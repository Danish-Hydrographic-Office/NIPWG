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6FFE686" w14:textId="77777777" w:rsidR="004A104F" w:rsidRPr="001C2735" w:rsidRDefault="00E86E97" w:rsidP="00972855">
      <w:pPr>
        <w:pStyle w:val="Title"/>
      </w:pPr>
      <w:r w:rsidRPr="008233BF">
        <w:fldChar w:fldCharType="begin"/>
      </w:r>
      <w:r w:rsidR="004A104F" w:rsidRPr="008233BF">
        <w:instrText xml:space="preserve"> SET LIBEnFileName "C:\Documents and Settings\julia.powell\My Documents\IHO TSMAD\S100-0 main\IHO S-100 Main Oct 1 2007.doc" </w:instrText>
      </w:r>
      <w:r w:rsidRPr="008233BF">
        <w:fldChar w:fldCharType="separate"/>
      </w:r>
      <w:bookmarkStart w:id="1" w:name="LIBEnFileName"/>
      <w:r w:rsidR="004A104F" w:rsidRPr="008233BF">
        <w:rPr>
          <w:noProof/>
        </w:rPr>
        <w:t>C:\Documents and Settings\julia.powell\My Documents\IHO TSMAD\S100-0 main\IHO S-100 Main Oct 1 2007.doc</w:t>
      </w:r>
      <w:bookmarkEnd w:id="1"/>
      <w:r w:rsidRPr="008233BF">
        <w:fldChar w:fldCharType="end"/>
      </w:r>
      <w:r w:rsidRPr="008233BF">
        <w:fldChar w:fldCharType="begin"/>
      </w:r>
      <w:r w:rsidR="004A104F" w:rsidRPr="008233BF">
        <w:instrText xml:space="preserve"> SET DDHeadingPage1 "" </w:instrText>
      </w:r>
      <w:r w:rsidRPr="008233BF">
        <w:fldChar w:fldCharType="separate"/>
      </w:r>
      <w:bookmarkStart w:id="2" w:name="DDHeadingPage1"/>
      <w:bookmarkEnd w:id="2"/>
      <w:r w:rsidR="004A104F" w:rsidRPr="008233BF">
        <w:rPr>
          <w:noProof/>
        </w:rPr>
        <w:t xml:space="preserve"> </w:t>
      </w:r>
      <w:r w:rsidRPr="008233BF">
        <w:fldChar w:fldCharType="end"/>
      </w:r>
      <w:r w:rsidRPr="008233BF">
        <w:fldChar w:fldCharType="begin"/>
      </w:r>
      <w:r w:rsidR="004A104F" w:rsidRPr="008233BF">
        <w:instrText xml:space="preserve"> SET DDOrganization "© ISO/IEC 2007 – All rights reserved" </w:instrText>
      </w:r>
      <w:r w:rsidRPr="008233BF">
        <w:fldChar w:fldCharType="separate"/>
      </w:r>
      <w:bookmarkStart w:id="3" w:name="DDOrganization"/>
      <w:r w:rsidR="004A104F" w:rsidRPr="008233BF">
        <w:rPr>
          <w:noProof/>
        </w:rPr>
        <w:t>© ISO/IEC 2007 – All rights reserved</w:t>
      </w:r>
      <w:bookmarkEnd w:id="3"/>
      <w:r w:rsidRPr="008233BF">
        <w:fldChar w:fldCharType="end"/>
      </w:r>
      <w:r w:rsidRPr="008233BF">
        <w:fldChar w:fldCharType="begin"/>
      </w:r>
      <w:r w:rsidR="004A104F" w:rsidRPr="008233BF">
        <w:instrText xml:space="preserve"> SET LibEnteteISO "ISO-IEC_" </w:instrText>
      </w:r>
      <w:r w:rsidRPr="008233BF">
        <w:fldChar w:fldCharType="separate"/>
      </w:r>
      <w:bookmarkStart w:id="4" w:name="LibEnteteISO"/>
      <w:r w:rsidR="004A104F" w:rsidRPr="008233BF">
        <w:rPr>
          <w:noProof/>
        </w:rPr>
        <w:t>ISO-IEC_</w:t>
      </w:r>
      <w:bookmarkEnd w:id="4"/>
      <w:r w:rsidRPr="008233BF">
        <w:fldChar w:fldCharType="end"/>
      </w:r>
      <w:r w:rsidRPr="008233BF">
        <w:fldChar w:fldCharType="begin"/>
      </w:r>
      <w:r w:rsidR="004A104F" w:rsidRPr="008233BF">
        <w:instrText xml:space="preserve"> SET LIBTypeTitreISO " 63" </w:instrText>
      </w:r>
      <w:r w:rsidRPr="008233BF">
        <w:fldChar w:fldCharType="separate"/>
      </w:r>
      <w:bookmarkStart w:id="5" w:name="LIBTypeTitreISO"/>
      <w:r w:rsidR="004A104F" w:rsidRPr="008233BF">
        <w:rPr>
          <w:noProof/>
        </w:rPr>
        <w:t xml:space="preserve"> 63</w:t>
      </w:r>
      <w:bookmarkEnd w:id="5"/>
      <w:r w:rsidRPr="008233BF">
        <w:fldChar w:fldCharType="end"/>
      </w:r>
      <w:r w:rsidRPr="008233BF">
        <w:fldChar w:fldCharType="begin"/>
      </w:r>
      <w:r w:rsidR="004A104F" w:rsidRPr="008233BF">
        <w:instrText xml:space="preserve"> SET DDTITLE4 "Complementary element" </w:instrText>
      </w:r>
      <w:r w:rsidRPr="008233BF">
        <w:fldChar w:fldCharType="separate"/>
      </w:r>
      <w:bookmarkStart w:id="6" w:name="DDTITLE4"/>
      <w:r w:rsidR="004A104F" w:rsidRPr="008233BF">
        <w:rPr>
          <w:noProof/>
        </w:rPr>
        <w:t>Complementary element</w:t>
      </w:r>
      <w:bookmarkEnd w:id="6"/>
      <w:r w:rsidRPr="008233BF">
        <w:fldChar w:fldCharType="end"/>
      </w:r>
      <w:r w:rsidRPr="008233BF">
        <w:fldChar w:fldCharType="begin"/>
      </w:r>
      <w:r w:rsidR="004A104F" w:rsidRPr="008233BF">
        <w:instrText xml:space="preserve"> SET DDTITLE3 "Introductory element — Main element" </w:instrText>
      </w:r>
      <w:r w:rsidRPr="008233BF">
        <w:fldChar w:fldCharType="separate"/>
      </w:r>
      <w:bookmarkStart w:id="7" w:name="DDTITLE3"/>
      <w:r w:rsidR="004A104F" w:rsidRPr="008233BF">
        <w:rPr>
          <w:noProof/>
        </w:rPr>
        <w:t>Introductory element — Main element</w:t>
      </w:r>
      <w:bookmarkEnd w:id="7"/>
      <w:r w:rsidRPr="008233BF">
        <w:fldChar w:fldCharType="end"/>
      </w:r>
      <w:r w:rsidRPr="008233BF">
        <w:fldChar w:fldCharType="begin"/>
      </w:r>
      <w:r w:rsidR="004A104F" w:rsidRPr="008233BF">
        <w:instrText xml:space="preserve"> SET DDTITLE2 "Élément introductif — Élément central — Élément complémentaire" </w:instrText>
      </w:r>
      <w:r w:rsidRPr="008233BF">
        <w:fldChar w:fldCharType="separate"/>
      </w:r>
      <w:bookmarkStart w:id="8" w:name="DDTITLE2"/>
      <w:r w:rsidR="004A104F" w:rsidRPr="008233BF">
        <w:rPr>
          <w:noProof/>
        </w:rPr>
        <w:t>Élément introductif — Élément central — Élément complémentaire</w:t>
      </w:r>
      <w:bookmarkEnd w:id="8"/>
      <w:r w:rsidRPr="008233BF">
        <w:fldChar w:fldCharType="end"/>
      </w:r>
      <w:r w:rsidRPr="008233BF">
        <w:fldChar w:fldCharType="begin"/>
      </w:r>
      <w:r w:rsidR="004A104F" w:rsidRPr="008233BF">
        <w:instrText xml:space="preserve"> SET DDTITLE1 "Introductory element — Main element — Complementary element" </w:instrText>
      </w:r>
      <w:r w:rsidRPr="008233BF">
        <w:fldChar w:fldCharType="separate"/>
      </w:r>
      <w:bookmarkStart w:id="9" w:name="DDTITLE1"/>
      <w:r w:rsidR="004A104F" w:rsidRPr="008233BF">
        <w:rPr>
          <w:noProof/>
        </w:rPr>
        <w:t>Introductory element — Main element — Complementary element</w:t>
      </w:r>
      <w:bookmarkEnd w:id="9"/>
      <w:r w:rsidRPr="008233BF">
        <w:fldChar w:fldCharType="end"/>
      </w:r>
      <w:r w:rsidRPr="008233BF">
        <w:fldChar w:fldCharType="begin"/>
      </w:r>
      <w:r w:rsidR="004A104F" w:rsidRPr="008233BF">
        <w:instrText xml:space="preserve"> SET DDDocLanguage "E" </w:instrText>
      </w:r>
      <w:r w:rsidRPr="008233BF">
        <w:fldChar w:fldCharType="separate"/>
      </w:r>
      <w:bookmarkStart w:id="10" w:name="DDDocLanguage"/>
      <w:r w:rsidR="004A104F" w:rsidRPr="008233BF">
        <w:rPr>
          <w:noProof/>
        </w:rPr>
        <w:t>E</w:t>
      </w:r>
      <w:bookmarkEnd w:id="10"/>
      <w:r w:rsidRPr="008233BF">
        <w:fldChar w:fldCharType="end"/>
      </w:r>
      <w:r w:rsidRPr="008233BF">
        <w:fldChar w:fldCharType="begin"/>
      </w:r>
      <w:r w:rsidR="004A104F" w:rsidRPr="008233BF">
        <w:instrText xml:space="preserve"> SET DDWorkDocDate "2007-10-2" </w:instrText>
      </w:r>
      <w:r w:rsidRPr="008233BF">
        <w:fldChar w:fldCharType="separate"/>
      </w:r>
      <w:bookmarkStart w:id="11" w:name="DDWorkDocDate"/>
      <w:r w:rsidR="004A104F" w:rsidRPr="008233BF">
        <w:rPr>
          <w:noProof/>
        </w:rPr>
        <w:t>2007-10-2</w:t>
      </w:r>
      <w:bookmarkEnd w:id="11"/>
      <w:r w:rsidRPr="008233BF">
        <w:fldChar w:fldCharType="end"/>
      </w:r>
      <w:r w:rsidRPr="008233BF">
        <w:fldChar w:fldCharType="begin"/>
      </w:r>
      <w:r w:rsidR="004A104F" w:rsidRPr="008233BF">
        <w:instrText xml:space="preserve"> SET DDDocStage "" </w:instrText>
      </w:r>
      <w:r w:rsidRPr="008233BF">
        <w:fldChar w:fldCharType="separate"/>
      </w:r>
      <w:bookmarkStart w:id="12" w:name="DDDocStage"/>
      <w:bookmarkEnd w:id="12"/>
      <w:r w:rsidR="004A104F" w:rsidRPr="008233BF">
        <w:rPr>
          <w:noProof/>
        </w:rPr>
        <w:t xml:space="preserve"> </w:t>
      </w:r>
      <w:r w:rsidRPr="008233BF">
        <w:fldChar w:fldCharType="end"/>
      </w:r>
      <w:r w:rsidRPr="008233BF">
        <w:fldChar w:fldCharType="begin"/>
      </w:r>
      <w:r w:rsidR="004A104F" w:rsidRPr="008233BF">
        <w:instrText xml:space="preserve"> SET DDOrganization3 "ISO/IEC" </w:instrText>
      </w:r>
      <w:r w:rsidRPr="008233BF">
        <w:fldChar w:fldCharType="separate"/>
      </w:r>
      <w:bookmarkStart w:id="13" w:name="DDOrganization3"/>
      <w:r w:rsidR="004A104F" w:rsidRPr="008233BF">
        <w:rPr>
          <w:noProof/>
        </w:rPr>
        <w:t>ISO/IEC</w:t>
      </w:r>
      <w:bookmarkEnd w:id="13"/>
      <w:r w:rsidRPr="008233BF">
        <w:fldChar w:fldCharType="end"/>
      </w:r>
      <w:r w:rsidRPr="008233BF">
        <w:fldChar w:fldCharType="begin"/>
      </w:r>
      <w:r w:rsidR="004A104F" w:rsidRPr="008233BF">
        <w:instrText xml:space="preserve"> SET DDOrganization1 "ISO/IEC " </w:instrText>
      </w:r>
      <w:r w:rsidRPr="008233BF">
        <w:fldChar w:fldCharType="separate"/>
      </w:r>
      <w:bookmarkStart w:id="14" w:name="DDOrganization1"/>
      <w:r w:rsidR="004A104F" w:rsidRPr="008233BF">
        <w:rPr>
          <w:noProof/>
        </w:rPr>
        <w:t>ISO/IEC </w:t>
      </w:r>
      <w:bookmarkEnd w:id="14"/>
      <w:r w:rsidRPr="008233BF">
        <w:fldChar w:fldCharType="end"/>
      </w:r>
      <w:r w:rsidRPr="008233BF">
        <w:fldChar w:fldCharType="begin"/>
      </w:r>
      <w:r w:rsidR="004A104F" w:rsidRPr="008233BF">
        <w:instrText xml:space="preserve"> SET DDBASEYEAR "" </w:instrText>
      </w:r>
      <w:r w:rsidRPr="008233BF">
        <w:fldChar w:fldCharType="separate"/>
      </w:r>
      <w:bookmarkStart w:id="15" w:name="DDBASEYEAR"/>
      <w:bookmarkEnd w:id="15"/>
      <w:r w:rsidR="004A104F" w:rsidRPr="008233BF">
        <w:rPr>
          <w:noProof/>
        </w:rPr>
        <w:t xml:space="preserve"> </w:t>
      </w:r>
      <w:r w:rsidRPr="008233BF">
        <w:fldChar w:fldCharType="end"/>
      </w:r>
      <w:r w:rsidRPr="008233BF">
        <w:fldChar w:fldCharType="begin"/>
      </w:r>
      <w:r w:rsidR="004A104F" w:rsidRPr="008233BF">
        <w:instrText xml:space="preserve"> SET DDAmno "" </w:instrText>
      </w:r>
      <w:r w:rsidRPr="008233BF">
        <w:fldChar w:fldCharType="separate"/>
      </w:r>
      <w:bookmarkStart w:id="16" w:name="DDAmno"/>
      <w:bookmarkEnd w:id="16"/>
      <w:r w:rsidR="004A104F" w:rsidRPr="008233BF">
        <w:rPr>
          <w:noProof/>
        </w:rPr>
        <w:t xml:space="preserve"> </w:t>
      </w:r>
      <w:r w:rsidRPr="008233BF">
        <w:fldChar w:fldCharType="end"/>
      </w:r>
      <w:r w:rsidRPr="008233BF">
        <w:fldChar w:fldCharType="begin"/>
      </w:r>
      <w:r w:rsidR="004A104F" w:rsidRPr="008233BF">
        <w:instrText xml:space="preserve"> SET DDDocSubType "" </w:instrText>
      </w:r>
      <w:r w:rsidRPr="008233BF">
        <w:fldChar w:fldCharType="separate"/>
      </w:r>
      <w:bookmarkStart w:id="17" w:name="DDDocSubType"/>
      <w:bookmarkEnd w:id="17"/>
      <w:r w:rsidR="004A104F" w:rsidRPr="008233BF">
        <w:rPr>
          <w:noProof/>
        </w:rPr>
        <w:t xml:space="preserve"> </w:t>
      </w:r>
      <w:r w:rsidRPr="008233BF">
        <w:fldChar w:fldCharType="end"/>
      </w:r>
      <w:r w:rsidRPr="008233BF">
        <w:fldChar w:fldCharType="begin"/>
      </w:r>
      <w:r w:rsidR="004A104F" w:rsidRPr="008233BF">
        <w:instrText xml:space="preserve"> SET DDDocType "" </w:instrText>
      </w:r>
      <w:r w:rsidRPr="008233BF">
        <w:fldChar w:fldCharType="separate"/>
      </w:r>
      <w:bookmarkStart w:id="18" w:name="DDDocType"/>
      <w:bookmarkEnd w:id="18"/>
      <w:r w:rsidR="004A104F" w:rsidRPr="008233BF">
        <w:rPr>
          <w:noProof/>
        </w:rPr>
        <w:t xml:space="preserve"> </w:t>
      </w:r>
      <w:r w:rsidRPr="008233BF">
        <w:fldChar w:fldCharType="end"/>
      </w:r>
      <w:r w:rsidRPr="008233BF">
        <w:fldChar w:fldCharType="begin"/>
      </w:r>
      <w:r w:rsidR="004A104F" w:rsidRPr="008233BF">
        <w:instrText xml:space="preserve"> SET DDpubYear "2007" </w:instrText>
      </w:r>
      <w:r w:rsidRPr="008233BF">
        <w:fldChar w:fldCharType="separate"/>
      </w:r>
      <w:bookmarkStart w:id="19" w:name="DDpubYear"/>
      <w:r w:rsidR="004A104F" w:rsidRPr="008233BF">
        <w:rPr>
          <w:noProof/>
        </w:rPr>
        <w:t>2007</w:t>
      </w:r>
      <w:bookmarkEnd w:id="19"/>
      <w:r w:rsidRPr="008233BF">
        <w:fldChar w:fldCharType="end"/>
      </w:r>
      <w:r w:rsidRPr="008233BF">
        <w:fldChar w:fldCharType="begin"/>
      </w:r>
      <w:r w:rsidR="004A104F" w:rsidRPr="008233BF">
        <w:instrText xml:space="preserve"> SET DDWorkDocNo "" </w:instrText>
      </w:r>
      <w:r w:rsidRPr="008233BF">
        <w:fldChar w:fldCharType="separate"/>
      </w:r>
      <w:bookmarkStart w:id="20" w:name="DDWorkDocNo"/>
      <w:bookmarkEnd w:id="20"/>
      <w:r w:rsidR="004A104F" w:rsidRPr="008233BF">
        <w:rPr>
          <w:noProof/>
        </w:rPr>
        <w:t xml:space="preserve"> </w:t>
      </w:r>
      <w:r w:rsidRPr="008233BF">
        <w:fldChar w:fldCharType="end"/>
      </w:r>
      <w:r w:rsidRPr="008233BF">
        <w:fldChar w:fldCharType="begin"/>
      </w:r>
      <w:r w:rsidR="004A104F" w:rsidRPr="008233BF">
        <w:instrText xml:space="preserve"> SET DDRefNoPart "ISO/IEC " </w:instrText>
      </w:r>
      <w:r w:rsidRPr="008233BF">
        <w:fldChar w:fldCharType="separate"/>
      </w:r>
      <w:bookmarkStart w:id="21" w:name="DDRefNoPart"/>
      <w:r w:rsidR="004A104F" w:rsidRPr="008233BF">
        <w:rPr>
          <w:noProof/>
        </w:rPr>
        <w:t>ISO/IEC </w:t>
      </w:r>
      <w:bookmarkEnd w:id="21"/>
      <w:r w:rsidRPr="008233BF">
        <w:fldChar w:fldCharType="end"/>
      </w:r>
      <w:r w:rsidRPr="008233BF">
        <w:fldChar w:fldCharType="begin"/>
      </w:r>
      <w:r w:rsidR="004A104F" w:rsidRPr="008233BF">
        <w:instrText xml:space="preserve"> SET DDRefGen "ISO/IEC " </w:instrText>
      </w:r>
      <w:r w:rsidRPr="008233BF">
        <w:fldChar w:fldCharType="separate"/>
      </w:r>
      <w:bookmarkStart w:id="22" w:name="DDRefGen"/>
      <w:r w:rsidR="004A104F" w:rsidRPr="008233BF">
        <w:rPr>
          <w:noProof/>
        </w:rPr>
        <w:t>ISO/IEC </w:t>
      </w:r>
      <w:bookmarkEnd w:id="22"/>
      <w:r w:rsidRPr="008233BF">
        <w:fldChar w:fldCharType="end"/>
      </w:r>
      <w:r w:rsidRPr="008233BF">
        <w:fldChar w:fldCharType="begin"/>
      </w:r>
      <w:r w:rsidR="004A104F" w:rsidRPr="008233BF">
        <w:instrText xml:space="preserve"> SET DDRefNum "_(E)." </w:instrText>
      </w:r>
      <w:r w:rsidRPr="008233BF">
        <w:fldChar w:fldCharType="separate"/>
      </w:r>
      <w:bookmarkStart w:id="23" w:name="DDRefNum"/>
      <w:r w:rsidR="004A104F" w:rsidRPr="008233BF">
        <w:rPr>
          <w:noProof/>
        </w:rPr>
        <w:t>_(E).</w:t>
      </w:r>
      <w:bookmarkEnd w:id="23"/>
      <w:r w:rsidRPr="008233BF">
        <w:fldChar w:fldCharType="end"/>
      </w:r>
      <w:r w:rsidRPr="008233BF">
        <w:fldChar w:fldCharType="begin"/>
      </w:r>
      <w:r w:rsidR="004A104F" w:rsidRPr="008233BF">
        <w:instrText xml:space="preserve"> SET DDSCSecr "" </w:instrText>
      </w:r>
      <w:r w:rsidRPr="008233BF">
        <w:fldChar w:fldCharType="separate"/>
      </w:r>
      <w:bookmarkStart w:id="24" w:name="DDSCSecr"/>
      <w:bookmarkEnd w:id="24"/>
      <w:r w:rsidR="004A104F" w:rsidRPr="008233BF">
        <w:rPr>
          <w:noProof/>
        </w:rPr>
        <w:t xml:space="preserve"> </w:t>
      </w:r>
      <w:r w:rsidRPr="008233BF">
        <w:fldChar w:fldCharType="end"/>
      </w:r>
      <w:r w:rsidRPr="008233BF">
        <w:fldChar w:fldCharType="begin"/>
      </w:r>
      <w:r w:rsidR="004A104F" w:rsidRPr="008233BF">
        <w:instrText xml:space="preserve"> SET DDSecr "" </w:instrText>
      </w:r>
      <w:r w:rsidRPr="008233BF">
        <w:fldChar w:fldCharType="separate"/>
      </w:r>
      <w:bookmarkStart w:id="25" w:name="DDSecr"/>
      <w:bookmarkEnd w:id="25"/>
      <w:r w:rsidR="004A104F" w:rsidRPr="008233BF">
        <w:rPr>
          <w:noProof/>
        </w:rPr>
        <w:t xml:space="preserve"> </w:t>
      </w:r>
      <w:r w:rsidRPr="008233BF">
        <w:fldChar w:fldCharType="end"/>
      </w:r>
      <w:r w:rsidRPr="008233BF">
        <w:fldChar w:fldCharType="begin"/>
      </w:r>
      <w:r w:rsidR="004A104F" w:rsidRPr="008233BF">
        <w:instrText xml:space="preserve"> SET DDSCTitle "" </w:instrText>
      </w:r>
      <w:r w:rsidRPr="008233BF">
        <w:fldChar w:fldCharType="separate"/>
      </w:r>
      <w:bookmarkStart w:id="26" w:name="DDSCTitle"/>
      <w:bookmarkEnd w:id="26"/>
      <w:r w:rsidR="004A104F" w:rsidRPr="008233BF">
        <w:rPr>
          <w:noProof/>
        </w:rPr>
        <w:t xml:space="preserve"> </w:t>
      </w:r>
      <w:r w:rsidRPr="008233BF">
        <w:fldChar w:fldCharType="end"/>
      </w:r>
      <w:r w:rsidRPr="008233BF">
        <w:fldChar w:fldCharType="begin"/>
      </w:r>
      <w:r w:rsidR="004A104F" w:rsidRPr="008233BF">
        <w:instrText xml:space="preserve"> SET DDTCTitle "" </w:instrText>
      </w:r>
      <w:r w:rsidRPr="008233BF">
        <w:fldChar w:fldCharType="separate"/>
      </w:r>
      <w:bookmarkStart w:id="27" w:name="DDTCTitle"/>
      <w:bookmarkEnd w:id="27"/>
      <w:r w:rsidR="004A104F" w:rsidRPr="008233BF">
        <w:rPr>
          <w:noProof/>
        </w:rPr>
        <w:t xml:space="preserve"> </w:t>
      </w:r>
      <w:r w:rsidRPr="008233BF">
        <w:fldChar w:fldCharType="end"/>
      </w:r>
      <w:r w:rsidRPr="008233BF">
        <w:fldChar w:fldCharType="begin"/>
      </w:r>
      <w:r w:rsidR="004A104F" w:rsidRPr="008233BF">
        <w:instrText xml:space="preserve"> SET DDWGNum "" </w:instrText>
      </w:r>
      <w:r w:rsidRPr="008233BF">
        <w:fldChar w:fldCharType="separate"/>
      </w:r>
      <w:bookmarkStart w:id="28" w:name="DDWGNum"/>
      <w:bookmarkEnd w:id="28"/>
      <w:r w:rsidR="004A104F" w:rsidRPr="008233BF">
        <w:rPr>
          <w:noProof/>
        </w:rPr>
        <w:t xml:space="preserve"> </w:t>
      </w:r>
      <w:r w:rsidRPr="008233BF">
        <w:fldChar w:fldCharType="end"/>
      </w:r>
      <w:r w:rsidRPr="008233BF">
        <w:fldChar w:fldCharType="begin"/>
      </w:r>
      <w:r w:rsidR="004A104F" w:rsidRPr="008233BF">
        <w:instrText xml:space="preserve"> SET DDSCNum "" </w:instrText>
      </w:r>
      <w:r w:rsidRPr="008233BF">
        <w:fldChar w:fldCharType="separate"/>
      </w:r>
      <w:bookmarkStart w:id="29" w:name="DDSCNum"/>
      <w:bookmarkEnd w:id="29"/>
      <w:r w:rsidR="004A104F" w:rsidRPr="008233BF">
        <w:rPr>
          <w:noProof/>
        </w:rPr>
        <w:t xml:space="preserve"> </w:t>
      </w:r>
      <w:r w:rsidRPr="008233BF">
        <w:fldChar w:fldCharType="end"/>
      </w:r>
      <w:r w:rsidRPr="008233BF">
        <w:fldChar w:fldCharType="begin"/>
      </w:r>
      <w:r w:rsidR="004A104F" w:rsidRPr="008233BF">
        <w:instrText xml:space="preserve"> SET DDTCNum "" </w:instrText>
      </w:r>
      <w:r w:rsidRPr="008233BF">
        <w:fldChar w:fldCharType="separate"/>
      </w:r>
      <w:bookmarkStart w:id="30" w:name="DDTCNum"/>
      <w:bookmarkEnd w:id="30"/>
      <w:r w:rsidR="004A104F" w:rsidRPr="008233BF">
        <w:rPr>
          <w:noProof/>
        </w:rPr>
        <w:t xml:space="preserve"> </w:t>
      </w:r>
      <w:r w:rsidRPr="008233BF">
        <w:fldChar w:fldCharType="end"/>
      </w:r>
      <w:r w:rsidRPr="008233BF">
        <w:fldChar w:fldCharType="begin"/>
      </w:r>
      <w:r w:rsidR="004A104F" w:rsidRPr="008233BF">
        <w:instrText xml:space="preserve"> SET LIBLANG " 2" </w:instrText>
      </w:r>
      <w:r w:rsidRPr="008233BF">
        <w:fldChar w:fldCharType="separate"/>
      </w:r>
      <w:bookmarkStart w:id="31" w:name="LIBLANG"/>
      <w:r w:rsidR="004A104F" w:rsidRPr="008233BF">
        <w:rPr>
          <w:noProof/>
        </w:rPr>
        <w:t xml:space="preserve"> 2</w:t>
      </w:r>
      <w:bookmarkEnd w:id="31"/>
      <w:r w:rsidRPr="008233BF">
        <w:fldChar w:fldCharType="end"/>
      </w:r>
      <w:r w:rsidRPr="008233BF">
        <w:fldChar w:fldCharType="begin"/>
      </w:r>
      <w:r w:rsidR="004A104F" w:rsidRPr="008233BF">
        <w:instrText xml:space="preserve"> SET libH2NAME "Heading 2" </w:instrText>
      </w:r>
      <w:r w:rsidRPr="008233BF">
        <w:fldChar w:fldCharType="separate"/>
      </w:r>
      <w:bookmarkStart w:id="32" w:name="libH2NAME"/>
      <w:r w:rsidR="004A104F" w:rsidRPr="008233BF">
        <w:rPr>
          <w:noProof/>
        </w:rPr>
        <w:t>Heading 2</w:t>
      </w:r>
      <w:bookmarkEnd w:id="32"/>
      <w:r w:rsidRPr="008233BF">
        <w:fldChar w:fldCharType="end"/>
      </w:r>
      <w:r w:rsidRPr="008233BF">
        <w:fldChar w:fldCharType="begin"/>
      </w:r>
      <w:r w:rsidR="004A104F" w:rsidRPr="008233BF">
        <w:instrText xml:space="preserve"> SET libH1NAME "Heading 1" </w:instrText>
      </w:r>
      <w:r w:rsidRPr="008233BF">
        <w:fldChar w:fldCharType="separate"/>
      </w:r>
      <w:bookmarkStart w:id="33" w:name="libH1NAME"/>
      <w:r w:rsidR="004A104F" w:rsidRPr="008233BF">
        <w:rPr>
          <w:noProof/>
        </w:rPr>
        <w:t>Heading 1</w:t>
      </w:r>
      <w:bookmarkEnd w:id="33"/>
      <w:r w:rsidRPr="008233BF">
        <w:fldChar w:fldCharType="end"/>
      </w:r>
      <w:r w:rsidRPr="008233BF">
        <w:fldChar w:fldCharType="begin"/>
      </w:r>
      <w:r w:rsidR="004A104F" w:rsidRPr="008233BF">
        <w:instrText xml:space="preserve"> SET LibDesc "" </w:instrText>
      </w:r>
      <w:r w:rsidRPr="008233BF">
        <w:fldChar w:fldCharType="separate"/>
      </w:r>
      <w:bookmarkStart w:id="34" w:name="LibDesc"/>
      <w:bookmarkEnd w:id="34"/>
      <w:r w:rsidR="004A104F" w:rsidRPr="008233BF">
        <w:rPr>
          <w:noProof/>
        </w:rPr>
        <w:t xml:space="preserve"> </w:t>
      </w:r>
      <w:r w:rsidRPr="008233BF">
        <w:fldChar w:fldCharType="end"/>
      </w:r>
      <w:r w:rsidRPr="008233BF">
        <w:fldChar w:fldCharType="begin"/>
      </w:r>
      <w:r w:rsidR="004A104F" w:rsidRPr="008233BF">
        <w:instrText xml:space="preserve"> SET LibDescD "" </w:instrText>
      </w:r>
      <w:r w:rsidRPr="008233BF">
        <w:fldChar w:fldCharType="separate"/>
      </w:r>
      <w:bookmarkStart w:id="35" w:name="LibDescD"/>
      <w:bookmarkEnd w:id="35"/>
      <w:r w:rsidR="004A104F" w:rsidRPr="008233BF">
        <w:rPr>
          <w:noProof/>
        </w:rPr>
        <w:t xml:space="preserve"> </w:t>
      </w:r>
      <w:r w:rsidRPr="008233BF">
        <w:fldChar w:fldCharType="end"/>
      </w:r>
      <w:r w:rsidRPr="008233BF">
        <w:fldChar w:fldCharType="begin"/>
      </w:r>
      <w:r w:rsidR="004A104F" w:rsidRPr="008233BF">
        <w:instrText xml:space="preserve"> SET LibDescE "" </w:instrText>
      </w:r>
      <w:r w:rsidRPr="008233BF">
        <w:fldChar w:fldCharType="separate"/>
      </w:r>
      <w:bookmarkStart w:id="36" w:name="LibDescE"/>
      <w:bookmarkEnd w:id="36"/>
      <w:r w:rsidR="004A104F" w:rsidRPr="008233BF">
        <w:rPr>
          <w:noProof/>
        </w:rPr>
        <w:t xml:space="preserve"> </w:t>
      </w:r>
      <w:r w:rsidRPr="008233BF">
        <w:fldChar w:fldCharType="end"/>
      </w:r>
      <w:r w:rsidRPr="008233BF">
        <w:fldChar w:fldCharType="begin"/>
      </w:r>
      <w:r w:rsidR="004A104F" w:rsidRPr="008233BF">
        <w:instrText xml:space="preserve"> SET LibDescF "" </w:instrText>
      </w:r>
      <w:r w:rsidRPr="008233BF">
        <w:fldChar w:fldCharType="separate"/>
      </w:r>
      <w:bookmarkStart w:id="37" w:name="LibDescF"/>
      <w:bookmarkEnd w:id="37"/>
      <w:r w:rsidR="004A104F" w:rsidRPr="008233BF">
        <w:rPr>
          <w:noProof/>
        </w:rPr>
        <w:t xml:space="preserve"> </w:t>
      </w:r>
      <w:r w:rsidRPr="008233BF">
        <w:fldChar w:fldCharType="end"/>
      </w:r>
      <w:r w:rsidRPr="008233BF">
        <w:fldChar w:fldCharType="begin"/>
      </w:r>
      <w:r w:rsidR="004A104F" w:rsidRPr="008233BF">
        <w:instrText xml:space="preserve"> SET NATSubVer "0" </w:instrText>
      </w:r>
      <w:r w:rsidRPr="008233BF">
        <w:fldChar w:fldCharType="separate"/>
      </w:r>
      <w:bookmarkStart w:id="38" w:name="NATSubVer"/>
      <w:r w:rsidR="004A104F" w:rsidRPr="008233BF">
        <w:rPr>
          <w:noProof/>
        </w:rPr>
        <w:t>0</w:t>
      </w:r>
      <w:bookmarkEnd w:id="38"/>
      <w:r w:rsidRPr="008233BF">
        <w:fldChar w:fldCharType="end"/>
      </w:r>
      <w:r w:rsidRPr="008233BF">
        <w:fldChar w:fldCharType="begin"/>
      </w:r>
      <w:r w:rsidR="004A104F" w:rsidRPr="008233BF">
        <w:instrText xml:space="preserve"> SET CENSubVer "2" </w:instrText>
      </w:r>
      <w:r w:rsidRPr="008233BF">
        <w:fldChar w:fldCharType="separate"/>
      </w:r>
      <w:bookmarkStart w:id="39" w:name="CENSubVer"/>
      <w:r w:rsidR="004A104F" w:rsidRPr="008233BF">
        <w:rPr>
          <w:noProof/>
        </w:rPr>
        <w:t>2</w:t>
      </w:r>
      <w:bookmarkEnd w:id="39"/>
      <w:r w:rsidRPr="008233BF">
        <w:fldChar w:fldCharType="end"/>
      </w:r>
      <w:r w:rsidRPr="008233BF">
        <w:fldChar w:fldCharType="begin"/>
      </w:r>
      <w:r w:rsidR="004A104F" w:rsidRPr="008233BF">
        <w:instrText xml:space="preserve"> SET ISOSubVer "" </w:instrText>
      </w:r>
      <w:r w:rsidRPr="008233BF">
        <w:fldChar w:fldCharType="separate"/>
      </w:r>
      <w:bookmarkStart w:id="40" w:name="ISOSubVer"/>
      <w:bookmarkEnd w:id="40"/>
      <w:r w:rsidR="004A104F" w:rsidRPr="008233BF">
        <w:rPr>
          <w:noProof/>
        </w:rPr>
        <w:t xml:space="preserve"> </w:t>
      </w:r>
      <w:r w:rsidRPr="008233BF">
        <w:fldChar w:fldCharType="end"/>
      </w:r>
      <w:r w:rsidRPr="008233BF">
        <w:fldChar w:fldCharType="begin"/>
      </w:r>
      <w:r w:rsidR="004A104F" w:rsidRPr="008233BF">
        <w:instrText xml:space="preserve"> SET LIBVerMSDN "STD Version 2.1c2" </w:instrText>
      </w:r>
      <w:r w:rsidRPr="008233BF">
        <w:fldChar w:fldCharType="separate"/>
      </w:r>
      <w:bookmarkStart w:id="41" w:name="LIBVerMSDN"/>
      <w:r w:rsidR="004A104F" w:rsidRPr="008233BF">
        <w:rPr>
          <w:noProof/>
        </w:rPr>
        <w:t>STD Version 2.1c2</w:t>
      </w:r>
      <w:bookmarkEnd w:id="41"/>
      <w:r w:rsidRPr="008233BF">
        <w:fldChar w:fldCharType="end"/>
      </w:r>
      <w:r w:rsidRPr="008233BF">
        <w:fldChar w:fldCharType="begin"/>
      </w:r>
      <w:r w:rsidR="004A104F" w:rsidRPr="008233BF">
        <w:instrText xml:space="preserve"> SET LIBStageCode "0" </w:instrText>
      </w:r>
      <w:r w:rsidRPr="008233BF">
        <w:fldChar w:fldCharType="separate"/>
      </w:r>
      <w:bookmarkStart w:id="42" w:name="LIBStageCode"/>
      <w:r w:rsidR="004A104F" w:rsidRPr="008233BF">
        <w:rPr>
          <w:noProof/>
        </w:rPr>
        <w:t>0</w:t>
      </w:r>
      <w:bookmarkEnd w:id="42"/>
      <w:r w:rsidRPr="008233BF">
        <w:fldChar w:fldCharType="end"/>
      </w:r>
      <w:r w:rsidRPr="008233BF">
        <w:fldChar w:fldCharType="begin"/>
      </w:r>
      <w:r w:rsidR="004A104F" w:rsidRPr="008233BF">
        <w:instrText xml:space="preserve"> SET LibRpl "" </w:instrText>
      </w:r>
      <w:r w:rsidRPr="008233BF">
        <w:fldChar w:fldCharType="separate"/>
      </w:r>
      <w:bookmarkStart w:id="43" w:name="LibRpl"/>
      <w:bookmarkEnd w:id="43"/>
      <w:r w:rsidR="004A104F" w:rsidRPr="008233BF">
        <w:rPr>
          <w:noProof/>
        </w:rPr>
        <w:t xml:space="preserve"> </w:t>
      </w:r>
      <w:r w:rsidRPr="008233BF">
        <w:fldChar w:fldCharType="end"/>
      </w:r>
      <w:r w:rsidRPr="008233BF">
        <w:fldChar w:fldCharType="begin"/>
      </w:r>
      <w:r w:rsidR="004A104F" w:rsidRPr="008233BF">
        <w:instrText xml:space="preserve"> SET LibICS "" </w:instrText>
      </w:r>
      <w:r w:rsidRPr="008233BF">
        <w:fldChar w:fldCharType="separate"/>
      </w:r>
      <w:bookmarkStart w:id="44" w:name="LibICS"/>
      <w:bookmarkEnd w:id="44"/>
      <w:r w:rsidR="004A104F" w:rsidRPr="008233BF">
        <w:rPr>
          <w:noProof/>
        </w:rPr>
        <w:t xml:space="preserve"> </w:t>
      </w:r>
      <w:r w:rsidRPr="008233BF">
        <w:fldChar w:fldCharType="end"/>
      </w:r>
      <w:r w:rsidRPr="008233BF">
        <w:fldChar w:fldCharType="begin"/>
      </w:r>
      <w:r w:rsidR="004A104F" w:rsidRPr="008233BF">
        <w:instrText xml:space="preserve"> SET LIBFIL " 4" </w:instrText>
      </w:r>
      <w:r w:rsidRPr="008233BF">
        <w:fldChar w:fldCharType="separate"/>
      </w:r>
      <w:bookmarkStart w:id="45" w:name="LIBFIL"/>
      <w:r w:rsidR="004A104F" w:rsidRPr="008233BF">
        <w:rPr>
          <w:noProof/>
        </w:rPr>
        <w:t xml:space="preserve"> 4</w:t>
      </w:r>
      <w:bookmarkEnd w:id="45"/>
      <w:r w:rsidRPr="008233BF">
        <w:fldChar w:fldCharType="end"/>
      </w:r>
      <w:r w:rsidRPr="008233BF">
        <w:fldChar w:fldCharType="begin"/>
      </w:r>
      <w:r w:rsidR="004A104F" w:rsidRPr="008233BF">
        <w:instrText xml:space="preserve"> SET LIBFrFileName ""</w:instrText>
      </w:r>
      <w:r w:rsidRPr="008233BF">
        <w:fldChar w:fldCharType="separate"/>
      </w:r>
      <w:bookmarkStart w:id="46" w:name="LIBFrFileName"/>
      <w:bookmarkEnd w:id="46"/>
      <w:r w:rsidR="004A104F" w:rsidRPr="008233BF">
        <w:rPr>
          <w:noProof/>
        </w:rPr>
        <w:t xml:space="preserve"> </w:t>
      </w:r>
      <w:r w:rsidRPr="008233BF">
        <w:fldChar w:fldCharType="end"/>
      </w:r>
      <w:r w:rsidRPr="008233BF">
        <w:fldChar w:fldCharType="begin"/>
      </w:r>
      <w:r w:rsidR="004A104F" w:rsidRPr="008233BF">
        <w:instrText xml:space="preserve"> SET LIBDeFileName ""</w:instrText>
      </w:r>
      <w:r w:rsidRPr="008233BF">
        <w:fldChar w:fldCharType="separate"/>
      </w:r>
      <w:bookmarkStart w:id="47" w:name="LIBDeFileName"/>
      <w:bookmarkEnd w:id="47"/>
      <w:r w:rsidR="004A104F" w:rsidRPr="008233BF">
        <w:rPr>
          <w:noProof/>
        </w:rPr>
        <w:t xml:space="preserve"> </w:t>
      </w:r>
      <w:r w:rsidRPr="008233BF">
        <w:fldChar w:fldCharType="end"/>
      </w:r>
      <w:r w:rsidRPr="008233BF">
        <w:fldChar w:fldCharType="begin"/>
      </w:r>
      <w:r w:rsidR="004A104F" w:rsidRPr="008233BF">
        <w:instrText xml:space="preserve"> SET LIBNatFileName ""</w:instrText>
      </w:r>
      <w:r w:rsidRPr="008233BF">
        <w:fldChar w:fldCharType="separate"/>
      </w:r>
      <w:bookmarkStart w:id="48" w:name="LIBNatFileName"/>
      <w:bookmarkEnd w:id="48"/>
      <w:r w:rsidR="004A104F" w:rsidRPr="008233BF">
        <w:rPr>
          <w:noProof/>
        </w:rPr>
        <w:t xml:space="preserve"> </w:t>
      </w:r>
      <w:r w:rsidRPr="008233BF">
        <w:fldChar w:fldCharType="end"/>
      </w:r>
      <w:r w:rsidRPr="008233BF">
        <w:fldChar w:fldCharType="begin"/>
      </w:r>
      <w:r w:rsidR="004A104F" w:rsidRPr="008233BF">
        <w:instrText xml:space="preserve"> SET LIBFileOld "" </w:instrText>
      </w:r>
      <w:r w:rsidRPr="008233BF">
        <w:fldChar w:fldCharType="separate"/>
      </w:r>
      <w:bookmarkStart w:id="49" w:name="LIBFileOld"/>
      <w:bookmarkEnd w:id="49"/>
      <w:r w:rsidR="004A104F" w:rsidRPr="008233BF">
        <w:rPr>
          <w:noProof/>
        </w:rPr>
        <w:t xml:space="preserve"> </w:t>
      </w:r>
      <w:r w:rsidRPr="008233BF">
        <w:fldChar w:fldCharType="end"/>
      </w:r>
      <w:r w:rsidRPr="008233BF">
        <w:fldChar w:fldCharType="begin"/>
      </w:r>
      <w:r w:rsidR="004A104F" w:rsidRPr="008233BF">
        <w:instrText xml:space="preserve"> SET LIBTypeTitreCEN "" </w:instrText>
      </w:r>
      <w:r w:rsidRPr="008233BF">
        <w:fldChar w:fldCharType="separate"/>
      </w:r>
      <w:bookmarkStart w:id="50" w:name="LIBTypeTitre"/>
      <w:bookmarkStart w:id="51" w:name="LIBTypeTitreCEN"/>
      <w:bookmarkEnd w:id="50"/>
      <w:bookmarkEnd w:id="51"/>
      <w:r w:rsidR="004A104F" w:rsidRPr="008233BF">
        <w:rPr>
          <w:noProof/>
        </w:rPr>
        <w:t xml:space="preserve"> </w:t>
      </w:r>
      <w:r w:rsidRPr="008233BF">
        <w:fldChar w:fldCharType="end"/>
      </w:r>
      <w:r w:rsidRPr="008233BF">
        <w:fldChar w:fldCharType="begin"/>
      </w:r>
      <w:r w:rsidR="004A104F" w:rsidRPr="008233BF">
        <w:instrText xml:space="preserve"> SET LIBTypeTitreNAT "" </w:instrText>
      </w:r>
      <w:r w:rsidRPr="008233BF">
        <w:fldChar w:fldCharType="separate"/>
      </w:r>
      <w:bookmarkStart w:id="52" w:name="LIBTypeTitreNAT"/>
      <w:bookmarkEnd w:id="52"/>
      <w:r w:rsidR="004A104F" w:rsidRPr="008233BF">
        <w:rPr>
          <w:noProof/>
        </w:rPr>
        <w:t xml:space="preserve"> </w:t>
      </w:r>
      <w:r w:rsidRPr="008233BF">
        <w:fldChar w:fldCharType="end"/>
      </w:r>
      <w:r w:rsidRPr="008233BF">
        <w:fldChar w:fldCharType="begin"/>
      </w:r>
      <w:r w:rsidR="004A104F" w:rsidRPr="008233BF">
        <w:instrText xml:space="preserve"> SET LibEnteteCEN "" </w:instrText>
      </w:r>
      <w:r w:rsidRPr="008233BF">
        <w:fldChar w:fldCharType="separate"/>
      </w:r>
      <w:bookmarkStart w:id="53" w:name="LibFileEnTete"/>
      <w:bookmarkStart w:id="54" w:name="LibEntete"/>
      <w:bookmarkStart w:id="55" w:name="LibEnteteCEN"/>
      <w:bookmarkEnd w:id="53"/>
      <w:bookmarkEnd w:id="54"/>
      <w:bookmarkEnd w:id="55"/>
      <w:r w:rsidR="004A104F" w:rsidRPr="008233BF">
        <w:rPr>
          <w:noProof/>
        </w:rPr>
        <w:t xml:space="preserve"> </w:t>
      </w:r>
      <w:r w:rsidRPr="008233BF">
        <w:fldChar w:fldCharType="end"/>
      </w:r>
      <w:r w:rsidRPr="008233BF">
        <w:fldChar w:fldCharType="begin"/>
      </w:r>
      <w:r w:rsidR="004A104F" w:rsidRPr="008233BF">
        <w:instrText xml:space="preserve"> SET LibEnteteNAT "" </w:instrText>
      </w:r>
      <w:r w:rsidRPr="008233BF">
        <w:fldChar w:fldCharType="separate"/>
      </w:r>
      <w:bookmarkStart w:id="56" w:name="LibEnteteNAT"/>
      <w:bookmarkEnd w:id="56"/>
      <w:r w:rsidR="004A104F" w:rsidRPr="008233BF">
        <w:rPr>
          <w:noProof/>
        </w:rPr>
        <w:t xml:space="preserve"> </w:t>
      </w:r>
      <w:r w:rsidRPr="008233BF">
        <w:fldChar w:fldCharType="end"/>
      </w:r>
      <w:r w:rsidRPr="008233BF">
        <w:fldChar w:fldCharType="begin"/>
      </w:r>
      <w:r w:rsidR="004A104F" w:rsidRPr="008233BF">
        <w:instrText xml:space="preserve"> SET LIBASynchroVF "" </w:instrText>
      </w:r>
      <w:r w:rsidRPr="008233BF">
        <w:fldChar w:fldCharType="separate"/>
      </w:r>
      <w:bookmarkStart w:id="57" w:name="LIBASynchro"/>
      <w:bookmarkStart w:id="58" w:name="LIBASynchroVF"/>
      <w:bookmarkEnd w:id="57"/>
      <w:bookmarkEnd w:id="58"/>
      <w:r w:rsidR="004A104F" w:rsidRPr="008233BF">
        <w:rPr>
          <w:noProof/>
        </w:rPr>
        <w:t xml:space="preserve"> </w:t>
      </w:r>
      <w:r w:rsidRPr="008233BF">
        <w:fldChar w:fldCharType="end"/>
      </w:r>
      <w:r w:rsidRPr="008233BF">
        <w:fldChar w:fldCharType="begin"/>
      </w:r>
      <w:r w:rsidR="004A104F" w:rsidRPr="008233BF">
        <w:instrText xml:space="preserve"> SET LIBASynchroVE "" </w:instrText>
      </w:r>
      <w:r w:rsidRPr="008233BF">
        <w:fldChar w:fldCharType="separate"/>
      </w:r>
      <w:bookmarkStart w:id="59" w:name="LIBASynchroVE"/>
      <w:bookmarkEnd w:id="59"/>
      <w:r w:rsidR="004A104F" w:rsidRPr="008233BF">
        <w:rPr>
          <w:noProof/>
        </w:rPr>
        <w:t xml:space="preserve"> </w:t>
      </w:r>
      <w:r w:rsidRPr="008233BF">
        <w:fldChar w:fldCharType="end"/>
      </w:r>
      <w:r w:rsidRPr="008233BF">
        <w:fldChar w:fldCharType="begin"/>
      </w:r>
      <w:r w:rsidR="004A104F" w:rsidRPr="008233BF">
        <w:instrText xml:space="preserve"> SET LIBASynchroVD "" </w:instrText>
      </w:r>
      <w:r w:rsidRPr="008233BF">
        <w:fldChar w:fldCharType="separate"/>
      </w:r>
      <w:bookmarkStart w:id="60" w:name="LIBASynchroVD"/>
      <w:bookmarkEnd w:id="60"/>
      <w:r w:rsidR="004A104F" w:rsidRPr="008233BF">
        <w:rPr>
          <w:noProof/>
        </w:rPr>
        <w:t xml:space="preserve"> </w:t>
      </w:r>
      <w:r w:rsidRPr="008233BF">
        <w:fldChar w:fldCharType="end"/>
      </w:r>
      <w:r w:rsidRPr="008233BF">
        <w:rPr>
          <w:noProof/>
        </w:rPr>
        <w:fldChar w:fldCharType="begin"/>
      </w:r>
      <w:r w:rsidR="004A104F" w:rsidRPr="008233BF">
        <w:rPr>
          <w:noProof/>
        </w:rPr>
        <w:instrText xml:space="preserve"> SET DDEditionNo "" </w:instrText>
      </w:r>
      <w:r w:rsidRPr="008233BF">
        <w:rPr>
          <w:noProof/>
        </w:rPr>
        <w:fldChar w:fldCharType="separate"/>
      </w:r>
      <w:bookmarkStart w:id="61" w:name="DDEditionNo"/>
      <w:bookmarkEnd w:id="61"/>
      <w:r w:rsidR="004A104F" w:rsidRPr="008233BF">
        <w:rPr>
          <w:noProof/>
        </w:rPr>
        <w:t xml:space="preserve"> </w:t>
      </w:r>
      <w:r w:rsidRPr="008233BF">
        <w:fldChar w:fldCharType="end"/>
      </w:r>
      <w:bookmarkStart w:id="62" w:name="_Toc173128083"/>
      <w:bookmarkStart w:id="63" w:name="_Toc173128202"/>
      <w:r w:rsidR="004A104F" w:rsidRPr="008233BF">
        <w:t xml:space="preserve"> </w:t>
      </w:r>
      <w:bookmarkStart w:id="64" w:name="_Toc454279961"/>
      <w:bookmarkStart w:id="65" w:name="_Toc454280158"/>
      <w:r w:rsidR="004A104F" w:rsidRPr="001C2735">
        <w:t>INTERNATIONAL HYDROGRAPHIC ORGANIZATION</w:t>
      </w:r>
      <w:bookmarkEnd w:id="62"/>
      <w:bookmarkEnd w:id="63"/>
      <w:bookmarkEnd w:id="64"/>
      <w:bookmarkEnd w:id="65"/>
    </w:p>
    <w:p w14:paraId="023B9DB7" w14:textId="77777777" w:rsidR="004A104F" w:rsidRPr="00972855" w:rsidRDefault="004A104F" w:rsidP="00972855">
      <w:pPr>
        <w:pStyle w:val="Title"/>
      </w:pPr>
    </w:p>
    <w:p w14:paraId="441E32B2" w14:textId="77777777" w:rsidR="004A104F" w:rsidRPr="00972855" w:rsidRDefault="004A104F" w:rsidP="00972855">
      <w:pPr>
        <w:pStyle w:val="Title"/>
      </w:pPr>
    </w:p>
    <w:p w14:paraId="558BBFDD" w14:textId="77777777" w:rsidR="004A104F" w:rsidRPr="00972855" w:rsidRDefault="005C184B" w:rsidP="00972855">
      <w:pPr>
        <w:pStyle w:val="Title"/>
      </w:pPr>
      <w:bookmarkStart w:id="66" w:name="_Toc454279962"/>
      <w:bookmarkStart w:id="67" w:name="_Toc454280159"/>
      <w:r>
        <w:rPr>
          <w:noProof/>
          <w:lang w:val="fr-FR" w:eastAsia="fr-FR"/>
        </w:rPr>
        <w:drawing>
          <wp:inline distT="0" distB="0" distL="0" distR="0" wp14:anchorId="089469FE" wp14:editId="40B2F5B6">
            <wp:extent cx="1752600" cy="2266950"/>
            <wp:effectExtent l="19050" t="0" r="0" b="0"/>
            <wp:docPr id="1" name="Picture 1" descr="IHO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srcRect/>
                    <a:stretch>
                      <a:fillRect/>
                    </a:stretch>
                  </pic:blipFill>
                  <pic:spPr bwMode="auto">
                    <a:xfrm>
                      <a:off x="0" y="0"/>
                      <a:ext cx="1752600" cy="2266950"/>
                    </a:xfrm>
                    <a:prstGeom prst="rect">
                      <a:avLst/>
                    </a:prstGeom>
                    <a:noFill/>
                    <a:ln w="9525">
                      <a:noFill/>
                      <a:miter lim="800000"/>
                      <a:headEnd/>
                      <a:tailEnd/>
                    </a:ln>
                  </pic:spPr>
                </pic:pic>
              </a:graphicData>
            </a:graphic>
          </wp:inline>
        </w:drawing>
      </w:r>
      <w:bookmarkEnd w:id="66"/>
      <w:bookmarkEnd w:id="67"/>
    </w:p>
    <w:p w14:paraId="6D4C7306" w14:textId="77777777" w:rsidR="004A104F" w:rsidRPr="00972855" w:rsidRDefault="004A104F" w:rsidP="00972855">
      <w:pPr>
        <w:pStyle w:val="Title"/>
      </w:pPr>
    </w:p>
    <w:p w14:paraId="28E5A30B" w14:textId="4CDF3B06" w:rsidR="00D720AC" w:rsidRDefault="00956024" w:rsidP="00972855">
      <w:pPr>
        <w:pStyle w:val="Title"/>
      </w:pPr>
      <w:bookmarkStart w:id="68" w:name="_Toc454279963"/>
      <w:bookmarkStart w:id="69" w:name="_Toc454280160"/>
      <w:r w:rsidRPr="00972855">
        <w:t>S-1</w:t>
      </w:r>
      <w:r w:rsidR="009A2011">
        <w:t>29</w:t>
      </w:r>
      <w:r w:rsidRPr="00972855">
        <w:t xml:space="preserve"> </w:t>
      </w:r>
      <w:r w:rsidR="00D720AC">
        <w:t xml:space="preserve">Under Keel Clearance Management Information </w:t>
      </w:r>
    </w:p>
    <w:p w14:paraId="0CACAC33" w14:textId="77777777" w:rsidR="0056560E" w:rsidRPr="008233BF" w:rsidRDefault="00956024" w:rsidP="00972855">
      <w:pPr>
        <w:pStyle w:val="Title"/>
        <w:rPr>
          <w:sz w:val="32"/>
        </w:rPr>
      </w:pPr>
      <w:r w:rsidRPr="00972855">
        <w:t>Product Specification</w:t>
      </w:r>
      <w:bookmarkEnd w:id="68"/>
      <w:bookmarkEnd w:id="69"/>
    </w:p>
    <w:p w14:paraId="5756D3C7"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39075C6D"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A7180FC"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1F6E3704"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2414468"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7CEA2D35" w14:textId="2AE84280" w:rsidR="004A104F" w:rsidRPr="008233BF" w:rsidRDefault="00EF70CB"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r>
        <w:rPr>
          <w:b/>
          <w:sz w:val="28"/>
        </w:rPr>
        <w:t>201</w:t>
      </w:r>
      <w:r w:rsidR="009A2011">
        <w:rPr>
          <w:b/>
          <w:sz w:val="28"/>
        </w:rPr>
        <w:t>X</w:t>
      </w:r>
    </w:p>
    <w:p w14:paraId="3ED54BE1"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17CCD9DF"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CEFF67"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28DF85"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4313C7A2"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68DE7547" w14:textId="77777777" w:rsidR="004A104F" w:rsidRPr="008233BF" w:rsidRDefault="004A104F" w:rsidP="00351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p>
    <w:p w14:paraId="3946266B"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pPr>
    </w:p>
    <w:p w14:paraId="533CB9DA"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BB2B80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24A206E"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0CB17E5"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A60707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0C6D7D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75290A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3583DF5C" w14:textId="77777777" w:rsidR="004A104F" w:rsidRPr="008233BF" w:rsidRDefault="004A104F" w:rsidP="00972855">
      <w:pPr>
        <w:pStyle w:val="publishedby"/>
      </w:pPr>
      <w:bookmarkStart w:id="70" w:name="_Toc454279964"/>
      <w:bookmarkStart w:id="71" w:name="_Toc454280161"/>
      <w:r w:rsidRPr="008233BF">
        <w:tab/>
      </w:r>
      <w:bookmarkStart w:id="72" w:name="_Toc173128087"/>
      <w:bookmarkStart w:id="73" w:name="_Toc173128206"/>
      <w:r w:rsidRPr="008233BF">
        <w:t>Published by the</w:t>
      </w:r>
      <w:bookmarkEnd w:id="70"/>
      <w:bookmarkEnd w:id="71"/>
      <w:bookmarkEnd w:id="72"/>
      <w:bookmarkEnd w:id="73"/>
      <w:r w:rsidRPr="008233BF">
        <w:t xml:space="preserve"> </w:t>
      </w:r>
    </w:p>
    <w:p w14:paraId="1F1CA8F6" w14:textId="77777777" w:rsidR="004A104F" w:rsidRPr="008233BF" w:rsidRDefault="004A104F" w:rsidP="00972855">
      <w:pPr>
        <w:pStyle w:val="publishedby"/>
      </w:pPr>
      <w:bookmarkStart w:id="74" w:name="_Toc454279965"/>
      <w:bookmarkStart w:id="75" w:name="_Toc454280162"/>
      <w:r w:rsidRPr="008233BF">
        <w:tab/>
      </w:r>
      <w:bookmarkStart w:id="76" w:name="_Toc173128088"/>
      <w:bookmarkStart w:id="77" w:name="_Toc173128207"/>
      <w:r w:rsidRPr="008233BF">
        <w:t>International Hydrographic Bureau</w:t>
      </w:r>
      <w:bookmarkEnd w:id="74"/>
      <w:bookmarkEnd w:id="75"/>
      <w:bookmarkEnd w:id="76"/>
      <w:bookmarkEnd w:id="77"/>
    </w:p>
    <w:p w14:paraId="298AA55C" w14:textId="77777777" w:rsidR="004A104F" w:rsidRPr="008233BF" w:rsidRDefault="004A104F" w:rsidP="00972855">
      <w:pPr>
        <w:pStyle w:val="publishedby"/>
      </w:pPr>
      <w:bookmarkStart w:id="78" w:name="_Toc454279966"/>
      <w:bookmarkStart w:id="79" w:name="_Toc454280163"/>
      <w:r w:rsidRPr="008233BF">
        <w:tab/>
      </w:r>
      <w:bookmarkStart w:id="80" w:name="_Toc173128089"/>
      <w:bookmarkStart w:id="81" w:name="_Toc173128208"/>
      <w:r w:rsidRPr="008233BF">
        <w:t>MONACO</w:t>
      </w:r>
      <w:bookmarkEnd w:id="78"/>
      <w:bookmarkEnd w:id="79"/>
      <w:bookmarkEnd w:id="80"/>
      <w:bookmarkEnd w:id="81"/>
    </w:p>
    <w:p w14:paraId="46F6728B" w14:textId="77777777" w:rsidR="001A37DE" w:rsidRDefault="004A104F" w:rsidP="00C53B69">
      <w:pPr>
        <w:pStyle w:val="zzCover"/>
        <w:spacing w:after="0"/>
        <w:jc w:val="both"/>
        <w:rPr>
          <w:b w:val="0"/>
          <w:noProof/>
          <w:color w:val="0000FF"/>
          <w:sz w:val="20"/>
        </w:rPr>
      </w:pPr>
      <w:r w:rsidRPr="008233BF">
        <w:rPr>
          <w:b w:val="0"/>
          <w:noProof/>
          <w:color w:val="0000FF"/>
          <w:sz w:val="20"/>
        </w:rPr>
        <w:t>   </w:t>
      </w:r>
    </w:p>
    <w:p w14:paraId="77951A35" w14:textId="77777777" w:rsidR="004A104F" w:rsidRPr="008233BF" w:rsidRDefault="001A37DE" w:rsidP="00C53B69">
      <w:pPr>
        <w:pStyle w:val="zzCover"/>
        <w:spacing w:after="0"/>
        <w:jc w:val="both"/>
        <w:rPr>
          <w:b w:val="0"/>
          <w:noProof/>
          <w:color w:val="0000FF"/>
        </w:rPr>
      </w:pPr>
      <w:r>
        <w:rPr>
          <w:b w:val="0"/>
          <w:noProof/>
          <w:color w:val="0000FF"/>
          <w:sz w:val="20"/>
        </w:rPr>
        <w:br w:type="page"/>
      </w:r>
      <w:r w:rsidR="00E86E97" w:rsidRPr="008233BF">
        <w:rPr>
          <w:b w:val="0"/>
          <w:noProof/>
          <w:color w:val="0000FF"/>
          <w:sz w:val="20"/>
        </w:rPr>
        <w:fldChar w:fldCharType="begin"/>
      </w:r>
      <w:r w:rsidR="004A104F" w:rsidRPr="008233BF">
        <w:rPr>
          <w:b w:val="0"/>
          <w:noProof/>
          <w:color w:val="0000FF"/>
          <w:sz w:val="20"/>
        </w:rPr>
        <w:instrText xml:space="preserve"> REF DDSecr \* CHARFORMAT  </w:instrText>
      </w:r>
      <w:r w:rsidR="00C53B69">
        <w:rPr>
          <w:b w:val="0"/>
          <w:noProof/>
          <w:color w:val="0000FF"/>
          <w:sz w:val="20"/>
        </w:rPr>
        <w:instrText xml:space="preserve"> \* MERGEFORMAT </w:instrText>
      </w:r>
      <w:r w:rsidR="00E86E97" w:rsidRPr="008233BF">
        <w:fldChar w:fldCharType="end"/>
      </w:r>
    </w:p>
    <w:p w14:paraId="2E1B49AF" w14:textId="77777777" w:rsidR="0083446A" w:rsidRPr="00E8248B" w:rsidRDefault="0083446A" w:rsidP="00C53B69">
      <w:pPr>
        <w:spacing w:after="0"/>
        <w:rPr>
          <w:rFonts w:ascii="Arial Narrow" w:hAnsi="Arial Narrow"/>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8637B7" w14:paraId="357DE3E0" w14:textId="77777777">
        <w:tc>
          <w:tcPr>
            <w:tcW w:w="1710" w:type="dxa"/>
          </w:tcPr>
          <w:p w14:paraId="67E67DBD" w14:textId="77777777" w:rsidR="001A37DE" w:rsidRPr="00E8248B" w:rsidRDefault="001A37DE" w:rsidP="00C53B69">
            <w:pPr>
              <w:spacing w:before="120" w:after="120"/>
              <w:rPr>
                <w:rFonts w:ascii="Times New Roman" w:hAnsi="Times New Roman"/>
              </w:rPr>
            </w:pPr>
            <w:r w:rsidRPr="00E8248B">
              <w:rPr>
                <w:rFonts w:ascii="Times New Roman" w:hAnsi="Times New Roman"/>
              </w:rPr>
              <w:t>Version Number</w:t>
            </w:r>
          </w:p>
        </w:tc>
        <w:tc>
          <w:tcPr>
            <w:tcW w:w="1170" w:type="dxa"/>
          </w:tcPr>
          <w:p w14:paraId="10729A39" w14:textId="77777777" w:rsidR="001A37DE" w:rsidRPr="008637B7" w:rsidRDefault="001A37DE" w:rsidP="00C53B69">
            <w:pPr>
              <w:spacing w:before="120" w:after="120"/>
              <w:ind w:left="-1" w:firstLine="1"/>
              <w:rPr>
                <w:rFonts w:ascii="Times New Roman" w:hAnsi="Times New Roman"/>
              </w:rPr>
            </w:pPr>
            <w:r w:rsidRPr="008637B7">
              <w:rPr>
                <w:rFonts w:ascii="Times New Roman" w:hAnsi="Times New Roman"/>
              </w:rPr>
              <w:t>Date</w:t>
            </w:r>
          </w:p>
        </w:tc>
        <w:tc>
          <w:tcPr>
            <w:tcW w:w="1545" w:type="dxa"/>
          </w:tcPr>
          <w:p w14:paraId="17933907" w14:textId="77777777" w:rsidR="001A37DE" w:rsidRPr="008637B7" w:rsidRDefault="001A37DE" w:rsidP="00C53B69">
            <w:pPr>
              <w:spacing w:before="120" w:after="120"/>
              <w:ind w:firstLine="21"/>
              <w:rPr>
                <w:rFonts w:ascii="Times New Roman" w:hAnsi="Times New Roman"/>
              </w:rPr>
            </w:pPr>
            <w:r w:rsidRPr="008637B7">
              <w:rPr>
                <w:rFonts w:ascii="Times New Roman" w:hAnsi="Times New Roman"/>
              </w:rPr>
              <w:t>Author</w:t>
            </w:r>
          </w:p>
        </w:tc>
        <w:tc>
          <w:tcPr>
            <w:tcW w:w="3855" w:type="dxa"/>
          </w:tcPr>
          <w:p w14:paraId="05FF7D7D" w14:textId="77777777" w:rsidR="001A37DE" w:rsidRPr="008637B7" w:rsidRDefault="001A37DE" w:rsidP="00C53B69">
            <w:pPr>
              <w:spacing w:before="120" w:after="120"/>
              <w:ind w:left="44" w:firstLine="43"/>
              <w:rPr>
                <w:rFonts w:ascii="Times New Roman" w:hAnsi="Times New Roman"/>
              </w:rPr>
            </w:pPr>
            <w:r w:rsidRPr="008637B7">
              <w:rPr>
                <w:rFonts w:ascii="Times New Roman" w:hAnsi="Times New Roman"/>
              </w:rPr>
              <w:t>Purpose</w:t>
            </w:r>
          </w:p>
        </w:tc>
      </w:tr>
      <w:tr w:rsidR="001A37DE" w:rsidRPr="00E8248B" w14:paraId="6C9B572F" w14:textId="77777777">
        <w:tc>
          <w:tcPr>
            <w:tcW w:w="1710" w:type="dxa"/>
          </w:tcPr>
          <w:p w14:paraId="399BDC72" w14:textId="77777777" w:rsidR="001A37DE" w:rsidRPr="008637B7" w:rsidRDefault="001A37DE" w:rsidP="00C53B69">
            <w:pPr>
              <w:spacing w:before="120" w:after="120"/>
              <w:rPr>
                <w:rFonts w:ascii="Times New Roman" w:hAnsi="Times New Roman"/>
              </w:rPr>
            </w:pPr>
          </w:p>
        </w:tc>
        <w:tc>
          <w:tcPr>
            <w:tcW w:w="1170" w:type="dxa"/>
          </w:tcPr>
          <w:p w14:paraId="2B64D39D" w14:textId="77777777" w:rsidR="001A37DE" w:rsidRPr="008637B7" w:rsidRDefault="001A37DE" w:rsidP="00C53B69">
            <w:pPr>
              <w:spacing w:before="120" w:after="120"/>
              <w:ind w:left="-1" w:firstLine="1"/>
              <w:rPr>
                <w:rFonts w:ascii="Times New Roman" w:hAnsi="Times New Roman"/>
              </w:rPr>
            </w:pPr>
          </w:p>
        </w:tc>
        <w:tc>
          <w:tcPr>
            <w:tcW w:w="1545" w:type="dxa"/>
          </w:tcPr>
          <w:p w14:paraId="5616EB7A" w14:textId="77777777" w:rsidR="001A37DE" w:rsidRPr="008637B7" w:rsidRDefault="001A37DE" w:rsidP="00C53B69">
            <w:pPr>
              <w:spacing w:before="120" w:after="120"/>
              <w:ind w:firstLine="21"/>
              <w:rPr>
                <w:rFonts w:ascii="Times New Roman" w:hAnsi="Times New Roman"/>
              </w:rPr>
            </w:pPr>
          </w:p>
        </w:tc>
        <w:tc>
          <w:tcPr>
            <w:tcW w:w="3855" w:type="dxa"/>
          </w:tcPr>
          <w:p w14:paraId="48547F10" w14:textId="77777777" w:rsidR="001A37DE" w:rsidRPr="00E8248B" w:rsidRDefault="001A37DE" w:rsidP="00C53B69">
            <w:pPr>
              <w:spacing w:before="120" w:after="120"/>
              <w:ind w:left="44" w:firstLine="43"/>
              <w:rPr>
                <w:rFonts w:ascii="Times New Roman" w:hAnsi="Times New Roman"/>
              </w:rPr>
            </w:pPr>
          </w:p>
        </w:tc>
      </w:tr>
      <w:tr w:rsidR="001A37DE" w:rsidRPr="00E8248B" w14:paraId="38594121" w14:textId="77777777">
        <w:tc>
          <w:tcPr>
            <w:tcW w:w="1710" w:type="dxa"/>
          </w:tcPr>
          <w:p w14:paraId="1E6CA621" w14:textId="77777777" w:rsidR="001A37DE" w:rsidRPr="00E8248B" w:rsidRDefault="001A37DE" w:rsidP="00C53B69">
            <w:pPr>
              <w:spacing w:before="120" w:after="120"/>
              <w:rPr>
                <w:rFonts w:ascii="Times New Roman" w:hAnsi="Times New Roman"/>
              </w:rPr>
            </w:pPr>
          </w:p>
        </w:tc>
        <w:tc>
          <w:tcPr>
            <w:tcW w:w="1170" w:type="dxa"/>
          </w:tcPr>
          <w:p w14:paraId="492E03CC" w14:textId="77777777" w:rsidR="001A37DE" w:rsidRPr="00E8248B" w:rsidRDefault="001A37DE" w:rsidP="00C53B69">
            <w:pPr>
              <w:spacing w:before="120" w:after="120"/>
              <w:ind w:left="-1" w:firstLine="1"/>
              <w:rPr>
                <w:rFonts w:ascii="Times New Roman" w:hAnsi="Times New Roman"/>
              </w:rPr>
            </w:pPr>
          </w:p>
        </w:tc>
        <w:tc>
          <w:tcPr>
            <w:tcW w:w="1545" w:type="dxa"/>
          </w:tcPr>
          <w:p w14:paraId="055491B7" w14:textId="77777777" w:rsidR="001A37DE" w:rsidRPr="00E8248B" w:rsidRDefault="001A37DE" w:rsidP="00C53B69">
            <w:pPr>
              <w:spacing w:before="120" w:after="120"/>
              <w:ind w:firstLine="21"/>
              <w:rPr>
                <w:rFonts w:ascii="Times New Roman" w:hAnsi="Times New Roman"/>
              </w:rPr>
            </w:pPr>
          </w:p>
        </w:tc>
        <w:tc>
          <w:tcPr>
            <w:tcW w:w="3855" w:type="dxa"/>
          </w:tcPr>
          <w:p w14:paraId="1866BC7A" w14:textId="77777777" w:rsidR="001A37DE" w:rsidRPr="00E8248B" w:rsidRDefault="001A37DE" w:rsidP="00C53B69">
            <w:pPr>
              <w:spacing w:before="120" w:after="120"/>
              <w:ind w:left="44" w:firstLine="43"/>
              <w:rPr>
                <w:rFonts w:ascii="Times New Roman" w:hAnsi="Times New Roman"/>
              </w:rPr>
            </w:pPr>
          </w:p>
        </w:tc>
      </w:tr>
      <w:tr w:rsidR="001A37DE" w:rsidRPr="00E8248B" w14:paraId="05D7FA32" w14:textId="77777777">
        <w:tc>
          <w:tcPr>
            <w:tcW w:w="1710" w:type="dxa"/>
          </w:tcPr>
          <w:p w14:paraId="53245A4A" w14:textId="77777777" w:rsidR="001A37DE" w:rsidRPr="00E8248B" w:rsidRDefault="001A37DE" w:rsidP="00C53B69">
            <w:pPr>
              <w:spacing w:before="120" w:after="120"/>
              <w:rPr>
                <w:rFonts w:ascii="Times New Roman" w:hAnsi="Times New Roman"/>
              </w:rPr>
            </w:pPr>
          </w:p>
        </w:tc>
        <w:tc>
          <w:tcPr>
            <w:tcW w:w="1170" w:type="dxa"/>
          </w:tcPr>
          <w:p w14:paraId="34A8B7C7" w14:textId="77777777" w:rsidR="001A37DE" w:rsidRPr="00E8248B" w:rsidRDefault="001A37DE" w:rsidP="00C53B69">
            <w:pPr>
              <w:spacing w:before="120" w:after="120"/>
              <w:ind w:left="-1" w:firstLine="1"/>
              <w:rPr>
                <w:rFonts w:ascii="Times New Roman" w:hAnsi="Times New Roman"/>
              </w:rPr>
            </w:pPr>
          </w:p>
        </w:tc>
        <w:tc>
          <w:tcPr>
            <w:tcW w:w="1545" w:type="dxa"/>
          </w:tcPr>
          <w:p w14:paraId="479F208A" w14:textId="77777777" w:rsidR="001A37DE" w:rsidRPr="00E8248B" w:rsidRDefault="001A37DE" w:rsidP="00C53B69">
            <w:pPr>
              <w:spacing w:before="120" w:after="120"/>
              <w:ind w:firstLine="21"/>
              <w:rPr>
                <w:rFonts w:ascii="Times New Roman" w:hAnsi="Times New Roman"/>
              </w:rPr>
            </w:pPr>
          </w:p>
        </w:tc>
        <w:tc>
          <w:tcPr>
            <w:tcW w:w="3855" w:type="dxa"/>
          </w:tcPr>
          <w:p w14:paraId="3EB02068" w14:textId="77777777" w:rsidR="001A37DE" w:rsidRPr="00E8248B" w:rsidRDefault="001A37DE" w:rsidP="00C53B69">
            <w:pPr>
              <w:spacing w:before="120" w:after="120"/>
              <w:ind w:left="44" w:firstLine="43"/>
              <w:rPr>
                <w:rFonts w:ascii="Times New Roman" w:hAnsi="Times New Roman"/>
              </w:rPr>
            </w:pPr>
          </w:p>
        </w:tc>
      </w:tr>
      <w:tr w:rsidR="001A37DE" w:rsidRPr="00E8248B" w14:paraId="0CB42FB5" w14:textId="77777777">
        <w:tc>
          <w:tcPr>
            <w:tcW w:w="1710" w:type="dxa"/>
          </w:tcPr>
          <w:p w14:paraId="49A5FD6C" w14:textId="77777777" w:rsidR="001A37DE" w:rsidRPr="00E8248B" w:rsidRDefault="001A37DE" w:rsidP="00C53B69">
            <w:pPr>
              <w:spacing w:before="120" w:after="120"/>
              <w:rPr>
                <w:rFonts w:ascii="Times New Roman" w:hAnsi="Times New Roman"/>
              </w:rPr>
            </w:pPr>
          </w:p>
        </w:tc>
        <w:tc>
          <w:tcPr>
            <w:tcW w:w="1170" w:type="dxa"/>
          </w:tcPr>
          <w:p w14:paraId="7FF7E6FB" w14:textId="77777777" w:rsidR="001A37DE" w:rsidRPr="00E8248B" w:rsidRDefault="001A37DE" w:rsidP="00C53B69">
            <w:pPr>
              <w:spacing w:before="120" w:after="120"/>
              <w:ind w:left="-1" w:firstLine="1"/>
              <w:rPr>
                <w:rFonts w:ascii="Times New Roman" w:hAnsi="Times New Roman"/>
              </w:rPr>
            </w:pPr>
          </w:p>
        </w:tc>
        <w:tc>
          <w:tcPr>
            <w:tcW w:w="1545" w:type="dxa"/>
          </w:tcPr>
          <w:p w14:paraId="646527B6" w14:textId="77777777" w:rsidR="001A37DE" w:rsidRPr="00E8248B" w:rsidRDefault="001A37DE" w:rsidP="00C53B69">
            <w:pPr>
              <w:spacing w:before="120" w:after="120"/>
              <w:ind w:firstLine="21"/>
              <w:rPr>
                <w:rFonts w:ascii="Times New Roman" w:hAnsi="Times New Roman"/>
              </w:rPr>
            </w:pPr>
          </w:p>
        </w:tc>
        <w:tc>
          <w:tcPr>
            <w:tcW w:w="3855" w:type="dxa"/>
          </w:tcPr>
          <w:p w14:paraId="17B16D20" w14:textId="77777777" w:rsidR="001A37DE" w:rsidRPr="00E8248B" w:rsidRDefault="001A37DE" w:rsidP="00C53B69">
            <w:pPr>
              <w:spacing w:before="120" w:after="120"/>
              <w:ind w:left="44" w:firstLine="43"/>
              <w:rPr>
                <w:rFonts w:ascii="Times New Roman" w:hAnsi="Times New Roman"/>
              </w:rPr>
            </w:pPr>
          </w:p>
        </w:tc>
      </w:tr>
      <w:tr w:rsidR="001A37DE" w:rsidRPr="00E8248B" w14:paraId="734C908C" w14:textId="77777777">
        <w:tc>
          <w:tcPr>
            <w:tcW w:w="1710" w:type="dxa"/>
          </w:tcPr>
          <w:p w14:paraId="7796E660" w14:textId="77777777" w:rsidR="001A37DE" w:rsidRPr="00E8248B" w:rsidRDefault="001A37DE" w:rsidP="00C53B69">
            <w:pPr>
              <w:spacing w:before="120" w:after="120"/>
              <w:rPr>
                <w:rFonts w:ascii="Times New Roman" w:hAnsi="Times New Roman"/>
              </w:rPr>
            </w:pPr>
          </w:p>
        </w:tc>
        <w:tc>
          <w:tcPr>
            <w:tcW w:w="1170" w:type="dxa"/>
          </w:tcPr>
          <w:p w14:paraId="7310F6D8" w14:textId="77777777" w:rsidR="001A37DE" w:rsidRPr="00E8248B" w:rsidRDefault="001A37DE" w:rsidP="00C53B69">
            <w:pPr>
              <w:spacing w:before="120" w:after="120"/>
              <w:ind w:left="-1" w:firstLine="1"/>
              <w:rPr>
                <w:rFonts w:ascii="Times New Roman" w:hAnsi="Times New Roman"/>
              </w:rPr>
            </w:pPr>
          </w:p>
        </w:tc>
        <w:tc>
          <w:tcPr>
            <w:tcW w:w="1545" w:type="dxa"/>
          </w:tcPr>
          <w:p w14:paraId="6CDAB3FA" w14:textId="77777777" w:rsidR="001A37DE" w:rsidRPr="00E8248B" w:rsidRDefault="001A37DE" w:rsidP="00C53B69">
            <w:pPr>
              <w:spacing w:before="120" w:after="120"/>
              <w:ind w:firstLine="21"/>
              <w:rPr>
                <w:rFonts w:ascii="Times New Roman" w:hAnsi="Times New Roman"/>
              </w:rPr>
            </w:pPr>
          </w:p>
        </w:tc>
        <w:tc>
          <w:tcPr>
            <w:tcW w:w="3855" w:type="dxa"/>
          </w:tcPr>
          <w:p w14:paraId="1D37733C" w14:textId="77777777" w:rsidR="001A37DE" w:rsidRPr="00E8248B" w:rsidRDefault="001A37DE" w:rsidP="00C53B69">
            <w:pPr>
              <w:spacing w:before="120" w:after="120"/>
              <w:ind w:left="44" w:firstLine="43"/>
              <w:rPr>
                <w:rFonts w:ascii="Times New Roman" w:hAnsi="Times New Roman"/>
              </w:rPr>
            </w:pPr>
          </w:p>
        </w:tc>
      </w:tr>
      <w:tr w:rsidR="001A37DE" w:rsidRPr="00E8248B" w14:paraId="7119C3B7" w14:textId="77777777">
        <w:tc>
          <w:tcPr>
            <w:tcW w:w="1710" w:type="dxa"/>
          </w:tcPr>
          <w:p w14:paraId="5B523D33" w14:textId="77777777" w:rsidR="001A37DE" w:rsidRPr="00E8248B" w:rsidRDefault="001A37DE" w:rsidP="00C53B69">
            <w:pPr>
              <w:spacing w:before="120" w:after="120"/>
              <w:rPr>
                <w:rFonts w:ascii="Times New Roman" w:hAnsi="Times New Roman"/>
              </w:rPr>
            </w:pPr>
          </w:p>
        </w:tc>
        <w:tc>
          <w:tcPr>
            <w:tcW w:w="1170" w:type="dxa"/>
          </w:tcPr>
          <w:p w14:paraId="7D02AE8E" w14:textId="77777777" w:rsidR="001A37DE" w:rsidRPr="00E8248B" w:rsidRDefault="001A37DE" w:rsidP="00C53B69">
            <w:pPr>
              <w:spacing w:before="120" w:after="120"/>
              <w:ind w:left="-1" w:firstLine="1"/>
              <w:rPr>
                <w:rFonts w:ascii="Times New Roman" w:hAnsi="Times New Roman"/>
              </w:rPr>
            </w:pPr>
          </w:p>
        </w:tc>
        <w:tc>
          <w:tcPr>
            <w:tcW w:w="1545" w:type="dxa"/>
          </w:tcPr>
          <w:p w14:paraId="6AEF8667" w14:textId="77777777" w:rsidR="001A37DE" w:rsidRPr="00E8248B" w:rsidRDefault="001A37DE" w:rsidP="00C53B69">
            <w:pPr>
              <w:spacing w:before="120" w:after="120"/>
              <w:ind w:firstLine="21"/>
              <w:rPr>
                <w:rFonts w:ascii="Times New Roman" w:hAnsi="Times New Roman"/>
              </w:rPr>
            </w:pPr>
          </w:p>
        </w:tc>
        <w:tc>
          <w:tcPr>
            <w:tcW w:w="3855" w:type="dxa"/>
          </w:tcPr>
          <w:p w14:paraId="02041156" w14:textId="77777777" w:rsidR="001A37DE" w:rsidRPr="00E8248B" w:rsidRDefault="001A37DE" w:rsidP="00C53B69">
            <w:pPr>
              <w:spacing w:before="120" w:after="120"/>
              <w:ind w:left="44" w:firstLine="43"/>
              <w:rPr>
                <w:rFonts w:ascii="Times New Roman" w:hAnsi="Times New Roman"/>
              </w:rPr>
            </w:pPr>
          </w:p>
        </w:tc>
      </w:tr>
      <w:tr w:rsidR="00A85E33" w:rsidRPr="00E8248B" w14:paraId="34D1C4CD" w14:textId="77777777">
        <w:tc>
          <w:tcPr>
            <w:tcW w:w="1710" w:type="dxa"/>
          </w:tcPr>
          <w:p w14:paraId="04763B86" w14:textId="77777777" w:rsidR="00A85E33" w:rsidRPr="00E8248B" w:rsidRDefault="00A85E33" w:rsidP="00C53B69">
            <w:pPr>
              <w:spacing w:before="120" w:after="120"/>
              <w:rPr>
                <w:rFonts w:ascii="Times New Roman" w:hAnsi="Times New Roman"/>
              </w:rPr>
            </w:pPr>
          </w:p>
        </w:tc>
        <w:tc>
          <w:tcPr>
            <w:tcW w:w="1170" w:type="dxa"/>
          </w:tcPr>
          <w:p w14:paraId="46D6276C" w14:textId="77777777" w:rsidR="00A85E33" w:rsidRPr="00E8248B" w:rsidRDefault="00A85E33" w:rsidP="00C53B69">
            <w:pPr>
              <w:spacing w:before="120" w:after="120"/>
              <w:ind w:left="-1" w:firstLine="1"/>
              <w:rPr>
                <w:rFonts w:ascii="Times New Roman" w:hAnsi="Times New Roman"/>
              </w:rPr>
            </w:pPr>
          </w:p>
        </w:tc>
        <w:tc>
          <w:tcPr>
            <w:tcW w:w="1545" w:type="dxa"/>
          </w:tcPr>
          <w:p w14:paraId="20B3265D" w14:textId="77777777" w:rsidR="00A85E33" w:rsidRPr="00E8248B" w:rsidRDefault="00A85E33" w:rsidP="00C53B69">
            <w:pPr>
              <w:spacing w:before="120" w:after="120"/>
              <w:ind w:firstLine="21"/>
              <w:rPr>
                <w:rFonts w:ascii="Times New Roman" w:hAnsi="Times New Roman"/>
              </w:rPr>
            </w:pPr>
          </w:p>
        </w:tc>
        <w:tc>
          <w:tcPr>
            <w:tcW w:w="3855" w:type="dxa"/>
          </w:tcPr>
          <w:p w14:paraId="13D3863E" w14:textId="77777777" w:rsidR="00A85E33" w:rsidRPr="00E8248B" w:rsidRDefault="00A85E33" w:rsidP="00C53B69">
            <w:pPr>
              <w:spacing w:before="120" w:after="120"/>
              <w:ind w:left="44" w:firstLine="43"/>
              <w:rPr>
                <w:rFonts w:ascii="Times New Roman" w:hAnsi="Times New Roman"/>
              </w:rPr>
            </w:pPr>
          </w:p>
        </w:tc>
      </w:tr>
      <w:tr w:rsidR="00A85E33" w:rsidRPr="00E8248B" w14:paraId="4200B309" w14:textId="77777777">
        <w:tc>
          <w:tcPr>
            <w:tcW w:w="1710" w:type="dxa"/>
          </w:tcPr>
          <w:p w14:paraId="6E77C2DD" w14:textId="77777777" w:rsidR="00A85E33" w:rsidRPr="00E8248B" w:rsidRDefault="00A85E33" w:rsidP="00C53B69">
            <w:pPr>
              <w:spacing w:before="120" w:after="120"/>
              <w:rPr>
                <w:rFonts w:ascii="Times New Roman" w:hAnsi="Times New Roman"/>
              </w:rPr>
            </w:pPr>
          </w:p>
        </w:tc>
        <w:tc>
          <w:tcPr>
            <w:tcW w:w="1170" w:type="dxa"/>
          </w:tcPr>
          <w:p w14:paraId="037B82B0" w14:textId="77777777" w:rsidR="00A85E33" w:rsidRPr="00E8248B" w:rsidRDefault="00A85E33" w:rsidP="00C53B69">
            <w:pPr>
              <w:spacing w:before="120" w:after="120"/>
              <w:ind w:left="-1" w:firstLine="1"/>
              <w:rPr>
                <w:rFonts w:ascii="Times New Roman" w:hAnsi="Times New Roman"/>
              </w:rPr>
            </w:pPr>
          </w:p>
        </w:tc>
        <w:tc>
          <w:tcPr>
            <w:tcW w:w="1545" w:type="dxa"/>
          </w:tcPr>
          <w:p w14:paraId="34514AB8" w14:textId="77777777" w:rsidR="00A85E33" w:rsidRPr="00E8248B" w:rsidRDefault="00A85E33" w:rsidP="00C53B69">
            <w:pPr>
              <w:spacing w:before="120" w:after="120"/>
              <w:ind w:firstLine="21"/>
              <w:rPr>
                <w:rFonts w:ascii="Times New Roman" w:hAnsi="Times New Roman"/>
              </w:rPr>
            </w:pPr>
          </w:p>
        </w:tc>
        <w:tc>
          <w:tcPr>
            <w:tcW w:w="3855" w:type="dxa"/>
          </w:tcPr>
          <w:p w14:paraId="2DAC31D6" w14:textId="77777777" w:rsidR="00A85E33" w:rsidRPr="00E8248B" w:rsidRDefault="00A85E33" w:rsidP="00C53B69">
            <w:pPr>
              <w:spacing w:before="120" w:after="120"/>
              <w:ind w:left="44" w:firstLine="43"/>
              <w:rPr>
                <w:rFonts w:ascii="Times New Roman" w:hAnsi="Times New Roman"/>
              </w:rPr>
            </w:pPr>
          </w:p>
        </w:tc>
      </w:tr>
      <w:tr w:rsidR="004B1DAB" w:rsidRPr="00E8248B" w14:paraId="5C50AB9C" w14:textId="77777777">
        <w:tc>
          <w:tcPr>
            <w:tcW w:w="1710" w:type="dxa"/>
          </w:tcPr>
          <w:p w14:paraId="2FE1475F" w14:textId="77777777" w:rsidR="004B1DAB" w:rsidRPr="00E8248B" w:rsidRDefault="004B1DAB" w:rsidP="00C53B69">
            <w:pPr>
              <w:spacing w:before="120" w:after="120"/>
              <w:rPr>
                <w:rFonts w:ascii="Times New Roman" w:hAnsi="Times New Roman"/>
              </w:rPr>
            </w:pPr>
          </w:p>
        </w:tc>
        <w:tc>
          <w:tcPr>
            <w:tcW w:w="1170" w:type="dxa"/>
          </w:tcPr>
          <w:p w14:paraId="707BDEF3" w14:textId="77777777" w:rsidR="004B1DAB" w:rsidRPr="00E8248B" w:rsidRDefault="004B1DAB" w:rsidP="00C53B69">
            <w:pPr>
              <w:spacing w:before="120" w:after="120"/>
              <w:ind w:left="-1" w:firstLine="1"/>
              <w:rPr>
                <w:rFonts w:ascii="Times New Roman" w:hAnsi="Times New Roman"/>
              </w:rPr>
            </w:pPr>
          </w:p>
        </w:tc>
        <w:tc>
          <w:tcPr>
            <w:tcW w:w="1545" w:type="dxa"/>
          </w:tcPr>
          <w:p w14:paraId="5B250F81" w14:textId="77777777" w:rsidR="004B1DAB" w:rsidRPr="00E8248B" w:rsidRDefault="004B1DAB" w:rsidP="00C53B69">
            <w:pPr>
              <w:spacing w:before="120" w:after="120"/>
              <w:ind w:firstLine="21"/>
              <w:rPr>
                <w:rFonts w:ascii="Times New Roman" w:hAnsi="Times New Roman"/>
              </w:rPr>
            </w:pPr>
          </w:p>
        </w:tc>
        <w:tc>
          <w:tcPr>
            <w:tcW w:w="3855" w:type="dxa"/>
          </w:tcPr>
          <w:p w14:paraId="37D0B230" w14:textId="77777777" w:rsidR="004B1DAB" w:rsidRPr="00E8248B" w:rsidRDefault="004B1DAB" w:rsidP="00C53B69">
            <w:pPr>
              <w:spacing w:before="120" w:after="120"/>
              <w:ind w:left="44" w:firstLine="43"/>
              <w:rPr>
                <w:rFonts w:ascii="Times New Roman" w:hAnsi="Times New Roman"/>
              </w:rPr>
            </w:pPr>
          </w:p>
        </w:tc>
      </w:tr>
      <w:tr w:rsidR="00882E7A" w:rsidRPr="00E8248B" w14:paraId="5AF114AC" w14:textId="77777777">
        <w:tc>
          <w:tcPr>
            <w:tcW w:w="1710" w:type="dxa"/>
          </w:tcPr>
          <w:p w14:paraId="1DD46726" w14:textId="77777777" w:rsidR="00882E7A" w:rsidRPr="00E8248B" w:rsidRDefault="00882E7A" w:rsidP="00C53B69">
            <w:pPr>
              <w:spacing w:before="120" w:after="120"/>
              <w:rPr>
                <w:rFonts w:ascii="Times New Roman" w:hAnsi="Times New Roman"/>
              </w:rPr>
            </w:pPr>
          </w:p>
        </w:tc>
        <w:tc>
          <w:tcPr>
            <w:tcW w:w="1170" w:type="dxa"/>
          </w:tcPr>
          <w:p w14:paraId="7885F0B9" w14:textId="77777777" w:rsidR="00882E7A" w:rsidRPr="00E8248B" w:rsidRDefault="00882E7A" w:rsidP="00C53B69">
            <w:pPr>
              <w:spacing w:before="120" w:after="120"/>
              <w:ind w:left="-1" w:firstLine="1"/>
              <w:rPr>
                <w:rFonts w:ascii="Times New Roman" w:hAnsi="Times New Roman"/>
              </w:rPr>
            </w:pPr>
          </w:p>
        </w:tc>
        <w:tc>
          <w:tcPr>
            <w:tcW w:w="1545" w:type="dxa"/>
          </w:tcPr>
          <w:p w14:paraId="4570D3D4" w14:textId="77777777" w:rsidR="00882E7A" w:rsidRPr="00E8248B" w:rsidRDefault="00882E7A" w:rsidP="00C53B69">
            <w:pPr>
              <w:spacing w:before="120" w:after="120"/>
              <w:ind w:firstLine="21"/>
              <w:rPr>
                <w:rFonts w:ascii="Times New Roman" w:hAnsi="Times New Roman"/>
              </w:rPr>
            </w:pPr>
          </w:p>
        </w:tc>
        <w:tc>
          <w:tcPr>
            <w:tcW w:w="3855" w:type="dxa"/>
          </w:tcPr>
          <w:p w14:paraId="147B5824" w14:textId="77777777" w:rsidR="00882E7A" w:rsidRPr="00E8248B" w:rsidRDefault="00882E7A" w:rsidP="00C53B69">
            <w:pPr>
              <w:spacing w:before="120" w:after="120"/>
              <w:ind w:left="44" w:firstLine="43"/>
              <w:rPr>
                <w:rFonts w:ascii="Times New Roman" w:hAnsi="Times New Roman"/>
              </w:rPr>
            </w:pPr>
          </w:p>
        </w:tc>
      </w:tr>
      <w:tr w:rsidR="00A64803" w:rsidRPr="00E8248B" w14:paraId="732CF078" w14:textId="77777777">
        <w:tc>
          <w:tcPr>
            <w:tcW w:w="1710" w:type="dxa"/>
          </w:tcPr>
          <w:p w14:paraId="6DB30224" w14:textId="77777777" w:rsidR="00A64803" w:rsidRPr="00E8248B" w:rsidRDefault="00A64803" w:rsidP="00C53B69">
            <w:pPr>
              <w:spacing w:before="120" w:after="120"/>
              <w:rPr>
                <w:rFonts w:ascii="Times New Roman" w:hAnsi="Times New Roman"/>
              </w:rPr>
            </w:pPr>
          </w:p>
        </w:tc>
        <w:tc>
          <w:tcPr>
            <w:tcW w:w="1170" w:type="dxa"/>
          </w:tcPr>
          <w:p w14:paraId="0766225B" w14:textId="77777777" w:rsidR="00A64803" w:rsidRPr="00E8248B" w:rsidRDefault="00A64803" w:rsidP="00C53B69">
            <w:pPr>
              <w:spacing w:before="120" w:after="120"/>
              <w:ind w:left="-1" w:firstLine="1"/>
              <w:rPr>
                <w:rFonts w:ascii="Times New Roman" w:hAnsi="Times New Roman"/>
              </w:rPr>
            </w:pPr>
          </w:p>
        </w:tc>
        <w:tc>
          <w:tcPr>
            <w:tcW w:w="1545" w:type="dxa"/>
          </w:tcPr>
          <w:p w14:paraId="7440B986" w14:textId="77777777" w:rsidR="00A64803" w:rsidRPr="00E8248B" w:rsidRDefault="00A64803" w:rsidP="00C53B69">
            <w:pPr>
              <w:spacing w:before="120" w:after="120"/>
              <w:ind w:firstLine="21"/>
              <w:rPr>
                <w:rFonts w:ascii="Times New Roman" w:hAnsi="Times New Roman"/>
              </w:rPr>
            </w:pPr>
          </w:p>
        </w:tc>
        <w:tc>
          <w:tcPr>
            <w:tcW w:w="3855" w:type="dxa"/>
          </w:tcPr>
          <w:p w14:paraId="721A39EB" w14:textId="77777777" w:rsidR="00A64803" w:rsidRPr="00E8248B" w:rsidRDefault="00A64803" w:rsidP="00C53B69">
            <w:pPr>
              <w:spacing w:before="120" w:after="120"/>
              <w:ind w:left="44" w:firstLine="43"/>
              <w:rPr>
                <w:rFonts w:ascii="Times New Roman" w:hAnsi="Times New Roman"/>
              </w:rPr>
            </w:pPr>
          </w:p>
        </w:tc>
      </w:tr>
    </w:tbl>
    <w:p w14:paraId="1E120E6D" w14:textId="77777777" w:rsidR="0083446A" w:rsidRPr="00E8248B" w:rsidRDefault="0083446A" w:rsidP="00C53B69">
      <w:pPr>
        <w:spacing w:after="0"/>
        <w:rPr>
          <w:rFonts w:ascii="Arial Narrow" w:hAnsi="Arial Narrow"/>
        </w:rPr>
      </w:pPr>
    </w:p>
    <w:p w14:paraId="35C0358E" w14:textId="77777777" w:rsidR="0083446A" w:rsidRPr="00E8248B" w:rsidRDefault="0083446A" w:rsidP="00C53B69">
      <w:pPr>
        <w:spacing w:after="0"/>
        <w:rPr>
          <w:rFonts w:ascii="Arial Narrow" w:hAnsi="Arial Narrow"/>
        </w:rPr>
      </w:pPr>
    </w:p>
    <w:p w14:paraId="29D346C7" w14:textId="77777777" w:rsidR="00487533" w:rsidRPr="00E8248B"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rPr>
      </w:pPr>
    </w:p>
    <w:p w14:paraId="294F10FE" w14:textId="77777777" w:rsidR="00487533" w:rsidRPr="00795958" w:rsidRDefault="00487533" w:rsidP="00C53B69">
      <w:pPr>
        <w:pStyle w:val="zzContents"/>
        <w:tabs>
          <w:tab w:val="right" w:pos="9752"/>
        </w:tabs>
        <w:spacing w:before="0" w:after="0" w:line="360" w:lineRule="auto"/>
        <w:jc w:val="both"/>
        <w:rPr>
          <w:sz w:val="20"/>
        </w:rPr>
      </w:pPr>
      <w:r w:rsidRPr="00795958">
        <w:rPr>
          <w:sz w:val="20"/>
        </w:rPr>
        <w:lastRenderedPageBreak/>
        <w:t>Contents</w:t>
      </w:r>
      <w:r w:rsidRPr="00795958">
        <w:rPr>
          <w:sz w:val="20"/>
        </w:rPr>
        <w:tab/>
      </w:r>
      <w:r w:rsidRPr="00E8248B">
        <w:rPr>
          <w:b w:val="0"/>
          <w:sz w:val="20"/>
        </w:rPr>
        <w:t>Page</w:t>
      </w:r>
    </w:p>
    <w:p w14:paraId="594BABCD" w14:textId="77777777" w:rsidR="00150CEE" w:rsidRPr="00795958" w:rsidRDefault="00E86E97">
      <w:pPr>
        <w:pStyle w:val="TOC1"/>
        <w:rPr>
          <w:rFonts w:ascii="Calibri" w:eastAsia="Times New Roman" w:hAnsi="Calibri"/>
          <w:b w:val="0"/>
          <w:noProof/>
          <w:lang w:val="en-US" w:eastAsia="en-US"/>
        </w:rPr>
      </w:pPr>
      <w:r w:rsidRPr="0020149E">
        <w:fldChar w:fldCharType="begin"/>
      </w:r>
      <w:r w:rsidR="00487533" w:rsidRPr="00E8248B">
        <w:instrText>TOC \o "1-3" \t "Introduction,9,zzBiblio,9,zzForeword,9,zzIndex,9" \w</w:instrText>
      </w:r>
      <w:r w:rsidRPr="0020149E">
        <w:fldChar w:fldCharType="separate"/>
      </w:r>
      <w:r w:rsidR="00150CEE" w:rsidRPr="00E8248B">
        <w:rPr>
          <w:noProof/>
        </w:rPr>
        <w:t>1</w:t>
      </w:r>
      <w:r w:rsidR="00150CEE" w:rsidRPr="00E8248B">
        <w:rPr>
          <w:noProof/>
        </w:rPr>
        <w:tab/>
        <w:t>Overview</w:t>
      </w:r>
      <w:r w:rsidR="00150CEE" w:rsidRPr="00E8248B">
        <w:rPr>
          <w:noProof/>
        </w:rPr>
        <w:tab/>
      </w:r>
      <w:r w:rsidRPr="0020149E">
        <w:rPr>
          <w:noProof/>
        </w:rPr>
        <w:fldChar w:fldCharType="begin"/>
      </w:r>
      <w:r w:rsidR="00150CEE" w:rsidRPr="00E8248B">
        <w:rPr>
          <w:noProof/>
        </w:rPr>
        <w:instrText xml:space="preserve"> PAGEREF _Toc454280164 \h </w:instrText>
      </w:r>
      <w:r w:rsidRPr="0020149E">
        <w:rPr>
          <w:noProof/>
        </w:rPr>
      </w:r>
      <w:r w:rsidRPr="0020149E">
        <w:rPr>
          <w:noProof/>
        </w:rPr>
        <w:fldChar w:fldCharType="separate"/>
      </w:r>
      <w:r w:rsidR="00FA5C9F" w:rsidRPr="00E8248B">
        <w:rPr>
          <w:noProof/>
        </w:rPr>
        <w:t>5</w:t>
      </w:r>
      <w:r w:rsidRPr="0020149E">
        <w:rPr>
          <w:noProof/>
        </w:rPr>
        <w:fldChar w:fldCharType="end"/>
      </w:r>
    </w:p>
    <w:p w14:paraId="470AB4E8" w14:textId="77777777" w:rsidR="00150CEE" w:rsidRPr="00795958" w:rsidRDefault="00150CEE">
      <w:pPr>
        <w:pStyle w:val="TOC2"/>
        <w:rPr>
          <w:rFonts w:ascii="Calibri" w:eastAsia="Times New Roman" w:hAnsi="Calibri"/>
          <w:b w:val="0"/>
          <w:noProof/>
          <w:lang w:val="en-US" w:eastAsia="en-US"/>
        </w:rPr>
      </w:pPr>
      <w:r w:rsidRPr="00E8248B">
        <w:rPr>
          <w:noProof/>
        </w:rPr>
        <w:t>1.1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_Toc454280165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00CB1588" w14:textId="77777777" w:rsidR="00150CEE" w:rsidRPr="00795958" w:rsidRDefault="00150CEE">
      <w:pPr>
        <w:pStyle w:val="TOC2"/>
        <w:rPr>
          <w:rFonts w:ascii="Calibri" w:eastAsia="Times New Roman" w:hAnsi="Calibri"/>
          <w:b w:val="0"/>
          <w:noProof/>
          <w:lang w:val="en-US" w:eastAsia="en-US"/>
        </w:rPr>
      </w:pPr>
      <w:r w:rsidRPr="00E8248B">
        <w:rPr>
          <w:noProof/>
        </w:rPr>
        <w:t>1.2</w:t>
      </w:r>
      <w:r w:rsidRPr="00E8248B">
        <w:rPr>
          <w:noProof/>
        </w:rPr>
        <w:tab/>
        <w:t>References</w:t>
      </w:r>
      <w:r w:rsidRPr="00E8248B">
        <w:rPr>
          <w:noProof/>
        </w:rPr>
        <w:tab/>
      </w:r>
      <w:r w:rsidR="00E86E97" w:rsidRPr="00816B9A">
        <w:rPr>
          <w:noProof/>
        </w:rPr>
        <w:fldChar w:fldCharType="begin"/>
      </w:r>
      <w:r w:rsidRPr="00E8248B">
        <w:rPr>
          <w:noProof/>
        </w:rPr>
        <w:instrText xml:space="preserve"> PAGEREF _Toc454280166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0A05AF71" w14:textId="77777777" w:rsidR="00150CEE" w:rsidRPr="00795958" w:rsidRDefault="00150CEE">
      <w:pPr>
        <w:pStyle w:val="TOC2"/>
        <w:rPr>
          <w:rFonts w:ascii="Calibri" w:eastAsia="Times New Roman" w:hAnsi="Calibri"/>
          <w:b w:val="0"/>
          <w:noProof/>
          <w:lang w:val="en-US" w:eastAsia="en-US"/>
        </w:rPr>
      </w:pPr>
      <w:r w:rsidRPr="00E8248B">
        <w:rPr>
          <w:noProof/>
        </w:rPr>
        <w:t>1.3</w:t>
      </w:r>
      <w:r w:rsidRPr="00E8248B">
        <w:rPr>
          <w:noProof/>
        </w:rPr>
        <w:tab/>
        <w:t>Terms, definitions and abbreviations</w:t>
      </w:r>
      <w:r w:rsidRPr="00E8248B">
        <w:rPr>
          <w:noProof/>
        </w:rPr>
        <w:tab/>
      </w:r>
      <w:r w:rsidR="00E86E97" w:rsidRPr="00816B9A">
        <w:rPr>
          <w:noProof/>
        </w:rPr>
        <w:fldChar w:fldCharType="begin"/>
      </w:r>
      <w:r w:rsidRPr="00E8248B">
        <w:rPr>
          <w:noProof/>
        </w:rPr>
        <w:instrText xml:space="preserve"> PAGEREF _Toc454280167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17283BE6" w14:textId="77777777" w:rsidR="00150CEE" w:rsidRPr="00795958" w:rsidRDefault="00150CEE">
      <w:pPr>
        <w:pStyle w:val="TOC3"/>
        <w:rPr>
          <w:rFonts w:ascii="Calibri" w:eastAsia="Times New Roman" w:hAnsi="Calibri"/>
          <w:b w:val="0"/>
          <w:noProof/>
          <w:lang w:val="en-US" w:eastAsia="en-US"/>
        </w:rPr>
      </w:pPr>
      <w:r w:rsidRPr="00E8248B">
        <w:rPr>
          <w:noProof/>
        </w:rPr>
        <w:t>1.3.1</w:t>
      </w:r>
      <w:r w:rsidRPr="00E8248B">
        <w:rPr>
          <w:noProof/>
        </w:rPr>
        <w:tab/>
        <w:t>Use of Language</w:t>
      </w:r>
      <w:r w:rsidRPr="00E8248B">
        <w:rPr>
          <w:noProof/>
        </w:rPr>
        <w:tab/>
      </w:r>
      <w:r w:rsidR="00E86E97" w:rsidRPr="00816B9A">
        <w:rPr>
          <w:noProof/>
        </w:rPr>
        <w:fldChar w:fldCharType="begin"/>
      </w:r>
      <w:r w:rsidRPr="00E8248B">
        <w:rPr>
          <w:noProof/>
        </w:rPr>
        <w:instrText xml:space="preserve"> PAGEREF _Toc454280168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7D8EAE38" w14:textId="77777777" w:rsidR="00150CEE" w:rsidRPr="00795958" w:rsidRDefault="00150CEE">
      <w:pPr>
        <w:pStyle w:val="TOC3"/>
        <w:rPr>
          <w:rFonts w:ascii="Calibri" w:eastAsia="Times New Roman" w:hAnsi="Calibri"/>
          <w:b w:val="0"/>
          <w:noProof/>
          <w:lang w:val="en-US" w:eastAsia="en-US"/>
        </w:rPr>
      </w:pPr>
      <w:r w:rsidRPr="00E8248B">
        <w:rPr>
          <w:noProof/>
        </w:rPr>
        <w:t>1.3.2</w:t>
      </w:r>
      <w:r w:rsidRPr="00E8248B">
        <w:rPr>
          <w:noProof/>
        </w:rPr>
        <w:tab/>
        <w:t>Terms and Definitions</w:t>
      </w:r>
      <w:r w:rsidRPr="00E8248B">
        <w:rPr>
          <w:noProof/>
        </w:rPr>
        <w:tab/>
      </w:r>
      <w:r w:rsidR="00E86E97" w:rsidRPr="00816B9A">
        <w:rPr>
          <w:noProof/>
        </w:rPr>
        <w:fldChar w:fldCharType="begin"/>
      </w:r>
      <w:r w:rsidRPr="00E8248B">
        <w:rPr>
          <w:noProof/>
        </w:rPr>
        <w:instrText xml:space="preserve"> PAGEREF _Toc454280169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65BEA3B9" w14:textId="77777777" w:rsidR="00150CEE" w:rsidRPr="00795958" w:rsidRDefault="00150CEE">
      <w:pPr>
        <w:pStyle w:val="TOC3"/>
        <w:rPr>
          <w:rFonts w:ascii="Calibri" w:eastAsia="Times New Roman" w:hAnsi="Calibri"/>
          <w:b w:val="0"/>
          <w:noProof/>
          <w:lang w:val="en-US" w:eastAsia="en-US"/>
        </w:rPr>
      </w:pPr>
      <w:r w:rsidRPr="00E8248B">
        <w:rPr>
          <w:noProof/>
        </w:rPr>
        <w:t>1.3.3</w:t>
      </w:r>
      <w:r w:rsidRPr="00E8248B">
        <w:rPr>
          <w:noProof/>
        </w:rPr>
        <w:tab/>
        <w:t>Abbreviations</w:t>
      </w:r>
      <w:r w:rsidRPr="00E8248B">
        <w:rPr>
          <w:noProof/>
        </w:rPr>
        <w:tab/>
      </w:r>
      <w:r w:rsidR="00E86E97" w:rsidRPr="00816B9A">
        <w:rPr>
          <w:noProof/>
        </w:rPr>
        <w:fldChar w:fldCharType="begin"/>
      </w:r>
      <w:r w:rsidRPr="00E8248B">
        <w:rPr>
          <w:noProof/>
        </w:rPr>
        <w:instrText xml:space="preserve"> PAGEREF _Toc454280170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5D9BDEBA" w14:textId="77777777" w:rsidR="00150CEE" w:rsidRPr="00795958" w:rsidRDefault="00150CEE">
      <w:pPr>
        <w:pStyle w:val="TOC2"/>
        <w:rPr>
          <w:rFonts w:ascii="Calibri" w:eastAsia="Times New Roman" w:hAnsi="Calibri"/>
          <w:b w:val="0"/>
          <w:noProof/>
          <w:lang w:val="en-US" w:eastAsia="en-US"/>
        </w:rPr>
      </w:pPr>
      <w:r w:rsidRPr="00E8248B">
        <w:rPr>
          <w:noProof/>
        </w:rPr>
        <w:t>1.4</w:t>
      </w:r>
      <w:r w:rsidRPr="00E8248B">
        <w:rPr>
          <w:noProof/>
        </w:rPr>
        <w:tab/>
        <w:t>General Data Product Description</w:t>
      </w:r>
      <w:r w:rsidRPr="00E8248B">
        <w:rPr>
          <w:noProof/>
        </w:rPr>
        <w:tab/>
      </w:r>
      <w:r w:rsidR="00E86E97" w:rsidRPr="00816B9A">
        <w:rPr>
          <w:noProof/>
        </w:rPr>
        <w:fldChar w:fldCharType="begin"/>
      </w:r>
      <w:r w:rsidRPr="00E8248B">
        <w:rPr>
          <w:noProof/>
        </w:rPr>
        <w:instrText xml:space="preserve"> PAGEREF _Toc454280171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3FBC5C56" w14:textId="77777777" w:rsidR="00150CEE" w:rsidRPr="00795958" w:rsidRDefault="00150CEE">
      <w:pPr>
        <w:pStyle w:val="TOC2"/>
        <w:rPr>
          <w:rFonts w:ascii="Calibri" w:eastAsia="Times New Roman" w:hAnsi="Calibri"/>
          <w:b w:val="0"/>
          <w:noProof/>
          <w:lang w:val="en-US" w:eastAsia="en-US"/>
        </w:rPr>
      </w:pPr>
      <w:r w:rsidRPr="00E8248B">
        <w:rPr>
          <w:noProof/>
        </w:rPr>
        <w:t>1.5</w:t>
      </w:r>
      <w:r w:rsidRPr="00E8248B">
        <w:rPr>
          <w:noProof/>
        </w:rPr>
        <w:tab/>
        <w:t>Data product specification metadata</w:t>
      </w:r>
      <w:r w:rsidRPr="00E8248B">
        <w:rPr>
          <w:noProof/>
        </w:rPr>
        <w:tab/>
      </w:r>
      <w:r w:rsidR="00E86E97" w:rsidRPr="00816B9A">
        <w:rPr>
          <w:noProof/>
        </w:rPr>
        <w:fldChar w:fldCharType="begin"/>
      </w:r>
      <w:r w:rsidRPr="00E8248B">
        <w:rPr>
          <w:noProof/>
        </w:rPr>
        <w:instrText xml:space="preserve"> PAGEREF _Toc454280172 \h </w:instrText>
      </w:r>
      <w:r w:rsidR="00E86E97" w:rsidRPr="00816B9A">
        <w:rPr>
          <w:noProof/>
        </w:rPr>
      </w:r>
      <w:r w:rsidR="00E86E97" w:rsidRPr="00816B9A">
        <w:rPr>
          <w:noProof/>
        </w:rPr>
        <w:fldChar w:fldCharType="separate"/>
      </w:r>
      <w:r w:rsidR="00FA5C9F" w:rsidRPr="00E8248B">
        <w:rPr>
          <w:noProof/>
        </w:rPr>
        <w:t>6</w:t>
      </w:r>
      <w:r w:rsidR="00E86E97" w:rsidRPr="00816B9A">
        <w:rPr>
          <w:noProof/>
        </w:rPr>
        <w:fldChar w:fldCharType="end"/>
      </w:r>
    </w:p>
    <w:p w14:paraId="382F361F" w14:textId="77777777" w:rsidR="00150CEE" w:rsidRPr="00795958" w:rsidRDefault="00150CEE">
      <w:pPr>
        <w:pStyle w:val="TOC3"/>
        <w:rPr>
          <w:rFonts w:ascii="Calibri" w:eastAsia="Times New Roman" w:hAnsi="Calibri"/>
          <w:b w:val="0"/>
          <w:noProof/>
          <w:lang w:val="en-US" w:eastAsia="en-US"/>
        </w:rPr>
      </w:pPr>
      <w:r w:rsidRPr="00E8248B">
        <w:rPr>
          <w:noProof/>
          <w:lang w:val="en-US" w:eastAsia="en-US"/>
        </w:rPr>
        <w:t>1.5.1</w:t>
      </w:r>
      <w:r w:rsidRPr="00E8248B">
        <w:rPr>
          <w:noProof/>
          <w:lang w:val="en-US" w:eastAsia="en-US"/>
        </w:rPr>
        <w:tab/>
        <w:t>IHO Product Specification Maintenance</w:t>
      </w:r>
      <w:r w:rsidRPr="00E8248B">
        <w:rPr>
          <w:noProof/>
        </w:rPr>
        <w:tab/>
      </w:r>
      <w:r w:rsidR="00E86E97" w:rsidRPr="00816B9A">
        <w:rPr>
          <w:noProof/>
        </w:rPr>
        <w:fldChar w:fldCharType="begin"/>
      </w:r>
      <w:r w:rsidRPr="00E8248B">
        <w:rPr>
          <w:noProof/>
        </w:rPr>
        <w:instrText xml:space="preserve"> PAGEREF _Toc454280173 \h </w:instrText>
      </w:r>
      <w:r w:rsidR="00E86E97" w:rsidRPr="00816B9A">
        <w:rPr>
          <w:noProof/>
        </w:rPr>
      </w:r>
      <w:r w:rsidR="00E86E97" w:rsidRPr="00816B9A">
        <w:rPr>
          <w:noProof/>
        </w:rPr>
        <w:fldChar w:fldCharType="separate"/>
      </w:r>
      <w:r w:rsidR="00FA5C9F" w:rsidRPr="00E8248B">
        <w:rPr>
          <w:noProof/>
        </w:rPr>
        <w:t>6</w:t>
      </w:r>
      <w:r w:rsidR="00E86E97" w:rsidRPr="00816B9A">
        <w:rPr>
          <w:noProof/>
        </w:rPr>
        <w:fldChar w:fldCharType="end"/>
      </w:r>
    </w:p>
    <w:p w14:paraId="063C05CD" w14:textId="77777777" w:rsidR="00150CEE" w:rsidRPr="00795958" w:rsidRDefault="00150CEE">
      <w:pPr>
        <w:pStyle w:val="TOC1"/>
        <w:rPr>
          <w:rFonts w:ascii="Calibri" w:eastAsia="Times New Roman" w:hAnsi="Calibri"/>
          <w:b w:val="0"/>
          <w:noProof/>
          <w:lang w:val="en-US" w:eastAsia="en-US"/>
        </w:rPr>
      </w:pPr>
      <w:r w:rsidRPr="00E8248B">
        <w:rPr>
          <w:noProof/>
        </w:rPr>
        <w:t>2</w:t>
      </w:r>
      <w:r w:rsidRPr="00E8248B">
        <w:rPr>
          <w:noProof/>
        </w:rPr>
        <w:tab/>
        <w:t>Specification Scopes</w:t>
      </w:r>
      <w:r w:rsidRPr="00E8248B">
        <w:rPr>
          <w:noProof/>
        </w:rPr>
        <w:tab/>
      </w:r>
      <w:r w:rsidR="00E86E97" w:rsidRPr="00816B9A">
        <w:rPr>
          <w:noProof/>
        </w:rPr>
        <w:fldChar w:fldCharType="begin"/>
      </w:r>
      <w:r w:rsidRPr="00E8248B">
        <w:rPr>
          <w:noProof/>
        </w:rPr>
        <w:instrText xml:space="preserve"> PAGEREF _Toc454280174 \h </w:instrText>
      </w:r>
      <w:r w:rsidR="00E86E97" w:rsidRPr="00816B9A">
        <w:rPr>
          <w:noProof/>
        </w:rPr>
      </w:r>
      <w:r w:rsidR="00E86E97" w:rsidRPr="00816B9A">
        <w:rPr>
          <w:noProof/>
        </w:rPr>
        <w:fldChar w:fldCharType="separate"/>
      </w:r>
      <w:r w:rsidR="00FA5C9F" w:rsidRPr="00E8248B">
        <w:rPr>
          <w:noProof/>
        </w:rPr>
        <w:t>7</w:t>
      </w:r>
      <w:r w:rsidR="00E86E97" w:rsidRPr="00816B9A">
        <w:rPr>
          <w:noProof/>
        </w:rPr>
        <w:fldChar w:fldCharType="end"/>
      </w:r>
    </w:p>
    <w:p w14:paraId="47B74856" w14:textId="77777777" w:rsidR="00150CEE" w:rsidRPr="00795958" w:rsidRDefault="00150CEE">
      <w:pPr>
        <w:pStyle w:val="TOC1"/>
        <w:rPr>
          <w:rFonts w:ascii="Calibri" w:eastAsia="Times New Roman" w:hAnsi="Calibri"/>
          <w:b w:val="0"/>
          <w:noProof/>
          <w:lang w:val="en-US" w:eastAsia="en-US"/>
        </w:rPr>
      </w:pPr>
      <w:r w:rsidRPr="00E8248B">
        <w:rPr>
          <w:noProof/>
        </w:rPr>
        <w:t>3</w:t>
      </w:r>
      <w:r w:rsidRPr="00E8248B">
        <w:rPr>
          <w:noProof/>
        </w:rPr>
        <w:tab/>
        <w:t>Dataset Identification</w:t>
      </w:r>
      <w:r w:rsidRPr="00E8248B">
        <w:rPr>
          <w:noProof/>
        </w:rPr>
        <w:tab/>
      </w:r>
      <w:r w:rsidR="00E86E97" w:rsidRPr="00816B9A">
        <w:rPr>
          <w:noProof/>
        </w:rPr>
        <w:fldChar w:fldCharType="begin"/>
      </w:r>
      <w:r w:rsidRPr="00E8248B">
        <w:rPr>
          <w:noProof/>
        </w:rPr>
        <w:instrText xml:space="preserve"> PAGEREF _Toc454280175 \h </w:instrText>
      </w:r>
      <w:r w:rsidR="00E86E97" w:rsidRPr="00816B9A">
        <w:rPr>
          <w:noProof/>
        </w:rPr>
      </w:r>
      <w:r w:rsidR="00E86E97" w:rsidRPr="00816B9A">
        <w:rPr>
          <w:noProof/>
        </w:rPr>
        <w:fldChar w:fldCharType="separate"/>
      </w:r>
      <w:r w:rsidR="00FA5C9F" w:rsidRPr="00E8248B">
        <w:rPr>
          <w:noProof/>
        </w:rPr>
        <w:t>7</w:t>
      </w:r>
      <w:r w:rsidR="00E86E97" w:rsidRPr="00816B9A">
        <w:rPr>
          <w:noProof/>
        </w:rPr>
        <w:fldChar w:fldCharType="end"/>
      </w:r>
    </w:p>
    <w:p w14:paraId="5D5EF44A" w14:textId="77777777" w:rsidR="00150CEE" w:rsidRPr="00795958" w:rsidRDefault="00150CEE">
      <w:pPr>
        <w:pStyle w:val="TOC1"/>
        <w:rPr>
          <w:rFonts w:ascii="Calibri" w:eastAsia="Times New Roman" w:hAnsi="Calibri"/>
          <w:b w:val="0"/>
          <w:noProof/>
          <w:lang w:val="en-US" w:eastAsia="en-US"/>
        </w:rPr>
      </w:pPr>
      <w:r w:rsidRPr="00E8248B">
        <w:rPr>
          <w:noProof/>
        </w:rPr>
        <w:t>4</w:t>
      </w:r>
      <w:r w:rsidRPr="00E8248B">
        <w:rPr>
          <w:noProof/>
        </w:rPr>
        <w:tab/>
        <w:t>Data Content and structure</w:t>
      </w:r>
      <w:r w:rsidRPr="00E8248B">
        <w:rPr>
          <w:noProof/>
        </w:rPr>
        <w:tab/>
      </w:r>
      <w:r w:rsidR="00E86E97" w:rsidRPr="00816B9A">
        <w:rPr>
          <w:noProof/>
        </w:rPr>
        <w:fldChar w:fldCharType="begin"/>
      </w:r>
      <w:r w:rsidRPr="00E8248B">
        <w:rPr>
          <w:noProof/>
        </w:rPr>
        <w:instrText xml:space="preserve"> PAGEREF _Toc454280176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1ECEAE0D" w14:textId="77777777" w:rsidR="00150CEE" w:rsidRPr="00795958" w:rsidRDefault="00150CEE">
      <w:pPr>
        <w:pStyle w:val="TOC2"/>
        <w:rPr>
          <w:rFonts w:ascii="Calibri" w:eastAsia="Times New Roman" w:hAnsi="Calibri"/>
          <w:b w:val="0"/>
          <w:noProof/>
          <w:lang w:val="en-US" w:eastAsia="en-US"/>
        </w:rPr>
      </w:pPr>
      <w:r w:rsidRPr="00E8248B">
        <w:rPr>
          <w:noProof/>
        </w:rPr>
        <w:t>4.1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_Toc454280177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79F7E32A" w14:textId="7374FB7E" w:rsidR="00150CEE" w:rsidRPr="00795958" w:rsidRDefault="00150CEE">
      <w:pPr>
        <w:pStyle w:val="TOC2"/>
        <w:rPr>
          <w:rFonts w:ascii="Calibri" w:eastAsia="Times New Roman" w:hAnsi="Calibri"/>
          <w:b w:val="0"/>
          <w:noProof/>
          <w:lang w:val="en-US" w:eastAsia="en-US"/>
        </w:rPr>
      </w:pPr>
      <w:r w:rsidRPr="00E8248B">
        <w:rPr>
          <w:noProof/>
        </w:rPr>
        <w:t>4.2</w:t>
      </w:r>
      <w:r w:rsidRPr="00E8248B">
        <w:rPr>
          <w:noProof/>
        </w:rPr>
        <w:tab/>
        <w:t>Application Schema</w:t>
      </w:r>
      <w:del w:id="82" w:author="Eivind Mong" w:date="2018-06-19T08:00:00Z">
        <w:r w:rsidRPr="00E8248B" w:rsidDel="009F0FCA">
          <w:rPr>
            <w:noProof/>
          </w:rPr>
          <w:delText xml:space="preserve"> </w:delText>
        </w:r>
        <w:r w:rsidRPr="00E8248B" w:rsidDel="009F0FCA">
          <w:rPr>
            <w:noProof/>
            <w:color w:val="FF0000"/>
          </w:rPr>
          <w:delText>&lt;S-100 Part 3&gt;</w:delText>
        </w:r>
      </w:del>
      <w:r w:rsidRPr="00E8248B">
        <w:rPr>
          <w:noProof/>
        </w:rPr>
        <w:tab/>
      </w:r>
      <w:r w:rsidR="00E86E97" w:rsidRPr="00816B9A">
        <w:rPr>
          <w:noProof/>
        </w:rPr>
        <w:fldChar w:fldCharType="begin"/>
      </w:r>
      <w:r w:rsidRPr="00E8248B">
        <w:rPr>
          <w:noProof/>
        </w:rPr>
        <w:instrText xml:space="preserve"> PAGEREF _Toc454280178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35D2B62C" w14:textId="781BF22C" w:rsidR="00150CEE" w:rsidRPr="00795958" w:rsidRDefault="00150CEE">
      <w:pPr>
        <w:pStyle w:val="TOC2"/>
        <w:rPr>
          <w:rFonts w:ascii="Calibri" w:eastAsia="Times New Roman" w:hAnsi="Calibri"/>
          <w:b w:val="0"/>
          <w:noProof/>
          <w:lang w:val="en-US" w:eastAsia="en-US"/>
        </w:rPr>
      </w:pPr>
      <w:r w:rsidRPr="00E8248B">
        <w:rPr>
          <w:noProof/>
        </w:rPr>
        <w:t>4.3</w:t>
      </w:r>
      <w:r w:rsidRPr="00E8248B">
        <w:rPr>
          <w:noProof/>
        </w:rPr>
        <w:tab/>
        <w:t>Feature Catalogue</w:t>
      </w:r>
      <w:del w:id="83" w:author="Eivind Mong" w:date="2018-06-19T08:00:00Z">
        <w:r w:rsidRPr="00E8248B" w:rsidDel="009F0FCA">
          <w:rPr>
            <w:noProof/>
          </w:rPr>
          <w:delText xml:space="preserve"> </w:delText>
        </w:r>
        <w:r w:rsidRPr="00E8248B" w:rsidDel="009F0FCA">
          <w:rPr>
            <w:noProof/>
            <w:color w:val="FF0000"/>
          </w:rPr>
          <w:delText>&lt;S-100 Part 5&gt;</w:delText>
        </w:r>
      </w:del>
      <w:r w:rsidRPr="00E8248B">
        <w:rPr>
          <w:noProof/>
        </w:rPr>
        <w:tab/>
      </w:r>
      <w:r w:rsidR="00E86E97" w:rsidRPr="00816B9A">
        <w:rPr>
          <w:noProof/>
        </w:rPr>
        <w:fldChar w:fldCharType="begin"/>
      </w:r>
      <w:r w:rsidRPr="00E8248B">
        <w:rPr>
          <w:noProof/>
        </w:rPr>
        <w:instrText xml:space="preserve"> PAGEREF _Toc454280179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6FA38FD2"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4.3.1</w:t>
      </w:r>
      <w:r w:rsidRPr="00E8248B">
        <w:rPr>
          <w:noProof/>
          <w:lang w:eastAsia="en-US"/>
        </w:rPr>
        <w:tab/>
        <w:t>Introduction</w:t>
      </w:r>
      <w:r w:rsidRPr="00E8248B">
        <w:rPr>
          <w:noProof/>
        </w:rPr>
        <w:tab/>
      </w:r>
      <w:r w:rsidR="00E86E97" w:rsidRPr="00816B9A">
        <w:rPr>
          <w:noProof/>
        </w:rPr>
        <w:fldChar w:fldCharType="begin"/>
      </w:r>
      <w:r w:rsidRPr="00E8248B">
        <w:rPr>
          <w:noProof/>
        </w:rPr>
        <w:instrText xml:space="preserve"> PAGEREF _Toc454280180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70D16352" w14:textId="77777777" w:rsidR="00150CEE" w:rsidRPr="00795958" w:rsidRDefault="00150CEE">
      <w:pPr>
        <w:pStyle w:val="TOC3"/>
        <w:rPr>
          <w:rFonts w:ascii="Calibri" w:eastAsia="Times New Roman" w:hAnsi="Calibri"/>
          <w:b w:val="0"/>
          <w:noProof/>
          <w:lang w:val="en-US" w:eastAsia="en-US"/>
        </w:rPr>
      </w:pPr>
      <w:r w:rsidRPr="00E8248B">
        <w:rPr>
          <w:noProof/>
        </w:rPr>
        <w:t>4.3.2</w:t>
      </w:r>
      <w:r w:rsidRPr="00E8248B">
        <w:rPr>
          <w:noProof/>
        </w:rPr>
        <w:tab/>
        <w:t>Feature Types</w:t>
      </w:r>
      <w:r w:rsidRPr="00E8248B">
        <w:rPr>
          <w:noProof/>
        </w:rPr>
        <w:tab/>
      </w:r>
      <w:r w:rsidR="00E86E97" w:rsidRPr="00816B9A">
        <w:rPr>
          <w:noProof/>
        </w:rPr>
        <w:fldChar w:fldCharType="begin"/>
      </w:r>
      <w:r w:rsidRPr="00E8248B">
        <w:rPr>
          <w:noProof/>
        </w:rPr>
        <w:instrText xml:space="preserve"> PAGEREF _Toc454280181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2BDC40B1" w14:textId="77777777" w:rsidR="00150CEE" w:rsidRPr="00795958" w:rsidRDefault="00150CEE">
      <w:pPr>
        <w:pStyle w:val="TOC3"/>
        <w:rPr>
          <w:rFonts w:ascii="Calibri" w:eastAsia="Times New Roman" w:hAnsi="Calibri"/>
          <w:b w:val="0"/>
          <w:noProof/>
          <w:lang w:val="en-US" w:eastAsia="en-US"/>
        </w:rPr>
      </w:pPr>
      <w:r w:rsidRPr="00E8248B">
        <w:rPr>
          <w:noProof/>
        </w:rPr>
        <w:t>4.3.3</w:t>
      </w:r>
      <w:r w:rsidRPr="00E8248B">
        <w:rPr>
          <w:noProof/>
        </w:rPr>
        <w:tab/>
        <w:t>Feature Relationship</w:t>
      </w:r>
      <w:r w:rsidRPr="00E8248B">
        <w:rPr>
          <w:noProof/>
        </w:rPr>
        <w:tab/>
      </w:r>
      <w:r w:rsidR="00E86E97" w:rsidRPr="00816B9A">
        <w:rPr>
          <w:noProof/>
        </w:rPr>
        <w:fldChar w:fldCharType="begin"/>
      </w:r>
      <w:r w:rsidRPr="00E8248B">
        <w:rPr>
          <w:noProof/>
        </w:rPr>
        <w:instrText xml:space="preserve"> PAGEREF _Toc454280182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3BAAA28A"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4.3.4</w:t>
      </w:r>
      <w:r w:rsidRPr="00E8248B">
        <w:rPr>
          <w:noProof/>
          <w:lang w:eastAsia="en-US"/>
        </w:rPr>
        <w:tab/>
        <w:t>Information Types</w:t>
      </w:r>
      <w:r w:rsidRPr="00E8248B">
        <w:rPr>
          <w:noProof/>
        </w:rPr>
        <w:tab/>
      </w:r>
      <w:r w:rsidR="00E86E97" w:rsidRPr="00816B9A">
        <w:rPr>
          <w:noProof/>
        </w:rPr>
        <w:fldChar w:fldCharType="begin"/>
      </w:r>
      <w:r w:rsidRPr="00E8248B">
        <w:rPr>
          <w:noProof/>
        </w:rPr>
        <w:instrText xml:space="preserve"> PAGEREF _Toc454280183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1C2A529D"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4.3.5</w:t>
      </w:r>
      <w:r w:rsidRPr="00E8248B">
        <w:rPr>
          <w:noProof/>
          <w:lang w:eastAsia="en-US"/>
        </w:rPr>
        <w:tab/>
        <w:t>Attributes</w:t>
      </w:r>
      <w:r w:rsidRPr="00E8248B">
        <w:rPr>
          <w:noProof/>
        </w:rPr>
        <w:tab/>
      </w:r>
      <w:r w:rsidR="00E86E97" w:rsidRPr="00816B9A">
        <w:rPr>
          <w:noProof/>
        </w:rPr>
        <w:fldChar w:fldCharType="begin"/>
      </w:r>
      <w:r w:rsidRPr="00E8248B">
        <w:rPr>
          <w:noProof/>
        </w:rPr>
        <w:instrText xml:space="preserve"> PAGEREF _Toc454280184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1EB019A5" w14:textId="77777777" w:rsidR="00150CEE" w:rsidRPr="00795958" w:rsidRDefault="00150CEE">
      <w:pPr>
        <w:pStyle w:val="TOC2"/>
        <w:rPr>
          <w:rFonts w:ascii="Calibri" w:eastAsia="Times New Roman" w:hAnsi="Calibri"/>
          <w:b w:val="0"/>
          <w:noProof/>
          <w:lang w:val="en-US" w:eastAsia="en-US"/>
        </w:rPr>
      </w:pPr>
      <w:r w:rsidRPr="00E8248B">
        <w:rPr>
          <w:noProof/>
        </w:rPr>
        <w:t>4.4</w:t>
      </w:r>
      <w:r w:rsidRPr="00E8248B">
        <w:rPr>
          <w:noProof/>
        </w:rPr>
        <w:tab/>
        <w:t>Dataset Types</w:t>
      </w:r>
      <w:r w:rsidRPr="00E8248B">
        <w:rPr>
          <w:noProof/>
        </w:rPr>
        <w:tab/>
      </w:r>
      <w:r w:rsidR="00E86E97" w:rsidRPr="00816B9A">
        <w:rPr>
          <w:noProof/>
        </w:rPr>
        <w:fldChar w:fldCharType="begin"/>
      </w:r>
      <w:r w:rsidRPr="00E8248B">
        <w:rPr>
          <w:noProof/>
        </w:rPr>
        <w:instrText xml:space="preserve"> PAGEREF _Toc454280185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64D482CA" w14:textId="77777777" w:rsidR="00150CEE" w:rsidRPr="00795958" w:rsidRDefault="00150CEE">
      <w:pPr>
        <w:pStyle w:val="TOC3"/>
        <w:rPr>
          <w:rFonts w:ascii="Calibri" w:eastAsia="Times New Roman" w:hAnsi="Calibri"/>
          <w:b w:val="0"/>
          <w:noProof/>
          <w:lang w:val="en-US" w:eastAsia="en-US"/>
        </w:rPr>
      </w:pPr>
      <w:r w:rsidRPr="00E8248B">
        <w:rPr>
          <w:noProof/>
        </w:rPr>
        <w:t>4.4.1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_Toc454280186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47AA73E5" w14:textId="77777777" w:rsidR="00150CEE" w:rsidRPr="00795958" w:rsidRDefault="00150CEE">
      <w:pPr>
        <w:pStyle w:val="TOC2"/>
        <w:rPr>
          <w:rFonts w:ascii="Calibri" w:eastAsia="Times New Roman" w:hAnsi="Calibri"/>
          <w:b w:val="0"/>
          <w:noProof/>
          <w:lang w:val="en-US" w:eastAsia="en-US"/>
        </w:rPr>
      </w:pPr>
      <w:r w:rsidRPr="00E8248B">
        <w:rPr>
          <w:noProof/>
        </w:rPr>
        <w:t>4.5</w:t>
      </w:r>
      <w:r w:rsidRPr="00E8248B">
        <w:rPr>
          <w:noProof/>
        </w:rPr>
        <w:tab/>
        <w:t>Dataset Loading and Unloading</w:t>
      </w:r>
      <w:r w:rsidRPr="00E8248B">
        <w:rPr>
          <w:noProof/>
        </w:rPr>
        <w:tab/>
      </w:r>
      <w:r w:rsidR="00E86E97" w:rsidRPr="00816B9A">
        <w:rPr>
          <w:noProof/>
        </w:rPr>
        <w:fldChar w:fldCharType="begin"/>
      </w:r>
      <w:r w:rsidRPr="00E8248B">
        <w:rPr>
          <w:noProof/>
        </w:rPr>
        <w:instrText xml:space="preserve"> PAGEREF _Toc454280187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712D0356" w14:textId="5424423A" w:rsidR="00150CEE" w:rsidRPr="00795958" w:rsidRDefault="00150CEE">
      <w:pPr>
        <w:pStyle w:val="TOC2"/>
        <w:rPr>
          <w:rFonts w:ascii="Calibri" w:eastAsia="Times New Roman" w:hAnsi="Calibri"/>
          <w:b w:val="0"/>
          <w:noProof/>
          <w:lang w:val="en-US" w:eastAsia="en-US"/>
        </w:rPr>
      </w:pPr>
      <w:r w:rsidRPr="00E8248B">
        <w:rPr>
          <w:noProof/>
        </w:rPr>
        <w:t>4.6</w:t>
      </w:r>
      <w:r w:rsidRPr="00E8248B">
        <w:rPr>
          <w:noProof/>
        </w:rPr>
        <w:tab/>
        <w:t>Geometry</w:t>
      </w:r>
      <w:del w:id="84" w:author="Eivind Mong" w:date="2018-06-19T08:00:00Z">
        <w:r w:rsidRPr="00E8248B" w:rsidDel="009F0FCA">
          <w:rPr>
            <w:noProof/>
          </w:rPr>
          <w:delText xml:space="preserve"> </w:delText>
        </w:r>
        <w:r w:rsidRPr="00E8248B" w:rsidDel="009F0FCA">
          <w:rPr>
            <w:noProof/>
            <w:color w:val="FF0000"/>
          </w:rPr>
          <w:delText>&lt;S-100 Part 7&gt;</w:delText>
        </w:r>
      </w:del>
      <w:r w:rsidRPr="00E8248B">
        <w:rPr>
          <w:noProof/>
        </w:rPr>
        <w:tab/>
      </w:r>
      <w:r w:rsidR="00E86E97" w:rsidRPr="00816B9A">
        <w:rPr>
          <w:noProof/>
        </w:rPr>
        <w:fldChar w:fldCharType="begin"/>
      </w:r>
      <w:r w:rsidRPr="00E8248B">
        <w:rPr>
          <w:noProof/>
        </w:rPr>
        <w:instrText xml:space="preserve"> PAGEREF _Toc454280188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66E5F0B4" w14:textId="43EACD2B" w:rsidR="00150CEE" w:rsidRPr="00795958" w:rsidRDefault="00150CEE">
      <w:pPr>
        <w:pStyle w:val="TOC1"/>
        <w:rPr>
          <w:rFonts w:ascii="Calibri" w:eastAsia="Times New Roman" w:hAnsi="Calibri"/>
          <w:b w:val="0"/>
          <w:noProof/>
          <w:lang w:val="en-US" w:eastAsia="en-US"/>
        </w:rPr>
      </w:pPr>
      <w:r w:rsidRPr="00E8248B">
        <w:rPr>
          <w:noProof/>
        </w:rPr>
        <w:t>5</w:t>
      </w:r>
      <w:r w:rsidRPr="00E8248B">
        <w:rPr>
          <w:noProof/>
        </w:rPr>
        <w:tab/>
        <w:t>Coordinate Reference Systems (CRS)</w:t>
      </w:r>
      <w:del w:id="85" w:author="Eivind Mong" w:date="2018-06-19T08:00:00Z">
        <w:r w:rsidRPr="00E8248B" w:rsidDel="009F0FCA">
          <w:rPr>
            <w:noProof/>
            <w:color w:val="FF0000"/>
          </w:rPr>
          <w:delText xml:space="preserve"> &lt;S-100 Part 6&gt;</w:delText>
        </w:r>
      </w:del>
      <w:r w:rsidRPr="00E8248B">
        <w:rPr>
          <w:noProof/>
        </w:rPr>
        <w:tab/>
      </w:r>
      <w:r w:rsidR="00E86E97" w:rsidRPr="00816B9A">
        <w:rPr>
          <w:noProof/>
        </w:rPr>
        <w:fldChar w:fldCharType="begin"/>
      </w:r>
      <w:r w:rsidRPr="00E8248B">
        <w:rPr>
          <w:noProof/>
        </w:rPr>
        <w:instrText xml:space="preserve"> PAGEREF _Toc454280189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1E5009FA" w14:textId="77777777" w:rsidR="00150CEE" w:rsidRPr="00795958" w:rsidRDefault="00150CEE">
      <w:pPr>
        <w:pStyle w:val="TOC2"/>
        <w:rPr>
          <w:rFonts w:ascii="Calibri" w:eastAsia="Times New Roman" w:hAnsi="Calibri"/>
          <w:b w:val="0"/>
          <w:noProof/>
          <w:lang w:val="en-US" w:eastAsia="en-US"/>
        </w:rPr>
      </w:pPr>
      <w:r w:rsidRPr="00E8248B">
        <w:rPr>
          <w:noProof/>
        </w:rPr>
        <w:t>5.1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_Toc454280190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7F9B7476" w14:textId="77777777" w:rsidR="00150CEE" w:rsidRPr="00795958" w:rsidRDefault="00150CEE">
      <w:pPr>
        <w:pStyle w:val="TOC1"/>
        <w:rPr>
          <w:rFonts w:ascii="Calibri" w:eastAsia="Times New Roman" w:hAnsi="Calibri"/>
          <w:b w:val="0"/>
          <w:noProof/>
          <w:lang w:val="en-US" w:eastAsia="en-US"/>
        </w:rPr>
      </w:pPr>
      <w:r w:rsidRPr="00E8248B">
        <w:rPr>
          <w:noProof/>
        </w:rPr>
        <w:t>6</w:t>
      </w:r>
      <w:r w:rsidRPr="00E8248B">
        <w:rPr>
          <w:noProof/>
        </w:rPr>
        <w:tab/>
        <w:t>Data Quality</w:t>
      </w:r>
      <w:r w:rsidRPr="00E8248B">
        <w:rPr>
          <w:noProof/>
        </w:rPr>
        <w:tab/>
      </w:r>
      <w:r w:rsidR="00E86E97" w:rsidRPr="00816B9A">
        <w:rPr>
          <w:noProof/>
        </w:rPr>
        <w:fldChar w:fldCharType="begin"/>
      </w:r>
      <w:r w:rsidRPr="00E8248B">
        <w:rPr>
          <w:noProof/>
        </w:rPr>
        <w:instrText xml:space="preserve"> PAGEREF _Toc454280191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09CFDF5D" w14:textId="77777777" w:rsidR="00150CEE" w:rsidRPr="00795958" w:rsidRDefault="00150CEE">
      <w:pPr>
        <w:pStyle w:val="TOC1"/>
        <w:rPr>
          <w:rFonts w:ascii="Calibri" w:eastAsia="Times New Roman" w:hAnsi="Calibri"/>
          <w:b w:val="0"/>
          <w:noProof/>
          <w:lang w:val="en-US" w:eastAsia="en-US"/>
        </w:rPr>
      </w:pPr>
      <w:r w:rsidRPr="00E8248B">
        <w:rPr>
          <w:noProof/>
        </w:rPr>
        <w:t>7</w:t>
      </w:r>
      <w:r w:rsidRPr="00E8248B">
        <w:rPr>
          <w:noProof/>
        </w:rPr>
        <w:tab/>
        <w:t>Data Capture and Classification</w:t>
      </w:r>
      <w:r w:rsidRPr="00E8248B">
        <w:rPr>
          <w:noProof/>
        </w:rPr>
        <w:tab/>
      </w:r>
      <w:r w:rsidR="00E86E97" w:rsidRPr="00816B9A">
        <w:rPr>
          <w:noProof/>
        </w:rPr>
        <w:fldChar w:fldCharType="begin"/>
      </w:r>
      <w:r w:rsidRPr="00E8248B">
        <w:rPr>
          <w:noProof/>
        </w:rPr>
        <w:instrText xml:space="preserve"> PAGEREF _Toc454280192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06B89615" w14:textId="77777777" w:rsidR="00150CEE" w:rsidRPr="00795958" w:rsidRDefault="00150CEE">
      <w:pPr>
        <w:pStyle w:val="TOC1"/>
        <w:rPr>
          <w:rFonts w:ascii="Calibri" w:eastAsia="Times New Roman" w:hAnsi="Calibri"/>
          <w:b w:val="0"/>
          <w:noProof/>
          <w:lang w:val="en-US" w:eastAsia="en-US"/>
        </w:rPr>
      </w:pPr>
      <w:r w:rsidRPr="00E8248B">
        <w:rPr>
          <w:noProof/>
        </w:rPr>
        <w:t>8</w:t>
      </w:r>
      <w:r w:rsidRPr="00E8248B">
        <w:rPr>
          <w:noProof/>
        </w:rPr>
        <w:tab/>
        <w:t>Maintenance</w:t>
      </w:r>
      <w:r w:rsidRPr="00E8248B">
        <w:rPr>
          <w:noProof/>
        </w:rPr>
        <w:tab/>
      </w:r>
      <w:r w:rsidR="00E86E97" w:rsidRPr="00816B9A">
        <w:rPr>
          <w:noProof/>
        </w:rPr>
        <w:fldChar w:fldCharType="begin"/>
      </w:r>
      <w:r w:rsidRPr="00E8248B">
        <w:rPr>
          <w:noProof/>
        </w:rPr>
        <w:instrText xml:space="preserve"> PAGEREF _Toc454280193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726245F1" w14:textId="66AF8EF7" w:rsidR="00150CEE" w:rsidRPr="00795958" w:rsidRDefault="00150CEE">
      <w:pPr>
        <w:pStyle w:val="TOC1"/>
        <w:rPr>
          <w:rFonts w:ascii="Calibri" w:eastAsia="Times New Roman" w:hAnsi="Calibri"/>
          <w:b w:val="0"/>
          <w:noProof/>
          <w:lang w:val="en-US" w:eastAsia="en-US"/>
        </w:rPr>
      </w:pPr>
      <w:r w:rsidRPr="00E8248B">
        <w:rPr>
          <w:noProof/>
        </w:rPr>
        <w:t>9</w:t>
      </w:r>
      <w:r w:rsidRPr="00E8248B">
        <w:rPr>
          <w:noProof/>
        </w:rPr>
        <w:tab/>
        <w:t>Portrayal</w:t>
      </w:r>
      <w:del w:id="86" w:author="Eivind Mong" w:date="2018-06-19T08:00:00Z">
        <w:r w:rsidRPr="00E8248B" w:rsidDel="009F0FCA">
          <w:rPr>
            <w:noProof/>
          </w:rPr>
          <w:delText xml:space="preserve"> </w:delText>
        </w:r>
        <w:r w:rsidRPr="00E8248B" w:rsidDel="009F0FCA">
          <w:rPr>
            <w:noProof/>
            <w:color w:val="FF0000"/>
          </w:rPr>
          <w:delText>&lt;S-100 Part 9&gt;</w:delText>
        </w:r>
      </w:del>
      <w:r w:rsidRPr="00E8248B">
        <w:rPr>
          <w:noProof/>
        </w:rPr>
        <w:tab/>
      </w:r>
      <w:r w:rsidR="00E86E97" w:rsidRPr="00816B9A">
        <w:rPr>
          <w:noProof/>
        </w:rPr>
        <w:fldChar w:fldCharType="begin"/>
      </w:r>
      <w:r w:rsidRPr="00E8248B">
        <w:rPr>
          <w:noProof/>
        </w:rPr>
        <w:instrText xml:space="preserve"> PAGEREF _Toc454280194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3F223619" w14:textId="24E74F03" w:rsidR="00150CEE" w:rsidRPr="00795958" w:rsidRDefault="00150CEE">
      <w:pPr>
        <w:pStyle w:val="TOC1"/>
        <w:rPr>
          <w:rFonts w:ascii="Calibri" w:eastAsia="Times New Roman" w:hAnsi="Calibri"/>
          <w:b w:val="0"/>
          <w:noProof/>
          <w:lang w:val="en-US" w:eastAsia="en-US"/>
        </w:rPr>
      </w:pPr>
      <w:r w:rsidRPr="00E8248B">
        <w:rPr>
          <w:noProof/>
        </w:rPr>
        <w:t>10</w:t>
      </w:r>
      <w:r w:rsidRPr="00E8248B">
        <w:rPr>
          <w:noProof/>
        </w:rPr>
        <w:tab/>
        <w:t>Data Product format (encoding)</w:t>
      </w:r>
      <w:del w:id="87" w:author="Eivind Mong" w:date="2018-06-19T08:00:00Z">
        <w:r w:rsidRPr="00E8248B" w:rsidDel="009F0FCA">
          <w:rPr>
            <w:noProof/>
          </w:rPr>
          <w:delText xml:space="preserve"> </w:delText>
        </w:r>
        <w:r w:rsidRPr="00E8248B" w:rsidDel="009F0FCA">
          <w:rPr>
            <w:noProof/>
            <w:color w:val="FF0000"/>
          </w:rPr>
          <w:delText>&lt;S-100 Part 10&gt;</w:delText>
        </w:r>
      </w:del>
      <w:r w:rsidRPr="00E8248B">
        <w:rPr>
          <w:noProof/>
        </w:rPr>
        <w:tab/>
      </w:r>
      <w:r w:rsidR="00E86E97" w:rsidRPr="00816B9A">
        <w:rPr>
          <w:noProof/>
        </w:rPr>
        <w:fldChar w:fldCharType="begin"/>
      </w:r>
      <w:r w:rsidRPr="00E8248B">
        <w:rPr>
          <w:noProof/>
        </w:rPr>
        <w:instrText xml:space="preserve"> PAGEREF _Toc454280195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1E822730" w14:textId="77777777" w:rsidR="00150CEE" w:rsidRPr="00795958" w:rsidRDefault="00150CEE">
      <w:pPr>
        <w:pStyle w:val="TOC2"/>
        <w:rPr>
          <w:rFonts w:ascii="Calibri" w:eastAsia="Times New Roman" w:hAnsi="Calibri"/>
          <w:b w:val="0"/>
          <w:noProof/>
          <w:lang w:val="en-US" w:eastAsia="en-US"/>
        </w:rPr>
      </w:pPr>
      <w:r w:rsidRPr="00E8248B">
        <w:rPr>
          <w:noProof/>
        </w:rPr>
        <w:t>10.1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_Toc454280196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02262892" w14:textId="77777777" w:rsidR="00150CEE" w:rsidRPr="00795958" w:rsidRDefault="00150CEE">
      <w:pPr>
        <w:pStyle w:val="TOC1"/>
        <w:rPr>
          <w:rFonts w:ascii="Calibri" w:eastAsia="Times New Roman" w:hAnsi="Calibri"/>
          <w:b w:val="0"/>
          <w:noProof/>
          <w:lang w:val="en-US" w:eastAsia="en-US"/>
        </w:rPr>
      </w:pPr>
      <w:r w:rsidRPr="00E8248B">
        <w:rPr>
          <w:noProof/>
        </w:rPr>
        <w:t>11</w:t>
      </w:r>
      <w:r w:rsidRPr="00E8248B">
        <w:rPr>
          <w:noProof/>
        </w:rPr>
        <w:tab/>
        <w:t>Data Product Delivery</w:t>
      </w:r>
      <w:r w:rsidRPr="00E8248B">
        <w:rPr>
          <w:noProof/>
        </w:rPr>
        <w:tab/>
      </w:r>
      <w:r w:rsidR="00E86E97" w:rsidRPr="00816B9A">
        <w:rPr>
          <w:noProof/>
        </w:rPr>
        <w:fldChar w:fldCharType="begin"/>
      </w:r>
      <w:r w:rsidRPr="00E8248B">
        <w:rPr>
          <w:noProof/>
        </w:rPr>
        <w:instrText xml:space="preserve"> PAGEREF _Toc454280197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0CEF0B23" w14:textId="77777777" w:rsidR="00150CEE" w:rsidRPr="00795958" w:rsidRDefault="00150CEE">
      <w:pPr>
        <w:pStyle w:val="TOC2"/>
        <w:rPr>
          <w:rFonts w:ascii="Calibri" w:eastAsia="Times New Roman" w:hAnsi="Calibri"/>
          <w:b w:val="0"/>
          <w:noProof/>
          <w:lang w:val="en-US" w:eastAsia="en-US"/>
        </w:rPr>
      </w:pPr>
      <w:r w:rsidRPr="00E8248B">
        <w:rPr>
          <w:noProof/>
        </w:rPr>
        <w:t>11.1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_Toc454280198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498AE3A1" w14:textId="77777777" w:rsidR="00150CEE" w:rsidRPr="00795958" w:rsidRDefault="00150CEE">
      <w:pPr>
        <w:pStyle w:val="TOC2"/>
        <w:rPr>
          <w:rFonts w:ascii="Calibri" w:eastAsia="Times New Roman" w:hAnsi="Calibri"/>
          <w:b w:val="0"/>
          <w:noProof/>
          <w:lang w:val="en-US" w:eastAsia="en-US"/>
        </w:rPr>
      </w:pPr>
      <w:r w:rsidRPr="00E8248B">
        <w:rPr>
          <w:noProof/>
          <w:lang w:eastAsia="en-US"/>
        </w:rPr>
        <w:t>11.2</w:t>
      </w:r>
      <w:r w:rsidRPr="00E8248B">
        <w:rPr>
          <w:noProof/>
          <w:lang w:eastAsia="en-US"/>
        </w:rPr>
        <w:tab/>
        <w:t>Dataset</w:t>
      </w:r>
      <w:r w:rsidRPr="00E8248B">
        <w:rPr>
          <w:noProof/>
        </w:rPr>
        <w:tab/>
      </w:r>
      <w:r w:rsidR="00E86E97" w:rsidRPr="00816B9A">
        <w:rPr>
          <w:noProof/>
        </w:rPr>
        <w:fldChar w:fldCharType="begin"/>
      </w:r>
      <w:r w:rsidRPr="00E8248B">
        <w:rPr>
          <w:noProof/>
        </w:rPr>
        <w:instrText xml:space="preserve"> PAGEREF _Toc454280199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704B84DF" w14:textId="77777777" w:rsidR="00150CEE" w:rsidRPr="00795958" w:rsidRDefault="00150CEE">
      <w:pPr>
        <w:pStyle w:val="TOC3"/>
        <w:rPr>
          <w:rFonts w:ascii="Calibri" w:eastAsia="Times New Roman" w:hAnsi="Calibri"/>
          <w:b w:val="0"/>
          <w:noProof/>
          <w:lang w:val="en-US" w:eastAsia="en-US"/>
        </w:rPr>
      </w:pPr>
      <w:r w:rsidRPr="00E8248B">
        <w:rPr>
          <w:noProof/>
          <w:lang w:eastAsia="en-US"/>
        </w:rPr>
        <w:t>11.2.1</w:t>
      </w:r>
      <w:r w:rsidRPr="00E8248B">
        <w:rPr>
          <w:noProof/>
          <w:lang w:eastAsia="en-US"/>
        </w:rPr>
        <w:tab/>
        <w:t>Datasets</w:t>
      </w:r>
      <w:r w:rsidRPr="00E8248B">
        <w:rPr>
          <w:noProof/>
        </w:rPr>
        <w:tab/>
      </w:r>
      <w:r w:rsidR="00E86E97" w:rsidRPr="00816B9A">
        <w:rPr>
          <w:noProof/>
        </w:rPr>
        <w:fldChar w:fldCharType="begin"/>
      </w:r>
      <w:r w:rsidRPr="00E8248B">
        <w:rPr>
          <w:noProof/>
        </w:rPr>
        <w:instrText xml:space="preserve"> PAGEREF _Toc454280200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1C35576D" w14:textId="77777777" w:rsidR="00150CEE" w:rsidRPr="00795958" w:rsidRDefault="00150CEE">
      <w:pPr>
        <w:pStyle w:val="TOC3"/>
        <w:rPr>
          <w:rFonts w:ascii="Calibri" w:eastAsia="Times New Roman" w:hAnsi="Calibri"/>
          <w:b w:val="0"/>
          <w:noProof/>
          <w:lang w:val="en-US" w:eastAsia="en-US"/>
        </w:rPr>
      </w:pPr>
      <w:r w:rsidRPr="00E8248B">
        <w:rPr>
          <w:noProof/>
          <w:lang w:eastAsia="en-US"/>
        </w:rPr>
        <w:t>11.2.2</w:t>
      </w:r>
      <w:r w:rsidRPr="00E8248B">
        <w:rPr>
          <w:noProof/>
          <w:lang w:eastAsia="en-US"/>
        </w:rPr>
        <w:tab/>
        <w:t>Dataset file naming</w:t>
      </w:r>
      <w:r w:rsidRPr="00E8248B">
        <w:rPr>
          <w:noProof/>
        </w:rPr>
        <w:tab/>
      </w:r>
      <w:r w:rsidR="00E86E97" w:rsidRPr="00816B9A">
        <w:rPr>
          <w:noProof/>
        </w:rPr>
        <w:fldChar w:fldCharType="begin"/>
      </w:r>
      <w:r w:rsidRPr="00E8248B">
        <w:rPr>
          <w:noProof/>
        </w:rPr>
        <w:instrText xml:space="preserve"> PAGEREF _Toc454280201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4567A02D" w14:textId="77777777" w:rsidR="00150CEE" w:rsidRPr="003B0D74" w:rsidRDefault="00150CEE">
      <w:pPr>
        <w:pStyle w:val="TOC2"/>
        <w:rPr>
          <w:rFonts w:ascii="Calibri" w:eastAsia="Times New Roman" w:hAnsi="Calibri"/>
          <w:b w:val="0"/>
          <w:noProof/>
          <w:lang w:val="en-US" w:eastAsia="en-US"/>
          <w:rPrChange w:id="88" w:author="Eivind Mong" w:date="2018-06-19T09:21:00Z">
            <w:rPr>
              <w:rFonts w:ascii="Calibri" w:eastAsia="Times New Roman" w:hAnsi="Calibri"/>
              <w:b w:val="0"/>
              <w:noProof/>
              <w:lang w:val="fr-CA" w:eastAsia="en-US"/>
            </w:rPr>
          </w:rPrChange>
        </w:rPr>
      </w:pPr>
      <w:r w:rsidRPr="003B0D74">
        <w:rPr>
          <w:noProof/>
          <w:lang w:val="en-US" w:eastAsia="en-US"/>
          <w:rPrChange w:id="89" w:author="Eivind Mong" w:date="2018-06-19T09:21:00Z">
            <w:rPr>
              <w:noProof/>
              <w:lang w:val="fr-CA" w:eastAsia="en-US"/>
            </w:rPr>
          </w:rPrChange>
        </w:rPr>
        <w:t>11.3</w:t>
      </w:r>
      <w:r w:rsidRPr="003B0D74">
        <w:rPr>
          <w:noProof/>
          <w:lang w:val="en-US" w:eastAsia="en-US"/>
          <w:rPrChange w:id="90" w:author="Eivind Mong" w:date="2018-06-19T09:21:00Z">
            <w:rPr>
              <w:noProof/>
              <w:lang w:val="fr-CA" w:eastAsia="en-US"/>
            </w:rPr>
          </w:rPrChange>
        </w:rPr>
        <w:tab/>
        <w:t>Support Files</w:t>
      </w:r>
      <w:r w:rsidRPr="003B0D74">
        <w:rPr>
          <w:noProof/>
          <w:lang w:val="en-US"/>
          <w:rPrChange w:id="91" w:author="Eivind Mong" w:date="2018-06-19T09:21:00Z">
            <w:rPr>
              <w:noProof/>
              <w:lang w:val="fr-CA"/>
            </w:rPr>
          </w:rPrChange>
        </w:rPr>
        <w:tab/>
      </w:r>
      <w:r w:rsidR="00E86E97" w:rsidRPr="00816B9A">
        <w:rPr>
          <w:noProof/>
        </w:rPr>
        <w:fldChar w:fldCharType="begin"/>
      </w:r>
      <w:r w:rsidRPr="003B0D74">
        <w:rPr>
          <w:noProof/>
          <w:lang w:val="en-US"/>
          <w:rPrChange w:id="92" w:author="Eivind Mong" w:date="2018-06-19T09:21:00Z">
            <w:rPr>
              <w:noProof/>
              <w:lang w:val="fr-CA"/>
            </w:rPr>
          </w:rPrChange>
        </w:rPr>
        <w:instrText xml:space="preserve"> PAGEREF _Toc454280202 \h </w:instrText>
      </w:r>
      <w:r w:rsidR="00E86E97" w:rsidRPr="00816B9A">
        <w:rPr>
          <w:noProof/>
        </w:rPr>
      </w:r>
      <w:r w:rsidR="00E86E97" w:rsidRPr="00816B9A">
        <w:rPr>
          <w:noProof/>
        </w:rPr>
        <w:fldChar w:fldCharType="separate"/>
      </w:r>
      <w:r w:rsidR="00FA5C9F" w:rsidRPr="003B0D74">
        <w:rPr>
          <w:noProof/>
          <w:lang w:val="en-US"/>
          <w:rPrChange w:id="93" w:author="Eivind Mong" w:date="2018-06-19T09:21:00Z">
            <w:rPr>
              <w:noProof/>
              <w:lang w:val="fr-CA"/>
            </w:rPr>
          </w:rPrChange>
        </w:rPr>
        <w:t>13</w:t>
      </w:r>
      <w:r w:rsidR="00E86E97" w:rsidRPr="00816B9A">
        <w:rPr>
          <w:noProof/>
        </w:rPr>
        <w:fldChar w:fldCharType="end"/>
      </w:r>
    </w:p>
    <w:p w14:paraId="3378C54D" w14:textId="77777777" w:rsidR="00150CEE" w:rsidRPr="003B0D74" w:rsidRDefault="00150CEE">
      <w:pPr>
        <w:pStyle w:val="TOC3"/>
        <w:rPr>
          <w:rFonts w:ascii="Calibri" w:eastAsia="Times New Roman" w:hAnsi="Calibri"/>
          <w:b w:val="0"/>
          <w:noProof/>
          <w:lang w:val="en-US" w:eastAsia="en-US"/>
          <w:rPrChange w:id="94" w:author="Eivind Mong" w:date="2018-06-19T09:21:00Z">
            <w:rPr>
              <w:rFonts w:ascii="Calibri" w:eastAsia="Times New Roman" w:hAnsi="Calibri"/>
              <w:b w:val="0"/>
              <w:noProof/>
              <w:lang w:val="fr-CA" w:eastAsia="en-US"/>
            </w:rPr>
          </w:rPrChange>
        </w:rPr>
      </w:pPr>
      <w:r w:rsidRPr="003B0D74">
        <w:rPr>
          <w:noProof/>
          <w:lang w:val="en-US"/>
          <w:rPrChange w:id="95" w:author="Eivind Mong" w:date="2018-06-19T09:21:00Z">
            <w:rPr>
              <w:noProof/>
              <w:lang w:val="fr-CA"/>
            </w:rPr>
          </w:rPrChange>
        </w:rPr>
        <w:t>11.3.1</w:t>
      </w:r>
      <w:r w:rsidRPr="003B0D74">
        <w:rPr>
          <w:noProof/>
          <w:lang w:val="en-US"/>
          <w:rPrChange w:id="96" w:author="Eivind Mong" w:date="2018-06-19T09:21:00Z">
            <w:rPr>
              <w:noProof/>
              <w:lang w:val="fr-CA"/>
            </w:rPr>
          </w:rPrChange>
        </w:rPr>
        <w:tab/>
        <w:t>Support File Naming</w:t>
      </w:r>
      <w:r w:rsidRPr="003B0D74">
        <w:rPr>
          <w:noProof/>
          <w:lang w:val="en-US"/>
          <w:rPrChange w:id="97" w:author="Eivind Mong" w:date="2018-06-19T09:21:00Z">
            <w:rPr>
              <w:noProof/>
              <w:lang w:val="fr-CA"/>
            </w:rPr>
          </w:rPrChange>
        </w:rPr>
        <w:tab/>
      </w:r>
      <w:r w:rsidR="00E86E97" w:rsidRPr="00816B9A">
        <w:rPr>
          <w:noProof/>
        </w:rPr>
        <w:fldChar w:fldCharType="begin"/>
      </w:r>
      <w:r w:rsidRPr="003B0D74">
        <w:rPr>
          <w:noProof/>
          <w:lang w:val="en-US"/>
          <w:rPrChange w:id="98" w:author="Eivind Mong" w:date="2018-06-19T09:21:00Z">
            <w:rPr>
              <w:noProof/>
              <w:lang w:val="fr-CA"/>
            </w:rPr>
          </w:rPrChange>
        </w:rPr>
        <w:instrText xml:space="preserve"> PAGEREF _Toc454280203 \h </w:instrText>
      </w:r>
      <w:r w:rsidR="00E86E97" w:rsidRPr="00816B9A">
        <w:rPr>
          <w:noProof/>
        </w:rPr>
      </w:r>
      <w:r w:rsidR="00E86E97" w:rsidRPr="00816B9A">
        <w:rPr>
          <w:noProof/>
        </w:rPr>
        <w:fldChar w:fldCharType="separate"/>
      </w:r>
      <w:r w:rsidR="00FA5C9F" w:rsidRPr="003B0D74">
        <w:rPr>
          <w:noProof/>
          <w:lang w:val="en-US"/>
          <w:rPrChange w:id="99" w:author="Eivind Mong" w:date="2018-06-19T09:21:00Z">
            <w:rPr>
              <w:noProof/>
              <w:lang w:val="fr-CA"/>
            </w:rPr>
          </w:rPrChange>
        </w:rPr>
        <w:t>13</w:t>
      </w:r>
      <w:r w:rsidR="00E86E97" w:rsidRPr="00816B9A">
        <w:rPr>
          <w:noProof/>
        </w:rPr>
        <w:fldChar w:fldCharType="end"/>
      </w:r>
    </w:p>
    <w:p w14:paraId="3B35E47A" w14:textId="77777777" w:rsidR="00150CEE" w:rsidRPr="003B0D74" w:rsidRDefault="00150CEE">
      <w:pPr>
        <w:pStyle w:val="TOC2"/>
        <w:rPr>
          <w:rFonts w:ascii="Calibri" w:eastAsia="Times New Roman" w:hAnsi="Calibri"/>
          <w:b w:val="0"/>
          <w:noProof/>
          <w:lang w:val="en-US" w:eastAsia="en-US"/>
          <w:rPrChange w:id="100" w:author="Eivind Mong" w:date="2018-06-19T09:21:00Z">
            <w:rPr>
              <w:rFonts w:ascii="Calibri" w:eastAsia="Times New Roman" w:hAnsi="Calibri"/>
              <w:b w:val="0"/>
              <w:noProof/>
              <w:lang w:val="fr-CA" w:eastAsia="en-US"/>
            </w:rPr>
          </w:rPrChange>
        </w:rPr>
      </w:pPr>
      <w:r w:rsidRPr="003B0D74">
        <w:rPr>
          <w:noProof/>
          <w:lang w:val="en-US" w:eastAsia="en-US"/>
          <w:rPrChange w:id="101" w:author="Eivind Mong" w:date="2018-06-19T09:21:00Z">
            <w:rPr>
              <w:noProof/>
              <w:lang w:val="fr-CA" w:eastAsia="en-US"/>
            </w:rPr>
          </w:rPrChange>
        </w:rPr>
        <w:t>11.4</w:t>
      </w:r>
      <w:r w:rsidRPr="003B0D74">
        <w:rPr>
          <w:noProof/>
          <w:lang w:val="en-US" w:eastAsia="en-US"/>
          <w:rPrChange w:id="102" w:author="Eivind Mong" w:date="2018-06-19T09:21:00Z">
            <w:rPr>
              <w:noProof/>
              <w:lang w:val="fr-CA" w:eastAsia="en-US"/>
            </w:rPr>
          </w:rPrChange>
        </w:rPr>
        <w:tab/>
        <w:t>Exchange Catalogue</w:t>
      </w:r>
      <w:r w:rsidRPr="003B0D74">
        <w:rPr>
          <w:noProof/>
          <w:lang w:val="en-US"/>
          <w:rPrChange w:id="103" w:author="Eivind Mong" w:date="2018-06-19T09:21:00Z">
            <w:rPr>
              <w:noProof/>
              <w:lang w:val="fr-CA"/>
            </w:rPr>
          </w:rPrChange>
        </w:rPr>
        <w:tab/>
      </w:r>
      <w:r w:rsidR="00E86E97" w:rsidRPr="00816B9A">
        <w:rPr>
          <w:noProof/>
        </w:rPr>
        <w:fldChar w:fldCharType="begin"/>
      </w:r>
      <w:r w:rsidRPr="003B0D74">
        <w:rPr>
          <w:noProof/>
          <w:lang w:val="en-US"/>
          <w:rPrChange w:id="104" w:author="Eivind Mong" w:date="2018-06-19T09:21:00Z">
            <w:rPr>
              <w:noProof/>
              <w:lang w:val="fr-CA"/>
            </w:rPr>
          </w:rPrChange>
        </w:rPr>
        <w:instrText xml:space="preserve"> PAGEREF _Toc454280204 \h </w:instrText>
      </w:r>
      <w:r w:rsidR="00E86E97" w:rsidRPr="00816B9A">
        <w:rPr>
          <w:noProof/>
        </w:rPr>
      </w:r>
      <w:r w:rsidR="00E86E97" w:rsidRPr="00816B9A">
        <w:rPr>
          <w:noProof/>
        </w:rPr>
        <w:fldChar w:fldCharType="separate"/>
      </w:r>
      <w:r w:rsidR="00FA5C9F" w:rsidRPr="003B0D74">
        <w:rPr>
          <w:noProof/>
          <w:lang w:val="en-US"/>
          <w:rPrChange w:id="105" w:author="Eivind Mong" w:date="2018-06-19T09:21:00Z">
            <w:rPr>
              <w:noProof/>
              <w:lang w:val="fr-CA"/>
            </w:rPr>
          </w:rPrChange>
        </w:rPr>
        <w:t>13</w:t>
      </w:r>
      <w:r w:rsidR="00E86E97" w:rsidRPr="00816B9A">
        <w:rPr>
          <w:noProof/>
        </w:rPr>
        <w:fldChar w:fldCharType="end"/>
      </w:r>
    </w:p>
    <w:p w14:paraId="1D8AFD6E" w14:textId="293270F6" w:rsidR="00150CEE" w:rsidRPr="00795958" w:rsidRDefault="00150CEE">
      <w:pPr>
        <w:pStyle w:val="TOC1"/>
        <w:rPr>
          <w:rFonts w:ascii="Calibri" w:eastAsia="Times New Roman" w:hAnsi="Calibri"/>
          <w:b w:val="0"/>
          <w:noProof/>
          <w:lang w:val="en-US" w:eastAsia="en-US"/>
        </w:rPr>
      </w:pPr>
      <w:r w:rsidRPr="00E8248B">
        <w:rPr>
          <w:noProof/>
        </w:rPr>
        <w:t>12</w:t>
      </w:r>
      <w:r w:rsidRPr="00E8248B">
        <w:rPr>
          <w:noProof/>
        </w:rPr>
        <w:tab/>
        <w:t>Metadata</w:t>
      </w:r>
      <w:del w:id="106" w:author="Eivind Mong" w:date="2018-06-19T08:00:00Z">
        <w:r w:rsidRPr="00E8248B" w:rsidDel="009F0FCA">
          <w:rPr>
            <w:noProof/>
          </w:rPr>
          <w:delText xml:space="preserve"> </w:delText>
        </w:r>
        <w:r w:rsidRPr="00E8248B" w:rsidDel="009F0FCA">
          <w:rPr>
            <w:noProof/>
            <w:color w:val="FF0000"/>
          </w:rPr>
          <w:delText>&lt;S-100 Part 4&gt;</w:delText>
        </w:r>
      </w:del>
      <w:r w:rsidRPr="00E8248B">
        <w:rPr>
          <w:noProof/>
        </w:rPr>
        <w:tab/>
      </w:r>
      <w:r w:rsidR="00E86E97" w:rsidRPr="00816B9A">
        <w:rPr>
          <w:noProof/>
        </w:rPr>
        <w:fldChar w:fldCharType="begin"/>
      </w:r>
      <w:r w:rsidRPr="00E8248B">
        <w:rPr>
          <w:noProof/>
        </w:rPr>
        <w:instrText xml:space="preserve"> PAGEREF _Toc454280205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78292805" w14:textId="77777777" w:rsidR="00150CEE" w:rsidRPr="00795958" w:rsidRDefault="00150CEE">
      <w:pPr>
        <w:pStyle w:val="TOC2"/>
        <w:rPr>
          <w:rFonts w:ascii="Calibri" w:eastAsia="Times New Roman" w:hAnsi="Calibri"/>
          <w:b w:val="0"/>
          <w:noProof/>
          <w:lang w:val="en-US" w:eastAsia="en-US"/>
        </w:rPr>
      </w:pPr>
      <w:r w:rsidRPr="00E8248B">
        <w:rPr>
          <w:noProof/>
        </w:rPr>
        <w:t>12.1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_Toc454280206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5DF13775" w14:textId="77777777" w:rsidR="00150CEE" w:rsidRPr="00795958" w:rsidRDefault="00150CEE">
      <w:pPr>
        <w:pStyle w:val="TOC2"/>
        <w:rPr>
          <w:rFonts w:ascii="Calibri" w:eastAsia="Times New Roman" w:hAnsi="Calibri"/>
          <w:b w:val="0"/>
          <w:noProof/>
          <w:lang w:val="en-US" w:eastAsia="en-US"/>
        </w:rPr>
      </w:pPr>
      <w:r w:rsidRPr="00E8248B">
        <w:rPr>
          <w:noProof/>
          <w:lang w:eastAsia="en-GB"/>
        </w:rPr>
        <w:t>12.2</w:t>
      </w:r>
      <w:r w:rsidRPr="00E8248B">
        <w:rPr>
          <w:noProof/>
          <w:lang w:eastAsia="en-GB"/>
        </w:rPr>
        <w:tab/>
        <w:t>Language</w:t>
      </w:r>
      <w:r w:rsidRPr="00E8248B">
        <w:rPr>
          <w:noProof/>
        </w:rPr>
        <w:tab/>
      </w:r>
      <w:r w:rsidR="00E86E97" w:rsidRPr="00816B9A">
        <w:rPr>
          <w:noProof/>
        </w:rPr>
        <w:fldChar w:fldCharType="begin"/>
      </w:r>
      <w:r w:rsidRPr="00E8248B">
        <w:rPr>
          <w:noProof/>
        </w:rPr>
        <w:instrText xml:space="preserve"> PAGEREF _Toc454280207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09E97639" w14:textId="77777777" w:rsidR="00150CEE" w:rsidRPr="00795958" w:rsidRDefault="00C51D13">
      <w:pPr>
        <w:pStyle w:val="TOC1"/>
        <w:rPr>
          <w:rFonts w:ascii="Calibri" w:eastAsia="Times New Roman" w:hAnsi="Calibri"/>
          <w:b w:val="0"/>
          <w:noProof/>
          <w:lang w:val="en-US" w:eastAsia="en-US"/>
        </w:rPr>
      </w:pPr>
      <w:r w:rsidRPr="00E8248B">
        <w:rPr>
          <w:noProof/>
        </w:rPr>
        <w:t xml:space="preserve">Annex A. </w:t>
      </w:r>
      <w:r w:rsidR="00150CEE" w:rsidRPr="00E8248B">
        <w:rPr>
          <w:noProof/>
        </w:rPr>
        <w:t>Data Classification and Encoding Guide</w:t>
      </w:r>
      <w:r w:rsidR="00150CEE" w:rsidRPr="00E8248B">
        <w:rPr>
          <w:noProof/>
        </w:rPr>
        <w:tab/>
      </w:r>
      <w:r w:rsidR="00E86E97" w:rsidRPr="00816B9A">
        <w:rPr>
          <w:noProof/>
        </w:rPr>
        <w:fldChar w:fldCharType="begin"/>
      </w:r>
      <w:r w:rsidR="00150CEE" w:rsidRPr="00E8248B">
        <w:rPr>
          <w:noProof/>
        </w:rPr>
        <w:instrText xml:space="preserve"> PAGEREF _Toc454280208 \h </w:instrText>
      </w:r>
      <w:r w:rsidR="00E86E97" w:rsidRPr="00816B9A">
        <w:rPr>
          <w:noProof/>
        </w:rPr>
      </w:r>
      <w:r w:rsidR="00E86E97" w:rsidRPr="00816B9A">
        <w:rPr>
          <w:noProof/>
        </w:rPr>
        <w:fldChar w:fldCharType="separate"/>
      </w:r>
      <w:r w:rsidR="00FA5C9F" w:rsidRPr="00E8248B">
        <w:rPr>
          <w:noProof/>
        </w:rPr>
        <w:t>29</w:t>
      </w:r>
      <w:r w:rsidR="00E86E97" w:rsidRPr="00816B9A">
        <w:rPr>
          <w:noProof/>
        </w:rPr>
        <w:fldChar w:fldCharType="end"/>
      </w:r>
    </w:p>
    <w:p w14:paraId="5C691FB4" w14:textId="77777777" w:rsidR="00150CEE" w:rsidRPr="00795958" w:rsidRDefault="00C51D13">
      <w:pPr>
        <w:pStyle w:val="TOC1"/>
        <w:rPr>
          <w:rFonts w:ascii="Calibri" w:eastAsia="Times New Roman" w:hAnsi="Calibri"/>
          <w:b w:val="0"/>
          <w:noProof/>
          <w:lang w:val="en-US" w:eastAsia="en-US"/>
        </w:rPr>
      </w:pPr>
      <w:r w:rsidRPr="00E8248B">
        <w:rPr>
          <w:noProof/>
        </w:rPr>
        <w:t xml:space="preserve">Annex B. </w:t>
      </w:r>
      <w:r w:rsidR="00150CEE" w:rsidRPr="00E8248B">
        <w:rPr>
          <w:noProof/>
        </w:rPr>
        <w:t>Data Product format (encoding)</w:t>
      </w:r>
      <w:r w:rsidR="00150CEE" w:rsidRPr="00E8248B">
        <w:rPr>
          <w:noProof/>
        </w:rPr>
        <w:tab/>
      </w:r>
      <w:r w:rsidR="00E86E97" w:rsidRPr="00816B9A">
        <w:rPr>
          <w:noProof/>
        </w:rPr>
        <w:fldChar w:fldCharType="begin"/>
      </w:r>
      <w:r w:rsidR="00150CEE" w:rsidRPr="00E8248B">
        <w:rPr>
          <w:noProof/>
        </w:rPr>
        <w:instrText xml:space="preserve"> PAGEREF _Toc454280211 \h </w:instrText>
      </w:r>
      <w:r w:rsidR="00E86E97" w:rsidRPr="00816B9A">
        <w:rPr>
          <w:noProof/>
        </w:rPr>
      </w:r>
      <w:r w:rsidR="00E86E97" w:rsidRPr="00816B9A">
        <w:rPr>
          <w:noProof/>
        </w:rPr>
        <w:fldChar w:fldCharType="separate"/>
      </w:r>
      <w:r w:rsidR="00FA5C9F" w:rsidRPr="00E8248B">
        <w:rPr>
          <w:noProof/>
        </w:rPr>
        <w:t>31</w:t>
      </w:r>
      <w:r w:rsidR="00E86E97" w:rsidRPr="00816B9A">
        <w:rPr>
          <w:noProof/>
        </w:rPr>
        <w:fldChar w:fldCharType="end"/>
      </w:r>
    </w:p>
    <w:p w14:paraId="47F222AB" w14:textId="77777777" w:rsidR="00150CEE" w:rsidRPr="003963F1" w:rsidRDefault="00C51D13">
      <w:pPr>
        <w:pStyle w:val="TOC1"/>
        <w:rPr>
          <w:rFonts w:ascii="Calibri" w:eastAsia="Times New Roman" w:hAnsi="Calibri"/>
          <w:b w:val="0"/>
          <w:noProof/>
          <w:lang w:val="fr-CA" w:eastAsia="en-US"/>
        </w:rPr>
      </w:pPr>
      <w:r w:rsidRPr="003963F1">
        <w:rPr>
          <w:noProof/>
          <w:lang w:val="fr-CA"/>
        </w:rPr>
        <w:t xml:space="preserve">Annex C. </w:t>
      </w:r>
      <w:r w:rsidR="00150CEE" w:rsidRPr="003963F1">
        <w:rPr>
          <w:noProof/>
          <w:lang w:val="fr-CA"/>
        </w:rPr>
        <w:t>Normative Implementation Guidance</w:t>
      </w:r>
      <w:r w:rsidR="00150CEE" w:rsidRPr="003963F1">
        <w:rPr>
          <w:noProof/>
          <w:lang w:val="fr-CA"/>
        </w:rPr>
        <w:tab/>
      </w:r>
      <w:r w:rsidR="00E86E97" w:rsidRPr="00816B9A">
        <w:rPr>
          <w:noProof/>
        </w:rPr>
        <w:fldChar w:fldCharType="begin"/>
      </w:r>
      <w:r w:rsidR="00150CEE" w:rsidRPr="003963F1">
        <w:rPr>
          <w:noProof/>
          <w:lang w:val="fr-CA"/>
        </w:rPr>
        <w:instrText xml:space="preserve"> PAGEREF _Toc454280212 \h </w:instrText>
      </w:r>
      <w:r w:rsidR="00E86E97" w:rsidRPr="00816B9A">
        <w:rPr>
          <w:noProof/>
        </w:rPr>
      </w:r>
      <w:r w:rsidR="00E86E97" w:rsidRPr="00816B9A">
        <w:rPr>
          <w:noProof/>
        </w:rPr>
        <w:fldChar w:fldCharType="separate"/>
      </w:r>
      <w:r w:rsidR="00FA5C9F" w:rsidRPr="003963F1">
        <w:rPr>
          <w:noProof/>
          <w:lang w:val="fr-CA"/>
        </w:rPr>
        <w:t>31</w:t>
      </w:r>
      <w:r w:rsidR="00E86E97" w:rsidRPr="00816B9A">
        <w:rPr>
          <w:noProof/>
        </w:rPr>
        <w:fldChar w:fldCharType="end"/>
      </w:r>
    </w:p>
    <w:p w14:paraId="2F28D1A4" w14:textId="77777777" w:rsidR="00150CEE" w:rsidRPr="003963F1" w:rsidRDefault="00C51D13">
      <w:pPr>
        <w:pStyle w:val="TOC1"/>
        <w:rPr>
          <w:rFonts w:ascii="Calibri" w:eastAsia="Times New Roman" w:hAnsi="Calibri"/>
          <w:b w:val="0"/>
          <w:noProof/>
          <w:lang w:val="fr-CA" w:eastAsia="en-US"/>
        </w:rPr>
      </w:pPr>
      <w:r w:rsidRPr="00E8248B">
        <w:rPr>
          <w:noProof/>
          <w:lang w:val="fr-MC"/>
        </w:rPr>
        <w:t xml:space="preserve">Annex D. </w:t>
      </w:r>
      <w:r w:rsidR="00150CEE" w:rsidRPr="00E8248B">
        <w:rPr>
          <w:noProof/>
          <w:lang w:val="fr-MC"/>
        </w:rPr>
        <w:t>Feature Catalogue</w:t>
      </w:r>
      <w:r w:rsidR="00150CEE" w:rsidRPr="003963F1">
        <w:rPr>
          <w:noProof/>
          <w:lang w:val="fr-CA"/>
        </w:rPr>
        <w:tab/>
      </w:r>
      <w:r w:rsidR="00E86E97" w:rsidRPr="00816B9A">
        <w:rPr>
          <w:noProof/>
        </w:rPr>
        <w:fldChar w:fldCharType="begin"/>
      </w:r>
      <w:r w:rsidR="00150CEE" w:rsidRPr="003963F1">
        <w:rPr>
          <w:noProof/>
          <w:lang w:val="fr-CA"/>
        </w:rPr>
        <w:instrText xml:space="preserve"> PAGEREF _Toc454280213 \h </w:instrText>
      </w:r>
      <w:r w:rsidR="00E86E97" w:rsidRPr="00816B9A">
        <w:rPr>
          <w:noProof/>
        </w:rPr>
      </w:r>
      <w:r w:rsidR="00E86E97" w:rsidRPr="00816B9A">
        <w:rPr>
          <w:noProof/>
        </w:rPr>
        <w:fldChar w:fldCharType="separate"/>
      </w:r>
      <w:r w:rsidR="00FA5C9F" w:rsidRPr="003963F1">
        <w:rPr>
          <w:noProof/>
          <w:lang w:val="fr-CA"/>
        </w:rPr>
        <w:t>31</w:t>
      </w:r>
      <w:r w:rsidR="00E86E97" w:rsidRPr="00816B9A">
        <w:rPr>
          <w:noProof/>
        </w:rPr>
        <w:fldChar w:fldCharType="end"/>
      </w:r>
    </w:p>
    <w:p w14:paraId="4BFF3A0C" w14:textId="77777777" w:rsidR="00150CEE" w:rsidRPr="00795958" w:rsidRDefault="00150CEE">
      <w:pPr>
        <w:pStyle w:val="TOC1"/>
        <w:rPr>
          <w:rFonts w:ascii="Calibri" w:eastAsia="Times New Roman" w:hAnsi="Calibri"/>
          <w:b w:val="0"/>
          <w:noProof/>
          <w:lang w:val="en-US" w:eastAsia="en-US"/>
        </w:rPr>
      </w:pPr>
      <w:r w:rsidRPr="00E8248B">
        <w:rPr>
          <w:noProof/>
          <w:lang w:val="fr-MC"/>
        </w:rPr>
        <w:t>Annex E.</w:t>
      </w:r>
      <w:r w:rsidR="00A20823" w:rsidRPr="00E8248B">
        <w:rPr>
          <w:noProof/>
          <w:lang w:val="fr-MC"/>
        </w:rPr>
        <w:t xml:space="preserve"> </w:t>
      </w:r>
      <w:r w:rsidRPr="00E8248B">
        <w:rPr>
          <w:noProof/>
          <w:lang w:val="fr-MC"/>
        </w:rPr>
        <w:t>Portrayal Catalogue</w:t>
      </w:r>
      <w:r w:rsidRPr="00E8248B">
        <w:rPr>
          <w:noProof/>
        </w:rPr>
        <w:tab/>
      </w:r>
      <w:r w:rsidR="00E86E97" w:rsidRPr="00816B9A">
        <w:rPr>
          <w:noProof/>
        </w:rPr>
        <w:fldChar w:fldCharType="begin"/>
      </w:r>
      <w:r w:rsidRPr="00E8248B">
        <w:rPr>
          <w:noProof/>
        </w:rPr>
        <w:instrText xml:space="preserve"> PAGEREF _Toc454280214 \h </w:instrText>
      </w:r>
      <w:r w:rsidR="00E86E97" w:rsidRPr="00816B9A">
        <w:rPr>
          <w:noProof/>
        </w:rPr>
      </w:r>
      <w:r w:rsidR="00E86E97" w:rsidRPr="00816B9A">
        <w:rPr>
          <w:noProof/>
        </w:rPr>
        <w:fldChar w:fldCharType="separate"/>
      </w:r>
      <w:r w:rsidR="00FA5C9F" w:rsidRPr="00E8248B">
        <w:rPr>
          <w:noProof/>
        </w:rPr>
        <w:t>31</w:t>
      </w:r>
      <w:r w:rsidR="00E86E97" w:rsidRPr="00816B9A">
        <w:rPr>
          <w:noProof/>
        </w:rPr>
        <w:fldChar w:fldCharType="end"/>
      </w:r>
    </w:p>
    <w:p w14:paraId="1962C46A" w14:textId="77777777" w:rsidR="00394A4C" w:rsidRPr="00E8248B" w:rsidRDefault="00E86E97" w:rsidP="00500883">
      <w:pPr>
        <w:spacing w:after="0" w:line="360" w:lineRule="auto"/>
        <w:rPr>
          <w:lang w:val="en-US"/>
        </w:rPr>
      </w:pPr>
      <w:r w:rsidRPr="0020149E">
        <w:rPr>
          <w:b/>
        </w:rPr>
        <w:lastRenderedPageBreak/>
        <w:fldChar w:fldCharType="end"/>
      </w:r>
    </w:p>
    <w:p w14:paraId="44A2BDA6" w14:textId="77777777" w:rsidR="002F6A0C" w:rsidRPr="00E8248B" w:rsidRDefault="002F6A0C" w:rsidP="00500883">
      <w:pPr>
        <w:spacing w:after="0"/>
        <w:rPr>
          <w:lang w:val="en-US"/>
        </w:rPr>
      </w:pPr>
    </w:p>
    <w:p w14:paraId="3252567B" w14:textId="77777777" w:rsidR="00D0524F" w:rsidRPr="00E8248B" w:rsidRDefault="00D0524F" w:rsidP="00500883">
      <w:pPr>
        <w:spacing w:after="0"/>
        <w:rPr>
          <w:lang w:val="en-US"/>
        </w:rPr>
      </w:pPr>
    </w:p>
    <w:p w14:paraId="1BCC89F9" w14:textId="77777777" w:rsidR="00D0524F" w:rsidRPr="00E8248B" w:rsidRDefault="00D0524F" w:rsidP="00C53B69">
      <w:pPr>
        <w:spacing w:after="0" w:line="240" w:lineRule="auto"/>
        <w:rPr>
          <w:lang w:val="en-US"/>
        </w:rPr>
        <w:sectPr w:rsidR="00D0524F" w:rsidRPr="00E8248B" w:rsidSect="00A261E8">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40" w:right="1400" w:bottom="1440" w:left="1400" w:header="709" w:footer="283" w:gutter="0"/>
          <w:pgNumType w:fmt="lowerRoman" w:start="1"/>
          <w:cols w:space="720"/>
          <w:titlePg/>
          <w:docGrid w:linePitch="272"/>
        </w:sectPr>
      </w:pPr>
    </w:p>
    <w:p w14:paraId="10D5CE68" w14:textId="77777777" w:rsidR="004F0E38" w:rsidRPr="00795958" w:rsidRDefault="00A0577E" w:rsidP="00972855">
      <w:pPr>
        <w:pStyle w:val="Heading1"/>
        <w:rPr>
          <w:sz w:val="20"/>
        </w:rPr>
      </w:pPr>
      <w:bookmarkStart w:id="107" w:name="_Toc225648272"/>
      <w:bookmarkStart w:id="108" w:name="_Toc225065129"/>
      <w:bookmarkStart w:id="109" w:name="_Toc454280164"/>
      <w:r w:rsidRPr="00795958">
        <w:rPr>
          <w:sz w:val="20"/>
        </w:rPr>
        <w:lastRenderedPageBreak/>
        <w:t>Overview</w:t>
      </w:r>
      <w:bookmarkEnd w:id="107"/>
      <w:bookmarkEnd w:id="108"/>
      <w:bookmarkEnd w:id="109"/>
    </w:p>
    <w:p w14:paraId="755C210D" w14:textId="4B41CA5B" w:rsidR="004F0E38" w:rsidRPr="00E8248B" w:rsidRDefault="004F0E38" w:rsidP="00972855">
      <w:pPr>
        <w:pStyle w:val="note0"/>
        <w:rPr>
          <w:i w:val="0"/>
          <w:color w:val="auto"/>
        </w:rPr>
      </w:pPr>
      <w:r w:rsidRPr="00E8248B">
        <w:rPr>
          <w:i w:val="0"/>
          <w:color w:val="auto"/>
        </w:rPr>
        <w:t>S-1</w:t>
      </w:r>
      <w:r w:rsidR="009A2011" w:rsidRPr="00E8248B">
        <w:rPr>
          <w:i w:val="0"/>
          <w:color w:val="auto"/>
        </w:rPr>
        <w:t>29</w:t>
      </w:r>
      <w:r w:rsidRPr="00E8248B">
        <w:rPr>
          <w:i w:val="0"/>
          <w:color w:val="auto"/>
        </w:rPr>
        <w:t xml:space="preserve"> is the Under Keel Clearance Management Product Specification produced by the IHO.</w:t>
      </w:r>
    </w:p>
    <w:p w14:paraId="443C38B2" w14:textId="1B60A5A4" w:rsidR="0049643E" w:rsidRPr="00E8248B" w:rsidRDefault="0049643E" w:rsidP="0049643E">
      <w:pPr>
        <w:pStyle w:val="note0"/>
        <w:rPr>
          <w:i w:val="0"/>
        </w:rPr>
      </w:pPr>
      <w:r w:rsidRPr="00E8248B">
        <w:rPr>
          <w:rFonts w:cs="Arial"/>
          <w:i w:val="0"/>
          <w:color w:val="000000"/>
          <w:lang w:val="en-AU" w:eastAsia="en-SG"/>
        </w:rPr>
        <w:t xml:space="preserve">This specification is intended to provide a suitable format for the exchange of digital data pertaining to maritime safety and efficiency of marine traffic. This specification </w:t>
      </w:r>
      <w:del w:id="110" w:author="Eivind Mong" w:date="2018-06-19T08:00:00Z">
        <w:r w:rsidRPr="00E8248B" w:rsidDel="009F0FCA">
          <w:rPr>
            <w:rFonts w:cs="Arial"/>
            <w:i w:val="0"/>
            <w:color w:val="000000"/>
            <w:lang w:val="en-AU" w:eastAsia="en-SG"/>
          </w:rPr>
          <w:delText xml:space="preserve">creates </w:delText>
        </w:r>
      </w:del>
      <w:ins w:id="111" w:author="Eivind Mong" w:date="2018-06-19T08:00:00Z">
        <w:r w:rsidR="009F0FCA">
          <w:rPr>
            <w:rFonts w:cs="Arial"/>
            <w:i w:val="0"/>
            <w:color w:val="000000"/>
            <w:lang w:val="en-AU" w:eastAsia="en-SG"/>
          </w:rPr>
          <w:t>defines</w:t>
        </w:r>
        <w:r w:rsidR="009F0FCA" w:rsidRPr="00E8248B">
          <w:rPr>
            <w:rFonts w:cs="Arial"/>
            <w:i w:val="0"/>
            <w:color w:val="000000"/>
            <w:lang w:val="en-AU" w:eastAsia="en-SG"/>
          </w:rPr>
          <w:t xml:space="preserve"> </w:t>
        </w:r>
      </w:ins>
      <w:r w:rsidRPr="00E8248B">
        <w:rPr>
          <w:rFonts w:cs="Arial"/>
          <w:i w:val="0"/>
          <w:color w:val="000000"/>
          <w:lang w:val="en-AU" w:eastAsia="en-SG"/>
        </w:rPr>
        <w:t xml:space="preserve">a digital format with the necessary attribution features to enable the exchange of </w:t>
      </w:r>
      <w:ins w:id="112" w:author="Eivind Mong" w:date="2018-06-19T08:01:00Z">
        <w:r w:rsidR="009F0FCA" w:rsidRPr="009F0FCA">
          <w:rPr>
            <w:rFonts w:cs="Arial"/>
            <w:i w:val="0"/>
            <w:color w:val="000000"/>
            <w:lang w:val="en-AU" w:eastAsia="en-SG"/>
          </w:rPr>
          <w:t xml:space="preserve">under keel clearance </w:t>
        </w:r>
      </w:ins>
      <w:r w:rsidRPr="00E8248B">
        <w:rPr>
          <w:rFonts w:cs="Arial"/>
          <w:i w:val="0"/>
          <w:color w:val="000000"/>
          <w:lang w:val="en-AU" w:eastAsia="en-SG"/>
        </w:rPr>
        <w:t>information</w:t>
      </w:r>
      <w:ins w:id="113" w:author="Eivind Mong" w:date="2018-06-19T08:01:00Z">
        <w:r w:rsidR="009F0FCA">
          <w:rPr>
            <w:rFonts w:cs="Arial"/>
            <w:i w:val="0"/>
            <w:color w:val="000000"/>
            <w:lang w:val="en-AU" w:eastAsia="en-SG"/>
          </w:rPr>
          <w:t xml:space="preserve">. The primary intent </w:t>
        </w:r>
      </w:ins>
      <w:ins w:id="114" w:author="Eivind Mong" w:date="2018-06-19T08:02:00Z">
        <w:r w:rsidR="009F0FCA">
          <w:rPr>
            <w:rFonts w:cs="Arial"/>
            <w:i w:val="0"/>
            <w:color w:val="000000"/>
            <w:lang w:val="en-AU" w:eastAsia="en-SG"/>
          </w:rPr>
          <w:t>of data products conformant to</w:t>
        </w:r>
      </w:ins>
      <w:ins w:id="115" w:author="Eivind Mong" w:date="2018-06-19T08:01:00Z">
        <w:r w:rsidR="009F0FCA">
          <w:rPr>
            <w:rFonts w:cs="Arial"/>
            <w:i w:val="0"/>
            <w:color w:val="000000"/>
            <w:lang w:val="en-AU" w:eastAsia="en-SG"/>
          </w:rPr>
          <w:t xml:space="preserve"> this specification is for </w:t>
        </w:r>
      </w:ins>
      <w:ins w:id="116" w:author="Eivind Mong" w:date="2018-06-19T08:02:00Z">
        <w:r w:rsidR="009F0FCA">
          <w:rPr>
            <w:rFonts w:cs="Arial"/>
            <w:i w:val="0"/>
            <w:color w:val="000000"/>
            <w:lang w:val="en-AU" w:eastAsia="en-SG"/>
          </w:rPr>
          <w:t>use</w:t>
        </w:r>
      </w:ins>
      <w:r w:rsidRPr="00E8248B">
        <w:rPr>
          <w:rFonts w:cs="Arial"/>
          <w:i w:val="0"/>
          <w:color w:val="000000"/>
          <w:lang w:val="en-AU" w:eastAsia="en-SG"/>
        </w:rPr>
        <w:t xml:space="preserve"> between an under keel clearance management system and the </w:t>
      </w:r>
      <w:del w:id="117" w:author="Eivind Mong" w:date="2018-06-19T08:03:00Z">
        <w:r w:rsidRPr="00E8248B" w:rsidDel="009F0FCA">
          <w:rPr>
            <w:rFonts w:cs="Arial"/>
            <w:i w:val="0"/>
            <w:color w:val="000000"/>
            <w:lang w:val="en-AU" w:eastAsia="en-SG"/>
          </w:rPr>
          <w:delText>onboard</w:delText>
        </w:r>
      </w:del>
      <w:ins w:id="118" w:author="Eivind Mong" w:date="2018-06-19T08:03:00Z">
        <w:r w:rsidR="009F0FCA" w:rsidRPr="00E8248B">
          <w:rPr>
            <w:rFonts w:cs="Arial"/>
            <w:i w:val="0"/>
            <w:color w:val="000000"/>
            <w:lang w:val="en-AU" w:eastAsia="en-SG"/>
          </w:rPr>
          <w:t>on-board</w:t>
        </w:r>
      </w:ins>
      <w:r w:rsidRPr="00E8248B">
        <w:rPr>
          <w:rFonts w:cs="Arial"/>
          <w:i w:val="0"/>
          <w:color w:val="000000"/>
          <w:lang w:val="en-AU" w:eastAsia="en-SG"/>
        </w:rPr>
        <w:t xml:space="preserve"> navigation system.</w:t>
      </w:r>
      <w:ins w:id="119" w:author="Eivind Mong" w:date="2018-06-19T08:02:00Z">
        <w:r w:rsidR="009F0FCA">
          <w:rPr>
            <w:rFonts w:cs="Arial"/>
            <w:i w:val="0"/>
            <w:color w:val="000000"/>
            <w:lang w:val="en-AU" w:eastAsia="en-SG"/>
          </w:rPr>
          <w:t xml:space="preserve"> Usage of under keel clearance data products </w:t>
        </w:r>
      </w:ins>
      <w:ins w:id="120" w:author="Eivind Mong" w:date="2018-06-19T08:03:00Z">
        <w:r w:rsidR="009F0FCA">
          <w:rPr>
            <w:rFonts w:cs="Arial"/>
            <w:i w:val="0"/>
            <w:color w:val="000000"/>
            <w:lang w:val="en-AU" w:eastAsia="en-SG"/>
          </w:rPr>
          <w:t>conformant</w:t>
        </w:r>
      </w:ins>
      <w:ins w:id="121" w:author="Eivind Mong" w:date="2018-06-19T08:02:00Z">
        <w:r w:rsidR="009F0FCA">
          <w:rPr>
            <w:rFonts w:cs="Arial"/>
            <w:i w:val="0"/>
            <w:color w:val="000000"/>
            <w:lang w:val="en-AU" w:eastAsia="en-SG"/>
          </w:rPr>
          <w:t xml:space="preserve"> to this </w:t>
        </w:r>
      </w:ins>
      <w:ins w:id="122" w:author="Eivind Mong" w:date="2018-06-19T08:03:00Z">
        <w:r w:rsidR="009F0FCA">
          <w:rPr>
            <w:rFonts w:cs="Arial"/>
            <w:i w:val="0"/>
            <w:color w:val="000000"/>
            <w:lang w:val="en-AU" w:eastAsia="en-SG"/>
          </w:rPr>
          <w:t>specification</w:t>
        </w:r>
      </w:ins>
      <w:ins w:id="123" w:author="Eivind Mong" w:date="2018-06-19T08:02:00Z">
        <w:r w:rsidR="009F0FCA">
          <w:rPr>
            <w:rFonts w:cs="Arial"/>
            <w:i w:val="0"/>
            <w:color w:val="000000"/>
            <w:lang w:val="en-AU" w:eastAsia="en-SG"/>
          </w:rPr>
          <w:t xml:space="preserve"> </w:t>
        </w:r>
      </w:ins>
      <w:ins w:id="124" w:author="Eivind Mong" w:date="2018-06-19T08:03:00Z">
        <w:r w:rsidR="009F0FCA">
          <w:rPr>
            <w:rFonts w:cs="Arial"/>
            <w:i w:val="0"/>
            <w:color w:val="000000"/>
            <w:lang w:val="en-AU" w:eastAsia="en-SG"/>
          </w:rPr>
          <w:t>is not limited to navigation systems.</w:t>
        </w:r>
      </w:ins>
    </w:p>
    <w:p w14:paraId="43F8AC7F" w14:textId="122E3037" w:rsidR="00E831A7" w:rsidRPr="0049643E" w:rsidRDefault="000F2AEA" w:rsidP="00A355E4">
      <w:pPr>
        <w:pStyle w:val="Heading2"/>
        <w:ind w:left="0" w:firstLine="0"/>
        <w:rPr>
          <w:sz w:val="20"/>
        </w:rPr>
      </w:pPr>
      <w:bookmarkStart w:id="125" w:name="_Toc454280165"/>
      <w:r w:rsidRPr="00795958">
        <w:rPr>
          <w:sz w:val="20"/>
        </w:rPr>
        <w:t>Introduction</w:t>
      </w:r>
      <w:bookmarkEnd w:id="125"/>
    </w:p>
    <w:p w14:paraId="2DD8EBEE" w14:textId="156B9132" w:rsidR="0061048F" w:rsidRDefault="000715BE" w:rsidP="0061048F">
      <w:pPr>
        <w:pStyle w:val="note0"/>
        <w:rPr>
          <w:i w:val="0"/>
        </w:rPr>
      </w:pPr>
      <w:r w:rsidRPr="009F0FCA">
        <w:rPr>
          <w:i w:val="0"/>
          <w:color w:val="auto"/>
          <w:rPrChange w:id="126" w:author="Eivind Mong" w:date="2018-06-19T08:04:00Z">
            <w:rPr>
              <w:i w:val="0"/>
            </w:rPr>
          </w:rPrChange>
        </w:rPr>
        <w:t xml:space="preserve">A Ship’s Master has an obligation </w:t>
      </w:r>
      <w:r w:rsidR="0049643E" w:rsidRPr="009F0FCA">
        <w:rPr>
          <w:i w:val="0"/>
          <w:color w:val="auto"/>
          <w:rPrChange w:id="127" w:author="Eivind Mong" w:date="2018-06-19T08:04:00Z">
            <w:rPr>
              <w:i w:val="0"/>
            </w:rPr>
          </w:rPrChange>
        </w:rPr>
        <w:t xml:space="preserve">under </w:t>
      </w:r>
      <w:r w:rsidRPr="009F0FCA">
        <w:rPr>
          <w:i w:val="0"/>
          <w:color w:val="auto"/>
          <w:rPrChange w:id="128" w:author="Eivind Mong" w:date="2018-06-19T08:04:00Z">
            <w:rPr>
              <w:i w:val="0"/>
            </w:rPr>
          </w:rPrChange>
        </w:rPr>
        <w:t>SOLAS regulation V/34</w:t>
      </w:r>
      <w:r w:rsidR="00CF6B8E" w:rsidRPr="009F0FCA">
        <w:rPr>
          <w:i w:val="0"/>
          <w:color w:val="auto"/>
          <w:rPrChange w:id="129" w:author="Eivind Mong" w:date="2018-06-19T08:04:00Z">
            <w:rPr>
              <w:i w:val="0"/>
            </w:rPr>
          </w:rPrChange>
        </w:rPr>
        <w:t xml:space="preserve"> to plan their passage from berth to berth. This Product Specification </w:t>
      </w:r>
      <w:r w:rsidR="0061048F" w:rsidRPr="009F0FCA">
        <w:rPr>
          <w:i w:val="0"/>
          <w:color w:val="auto"/>
          <w:rPrChange w:id="130" w:author="Eivind Mong" w:date="2018-06-19T08:04:00Z">
            <w:rPr>
              <w:i w:val="0"/>
            </w:rPr>
          </w:rPrChange>
        </w:rPr>
        <w:t xml:space="preserve">enables </w:t>
      </w:r>
      <w:r w:rsidR="0049643E" w:rsidRPr="009F0FCA">
        <w:rPr>
          <w:i w:val="0"/>
          <w:color w:val="auto"/>
          <w:rPrChange w:id="131" w:author="Eivind Mong" w:date="2018-06-19T08:04:00Z">
            <w:rPr>
              <w:i w:val="0"/>
            </w:rPr>
          </w:rPrChange>
        </w:rPr>
        <w:t>U</w:t>
      </w:r>
      <w:r w:rsidR="00CF6B8E" w:rsidRPr="009F0FCA">
        <w:rPr>
          <w:i w:val="0"/>
          <w:color w:val="auto"/>
          <w:rPrChange w:id="132" w:author="Eivind Mong" w:date="2018-06-19T08:04:00Z">
            <w:rPr>
              <w:i w:val="0"/>
            </w:rPr>
          </w:rPrChange>
        </w:rPr>
        <w:t xml:space="preserve">nder </w:t>
      </w:r>
      <w:r w:rsidR="0049643E" w:rsidRPr="009F0FCA">
        <w:rPr>
          <w:i w:val="0"/>
          <w:color w:val="auto"/>
          <w:rPrChange w:id="133" w:author="Eivind Mong" w:date="2018-06-19T08:04:00Z">
            <w:rPr>
              <w:i w:val="0"/>
            </w:rPr>
          </w:rPrChange>
        </w:rPr>
        <w:t>K</w:t>
      </w:r>
      <w:r w:rsidR="00CF6B8E" w:rsidRPr="009F0FCA">
        <w:rPr>
          <w:i w:val="0"/>
          <w:color w:val="auto"/>
          <w:rPrChange w:id="134" w:author="Eivind Mong" w:date="2018-06-19T08:04:00Z">
            <w:rPr>
              <w:i w:val="0"/>
            </w:rPr>
          </w:rPrChange>
        </w:rPr>
        <w:t xml:space="preserve">eel </w:t>
      </w:r>
      <w:r w:rsidR="0049643E" w:rsidRPr="009F0FCA">
        <w:rPr>
          <w:i w:val="0"/>
          <w:color w:val="auto"/>
          <w:rPrChange w:id="135" w:author="Eivind Mong" w:date="2018-06-19T08:04:00Z">
            <w:rPr>
              <w:i w:val="0"/>
            </w:rPr>
          </w:rPrChange>
        </w:rPr>
        <w:t>C</w:t>
      </w:r>
      <w:r w:rsidR="00CF6B8E" w:rsidRPr="009F0FCA">
        <w:rPr>
          <w:i w:val="0"/>
          <w:color w:val="auto"/>
          <w:rPrChange w:id="136" w:author="Eivind Mong" w:date="2018-06-19T08:04:00Z">
            <w:rPr>
              <w:i w:val="0"/>
            </w:rPr>
          </w:rPrChange>
        </w:rPr>
        <w:t xml:space="preserve">learance </w:t>
      </w:r>
      <w:r w:rsidR="0049643E" w:rsidRPr="009F0FCA">
        <w:rPr>
          <w:i w:val="0"/>
          <w:color w:val="auto"/>
          <w:rPrChange w:id="137" w:author="Eivind Mong" w:date="2018-06-19T08:04:00Z">
            <w:rPr>
              <w:i w:val="0"/>
            </w:rPr>
          </w:rPrChange>
        </w:rPr>
        <w:t>M</w:t>
      </w:r>
      <w:r w:rsidR="00C45ECD" w:rsidRPr="009F0FCA">
        <w:rPr>
          <w:i w:val="0"/>
          <w:color w:val="auto"/>
          <w:rPrChange w:id="138" w:author="Eivind Mong" w:date="2018-06-19T08:04:00Z">
            <w:rPr>
              <w:i w:val="0"/>
            </w:rPr>
          </w:rPrChange>
        </w:rPr>
        <w:t xml:space="preserve">anagement </w:t>
      </w:r>
      <w:r w:rsidR="0061048F" w:rsidRPr="009F0FCA">
        <w:rPr>
          <w:i w:val="0"/>
          <w:color w:val="auto"/>
          <w:rPrChange w:id="139" w:author="Eivind Mong" w:date="2018-06-19T08:04:00Z">
            <w:rPr>
              <w:i w:val="0"/>
            </w:rPr>
          </w:rPrChange>
        </w:rPr>
        <w:t xml:space="preserve">(UKCM) </w:t>
      </w:r>
      <w:r w:rsidR="00C45ECD" w:rsidRPr="009F0FCA">
        <w:rPr>
          <w:i w:val="0"/>
          <w:color w:val="auto"/>
          <w:rPrChange w:id="140" w:author="Eivind Mong" w:date="2018-06-19T08:04:00Z">
            <w:rPr>
              <w:i w:val="0"/>
            </w:rPr>
          </w:rPrChange>
        </w:rPr>
        <w:t xml:space="preserve">information to be </w:t>
      </w:r>
      <w:r w:rsidR="009A2011" w:rsidRPr="009F0FCA">
        <w:rPr>
          <w:i w:val="0"/>
          <w:color w:val="auto"/>
          <w:rPrChange w:id="141" w:author="Eivind Mong" w:date="2018-06-19T08:04:00Z">
            <w:rPr>
              <w:i w:val="0"/>
            </w:rPr>
          </w:rPrChange>
        </w:rPr>
        <w:t>provided</w:t>
      </w:r>
      <w:r w:rsidR="005360FE" w:rsidRPr="009F0FCA">
        <w:rPr>
          <w:i w:val="0"/>
          <w:color w:val="auto"/>
          <w:rPrChange w:id="142" w:author="Eivind Mong" w:date="2018-06-19T08:04:00Z">
            <w:rPr>
              <w:i w:val="0"/>
            </w:rPr>
          </w:rPrChange>
        </w:rPr>
        <w:t xml:space="preserve"> for users</w:t>
      </w:r>
      <w:r w:rsidR="009A2011" w:rsidRPr="009F0FCA">
        <w:rPr>
          <w:i w:val="0"/>
          <w:color w:val="auto"/>
          <w:rPrChange w:id="143" w:author="Eivind Mong" w:date="2018-06-19T08:04:00Z">
            <w:rPr>
              <w:i w:val="0"/>
            </w:rPr>
          </w:rPrChange>
        </w:rPr>
        <w:t xml:space="preserve"> by </w:t>
      </w:r>
      <w:r w:rsidR="005360FE" w:rsidRPr="009F0FCA">
        <w:rPr>
          <w:i w:val="0"/>
          <w:color w:val="auto"/>
          <w:rPrChange w:id="144" w:author="Eivind Mong" w:date="2018-06-19T08:04:00Z">
            <w:rPr>
              <w:i w:val="0"/>
            </w:rPr>
          </w:rPrChange>
        </w:rPr>
        <w:t>a</w:t>
      </w:r>
      <w:r w:rsidR="009A2011" w:rsidRPr="009F0FCA">
        <w:rPr>
          <w:i w:val="0"/>
          <w:color w:val="auto"/>
          <w:rPrChange w:id="145" w:author="Eivind Mong" w:date="2018-06-19T08:04:00Z">
            <w:rPr>
              <w:i w:val="0"/>
            </w:rPr>
          </w:rPrChange>
        </w:rPr>
        <w:t xml:space="preserve"> UKCM service</w:t>
      </w:r>
      <w:r w:rsidR="00C45ECD" w:rsidRPr="00E8248B">
        <w:rPr>
          <w:i w:val="0"/>
        </w:rPr>
        <w:t xml:space="preserve">. </w:t>
      </w:r>
    </w:p>
    <w:p w14:paraId="52515B30" w14:textId="77777777" w:rsidR="00AD71E7" w:rsidRPr="00AD71E7" w:rsidRDefault="00AD71E7" w:rsidP="00AD71E7">
      <w:pPr>
        <w:pStyle w:val="note0"/>
        <w:rPr>
          <w:ins w:id="146" w:author="Pugsley, Luke" w:date="2018-08-10T15:37:00Z"/>
          <w:rFonts w:cs="Arial"/>
          <w:b/>
          <w:i w:val="0"/>
          <w:color w:val="000000"/>
          <w:lang w:val="en-AU" w:eastAsia="en-SG"/>
          <w:rPrChange w:id="147" w:author="Pugsley, Luke" w:date="2018-08-10T15:38:00Z">
            <w:rPr>
              <w:ins w:id="148" w:author="Pugsley, Luke" w:date="2018-08-10T15:37:00Z"/>
              <w:rFonts w:cs="Arial"/>
              <w:i w:val="0"/>
              <w:color w:val="000000"/>
              <w:lang w:val="en-AU" w:eastAsia="en-SG"/>
            </w:rPr>
          </w:rPrChange>
        </w:rPr>
      </w:pPr>
      <w:ins w:id="149" w:author="Pugsley, Luke" w:date="2018-08-10T15:37:00Z">
        <w:r w:rsidRPr="00AD71E7">
          <w:rPr>
            <w:rFonts w:cs="Arial"/>
            <w:b/>
            <w:i w:val="0"/>
            <w:color w:val="000000"/>
            <w:lang w:val="en-AU" w:eastAsia="en-SG"/>
            <w:rPrChange w:id="150" w:author="Pugsley, Luke" w:date="2018-08-10T15:38:00Z">
              <w:rPr>
                <w:rFonts w:cs="Arial"/>
                <w:i w:val="0"/>
                <w:color w:val="000000"/>
                <w:lang w:val="en-AU" w:eastAsia="en-SG"/>
              </w:rPr>
            </w:rPrChange>
          </w:rPr>
          <w:t>Voyage planning</w:t>
        </w:r>
      </w:ins>
    </w:p>
    <w:p w14:paraId="053E62DF" w14:textId="77777777" w:rsidR="00AD71E7" w:rsidRPr="00AD71E7" w:rsidRDefault="00AD71E7" w:rsidP="00AD71E7">
      <w:pPr>
        <w:pStyle w:val="note0"/>
        <w:rPr>
          <w:ins w:id="151" w:author="Pugsley, Luke" w:date="2018-08-10T15:37:00Z"/>
          <w:rFonts w:cs="Arial"/>
          <w:i w:val="0"/>
          <w:color w:val="000000"/>
          <w:lang w:val="en-AU" w:eastAsia="en-SG"/>
        </w:rPr>
      </w:pPr>
      <w:ins w:id="152" w:author="Pugsley, Luke" w:date="2018-08-10T15:37:00Z">
        <w:r w:rsidRPr="00AD71E7">
          <w:rPr>
            <w:rFonts w:cs="Arial"/>
            <w:i w:val="0"/>
            <w:color w:val="000000"/>
            <w:lang w:val="en-AU" w:eastAsia="en-SG"/>
          </w:rPr>
          <w:t xml:space="preserve">A ship is planning its voyage and needs to determine the available transit windows for when it arrives at a location where a UKCM system is in place.  The UKCM system will determine possible transit windows after a ship provides its particulars (e.g. draught, hydrodynamic profile).  The UKCM system uses dynamic ship specific modelling based on the ship’s particulars and combines the results with forecast environmental conditions (e.g. tides, wind, swell, tidal stream) to generate available tidal windows and a UKC route plan.  The available tidal windows provide the ship with options of when to transit the UKCM operational area.  A UKC route plan provides the ship with the necessary navigation information to safely pass through the UKCM operational area.  The UKC route plan can be shared with other parties, such as the ship’s owners, management company, charterers, or the ship’s agent at the relevant port. </w:t>
        </w:r>
      </w:ins>
    </w:p>
    <w:p w14:paraId="1B4AE05F" w14:textId="77777777" w:rsidR="00AD71E7" w:rsidRPr="00AD71E7" w:rsidRDefault="00AD71E7" w:rsidP="00AD71E7">
      <w:pPr>
        <w:pStyle w:val="note0"/>
        <w:rPr>
          <w:ins w:id="153" w:author="Pugsley, Luke" w:date="2018-08-10T15:37:00Z"/>
          <w:rFonts w:cs="Arial"/>
          <w:i w:val="0"/>
          <w:color w:val="000000"/>
          <w:lang w:val="en-AU" w:eastAsia="en-SG"/>
        </w:rPr>
      </w:pPr>
      <w:ins w:id="154" w:author="Pugsley, Luke" w:date="2018-08-10T15:37:00Z">
        <w:r w:rsidRPr="00AD71E7">
          <w:rPr>
            <w:rFonts w:cs="Arial"/>
            <w:i w:val="0"/>
            <w:color w:val="000000"/>
            <w:lang w:val="en-AU" w:eastAsia="en-SG"/>
          </w:rPr>
          <w:t xml:space="preserve">As the ship is on route to the UKCM operational area the UKCM system monitors and confirms the validity of the UKC route plan.  The UKC route plan may change due to changes in predicted weather forecasts and heights of tide or some of the ship’s particulars.  This monitoring process allows the ship to manage its speed to meet the time of arrival to execute the UKC route plan.   </w:t>
        </w:r>
      </w:ins>
    </w:p>
    <w:p w14:paraId="4C626342" w14:textId="77777777" w:rsidR="00AD71E7" w:rsidRPr="00AD71E7" w:rsidRDefault="00AD71E7" w:rsidP="00AD71E7">
      <w:pPr>
        <w:pStyle w:val="note0"/>
        <w:rPr>
          <w:ins w:id="155" w:author="Pugsley, Luke" w:date="2018-08-10T15:37:00Z"/>
          <w:rFonts w:cs="Arial"/>
          <w:b/>
          <w:i w:val="0"/>
          <w:color w:val="000000"/>
          <w:lang w:val="en-AU" w:eastAsia="en-SG"/>
          <w:rPrChange w:id="156" w:author="Pugsley, Luke" w:date="2018-08-10T15:38:00Z">
            <w:rPr>
              <w:ins w:id="157" w:author="Pugsley, Luke" w:date="2018-08-10T15:37:00Z"/>
              <w:rFonts w:cs="Arial"/>
              <w:i w:val="0"/>
              <w:color w:val="000000"/>
              <w:lang w:val="en-AU" w:eastAsia="en-SG"/>
            </w:rPr>
          </w:rPrChange>
        </w:rPr>
      </w:pPr>
      <w:ins w:id="158" w:author="Pugsley, Luke" w:date="2018-08-10T15:37:00Z">
        <w:r w:rsidRPr="00AD71E7">
          <w:rPr>
            <w:rFonts w:cs="Arial"/>
            <w:b/>
            <w:i w:val="0"/>
            <w:color w:val="000000"/>
            <w:lang w:val="en-AU" w:eastAsia="en-SG"/>
            <w:rPrChange w:id="159" w:author="Pugsley, Luke" w:date="2018-08-10T15:38:00Z">
              <w:rPr>
                <w:rFonts w:cs="Arial"/>
                <w:i w:val="0"/>
                <w:color w:val="000000"/>
                <w:lang w:val="en-AU" w:eastAsia="en-SG"/>
              </w:rPr>
            </w:rPrChange>
          </w:rPr>
          <w:t>Voyage monitoring</w:t>
        </w:r>
      </w:ins>
    </w:p>
    <w:p w14:paraId="4BD66778" w14:textId="77777777" w:rsidR="00AD71E7" w:rsidRPr="00AD71E7" w:rsidRDefault="00AD71E7" w:rsidP="00AD71E7">
      <w:pPr>
        <w:pStyle w:val="note0"/>
        <w:rPr>
          <w:ins w:id="160" w:author="Pugsley, Luke" w:date="2018-08-10T15:37:00Z"/>
          <w:rFonts w:cs="Arial"/>
          <w:i w:val="0"/>
          <w:color w:val="000000"/>
          <w:lang w:val="en-AU" w:eastAsia="en-SG"/>
        </w:rPr>
      </w:pPr>
      <w:ins w:id="161" w:author="Pugsley, Luke" w:date="2018-08-10T15:37:00Z">
        <w:r w:rsidRPr="00AD71E7">
          <w:rPr>
            <w:rFonts w:cs="Arial"/>
            <w:i w:val="0"/>
            <w:color w:val="000000"/>
            <w:lang w:val="en-AU" w:eastAsia="en-SG"/>
          </w:rPr>
          <w:t xml:space="preserve">The UKC route plan contains details of the earliest and latest times at which the ship can safely commence navigating shallow areas while maintaining the required UKC.  The ship’s agent has been provided the UKC route plan and contacts relevant waterway authorities to make needed bookings such as for a pilot or for other arrangements such as a berth.  </w:t>
        </w:r>
      </w:ins>
    </w:p>
    <w:p w14:paraId="36A43BC2" w14:textId="77777777" w:rsidR="00AD71E7" w:rsidRPr="00AD71E7" w:rsidRDefault="00AD71E7" w:rsidP="00AD71E7">
      <w:pPr>
        <w:pStyle w:val="note0"/>
        <w:rPr>
          <w:ins w:id="162" w:author="Pugsley, Luke" w:date="2018-08-10T15:37:00Z"/>
          <w:rFonts w:cs="Arial"/>
          <w:i w:val="0"/>
          <w:color w:val="000000"/>
          <w:lang w:val="en-AU" w:eastAsia="en-SG"/>
        </w:rPr>
      </w:pPr>
      <w:ins w:id="163" w:author="Pugsley, Luke" w:date="2018-08-10T15:37:00Z">
        <w:r w:rsidRPr="00AD71E7">
          <w:rPr>
            <w:rFonts w:cs="Arial"/>
            <w:i w:val="0"/>
            <w:color w:val="000000"/>
            <w:lang w:val="en-AU" w:eastAsia="en-SG"/>
          </w:rPr>
          <w:t xml:space="preserve">The ship picks up its pilot and enters the UKC operational area using the UKC route plan now displayed on its navigation system.  The pilot has a portable pilot unit (PPU) that also shows the ships UKC route plan. This ensures the ship will be able to navigate the UKC operational area maintaining the required amount of UKC.  </w:t>
        </w:r>
      </w:ins>
    </w:p>
    <w:p w14:paraId="5AA12958" w14:textId="77777777" w:rsidR="00AD71E7" w:rsidRPr="00AD71E7" w:rsidRDefault="00AD71E7" w:rsidP="00AD71E7">
      <w:pPr>
        <w:pStyle w:val="note0"/>
        <w:rPr>
          <w:ins w:id="164" w:author="Pugsley, Luke" w:date="2018-08-10T15:37:00Z"/>
          <w:rFonts w:cs="Arial"/>
          <w:i w:val="0"/>
          <w:color w:val="000000"/>
          <w:lang w:val="en-AU" w:eastAsia="en-SG"/>
        </w:rPr>
      </w:pPr>
      <w:ins w:id="165" w:author="Pugsley, Luke" w:date="2018-08-10T15:37:00Z">
        <w:r w:rsidRPr="00AD71E7">
          <w:rPr>
            <w:rFonts w:cs="Arial"/>
            <w:i w:val="0"/>
            <w:color w:val="000000"/>
            <w:lang w:val="en-AU" w:eastAsia="en-SG"/>
          </w:rPr>
          <w:t xml:space="preserve">The ship has arrived at the UKC operational area (e.g. port limits or western approaches to the Strait of Malacca or the Torres Strait) and starts navigating in accordance with the UKC route plan, including keeping within a valid transit window.  </w:t>
        </w:r>
      </w:ins>
    </w:p>
    <w:p w14:paraId="0B5811CA" w14:textId="77777777" w:rsidR="00AD71E7" w:rsidRPr="00AD71E7" w:rsidRDefault="00AD71E7" w:rsidP="00AD71E7">
      <w:pPr>
        <w:pStyle w:val="note0"/>
        <w:rPr>
          <w:ins w:id="166" w:author="Pugsley, Luke" w:date="2018-08-10T15:37:00Z"/>
          <w:rFonts w:cs="Arial"/>
          <w:i w:val="0"/>
          <w:color w:val="000000"/>
          <w:lang w:val="en-AU" w:eastAsia="en-SG"/>
        </w:rPr>
      </w:pPr>
      <w:ins w:id="167" w:author="Pugsley, Luke" w:date="2018-08-10T15:37:00Z">
        <w:r w:rsidRPr="00AD71E7">
          <w:rPr>
            <w:rFonts w:cs="Arial"/>
            <w:i w:val="0"/>
            <w:color w:val="000000"/>
            <w:lang w:val="en-AU" w:eastAsia="en-SG"/>
          </w:rPr>
          <w:t xml:space="preserve">The UKCM system tracks the vessel in real-time or near real-time and sends updates to the ship’s UKC route plan based on the ship’s speed and the current weather, tide and other met-ocean conditions.  </w:t>
        </w:r>
      </w:ins>
    </w:p>
    <w:p w14:paraId="76B3B5EF" w14:textId="77777777" w:rsidR="00AD71E7" w:rsidRPr="00AD71E7" w:rsidRDefault="00AD71E7" w:rsidP="00AD71E7">
      <w:pPr>
        <w:pStyle w:val="note0"/>
        <w:rPr>
          <w:ins w:id="168" w:author="Pugsley, Luke" w:date="2018-08-10T15:37:00Z"/>
          <w:rFonts w:cs="Arial"/>
          <w:i w:val="0"/>
          <w:color w:val="000000"/>
          <w:lang w:val="en-AU" w:eastAsia="en-SG"/>
        </w:rPr>
      </w:pPr>
      <w:ins w:id="169" w:author="Pugsley, Luke" w:date="2018-08-10T15:37:00Z">
        <w:r w:rsidRPr="00AD71E7">
          <w:rPr>
            <w:rFonts w:cs="Arial"/>
            <w:i w:val="0"/>
            <w:color w:val="000000"/>
            <w:lang w:val="en-AU" w:eastAsia="en-SG"/>
          </w:rPr>
          <w:t xml:space="preserve">The ship’s bridge team and the pilot are able to monitor, in real-time or near real-time, areas that have been calculated as non-navigable and becoming non-navigable on their onboard navigation system.  The areas becoming non-navigable show the ship’s bridge team and the pilot the navigable areas that are getting close to becoming non-navigable at the time the ship will reach those locations.  </w:t>
        </w:r>
      </w:ins>
    </w:p>
    <w:p w14:paraId="263C2046" w14:textId="77777777" w:rsidR="00AD71E7" w:rsidRPr="00AD71E7" w:rsidRDefault="00AD71E7" w:rsidP="00AD71E7">
      <w:pPr>
        <w:pStyle w:val="note0"/>
        <w:rPr>
          <w:ins w:id="170" w:author="Pugsley, Luke" w:date="2018-08-10T15:37:00Z"/>
          <w:rFonts w:cs="Arial"/>
          <w:i w:val="0"/>
          <w:color w:val="000000"/>
          <w:lang w:val="en-AU" w:eastAsia="en-SG"/>
        </w:rPr>
      </w:pPr>
      <w:ins w:id="171" w:author="Pugsley, Luke" w:date="2018-08-10T15:37:00Z">
        <w:r w:rsidRPr="00AD71E7">
          <w:rPr>
            <w:rFonts w:cs="Arial"/>
            <w:i w:val="0"/>
            <w:color w:val="000000"/>
            <w:lang w:val="en-AU" w:eastAsia="en-SG"/>
          </w:rPr>
          <w:lastRenderedPageBreak/>
          <w:t>If a Vessel Traffic Service (VTS) exists, it is able to monitor the ship’s transit and provide an information service, traffic organisation service or a navigational assistance service.</w:t>
        </w:r>
      </w:ins>
    </w:p>
    <w:p w14:paraId="02BB147F" w14:textId="2F7F6433" w:rsidR="0061048F" w:rsidDel="00AD71E7" w:rsidRDefault="00AD71E7" w:rsidP="00AD71E7">
      <w:pPr>
        <w:pStyle w:val="note0"/>
        <w:rPr>
          <w:del w:id="172" w:author="Pugsley, Luke" w:date="2018-08-10T15:37:00Z"/>
          <w:rFonts w:cs="Arial"/>
          <w:i w:val="0"/>
          <w:color w:val="000000"/>
          <w:lang w:val="en-AU" w:eastAsia="en-SG"/>
        </w:rPr>
      </w:pPr>
      <w:ins w:id="173" w:author="Pugsley, Luke" w:date="2018-08-10T15:37:00Z">
        <w:r w:rsidRPr="00AD71E7">
          <w:rPr>
            <w:rFonts w:cs="Arial"/>
            <w:i w:val="0"/>
            <w:color w:val="000000"/>
            <w:lang w:val="en-AU" w:eastAsia="en-SG"/>
          </w:rPr>
          <w:t>After the ship has completed its cargo operations and if it will be deep draught on exit from the port then the UKCM system will be similarly engaged to assist the ship’s safe departure from the port through the UKCM operational area.</w:t>
        </w:r>
      </w:ins>
      <w:ins w:id="174" w:author="Eivind Mong" w:date="2018-06-19T08:04:00Z">
        <w:del w:id="175" w:author="Pugsley, Luke" w:date="2018-08-10T15:37:00Z">
          <w:r w:rsidR="009F0FCA" w:rsidDel="00AD71E7">
            <w:rPr>
              <w:rFonts w:cs="Arial"/>
              <w:i w:val="0"/>
              <w:color w:val="000000"/>
              <w:lang w:val="en-AU" w:eastAsia="en-SG"/>
            </w:rPr>
            <w:delText>For the purpose of this specification, u</w:delText>
          </w:r>
        </w:del>
      </w:ins>
      <w:del w:id="176" w:author="Pugsley, Luke" w:date="2018-08-10T15:37:00Z">
        <w:r w:rsidR="0061048F" w:rsidRPr="0049643E" w:rsidDel="00AD71E7">
          <w:rPr>
            <w:rFonts w:cs="Arial"/>
            <w:i w:val="0"/>
            <w:color w:val="000000"/>
            <w:lang w:val="en-AU" w:eastAsia="en-SG"/>
          </w:rPr>
          <w:delText xml:space="preserve">Under </w:delText>
        </w:r>
        <w:r w:rsidR="0061048F" w:rsidDel="00AD71E7">
          <w:rPr>
            <w:rFonts w:cs="Arial"/>
            <w:i w:val="0"/>
            <w:color w:val="000000"/>
            <w:lang w:val="en-AU" w:eastAsia="en-SG"/>
          </w:rPr>
          <w:delText>k</w:delText>
        </w:r>
        <w:r w:rsidR="0061048F" w:rsidRPr="0049643E" w:rsidDel="00AD71E7">
          <w:rPr>
            <w:rFonts w:cs="Arial"/>
            <w:i w:val="0"/>
            <w:color w:val="000000"/>
            <w:lang w:val="en-AU" w:eastAsia="en-SG"/>
          </w:rPr>
          <w:delText xml:space="preserve">eel </w:delText>
        </w:r>
        <w:r w:rsidR="0061048F" w:rsidDel="00AD71E7">
          <w:rPr>
            <w:rFonts w:cs="Arial"/>
            <w:i w:val="0"/>
            <w:color w:val="000000"/>
            <w:lang w:val="en-AU" w:eastAsia="en-SG"/>
          </w:rPr>
          <w:delText>c</w:delText>
        </w:r>
        <w:r w:rsidR="0061048F" w:rsidRPr="0049643E" w:rsidDel="00AD71E7">
          <w:rPr>
            <w:rFonts w:cs="Arial"/>
            <w:i w:val="0"/>
            <w:color w:val="000000"/>
            <w:lang w:val="en-AU" w:eastAsia="en-SG"/>
          </w:rPr>
          <w:delText>learance</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is the vertical distance</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between the lowest part of the ship’s hull and the seabed.</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Maintaining a</w:delText>
        </w:r>
        <w:r w:rsidR="0061048F" w:rsidDel="00AD71E7">
          <w:rPr>
            <w:rFonts w:cs="Arial"/>
            <w:i w:val="0"/>
            <w:color w:val="000000"/>
            <w:lang w:val="en-AU" w:eastAsia="en-SG"/>
          </w:rPr>
          <w:delText xml:space="preserve"> safe</w:delText>
        </w:r>
        <w:r w:rsidR="0061048F" w:rsidRPr="0049643E" w:rsidDel="00AD71E7">
          <w:rPr>
            <w:rFonts w:cs="Arial"/>
            <w:i w:val="0"/>
            <w:color w:val="000000"/>
            <w:lang w:val="en-AU" w:eastAsia="en-SG"/>
          </w:rPr>
          <w:delText xml:space="preserve"> UKC margin is important</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because it ensures a ship’s keel is kept clear of the seabed</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 xml:space="preserve">and minimises the chance </w:delText>
        </w:r>
      </w:del>
      <w:ins w:id="177" w:author="Eivind Mong" w:date="2018-06-19T08:05:00Z">
        <w:del w:id="178" w:author="Pugsley, Luke" w:date="2018-08-10T15:37:00Z">
          <w:r w:rsidR="009F0FCA" w:rsidDel="00AD71E7">
            <w:rPr>
              <w:rFonts w:cs="Arial"/>
              <w:i w:val="0"/>
              <w:color w:val="000000"/>
              <w:lang w:val="en-AU" w:eastAsia="en-SG"/>
            </w:rPr>
            <w:delText>risk</w:delText>
          </w:r>
          <w:r w:rsidR="009F0FCA" w:rsidRPr="0049643E" w:rsidDel="00AD71E7">
            <w:rPr>
              <w:rFonts w:cs="Arial"/>
              <w:i w:val="0"/>
              <w:color w:val="000000"/>
              <w:lang w:val="en-AU" w:eastAsia="en-SG"/>
            </w:rPr>
            <w:delText xml:space="preserve"> </w:delText>
          </w:r>
        </w:del>
      </w:ins>
      <w:del w:id="179" w:author="Pugsley, Luke" w:date="2018-08-10T15:37:00Z">
        <w:r w:rsidR="0061048F" w:rsidRPr="0049643E" w:rsidDel="00AD71E7">
          <w:rPr>
            <w:rFonts w:cs="Arial"/>
            <w:i w:val="0"/>
            <w:color w:val="000000"/>
            <w:lang w:val="en-AU" w:eastAsia="en-SG"/>
          </w:rPr>
          <w:delText>of the vessel running aground</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in that area.</w:delText>
        </w:r>
      </w:del>
    </w:p>
    <w:p w14:paraId="5E0DEBC1" w14:textId="2B61FB75" w:rsidR="0061048F" w:rsidRPr="0049643E" w:rsidDel="00AD71E7" w:rsidRDefault="0061048F" w:rsidP="0061048F">
      <w:pPr>
        <w:pStyle w:val="note0"/>
        <w:spacing w:after="120"/>
        <w:rPr>
          <w:del w:id="180" w:author="Pugsley, Luke" w:date="2018-08-10T15:37:00Z"/>
          <w:rFonts w:cs="Arial"/>
          <w:i w:val="0"/>
          <w:color w:val="000000"/>
          <w:lang w:val="en-AU" w:eastAsia="en-SG"/>
        </w:rPr>
      </w:pPr>
      <w:del w:id="181" w:author="Pugsley, Luke" w:date="2018-08-10T15:37:00Z">
        <w:r w:rsidDel="00AD71E7">
          <w:rPr>
            <w:rFonts w:cs="Arial"/>
            <w:i w:val="0"/>
            <w:color w:val="000000"/>
            <w:lang w:val="en-AU" w:eastAsia="en-SG"/>
          </w:rPr>
          <w:delText>UKCM information can</w:delText>
        </w:r>
        <w:r w:rsidRPr="0049643E" w:rsidDel="00AD71E7">
          <w:rPr>
            <w:rFonts w:cs="Arial"/>
            <w:i w:val="0"/>
            <w:color w:val="000000"/>
            <w:lang w:val="en-AU" w:eastAsia="en-SG"/>
          </w:rPr>
          <w:delText xml:space="preserve"> estimate a vessel’s UKC</w:delText>
        </w:r>
        <w:r w:rsidR="004C1657" w:rsidDel="00AD71E7">
          <w:rPr>
            <w:rFonts w:cs="Arial"/>
            <w:i w:val="0"/>
            <w:color w:val="000000"/>
            <w:lang w:val="en-AU" w:eastAsia="en-SG"/>
          </w:rPr>
          <w:delText xml:space="preserve"> at any point in time</w:delText>
        </w:r>
        <w:r w:rsidRPr="0049643E" w:rsidDel="00AD71E7">
          <w:rPr>
            <w:rFonts w:cs="Arial"/>
            <w:i w:val="0"/>
            <w:color w:val="000000"/>
            <w:lang w:val="en-AU" w:eastAsia="en-SG"/>
          </w:rPr>
          <w:delText xml:space="preserve"> by using:</w:delText>
        </w:r>
        <w:r w:rsidDel="00AD71E7">
          <w:rPr>
            <w:rFonts w:cs="Arial"/>
            <w:i w:val="0"/>
            <w:color w:val="000000"/>
            <w:lang w:val="en-AU" w:eastAsia="en-SG"/>
          </w:rPr>
          <w:delText xml:space="preserve"> </w:delText>
        </w:r>
      </w:del>
    </w:p>
    <w:p w14:paraId="571A3DFB" w14:textId="3FC7B2C4" w:rsidR="0061048F" w:rsidRPr="0049643E" w:rsidDel="00AD71E7" w:rsidRDefault="0061048F" w:rsidP="0061048F">
      <w:pPr>
        <w:pStyle w:val="note0"/>
        <w:spacing w:after="120"/>
        <w:rPr>
          <w:del w:id="182" w:author="Pugsley, Luke" w:date="2018-08-10T15:37:00Z"/>
          <w:rFonts w:cs="Arial"/>
          <w:i w:val="0"/>
          <w:color w:val="000000"/>
          <w:lang w:val="en-AU" w:eastAsia="en-SG"/>
        </w:rPr>
      </w:pPr>
      <w:del w:id="183" w:author="Pugsley, Luke" w:date="2018-08-10T15:37:00Z">
        <w:r w:rsidRPr="0049643E" w:rsidDel="00AD71E7">
          <w:rPr>
            <w:rFonts w:cs="Arial"/>
            <w:i w:val="0"/>
            <w:color w:val="000000"/>
            <w:lang w:val="en-AU" w:eastAsia="en-SG"/>
          </w:rPr>
          <w:delText>• detailed depth information</w:delText>
        </w:r>
      </w:del>
      <w:ins w:id="184" w:author="Eivind Mong" w:date="2018-06-21T14:20:00Z">
        <w:del w:id="185" w:author="Pugsley, Luke" w:date="2018-08-10T15:37:00Z">
          <w:r w:rsidR="00222388" w:rsidDel="00AD71E7">
            <w:rPr>
              <w:rFonts w:cs="Arial"/>
              <w:i w:val="0"/>
              <w:color w:val="000000"/>
              <w:lang w:val="en-AU" w:eastAsia="en-SG"/>
            </w:rPr>
            <w:delText>, i</w:delText>
          </w:r>
          <w:r w:rsidR="00222388" w:rsidRPr="00222388" w:rsidDel="00AD71E7">
            <w:rPr>
              <w:rFonts w:cs="Arial"/>
              <w:i w:val="0"/>
              <w:color w:val="000000"/>
              <w:lang w:val="en-AU" w:eastAsia="en-SG"/>
            </w:rPr>
            <w:delText>ncluding nature of the channel bottom</w:delText>
          </w:r>
          <w:r w:rsidR="00222388" w:rsidDel="00AD71E7">
            <w:rPr>
              <w:rFonts w:cs="Arial"/>
              <w:i w:val="0"/>
              <w:color w:val="000000"/>
              <w:lang w:val="en-AU" w:eastAsia="en-SG"/>
            </w:rPr>
            <w:delText>;</w:delText>
          </w:r>
        </w:del>
      </w:ins>
      <w:del w:id="186" w:author="Pugsley, Luke" w:date="2018-08-10T15:37:00Z">
        <w:r w:rsidRPr="0049643E" w:rsidDel="00AD71E7">
          <w:rPr>
            <w:rFonts w:cs="Arial"/>
            <w:i w:val="0"/>
            <w:color w:val="000000"/>
            <w:lang w:val="en-AU" w:eastAsia="en-SG"/>
          </w:rPr>
          <w:delText>,</w:delText>
        </w:r>
      </w:del>
    </w:p>
    <w:p w14:paraId="24C8A21F" w14:textId="1EA02FA8" w:rsidR="0061048F" w:rsidRPr="0049643E" w:rsidDel="00AD71E7" w:rsidRDefault="0061048F" w:rsidP="0061048F">
      <w:pPr>
        <w:pStyle w:val="note0"/>
        <w:spacing w:after="120"/>
        <w:rPr>
          <w:del w:id="187" w:author="Pugsley, Luke" w:date="2018-08-10T15:37:00Z"/>
          <w:rFonts w:cs="Arial"/>
          <w:i w:val="0"/>
          <w:color w:val="000000"/>
          <w:lang w:val="en-AU" w:eastAsia="en-SG"/>
        </w:rPr>
      </w:pPr>
      <w:del w:id="188" w:author="Pugsley, Luke" w:date="2018-08-10T15:37:00Z">
        <w:r w:rsidRPr="0049643E" w:rsidDel="00AD71E7">
          <w:rPr>
            <w:rFonts w:cs="Arial"/>
            <w:i w:val="0"/>
            <w:color w:val="000000"/>
            <w:lang w:val="en-AU" w:eastAsia="en-SG"/>
          </w:rPr>
          <w:delText>• vessel positioning information</w:delText>
        </w:r>
      </w:del>
      <w:ins w:id="189" w:author="Eivind Mong" w:date="2018-06-21T14:21:00Z">
        <w:del w:id="190" w:author="Pugsley, Luke" w:date="2018-08-10T15:37:00Z">
          <w:r w:rsidR="00222388" w:rsidDel="00AD71E7">
            <w:rPr>
              <w:rFonts w:cs="Arial"/>
              <w:i w:val="0"/>
              <w:color w:val="000000"/>
              <w:lang w:val="en-AU" w:eastAsia="en-SG"/>
            </w:rPr>
            <w:delText>;</w:delText>
          </w:r>
        </w:del>
      </w:ins>
    </w:p>
    <w:p w14:paraId="4000543B" w14:textId="32A8A84B" w:rsidR="0061048F" w:rsidRPr="0049643E" w:rsidDel="00AD71E7" w:rsidRDefault="0061048F" w:rsidP="0061048F">
      <w:pPr>
        <w:pStyle w:val="note0"/>
        <w:spacing w:after="120"/>
        <w:rPr>
          <w:del w:id="191" w:author="Pugsley, Luke" w:date="2018-08-10T15:37:00Z"/>
          <w:rFonts w:cs="Arial"/>
          <w:i w:val="0"/>
          <w:color w:val="000000"/>
          <w:lang w:val="en-AU" w:eastAsia="en-SG"/>
        </w:rPr>
      </w:pPr>
      <w:del w:id="192" w:author="Pugsley, Luke" w:date="2018-08-10T15:37:00Z">
        <w:r w:rsidRPr="0049643E" w:rsidDel="00AD71E7">
          <w:rPr>
            <w:rFonts w:cs="Arial"/>
            <w:i w:val="0"/>
            <w:color w:val="000000"/>
            <w:lang w:val="en-AU" w:eastAsia="en-SG"/>
          </w:rPr>
          <w:delText>• vessel motion predictions</w:delText>
        </w:r>
      </w:del>
      <w:ins w:id="193" w:author="Eivind Mong" w:date="2018-06-21T14:21:00Z">
        <w:del w:id="194" w:author="Pugsley, Luke" w:date="2018-08-10T15:37:00Z">
          <w:r w:rsidR="00222388" w:rsidDel="00AD71E7">
            <w:rPr>
              <w:rFonts w:cs="Arial"/>
              <w:i w:val="0"/>
              <w:color w:val="000000"/>
              <w:lang w:val="en-AU" w:eastAsia="en-SG"/>
            </w:rPr>
            <w:delText>;</w:delText>
          </w:r>
        </w:del>
      </w:ins>
      <w:del w:id="195" w:author="Pugsley, Luke" w:date="2018-08-10T15:37:00Z">
        <w:r w:rsidRPr="0049643E" w:rsidDel="00AD71E7">
          <w:rPr>
            <w:rFonts w:cs="Arial"/>
            <w:i w:val="0"/>
            <w:color w:val="000000"/>
            <w:lang w:val="en-AU" w:eastAsia="en-SG"/>
          </w:rPr>
          <w:delText>, and</w:delText>
        </w:r>
      </w:del>
    </w:p>
    <w:p w14:paraId="67AC3485" w14:textId="7A961A55" w:rsidR="0061048F" w:rsidRPr="0049643E" w:rsidDel="00AD71E7" w:rsidRDefault="0061048F" w:rsidP="0061048F">
      <w:pPr>
        <w:pStyle w:val="note0"/>
        <w:rPr>
          <w:del w:id="196" w:author="Pugsley, Luke" w:date="2018-08-10T15:37:00Z"/>
          <w:rFonts w:cs="Arial"/>
          <w:i w:val="0"/>
          <w:color w:val="000000"/>
          <w:lang w:val="en-AU" w:eastAsia="en-SG"/>
        </w:rPr>
      </w:pPr>
      <w:del w:id="197" w:author="Pugsley, Luke" w:date="2018-08-10T15:37:00Z">
        <w:r w:rsidRPr="0049643E" w:rsidDel="00AD71E7">
          <w:rPr>
            <w:rFonts w:cs="Arial"/>
            <w:i w:val="0"/>
            <w:color w:val="000000"/>
            <w:lang w:val="en-AU" w:eastAsia="en-SG"/>
          </w:rPr>
          <w:delText xml:space="preserve">• environmental data </w:delText>
        </w:r>
        <w:r w:rsidDel="00AD71E7">
          <w:rPr>
            <w:rFonts w:cs="Arial"/>
            <w:i w:val="0"/>
            <w:color w:val="000000"/>
            <w:lang w:val="en-AU" w:eastAsia="en-SG"/>
          </w:rPr>
          <w:delText xml:space="preserve">such as </w:delText>
        </w:r>
        <w:r w:rsidRPr="0049643E" w:rsidDel="00AD71E7">
          <w:rPr>
            <w:rFonts w:cs="Arial"/>
            <w:i w:val="0"/>
            <w:color w:val="000000"/>
            <w:lang w:val="en-AU" w:eastAsia="en-SG"/>
          </w:rPr>
          <w:delText>tide</w:delText>
        </w:r>
        <w:r w:rsidR="004C1657" w:rsidDel="00AD71E7">
          <w:rPr>
            <w:rFonts w:cs="Arial"/>
            <w:i w:val="0"/>
            <w:color w:val="000000"/>
            <w:lang w:val="en-AU" w:eastAsia="en-SG"/>
          </w:rPr>
          <w:delText>, water level</w:delText>
        </w:r>
        <w:r w:rsidRPr="0049643E" w:rsidDel="00AD71E7">
          <w:rPr>
            <w:rFonts w:cs="Arial"/>
            <w:i w:val="0"/>
            <w:color w:val="000000"/>
            <w:lang w:val="en-AU" w:eastAsia="en-SG"/>
          </w:rPr>
          <w:delText>, tidal stream and wind</w:delText>
        </w:r>
        <w:r w:rsidDel="00AD71E7">
          <w:rPr>
            <w:rFonts w:cs="Arial"/>
            <w:i w:val="0"/>
            <w:color w:val="000000"/>
            <w:lang w:val="en-AU" w:eastAsia="en-SG"/>
          </w:rPr>
          <w:delText xml:space="preserve"> </w:delText>
        </w:r>
        <w:r w:rsidRPr="0049643E" w:rsidDel="00AD71E7">
          <w:rPr>
            <w:rFonts w:cs="Arial"/>
            <w:i w:val="0"/>
            <w:color w:val="000000"/>
            <w:lang w:val="en-AU" w:eastAsia="en-SG"/>
          </w:rPr>
          <w:delText>sensors</w:delText>
        </w:r>
        <w:r w:rsidR="004C1657" w:rsidDel="00AD71E7">
          <w:rPr>
            <w:rFonts w:cs="Arial"/>
            <w:i w:val="0"/>
            <w:color w:val="000000"/>
            <w:lang w:val="en-AU" w:eastAsia="en-SG"/>
          </w:rPr>
          <w:delText xml:space="preserve"> and forecast models</w:delText>
        </w:r>
        <w:r w:rsidRPr="0049643E" w:rsidDel="00AD71E7">
          <w:rPr>
            <w:rFonts w:cs="Arial"/>
            <w:i w:val="0"/>
            <w:color w:val="000000"/>
            <w:lang w:val="en-AU" w:eastAsia="en-SG"/>
          </w:rPr>
          <w:delText>.</w:delText>
        </w:r>
      </w:del>
    </w:p>
    <w:p w14:paraId="5467D165" w14:textId="6AAB8D1C" w:rsidR="0061048F" w:rsidDel="00AD71E7" w:rsidRDefault="0061048F" w:rsidP="0061048F">
      <w:pPr>
        <w:pStyle w:val="note0"/>
        <w:rPr>
          <w:del w:id="198" w:author="Pugsley, Luke" w:date="2018-08-10T15:37:00Z"/>
          <w:rFonts w:cs="Arial"/>
          <w:i w:val="0"/>
          <w:color w:val="000000"/>
          <w:lang w:val="en-AU" w:eastAsia="en-SG"/>
        </w:rPr>
      </w:pPr>
      <w:del w:id="199" w:author="Pugsley, Luke" w:date="2018-08-10T15:37:00Z">
        <w:r w:rsidDel="00AD71E7">
          <w:rPr>
            <w:rFonts w:cs="Arial"/>
            <w:i w:val="0"/>
            <w:color w:val="000000"/>
            <w:lang w:val="en-AU" w:eastAsia="en-SG"/>
          </w:rPr>
          <w:delText>This data can then be exchanged</w:delText>
        </w:r>
        <w:r w:rsidR="00B52D28" w:rsidDel="00AD71E7">
          <w:rPr>
            <w:rFonts w:cs="Arial"/>
            <w:i w:val="0"/>
            <w:color w:val="000000"/>
            <w:lang w:val="en-AU" w:eastAsia="en-SG"/>
          </w:rPr>
          <w:delText xml:space="preserve"> between</w:delText>
        </w:r>
        <w:r w:rsidR="00B52D28" w:rsidRPr="00B52D28" w:rsidDel="00AD71E7">
          <w:rPr>
            <w:rFonts w:cs="Arial"/>
            <w:i w:val="0"/>
            <w:color w:val="000000"/>
            <w:lang w:val="en-AU" w:eastAsia="en-SG"/>
          </w:rPr>
          <w:delText xml:space="preserve"> UKCM services </w:delText>
        </w:r>
        <w:r w:rsidR="00B52D28" w:rsidDel="00AD71E7">
          <w:rPr>
            <w:rFonts w:cs="Arial"/>
            <w:i w:val="0"/>
            <w:color w:val="000000"/>
            <w:lang w:val="en-AU" w:eastAsia="en-SG"/>
          </w:rPr>
          <w:delText>and users for portrayal</w:delText>
        </w:r>
        <w:r w:rsidDel="00AD71E7">
          <w:rPr>
            <w:rFonts w:cs="Arial"/>
            <w:i w:val="0"/>
            <w:color w:val="000000"/>
            <w:lang w:val="en-AU" w:eastAsia="en-SG"/>
          </w:rPr>
          <w:delText xml:space="preserve"> on a vessel’s </w:delText>
        </w:r>
        <w:r w:rsidR="00B52D28" w:rsidDel="00AD71E7">
          <w:rPr>
            <w:rFonts w:cs="Arial"/>
            <w:i w:val="0"/>
            <w:color w:val="000000"/>
            <w:lang w:val="en-AU" w:eastAsia="en-SG"/>
          </w:rPr>
          <w:delText>navigation system or other relevant information system</w:delText>
        </w:r>
        <w:r w:rsidDel="00AD71E7">
          <w:rPr>
            <w:rFonts w:cs="Arial"/>
            <w:i w:val="0"/>
            <w:color w:val="000000"/>
            <w:lang w:val="en-AU" w:eastAsia="en-SG"/>
          </w:rPr>
          <w:delText xml:space="preserve">. This allows the </w:delText>
        </w:r>
        <w:r w:rsidRPr="0049643E" w:rsidDel="00AD71E7">
          <w:rPr>
            <w:rFonts w:cs="Arial"/>
            <w:i w:val="0"/>
            <w:color w:val="000000"/>
            <w:lang w:val="en-AU" w:eastAsia="en-SG"/>
          </w:rPr>
          <w:delText xml:space="preserve">UKCM system </w:delText>
        </w:r>
        <w:r w:rsidDel="00AD71E7">
          <w:rPr>
            <w:rFonts w:cs="Arial"/>
            <w:i w:val="0"/>
            <w:color w:val="000000"/>
            <w:lang w:val="en-AU" w:eastAsia="en-SG"/>
          </w:rPr>
          <w:delText xml:space="preserve">to assist mariners in the </w:delText>
        </w:r>
        <w:r w:rsidRPr="0049643E" w:rsidDel="00AD71E7">
          <w:rPr>
            <w:rFonts w:cs="Arial"/>
            <w:i w:val="0"/>
            <w:color w:val="000000"/>
            <w:lang w:val="en-AU" w:eastAsia="en-SG"/>
          </w:rPr>
          <w:delText>plan</w:delText>
        </w:r>
        <w:r w:rsidDel="00AD71E7">
          <w:rPr>
            <w:rFonts w:cs="Arial"/>
            <w:i w:val="0"/>
            <w:color w:val="000000"/>
            <w:lang w:val="en-AU" w:eastAsia="en-SG"/>
          </w:rPr>
          <w:delText>ning</w:delText>
        </w:r>
        <w:r w:rsidRPr="0049643E" w:rsidDel="00AD71E7">
          <w:rPr>
            <w:rFonts w:cs="Arial"/>
            <w:i w:val="0"/>
            <w:color w:val="000000"/>
            <w:lang w:val="en-AU" w:eastAsia="en-SG"/>
          </w:rPr>
          <w:delText xml:space="preserve"> and monitor</w:delText>
        </w:r>
        <w:r w:rsidDel="00AD71E7">
          <w:rPr>
            <w:rFonts w:cs="Arial"/>
            <w:i w:val="0"/>
            <w:color w:val="000000"/>
            <w:lang w:val="en-AU" w:eastAsia="en-SG"/>
          </w:rPr>
          <w:delText>ing</w:delText>
        </w:r>
        <w:r w:rsidRPr="0049643E" w:rsidDel="00AD71E7">
          <w:rPr>
            <w:rFonts w:cs="Arial"/>
            <w:i w:val="0"/>
            <w:color w:val="000000"/>
            <w:lang w:val="en-AU" w:eastAsia="en-SG"/>
          </w:rPr>
          <w:delText xml:space="preserve"> the</w:delText>
        </w:r>
        <w:r w:rsidDel="00AD71E7">
          <w:rPr>
            <w:rFonts w:cs="Arial"/>
            <w:i w:val="0"/>
            <w:color w:val="000000"/>
            <w:lang w:val="en-AU" w:eastAsia="en-SG"/>
          </w:rPr>
          <w:delText>ir</w:delText>
        </w:r>
        <w:r w:rsidRPr="0049643E" w:rsidDel="00AD71E7">
          <w:rPr>
            <w:rFonts w:cs="Arial"/>
            <w:i w:val="0"/>
            <w:color w:val="000000"/>
            <w:lang w:val="en-AU" w:eastAsia="en-SG"/>
          </w:rPr>
          <w:delText xml:space="preserve"> safe and efficient passage</w:delText>
        </w:r>
        <w:r w:rsidDel="00AD71E7">
          <w:rPr>
            <w:rFonts w:cs="Arial"/>
            <w:i w:val="0"/>
            <w:color w:val="000000"/>
            <w:lang w:val="en-AU" w:eastAsia="en-SG"/>
          </w:rPr>
          <w:delText xml:space="preserve"> </w:delText>
        </w:r>
        <w:r w:rsidRPr="0049643E" w:rsidDel="00AD71E7">
          <w:rPr>
            <w:rFonts w:cs="Arial"/>
            <w:i w:val="0"/>
            <w:color w:val="000000"/>
            <w:lang w:val="en-AU" w:eastAsia="en-SG"/>
          </w:rPr>
          <w:delText xml:space="preserve">of </w:delText>
        </w:r>
        <w:r w:rsidDel="00AD71E7">
          <w:rPr>
            <w:rFonts w:cs="Arial"/>
            <w:i w:val="0"/>
            <w:color w:val="000000"/>
            <w:lang w:val="en-AU" w:eastAsia="en-SG"/>
          </w:rPr>
          <w:delText xml:space="preserve">their </w:delText>
        </w:r>
        <w:r w:rsidRPr="0049643E" w:rsidDel="00AD71E7">
          <w:rPr>
            <w:rFonts w:cs="Arial"/>
            <w:i w:val="0"/>
            <w:color w:val="000000"/>
            <w:lang w:val="en-AU" w:eastAsia="en-SG"/>
          </w:rPr>
          <w:delText>vessel</w:delText>
        </w:r>
        <w:r w:rsidDel="00AD71E7">
          <w:rPr>
            <w:rFonts w:cs="Arial"/>
            <w:i w:val="0"/>
            <w:color w:val="000000"/>
            <w:lang w:val="en-AU" w:eastAsia="en-SG"/>
          </w:rPr>
          <w:delText xml:space="preserve"> </w:delText>
        </w:r>
        <w:r w:rsidRPr="0049643E" w:rsidDel="00AD71E7">
          <w:rPr>
            <w:rFonts w:cs="Arial"/>
            <w:i w:val="0"/>
            <w:color w:val="000000"/>
            <w:lang w:val="en-AU" w:eastAsia="en-SG"/>
          </w:rPr>
          <w:delText xml:space="preserve">in </w:delText>
        </w:r>
        <w:r w:rsidDel="00AD71E7">
          <w:rPr>
            <w:rFonts w:cs="Arial"/>
            <w:i w:val="0"/>
            <w:color w:val="000000"/>
            <w:lang w:val="en-AU" w:eastAsia="en-SG"/>
          </w:rPr>
          <w:delText>shallow waters.</w:delText>
        </w:r>
      </w:del>
    </w:p>
    <w:p w14:paraId="35FE665E" w14:textId="18CCBFCB" w:rsidR="0066556B" w:rsidRPr="00E8248B" w:rsidRDefault="0066556B" w:rsidP="00A355E4">
      <w:pPr>
        <w:pStyle w:val="note0"/>
        <w:rPr>
          <w:i w:val="0"/>
        </w:rPr>
      </w:pPr>
    </w:p>
    <w:p w14:paraId="7BAA0301" w14:textId="77777777" w:rsidR="00FE3691" w:rsidRPr="00E8248B" w:rsidRDefault="00724FEE" w:rsidP="00A355E4">
      <w:pPr>
        <w:pStyle w:val="note0"/>
      </w:pPr>
      <w:r w:rsidRPr="00E8248B">
        <w:t>&lt;Provide a general introduction regarding the intent and use of this product specification</w:t>
      </w:r>
    </w:p>
    <w:p w14:paraId="44423BEB" w14:textId="77777777" w:rsidR="00816736" w:rsidRPr="00795958" w:rsidRDefault="00AC2813" w:rsidP="00A355E4">
      <w:pPr>
        <w:pStyle w:val="Heading2"/>
        <w:ind w:left="0" w:firstLine="0"/>
        <w:rPr>
          <w:sz w:val="20"/>
        </w:rPr>
      </w:pPr>
      <w:bookmarkStart w:id="200" w:name="_Toc454280166"/>
      <w:r w:rsidRPr="00795958">
        <w:rPr>
          <w:sz w:val="20"/>
        </w:rPr>
        <w:t>References</w:t>
      </w:r>
      <w:bookmarkEnd w:id="200"/>
    </w:p>
    <w:p w14:paraId="3C017845" w14:textId="77777777" w:rsidR="00C61F76" w:rsidRDefault="00C61F76" w:rsidP="00A355E4">
      <w:pPr>
        <w:rPr>
          <w:ins w:id="201" w:author="Eivind Mong" w:date="2018-06-22T12:39:00Z"/>
          <w:lang w:eastAsia="en-GB"/>
        </w:rPr>
      </w:pPr>
      <w:r w:rsidRPr="00E8248B">
        <w:rPr>
          <w:lang w:eastAsia="en-GB"/>
        </w:rPr>
        <w:t>S-100</w:t>
      </w:r>
      <w:r w:rsidRPr="00E8248B">
        <w:rPr>
          <w:lang w:eastAsia="en-GB"/>
        </w:rPr>
        <w:tab/>
      </w:r>
      <w:r w:rsidRPr="00E8248B">
        <w:rPr>
          <w:lang w:eastAsia="en-GB"/>
        </w:rPr>
        <w:tab/>
        <w:t xml:space="preserve">IHO Universal </w:t>
      </w:r>
      <w:r w:rsidR="001D74D7" w:rsidRPr="00E8248B">
        <w:rPr>
          <w:lang w:eastAsia="en-GB"/>
        </w:rPr>
        <w:t xml:space="preserve">Hydrographic </w:t>
      </w:r>
      <w:r w:rsidRPr="00E8248B">
        <w:rPr>
          <w:lang w:eastAsia="en-GB"/>
        </w:rPr>
        <w:t>Data Model</w:t>
      </w:r>
    </w:p>
    <w:p w14:paraId="2191BDE7" w14:textId="22EF31B2" w:rsidR="009348B7" w:rsidRPr="00E8248B" w:rsidRDefault="009348B7" w:rsidP="009348B7">
      <w:pPr>
        <w:rPr>
          <w:lang w:eastAsia="en-GB"/>
        </w:rPr>
      </w:pPr>
      <w:ins w:id="202" w:author="Eivind Mong" w:date="2018-06-22T12:39:00Z">
        <w:r w:rsidRPr="009348B7">
          <w:rPr>
            <w:lang w:eastAsia="en-GB"/>
            <w:rPrChange w:id="203" w:author="Eivind Mong" w:date="2018-06-22T12:39:00Z">
              <w:rPr>
                <w:b/>
              </w:rPr>
            </w:rPrChange>
          </w:rPr>
          <w:t xml:space="preserve">S-102 </w:t>
        </w:r>
        <w:r w:rsidRPr="009348B7">
          <w:rPr>
            <w:lang w:eastAsia="en-GB"/>
            <w:rPrChange w:id="204" w:author="Eivind Mong" w:date="2018-06-22T12:39:00Z">
              <w:rPr>
                <w:b/>
              </w:rPr>
            </w:rPrChange>
          </w:rPr>
          <w:tab/>
        </w:r>
        <w:r w:rsidRPr="009348B7">
          <w:rPr>
            <w:lang w:eastAsia="en-GB"/>
            <w:rPrChange w:id="205" w:author="Eivind Mong" w:date="2018-06-22T12:39:00Z">
              <w:rPr>
                <w:b/>
              </w:rPr>
            </w:rPrChange>
          </w:rPr>
          <w:tab/>
        </w:r>
      </w:ins>
      <w:ins w:id="206" w:author="Eivind Mong" w:date="2018-06-22T12:40:00Z">
        <w:r>
          <w:rPr>
            <w:lang w:eastAsia="en-GB"/>
          </w:rPr>
          <w:t>IHO Bathymetric S</w:t>
        </w:r>
      </w:ins>
      <w:ins w:id="207" w:author="Eivind Mong" w:date="2018-06-22T12:41:00Z">
        <w:r>
          <w:rPr>
            <w:lang w:eastAsia="en-GB"/>
          </w:rPr>
          <w:t>urface</w:t>
        </w:r>
      </w:ins>
      <w:ins w:id="208" w:author="Eivind Mong" w:date="2018-06-22T12:40:00Z">
        <w:r>
          <w:rPr>
            <w:lang w:eastAsia="en-GB"/>
          </w:rPr>
          <w:t xml:space="preserve"> P</w:t>
        </w:r>
      </w:ins>
      <w:ins w:id="209" w:author="Eivind Mong" w:date="2018-06-22T12:41:00Z">
        <w:r>
          <w:rPr>
            <w:lang w:eastAsia="en-GB"/>
          </w:rPr>
          <w:t>roduct</w:t>
        </w:r>
      </w:ins>
      <w:ins w:id="210" w:author="Eivind Mong" w:date="2018-06-22T12:40:00Z">
        <w:r>
          <w:rPr>
            <w:lang w:eastAsia="en-GB"/>
          </w:rPr>
          <w:t xml:space="preserve"> S</w:t>
        </w:r>
      </w:ins>
      <w:ins w:id="211" w:author="Eivind Mong" w:date="2018-06-22T12:41:00Z">
        <w:r>
          <w:rPr>
            <w:lang w:eastAsia="en-GB"/>
          </w:rPr>
          <w:t>pecification</w:t>
        </w:r>
      </w:ins>
      <w:ins w:id="212" w:author="Eivind Mong" w:date="2018-06-22T12:40:00Z">
        <w:r>
          <w:rPr>
            <w:lang w:eastAsia="en-GB"/>
          </w:rPr>
          <w:t xml:space="preserve"> Edition 1.0.0 – April 2012</w:t>
        </w:r>
      </w:ins>
    </w:p>
    <w:p w14:paraId="1F6FB700" w14:textId="77777777" w:rsidR="00C45ECD" w:rsidRDefault="00C45ECD" w:rsidP="00A355E4">
      <w:pPr>
        <w:rPr>
          <w:ins w:id="213" w:author="Eivind Mong" w:date="2018-06-19T08:33:00Z"/>
          <w:lang w:eastAsia="en-GB"/>
        </w:rPr>
      </w:pPr>
      <w:r w:rsidRPr="00E8248B">
        <w:rPr>
          <w:lang w:eastAsia="en-GB"/>
        </w:rPr>
        <w:t>S-52</w:t>
      </w:r>
      <w:r w:rsidRPr="00E8248B">
        <w:rPr>
          <w:lang w:eastAsia="en-GB"/>
        </w:rPr>
        <w:tab/>
      </w:r>
      <w:r w:rsidRPr="00E8248B">
        <w:rPr>
          <w:lang w:eastAsia="en-GB"/>
        </w:rPr>
        <w:tab/>
        <w:t>IHO Specifications for Chart Content and Display Aspects of ECDIS</w:t>
      </w:r>
    </w:p>
    <w:p w14:paraId="3C687B61" w14:textId="0B94ABD2" w:rsidR="00122BE3" w:rsidDel="00222388" w:rsidRDefault="00122BE3" w:rsidP="00A355E4">
      <w:pPr>
        <w:rPr>
          <w:del w:id="214" w:author="Eivind Mong" w:date="2018-06-19T09:58:00Z"/>
          <w:lang w:eastAsia="en-GB"/>
        </w:rPr>
      </w:pPr>
      <w:ins w:id="215" w:author="Eivind Mong" w:date="2018-06-19T08:33:00Z">
        <w:r>
          <w:rPr>
            <w:lang w:eastAsia="en-GB"/>
          </w:rPr>
          <w:t>S-421</w:t>
        </w:r>
        <w:r>
          <w:rPr>
            <w:lang w:eastAsia="en-GB"/>
          </w:rPr>
          <w:tab/>
        </w:r>
        <w:r>
          <w:rPr>
            <w:lang w:eastAsia="en-GB"/>
          </w:rPr>
          <w:tab/>
          <w:t xml:space="preserve">IEC Route </w:t>
        </w:r>
      </w:ins>
      <w:ins w:id="216" w:author="Eivind Mong" w:date="2018-06-19T09:59:00Z">
        <w:r w:rsidR="00647214">
          <w:rPr>
            <w:lang w:eastAsia="en-GB"/>
          </w:rPr>
          <w:t>P</w:t>
        </w:r>
      </w:ins>
      <w:ins w:id="217" w:author="Eivind Mong" w:date="2018-06-19T09:58:00Z">
        <w:r w:rsidR="00647214">
          <w:rPr>
            <w:lang w:eastAsia="en-GB"/>
          </w:rPr>
          <w:t xml:space="preserve">lan </w:t>
        </w:r>
      </w:ins>
      <w:ins w:id="218" w:author="Eivind Mong" w:date="2018-06-19T08:33:00Z">
        <w:r>
          <w:rPr>
            <w:lang w:eastAsia="en-GB"/>
          </w:rPr>
          <w:t>Exchange</w:t>
        </w:r>
      </w:ins>
      <w:ins w:id="219" w:author="Eivind Mong" w:date="2018-06-19T09:59:00Z">
        <w:r w:rsidR="00647214">
          <w:rPr>
            <w:lang w:eastAsia="en-GB"/>
          </w:rPr>
          <w:t xml:space="preserve"> Format</w:t>
        </w:r>
      </w:ins>
    </w:p>
    <w:p w14:paraId="72B8FF8B" w14:textId="323CCB40" w:rsidR="00222388" w:rsidRPr="00E8248B" w:rsidRDefault="00222388" w:rsidP="00A355E4">
      <w:pPr>
        <w:rPr>
          <w:ins w:id="220" w:author="Eivind Mong" w:date="2018-06-21T14:25:00Z"/>
          <w:lang w:eastAsia="en-GB"/>
        </w:rPr>
      </w:pPr>
      <w:ins w:id="221" w:author="Eivind Mong" w:date="2018-06-21T14:25:00Z">
        <w:r w:rsidRPr="00222388">
          <w:rPr>
            <w:lang w:eastAsia="en-GB"/>
          </w:rPr>
          <w:t>PTC2 report of WG 05 - 1985 issue</w:t>
        </w:r>
        <w:r>
          <w:rPr>
            <w:lang w:eastAsia="en-GB"/>
          </w:rPr>
          <w:t xml:space="preserve"> </w:t>
        </w:r>
      </w:ins>
      <w:ins w:id="222" w:author="Eivind Mong" w:date="2018-06-21T14:26:00Z">
        <w:r>
          <w:rPr>
            <w:lang w:eastAsia="en-GB"/>
          </w:rPr>
          <w:tab/>
        </w:r>
        <w:r w:rsidRPr="00222388">
          <w:rPr>
            <w:lang w:eastAsia="en-GB"/>
          </w:rPr>
          <w:t>Underkeel clearance for large ships in maritime fairways with hard bottom</w:t>
        </w:r>
      </w:ins>
    </w:p>
    <w:p w14:paraId="1BCC3CDD" w14:textId="77777777" w:rsidR="00F61C52" w:rsidRPr="00795958" w:rsidRDefault="00F61C52" w:rsidP="00A355E4">
      <w:pPr>
        <w:pStyle w:val="Heading2"/>
        <w:ind w:left="0" w:firstLine="0"/>
        <w:rPr>
          <w:sz w:val="20"/>
        </w:rPr>
      </w:pPr>
      <w:bookmarkStart w:id="223" w:name="_Toc225648274"/>
      <w:bookmarkStart w:id="224" w:name="_Toc225065131"/>
      <w:bookmarkStart w:id="225" w:name="_Toc454280167"/>
      <w:r w:rsidRPr="00795958">
        <w:rPr>
          <w:sz w:val="20"/>
        </w:rPr>
        <w:t>Terms, definitions and abbreviations</w:t>
      </w:r>
      <w:bookmarkEnd w:id="223"/>
      <w:bookmarkEnd w:id="224"/>
      <w:bookmarkEnd w:id="225"/>
    </w:p>
    <w:p w14:paraId="0547B72A" w14:textId="77777777" w:rsidR="00BF254A" w:rsidRPr="00E8248B" w:rsidRDefault="00BF254A" w:rsidP="00972855">
      <w:pPr>
        <w:pStyle w:val="Heading3"/>
      </w:pPr>
      <w:bookmarkStart w:id="226" w:name="_Toc454280168"/>
      <w:bookmarkStart w:id="227" w:name="_Toc225648275"/>
      <w:bookmarkStart w:id="228" w:name="_Toc225065132"/>
      <w:r w:rsidRPr="00E8248B">
        <w:t>Use of Language</w:t>
      </w:r>
      <w:bookmarkEnd w:id="226"/>
    </w:p>
    <w:p w14:paraId="65439AEA" w14:textId="77777777" w:rsidR="00BF254A" w:rsidRPr="00E8248B" w:rsidRDefault="00BF254A" w:rsidP="00C53B69">
      <w:pPr>
        <w:rPr>
          <w:lang w:val="en-AU"/>
        </w:rPr>
      </w:pPr>
      <w:r w:rsidRPr="00E8248B">
        <w:rPr>
          <w:lang w:val="en-AU"/>
        </w:rPr>
        <w:t>Within this document:</w:t>
      </w:r>
    </w:p>
    <w:p w14:paraId="6D9ADD25" w14:textId="77777777" w:rsidR="00BF254A" w:rsidRPr="00795958" w:rsidRDefault="00BF254A" w:rsidP="00C53B69">
      <w:pPr>
        <w:numPr>
          <w:ilvl w:val="0"/>
          <w:numId w:val="27"/>
        </w:numPr>
        <w:spacing w:after="0" w:line="240" w:lineRule="auto"/>
        <w:rPr>
          <w:highlight w:val="yellow"/>
          <w:lang w:val="en-AU"/>
        </w:rPr>
      </w:pPr>
      <w:r w:rsidRPr="00795958">
        <w:rPr>
          <w:highlight w:val="yellow"/>
          <w:lang w:val="en-AU"/>
        </w:rPr>
        <w:t>“Must” indicates a mandatory requirement.</w:t>
      </w:r>
    </w:p>
    <w:p w14:paraId="6922C1FC" w14:textId="77777777" w:rsidR="00BF254A" w:rsidRPr="00795958" w:rsidRDefault="00BF254A" w:rsidP="00C53B69">
      <w:pPr>
        <w:pStyle w:val="BodyTextIndent2"/>
        <w:numPr>
          <w:ilvl w:val="0"/>
          <w:numId w:val="27"/>
        </w:numPr>
        <w:spacing w:after="0" w:line="240" w:lineRule="auto"/>
        <w:rPr>
          <w:highlight w:val="yellow"/>
          <w:lang w:val="en-AU"/>
        </w:rPr>
      </w:pPr>
      <w:r w:rsidRPr="00795958">
        <w:rPr>
          <w:highlight w:val="yellow"/>
          <w:lang w:val="en-AU"/>
        </w:rPr>
        <w:t>“Should” indicates an optional requirement, that is the recommended process to be followed, but is not mandatory.</w:t>
      </w:r>
    </w:p>
    <w:p w14:paraId="7578CFF6" w14:textId="77777777" w:rsidR="00BF254A" w:rsidRPr="00795958" w:rsidRDefault="00BF254A" w:rsidP="00C53B69">
      <w:pPr>
        <w:numPr>
          <w:ilvl w:val="0"/>
          <w:numId w:val="27"/>
        </w:numPr>
        <w:spacing w:after="0" w:line="240" w:lineRule="auto"/>
        <w:rPr>
          <w:highlight w:val="yellow"/>
          <w:lang w:val="en-AU"/>
        </w:rPr>
      </w:pPr>
      <w:r w:rsidRPr="00795958">
        <w:rPr>
          <w:highlight w:val="yellow"/>
          <w:lang w:val="en-AU"/>
        </w:rPr>
        <w:t>“May” means “allowed to” or “could possibly”, and is not mandatory.</w:t>
      </w:r>
    </w:p>
    <w:p w14:paraId="36CF1464" w14:textId="77777777" w:rsidR="00C53B69" w:rsidRPr="00E8248B" w:rsidRDefault="00C53B69" w:rsidP="00C53B69">
      <w:pPr>
        <w:spacing w:after="0" w:line="240" w:lineRule="auto"/>
        <w:ind w:left="1440"/>
        <w:rPr>
          <w:lang w:val="en-AU"/>
        </w:rPr>
      </w:pPr>
    </w:p>
    <w:p w14:paraId="414E1C44" w14:textId="77777777" w:rsidR="00BB7845" w:rsidRPr="00E8248B" w:rsidRDefault="00BB7845" w:rsidP="00C53B69">
      <w:pPr>
        <w:spacing w:after="0" w:line="240" w:lineRule="auto"/>
        <w:ind w:left="340" w:firstLine="340"/>
      </w:pPr>
    </w:p>
    <w:p w14:paraId="6C9F31AB" w14:textId="77777777" w:rsidR="00F61C52" w:rsidRDefault="00F61C52" w:rsidP="00972855">
      <w:pPr>
        <w:pStyle w:val="Heading3"/>
      </w:pPr>
      <w:bookmarkStart w:id="229" w:name="_Toc454280169"/>
      <w:r w:rsidRPr="00E8248B">
        <w:t>Terms and Definitions</w:t>
      </w:r>
      <w:bookmarkEnd w:id="227"/>
      <w:bookmarkEnd w:id="228"/>
      <w:bookmarkEnd w:id="229"/>
    </w:p>
    <w:p w14:paraId="0D8AF0E3" w14:textId="6878DAAC" w:rsidR="00816B9A" w:rsidRPr="00816B9A" w:rsidRDefault="00816B9A" w:rsidP="00795958">
      <w:r w:rsidRPr="00816B9A">
        <w:t xml:space="preserve">The S-100 framework is based on the ISO 19100 series of geographic standards. The terms and definitions provided here are used to standardize the nomenclature found within that framework, whenever possible. They are taken from the references cited in </w:t>
      </w:r>
      <w:r w:rsidRPr="00795958">
        <w:rPr>
          <w:highlight w:val="yellow"/>
        </w:rPr>
        <w:t>Clause 1.</w:t>
      </w:r>
      <w:commentRangeStart w:id="230"/>
      <w:r w:rsidRPr="00795958">
        <w:rPr>
          <w:highlight w:val="yellow"/>
        </w:rPr>
        <w:t>2</w:t>
      </w:r>
      <w:commentRangeEnd w:id="230"/>
      <w:r>
        <w:rPr>
          <w:rStyle w:val="CommentReference"/>
        </w:rPr>
        <w:commentReference w:id="230"/>
      </w:r>
      <w:r w:rsidRPr="00816B9A">
        <w:t>, modifications were made when necessary.</w:t>
      </w:r>
    </w:p>
    <w:p w14:paraId="0E60B970" w14:textId="288F98B8" w:rsidR="00AD71E7" w:rsidRPr="00AD71E7" w:rsidRDefault="00AD71E7" w:rsidP="00816B9A">
      <w:pPr>
        <w:pStyle w:val="note0"/>
        <w:spacing w:after="0" w:line="259" w:lineRule="auto"/>
        <w:rPr>
          <w:ins w:id="231" w:author="Pugsley, Luke" w:date="2018-08-10T15:39:00Z"/>
          <w:b/>
          <w:i w:val="0"/>
          <w:color w:val="auto"/>
          <w:lang w:eastAsia="en-GB"/>
        </w:rPr>
      </w:pPr>
      <w:ins w:id="232" w:author="Pugsley, Luke" w:date="2018-08-10T15:39:00Z">
        <w:r w:rsidRPr="00AD71E7">
          <w:rPr>
            <w:b/>
            <w:i w:val="0"/>
            <w:color w:val="auto"/>
            <w:lang w:eastAsia="en-GB"/>
          </w:rPr>
          <w:t>becoming non-navigable area</w:t>
        </w:r>
      </w:ins>
    </w:p>
    <w:p w14:paraId="140624B6" w14:textId="77777777" w:rsidR="00AD71E7" w:rsidRDefault="00AD71E7" w:rsidP="00816B9A">
      <w:pPr>
        <w:pStyle w:val="note0"/>
        <w:spacing w:after="0" w:line="259" w:lineRule="auto"/>
        <w:rPr>
          <w:ins w:id="233" w:author="Pugsley, Luke" w:date="2018-08-10T15:39:00Z"/>
          <w:b/>
          <w:i w:val="0"/>
          <w:color w:val="auto"/>
          <w:lang w:eastAsia="en-GB"/>
        </w:rPr>
      </w:pPr>
    </w:p>
    <w:p w14:paraId="129BB652" w14:textId="43544C76" w:rsidR="00816B9A" w:rsidRPr="00816B9A" w:rsidRDefault="00816B9A" w:rsidP="00816B9A">
      <w:pPr>
        <w:pStyle w:val="note0"/>
        <w:spacing w:after="0" w:line="259" w:lineRule="auto"/>
        <w:rPr>
          <w:b/>
          <w:i w:val="0"/>
          <w:color w:val="auto"/>
          <w:lang w:eastAsia="en-GB"/>
        </w:rPr>
      </w:pPr>
      <w:r w:rsidRPr="00816B9A">
        <w:rPr>
          <w:b/>
          <w:i w:val="0"/>
          <w:color w:val="auto"/>
          <w:lang w:eastAsia="en-GB"/>
        </w:rPr>
        <w:t>coordinate</w:t>
      </w:r>
    </w:p>
    <w:p w14:paraId="7AAE1CE9" w14:textId="77777777" w:rsidR="00816B9A" w:rsidRPr="00795958" w:rsidRDefault="00816B9A" w:rsidP="00816B9A">
      <w:pPr>
        <w:pStyle w:val="note0"/>
        <w:spacing w:after="0" w:line="259" w:lineRule="auto"/>
        <w:rPr>
          <w:i w:val="0"/>
          <w:color w:val="auto"/>
          <w:lang w:eastAsia="en-GB"/>
        </w:rPr>
      </w:pPr>
      <w:r w:rsidRPr="00795958">
        <w:rPr>
          <w:i w:val="0"/>
          <w:color w:val="auto"/>
          <w:lang w:eastAsia="en-GB"/>
        </w:rPr>
        <w:t xml:space="preserve">   one of a sequence of n numbers designating the position of a point in n-dimensional space </w:t>
      </w:r>
    </w:p>
    <w:p w14:paraId="04980E89"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In a coordinate reference system, the coordinate numbers are qualified by units</w:t>
      </w:r>
    </w:p>
    <w:p w14:paraId="587242DC"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[ISO 19107, ISO 19111]</w:t>
      </w:r>
    </w:p>
    <w:p w14:paraId="327BC864" w14:textId="77777777" w:rsidR="00816B9A" w:rsidRPr="00795958" w:rsidRDefault="00816B9A" w:rsidP="00816B9A">
      <w:pPr>
        <w:pStyle w:val="note0"/>
        <w:spacing w:after="0" w:line="259" w:lineRule="auto"/>
        <w:rPr>
          <w:i w:val="0"/>
          <w:color w:val="auto"/>
          <w:lang w:eastAsia="en-GB"/>
        </w:rPr>
      </w:pPr>
    </w:p>
    <w:p w14:paraId="51C36F55" w14:textId="77777777" w:rsidR="00816B9A" w:rsidRPr="00816B9A" w:rsidRDefault="00816B9A" w:rsidP="00816B9A">
      <w:pPr>
        <w:pStyle w:val="note0"/>
        <w:spacing w:after="0" w:line="259" w:lineRule="auto"/>
        <w:rPr>
          <w:b/>
          <w:i w:val="0"/>
          <w:color w:val="auto"/>
          <w:lang w:eastAsia="en-GB"/>
        </w:rPr>
      </w:pPr>
      <w:r w:rsidRPr="00816B9A">
        <w:rPr>
          <w:b/>
          <w:i w:val="0"/>
          <w:color w:val="auto"/>
          <w:lang w:eastAsia="en-GB"/>
        </w:rPr>
        <w:t>coordinate reference system</w:t>
      </w:r>
    </w:p>
    <w:p w14:paraId="5192E2E6" w14:textId="77777777" w:rsidR="00816B9A" w:rsidRPr="00795958" w:rsidRDefault="00816B9A" w:rsidP="00816B9A">
      <w:pPr>
        <w:pStyle w:val="note0"/>
        <w:spacing w:after="0" w:line="259" w:lineRule="auto"/>
        <w:rPr>
          <w:i w:val="0"/>
          <w:color w:val="auto"/>
          <w:lang w:eastAsia="en-GB"/>
        </w:rPr>
      </w:pPr>
      <w:r w:rsidRPr="00795958">
        <w:rPr>
          <w:i w:val="0"/>
          <w:color w:val="auto"/>
          <w:lang w:eastAsia="en-GB"/>
        </w:rPr>
        <w:t xml:space="preserve">   coordinate system that is related to an object by a datum</w:t>
      </w:r>
    </w:p>
    <w:p w14:paraId="0B17754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For geodetic and vertical datums, the object will be the Earth</w:t>
      </w:r>
    </w:p>
    <w:p w14:paraId="252D2EF1" w14:textId="1DFB424B"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[ISO 19111]</w:t>
      </w:r>
    </w:p>
    <w:p w14:paraId="37C51979" w14:textId="77777777" w:rsidR="0020149E" w:rsidRPr="00795958" w:rsidRDefault="0020149E" w:rsidP="0020149E">
      <w:pPr>
        <w:pStyle w:val="note0"/>
        <w:spacing w:after="0" w:line="259" w:lineRule="auto"/>
        <w:rPr>
          <w:b/>
          <w:i w:val="0"/>
          <w:color w:val="auto"/>
          <w:lang w:eastAsia="en-GB"/>
        </w:rPr>
      </w:pPr>
      <w:r w:rsidRPr="00795958">
        <w:rPr>
          <w:b/>
          <w:i w:val="0"/>
          <w:color w:val="auto"/>
          <w:lang w:eastAsia="en-GB"/>
        </w:rPr>
        <w:t>feature</w:t>
      </w:r>
    </w:p>
    <w:p w14:paraId="1F6EFCCB" w14:textId="77777777" w:rsidR="0020149E" w:rsidRPr="00795958" w:rsidRDefault="0020149E" w:rsidP="0020149E">
      <w:pPr>
        <w:pStyle w:val="note0"/>
        <w:spacing w:after="0" w:line="259" w:lineRule="auto"/>
        <w:rPr>
          <w:i w:val="0"/>
          <w:color w:val="auto"/>
          <w:lang w:eastAsia="en-GB"/>
        </w:rPr>
      </w:pPr>
      <w:r w:rsidRPr="00795958">
        <w:rPr>
          <w:i w:val="0"/>
          <w:color w:val="auto"/>
          <w:lang w:eastAsia="en-GB"/>
        </w:rPr>
        <w:t xml:space="preserve">   abstraction of real-world phenomena</w:t>
      </w:r>
    </w:p>
    <w:p w14:paraId="7FE4B64F"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t>EXAMPLE: The phenomenon named Eiffel Tower may be classified with other similar phenomena into a feature type named tower</w:t>
      </w:r>
    </w:p>
    <w:p w14:paraId="0432E83E"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t>NOTE 1: A feature may occur as a type or an instance. Feature type or feature instance shall be used when only one is meant</w:t>
      </w:r>
    </w:p>
    <w:p w14:paraId="30044999"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lastRenderedPageBreak/>
        <w:t>NOTE 2: In UML 2, a feature is a property, such as an operation or attribute, which is encapsulated as part of a list within a classifier, such as an interface, class, or data type</w:t>
      </w:r>
    </w:p>
    <w:p w14:paraId="5F76260B" w14:textId="2F883977" w:rsidR="0020149E" w:rsidRPr="00795958" w:rsidRDefault="0020149E" w:rsidP="00795958">
      <w:pPr>
        <w:pStyle w:val="note0"/>
        <w:spacing w:after="0" w:line="259" w:lineRule="auto"/>
        <w:ind w:left="426"/>
        <w:rPr>
          <w:i w:val="0"/>
          <w:color w:val="auto"/>
          <w:lang w:eastAsia="en-GB"/>
        </w:rPr>
      </w:pPr>
      <w:r w:rsidRPr="00795958">
        <w:rPr>
          <w:i w:val="0"/>
          <w:color w:val="auto"/>
          <w:lang w:eastAsia="en-GB"/>
        </w:rPr>
        <w:t>[ISO 19101, ISO/TS 19103, ISO 19110]</w:t>
      </w:r>
    </w:p>
    <w:p w14:paraId="529E6BA8" w14:textId="77777777" w:rsidR="0020149E" w:rsidRDefault="0020149E" w:rsidP="00795958">
      <w:pPr>
        <w:pStyle w:val="note0"/>
        <w:spacing w:after="0" w:line="259" w:lineRule="auto"/>
        <w:rPr>
          <w:b/>
          <w:i w:val="0"/>
          <w:color w:val="auto"/>
          <w:lang w:eastAsia="en-GB"/>
        </w:rPr>
      </w:pPr>
    </w:p>
    <w:p w14:paraId="3ADA60E2" w14:textId="77777777" w:rsidR="00816B9A" w:rsidRPr="00816B9A" w:rsidRDefault="00816B9A" w:rsidP="00816B9A">
      <w:pPr>
        <w:pStyle w:val="note0"/>
        <w:spacing w:after="0" w:line="259" w:lineRule="auto"/>
        <w:rPr>
          <w:b/>
          <w:i w:val="0"/>
          <w:color w:val="auto"/>
          <w:lang w:eastAsia="en-GB"/>
        </w:rPr>
      </w:pPr>
      <w:r w:rsidRPr="00816B9A">
        <w:rPr>
          <w:b/>
          <w:i w:val="0"/>
          <w:color w:val="auto"/>
          <w:lang w:eastAsia="en-GB"/>
        </w:rPr>
        <w:t>feature attribute</w:t>
      </w:r>
    </w:p>
    <w:p w14:paraId="66C38A4D" w14:textId="77777777" w:rsidR="00816B9A" w:rsidRPr="00795958" w:rsidRDefault="00816B9A" w:rsidP="00816B9A">
      <w:pPr>
        <w:pStyle w:val="note0"/>
        <w:spacing w:after="0" w:line="259" w:lineRule="auto"/>
        <w:rPr>
          <w:i w:val="0"/>
          <w:color w:val="auto"/>
          <w:lang w:eastAsia="en-GB"/>
        </w:rPr>
      </w:pPr>
      <w:r w:rsidRPr="00816B9A">
        <w:rPr>
          <w:b/>
          <w:i w:val="0"/>
          <w:color w:val="auto"/>
          <w:lang w:eastAsia="en-GB"/>
        </w:rPr>
        <w:t xml:space="preserve">   </w:t>
      </w:r>
      <w:r w:rsidRPr="00795958">
        <w:rPr>
          <w:i w:val="0"/>
          <w:color w:val="auto"/>
          <w:lang w:eastAsia="en-GB"/>
        </w:rPr>
        <w:t>characteristic of a feature</w:t>
      </w:r>
    </w:p>
    <w:p w14:paraId="769DA1C2"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EXAMPLE 1: A feature attribute named colour may have an attribute value green which belongs to the data type text</w:t>
      </w:r>
    </w:p>
    <w:p w14:paraId="18537E00"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EXAMPLE 2: A feature attribute named length may have an attribute value 82.4 which belongs to the data type real</w:t>
      </w:r>
    </w:p>
    <w:p w14:paraId="5615767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1: A feature attribute may occur as a type or an instance. Feature attribute type or feature attribute instance is used when only one is meant</w:t>
      </w:r>
    </w:p>
    <w:p w14:paraId="106F142B"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 xml:space="preserve">NOTE 2: A feature attribute type has a name, a data type, and a domain associated to it. A feature attribute instance has an attribute value taken from the domain of the feature attribute type </w:t>
      </w:r>
    </w:p>
    <w:p w14:paraId="1065740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3: In a feature catalog, a feature attribute may include a value domain but does not specify attribute values for feature instances</w:t>
      </w:r>
    </w:p>
    <w:p w14:paraId="031AB695" w14:textId="1F2162E0" w:rsidR="00816B9A" w:rsidRPr="006C7C9A" w:rsidRDefault="00816B9A" w:rsidP="00795958">
      <w:pPr>
        <w:pStyle w:val="note0"/>
        <w:spacing w:after="0" w:line="259" w:lineRule="auto"/>
        <w:ind w:left="426"/>
        <w:rPr>
          <w:i w:val="0"/>
          <w:color w:val="auto"/>
          <w:lang w:val="es-PE" w:eastAsia="en-GB"/>
          <w:rPrChange w:id="234" w:author="Project Officer Peru" w:date="2019-08-09T11:24:00Z">
            <w:rPr>
              <w:i w:val="0"/>
              <w:color w:val="auto"/>
              <w:lang w:eastAsia="en-GB"/>
            </w:rPr>
          </w:rPrChange>
        </w:rPr>
      </w:pPr>
      <w:r w:rsidRPr="006C7C9A">
        <w:rPr>
          <w:i w:val="0"/>
          <w:color w:val="auto"/>
          <w:lang w:val="es-PE" w:eastAsia="en-GB"/>
          <w:rPrChange w:id="235" w:author="Project Officer Peru" w:date="2019-08-09T11:24:00Z">
            <w:rPr>
              <w:i w:val="0"/>
              <w:color w:val="auto"/>
              <w:lang w:eastAsia="en-GB"/>
            </w:rPr>
          </w:rPrChange>
        </w:rPr>
        <w:t>[ISO 19101, ISO 19109, ISO 19110, ISO 19117]</w:t>
      </w:r>
    </w:p>
    <w:p w14:paraId="26539AC0" w14:textId="77777777" w:rsidR="00816B9A" w:rsidRPr="006C7C9A" w:rsidRDefault="00816B9A" w:rsidP="00795958">
      <w:pPr>
        <w:pStyle w:val="note0"/>
        <w:spacing w:after="0" w:line="259" w:lineRule="auto"/>
        <w:rPr>
          <w:b/>
          <w:i w:val="0"/>
          <w:color w:val="auto"/>
          <w:lang w:val="es-PE" w:eastAsia="en-GB"/>
          <w:rPrChange w:id="236" w:author="Project Officer Peru" w:date="2019-08-09T11:24:00Z">
            <w:rPr>
              <w:b/>
              <w:i w:val="0"/>
              <w:color w:val="auto"/>
              <w:lang w:eastAsia="en-GB"/>
            </w:rPr>
          </w:rPrChange>
        </w:rPr>
      </w:pPr>
    </w:p>
    <w:p w14:paraId="7DD8D9F5" w14:textId="77777777" w:rsidR="00222388" w:rsidRPr="006C7C9A" w:rsidRDefault="00222388" w:rsidP="00222388">
      <w:pPr>
        <w:autoSpaceDE w:val="0"/>
        <w:autoSpaceDN w:val="0"/>
        <w:adjustRightInd w:val="0"/>
        <w:spacing w:after="0" w:line="240" w:lineRule="auto"/>
        <w:jc w:val="left"/>
        <w:rPr>
          <w:ins w:id="237" w:author="Eivind Mong" w:date="2018-06-21T14:29:00Z"/>
          <w:rFonts w:cs="Arial"/>
          <w:color w:val="000000"/>
          <w:sz w:val="22"/>
          <w:szCs w:val="22"/>
          <w:lang w:val="es-PE" w:eastAsia="en-SG"/>
          <w:rPrChange w:id="238" w:author="Project Officer Peru" w:date="2019-08-09T11:24:00Z">
            <w:rPr>
              <w:ins w:id="239" w:author="Eivind Mong" w:date="2018-06-21T14:29:00Z"/>
              <w:rFonts w:cs="Arial"/>
              <w:color w:val="000000"/>
              <w:sz w:val="22"/>
              <w:szCs w:val="22"/>
              <w:lang w:val="en-CA" w:eastAsia="en-SG"/>
            </w:rPr>
          </w:rPrChange>
        </w:rPr>
      </w:pPr>
      <w:ins w:id="240" w:author="Eivind Mong" w:date="2018-06-21T14:29:00Z">
        <w:r w:rsidRPr="006C7C9A">
          <w:rPr>
            <w:rFonts w:cs="Arial"/>
            <w:b/>
            <w:bCs/>
            <w:color w:val="000000"/>
            <w:sz w:val="22"/>
            <w:szCs w:val="22"/>
            <w:lang w:val="es-PE" w:eastAsia="en-SG"/>
            <w:rPrChange w:id="241" w:author="Project Officer Peru" w:date="2019-08-09T11:24:00Z">
              <w:rPr>
                <w:rFonts w:cs="Arial"/>
                <w:b/>
                <w:bCs/>
                <w:color w:val="000000"/>
                <w:sz w:val="22"/>
                <w:szCs w:val="22"/>
                <w:lang w:val="en-CA" w:eastAsia="en-SG"/>
              </w:rPr>
            </w:rPrChange>
          </w:rPr>
          <w:t xml:space="preserve">navigation surface </w:t>
        </w:r>
      </w:ins>
    </w:p>
    <w:p w14:paraId="032E81B8" w14:textId="6FD90524" w:rsidR="00222388" w:rsidRPr="00222388" w:rsidRDefault="00222388">
      <w:pPr>
        <w:autoSpaceDE w:val="0"/>
        <w:autoSpaceDN w:val="0"/>
        <w:adjustRightInd w:val="0"/>
        <w:spacing w:after="0" w:line="240" w:lineRule="auto"/>
        <w:ind w:left="340"/>
        <w:jc w:val="left"/>
        <w:rPr>
          <w:ins w:id="242" w:author="Eivind Mong" w:date="2018-06-21T14:29:00Z"/>
          <w:lang w:eastAsia="en-GB"/>
          <w:rPrChange w:id="243" w:author="Eivind Mong" w:date="2018-06-21T14:29:00Z">
            <w:rPr>
              <w:ins w:id="244" w:author="Eivind Mong" w:date="2018-06-21T14:29:00Z"/>
              <w:rFonts w:cs="Arial"/>
              <w:color w:val="000000"/>
              <w:sz w:val="22"/>
              <w:szCs w:val="22"/>
              <w:lang w:val="en-CA" w:eastAsia="en-SG"/>
            </w:rPr>
          </w:rPrChange>
        </w:rPr>
        <w:pPrChange w:id="245" w:author="Eivind Mong" w:date="2018-06-21T14:29:00Z">
          <w:pPr>
            <w:autoSpaceDE w:val="0"/>
            <w:autoSpaceDN w:val="0"/>
            <w:adjustRightInd w:val="0"/>
            <w:spacing w:after="0" w:line="240" w:lineRule="auto"/>
            <w:jc w:val="left"/>
          </w:pPr>
        </w:pPrChange>
      </w:pPr>
      <w:ins w:id="246" w:author="Eivind Mong" w:date="2018-06-21T14:29:00Z">
        <w:r w:rsidRPr="00222388">
          <w:rPr>
            <w:lang w:eastAsia="en-GB"/>
            <w:rPrChange w:id="247" w:author="Eivind Mong" w:date="2018-06-21T14:29:00Z">
              <w:rPr>
                <w:rFonts w:cs="Arial"/>
                <w:color w:val="000000"/>
                <w:sz w:val="22"/>
                <w:szCs w:val="22"/>
                <w:lang w:val="en-CA" w:eastAsia="en-SG"/>
              </w:rPr>
            </w:rPrChange>
          </w:rPr>
          <w:t xml:space="preserve">a BAG data object representing the bathymetry and associated uncertainty with the methods by which those objects can be manipulated, combined and used for a number of tasks, certified for safety of navigation </w:t>
        </w:r>
      </w:ins>
    </w:p>
    <w:p w14:paraId="614E23CD" w14:textId="2A33311C" w:rsidR="00222388" w:rsidRPr="00222388" w:rsidRDefault="00222388">
      <w:pPr>
        <w:pStyle w:val="note0"/>
        <w:spacing w:after="0" w:line="259" w:lineRule="auto"/>
        <w:ind w:left="340"/>
        <w:rPr>
          <w:ins w:id="248" w:author="Eivind Mong" w:date="2018-06-21T14:29:00Z"/>
          <w:i w:val="0"/>
          <w:color w:val="auto"/>
          <w:lang w:eastAsia="en-GB"/>
          <w:rPrChange w:id="249" w:author="Eivind Mong" w:date="2018-06-21T14:29:00Z">
            <w:rPr>
              <w:ins w:id="250" w:author="Eivind Mong" w:date="2018-06-21T14:29:00Z"/>
              <w:b/>
              <w:i w:val="0"/>
              <w:color w:val="auto"/>
              <w:lang w:eastAsia="en-GB"/>
            </w:rPr>
          </w:rPrChange>
        </w:rPr>
        <w:pPrChange w:id="251" w:author="Eivind Mong" w:date="2018-06-21T14:29:00Z">
          <w:pPr>
            <w:pStyle w:val="note0"/>
            <w:spacing w:after="0" w:line="259" w:lineRule="auto"/>
          </w:pPr>
        </w:pPrChange>
      </w:pPr>
      <w:ins w:id="252" w:author="Eivind Mong" w:date="2018-06-21T14:29:00Z">
        <w:r w:rsidRPr="00222388">
          <w:rPr>
            <w:i w:val="0"/>
            <w:color w:val="auto"/>
            <w:lang w:eastAsia="en-GB"/>
            <w:rPrChange w:id="253" w:author="Eivind Mong" w:date="2018-06-21T14:29:00Z">
              <w:rPr>
                <w:rFonts w:cs="Arial"/>
                <w:i w:val="0"/>
                <w:color w:val="000000"/>
                <w:sz w:val="22"/>
                <w:szCs w:val="22"/>
                <w:lang w:val="en-CA" w:eastAsia="en-SG"/>
              </w:rPr>
            </w:rPrChange>
          </w:rPr>
          <w:t>[ONS FSD]</w:t>
        </w:r>
      </w:ins>
    </w:p>
    <w:p w14:paraId="0DC0493D" w14:textId="19E36076" w:rsidR="00222388" w:rsidRDefault="00222388" w:rsidP="00795958">
      <w:pPr>
        <w:pStyle w:val="note0"/>
        <w:spacing w:after="0" w:line="259" w:lineRule="auto"/>
        <w:rPr>
          <w:ins w:id="254" w:author="Pugsley, Luke" w:date="2018-08-10T15:39:00Z"/>
          <w:b/>
          <w:i w:val="0"/>
          <w:color w:val="auto"/>
          <w:lang w:eastAsia="en-GB"/>
        </w:rPr>
      </w:pPr>
    </w:p>
    <w:p w14:paraId="42F84172" w14:textId="240AD518" w:rsidR="00AD71E7" w:rsidRPr="00AD71E7" w:rsidRDefault="00AD71E7" w:rsidP="00795958">
      <w:pPr>
        <w:pStyle w:val="note0"/>
        <w:spacing w:after="0" w:line="259" w:lineRule="auto"/>
        <w:rPr>
          <w:ins w:id="255" w:author="Pugsley, Luke" w:date="2018-08-10T15:39:00Z"/>
          <w:b/>
          <w:i w:val="0"/>
          <w:color w:val="auto"/>
          <w:lang w:eastAsia="en-GB"/>
        </w:rPr>
      </w:pPr>
      <w:ins w:id="256" w:author="Pugsley, Luke" w:date="2018-08-10T15:39:00Z">
        <w:r w:rsidRPr="00AD71E7">
          <w:rPr>
            <w:b/>
            <w:i w:val="0"/>
            <w:color w:val="auto"/>
            <w:lang w:eastAsia="en-GB"/>
          </w:rPr>
          <w:t>non-navigable area</w:t>
        </w:r>
      </w:ins>
    </w:p>
    <w:p w14:paraId="4D457776" w14:textId="77777777" w:rsidR="00AD71E7" w:rsidRDefault="00AD71E7" w:rsidP="00795958">
      <w:pPr>
        <w:pStyle w:val="note0"/>
        <w:spacing w:after="0" w:line="259" w:lineRule="auto"/>
        <w:rPr>
          <w:ins w:id="257" w:author="Eivind Mong" w:date="2018-06-21T14:29:00Z"/>
          <w:b/>
          <w:i w:val="0"/>
          <w:color w:val="auto"/>
          <w:lang w:eastAsia="en-GB"/>
        </w:rPr>
      </w:pPr>
    </w:p>
    <w:p w14:paraId="261F2696" w14:textId="77777777" w:rsidR="0020149E" w:rsidRPr="00795958" w:rsidRDefault="0020149E" w:rsidP="00795958">
      <w:pPr>
        <w:pStyle w:val="note0"/>
        <w:spacing w:after="0" w:line="259" w:lineRule="auto"/>
        <w:rPr>
          <w:b/>
          <w:i w:val="0"/>
          <w:color w:val="auto"/>
          <w:lang w:eastAsia="en-GB"/>
        </w:rPr>
      </w:pPr>
      <w:r w:rsidRPr="00795958">
        <w:rPr>
          <w:b/>
          <w:i w:val="0"/>
          <w:color w:val="auto"/>
          <w:lang w:eastAsia="en-GB"/>
        </w:rPr>
        <w:t>sea surface</w:t>
      </w:r>
    </w:p>
    <w:p w14:paraId="14182016" w14:textId="77777777" w:rsidR="0020149E" w:rsidRPr="00795958" w:rsidRDefault="0020149E" w:rsidP="00795958">
      <w:pPr>
        <w:pStyle w:val="note0"/>
        <w:spacing w:after="0" w:line="259" w:lineRule="auto"/>
        <w:ind w:left="142"/>
        <w:rPr>
          <w:i w:val="0"/>
          <w:color w:val="auto"/>
          <w:lang w:eastAsia="en-GB"/>
        </w:rPr>
      </w:pPr>
      <w:r w:rsidRPr="00795958">
        <w:rPr>
          <w:i w:val="0"/>
          <w:color w:val="auto"/>
          <w:lang w:eastAsia="en-GB"/>
        </w:rPr>
        <w:t xml:space="preserve">a two-dimensional (in the horizontal plane) field representing the air-sea interface, with high-frequency fluctuations such as wind waves and swell, but not astronomical tides, filtered out. </w:t>
      </w:r>
    </w:p>
    <w:p w14:paraId="7C93AC6D" w14:textId="77777777" w:rsidR="0020149E" w:rsidRPr="00795958" w:rsidRDefault="0020149E" w:rsidP="00795958">
      <w:pPr>
        <w:pStyle w:val="note0"/>
        <w:spacing w:after="0" w:line="259" w:lineRule="auto"/>
        <w:ind w:left="426"/>
        <w:rPr>
          <w:i w:val="0"/>
          <w:color w:val="auto"/>
          <w:lang w:eastAsia="en-GB"/>
        </w:rPr>
      </w:pPr>
      <w:r w:rsidRPr="00795958">
        <w:rPr>
          <w:i w:val="0"/>
          <w:color w:val="auto"/>
          <w:lang w:eastAsia="en-GB"/>
        </w:rPr>
        <w:t>EXAMPLE: sea surface, river surface, and lake surface</w:t>
      </w:r>
    </w:p>
    <w:p w14:paraId="08527085" w14:textId="11E6DD2F" w:rsidR="00816B9A" w:rsidRDefault="0020149E" w:rsidP="00816B9A">
      <w:pPr>
        <w:autoSpaceDE w:val="0"/>
        <w:autoSpaceDN w:val="0"/>
        <w:adjustRightInd w:val="0"/>
        <w:spacing w:after="0" w:line="240" w:lineRule="auto"/>
        <w:ind w:left="426"/>
        <w:rPr>
          <w:ins w:id="258" w:author="Pugsley, Luke" w:date="2018-08-10T15:38:00Z"/>
          <w:lang w:eastAsia="en-GB"/>
        </w:rPr>
      </w:pPr>
      <w:r w:rsidRPr="0020149E">
        <w:rPr>
          <w:lang w:eastAsia="en-GB"/>
        </w:rPr>
        <w:t>NOTE: This implies marine water, lakes, waterways, navigable rivers, etc.</w:t>
      </w:r>
    </w:p>
    <w:p w14:paraId="60C0011B" w14:textId="1BD60CDD" w:rsidR="00AD71E7" w:rsidRDefault="00AD71E7" w:rsidP="00816B9A">
      <w:pPr>
        <w:autoSpaceDE w:val="0"/>
        <w:autoSpaceDN w:val="0"/>
        <w:adjustRightInd w:val="0"/>
        <w:spacing w:after="0" w:line="240" w:lineRule="auto"/>
        <w:ind w:left="426"/>
        <w:rPr>
          <w:ins w:id="259" w:author="Pugsley, Luke" w:date="2018-08-10T15:38:00Z"/>
          <w:lang w:eastAsia="en-GB"/>
        </w:rPr>
      </w:pPr>
    </w:p>
    <w:p w14:paraId="7DB8455C" w14:textId="60714686" w:rsidR="00AD71E7" w:rsidRPr="00AD71E7" w:rsidRDefault="00AD71E7" w:rsidP="00AD71E7">
      <w:pPr>
        <w:autoSpaceDE w:val="0"/>
        <w:autoSpaceDN w:val="0"/>
        <w:adjustRightInd w:val="0"/>
        <w:spacing w:after="0" w:line="240" w:lineRule="auto"/>
        <w:rPr>
          <w:ins w:id="260" w:author="Pugsley, Luke" w:date="2018-08-10T15:38:00Z"/>
          <w:b/>
          <w:lang w:eastAsia="en-GB"/>
          <w:rPrChange w:id="261" w:author="Pugsley, Luke" w:date="2018-08-10T15:38:00Z">
            <w:rPr>
              <w:ins w:id="262" w:author="Pugsley, Luke" w:date="2018-08-10T15:38:00Z"/>
              <w:lang w:eastAsia="en-GB"/>
            </w:rPr>
          </w:rPrChange>
        </w:rPr>
      </w:pPr>
      <w:ins w:id="263" w:author="Pugsley, Luke" w:date="2018-08-10T15:38:00Z">
        <w:r w:rsidRPr="00AD71E7">
          <w:rPr>
            <w:b/>
            <w:lang w:eastAsia="en-GB"/>
            <w:rPrChange w:id="264" w:author="Pugsley, Luke" w:date="2018-08-10T15:38:00Z">
              <w:rPr>
                <w:lang w:eastAsia="en-GB"/>
              </w:rPr>
            </w:rPrChange>
          </w:rPr>
          <w:t>UKC route plan</w:t>
        </w:r>
      </w:ins>
    </w:p>
    <w:p w14:paraId="74AB76AA" w14:textId="7ADC8002" w:rsidR="00AD71E7" w:rsidRDefault="00AD71E7" w:rsidP="00AD71E7">
      <w:pPr>
        <w:autoSpaceDE w:val="0"/>
        <w:autoSpaceDN w:val="0"/>
        <w:adjustRightInd w:val="0"/>
        <w:spacing w:after="0" w:line="240" w:lineRule="auto"/>
        <w:rPr>
          <w:ins w:id="265" w:author="Pugsley, Luke" w:date="2018-08-10T15:38:00Z"/>
          <w:lang w:eastAsia="en-GB"/>
        </w:rPr>
      </w:pPr>
    </w:p>
    <w:p w14:paraId="7827B82C" w14:textId="58E62DBD" w:rsidR="00AD71E7" w:rsidRPr="00AD71E7" w:rsidRDefault="00AD71E7" w:rsidP="00AD71E7">
      <w:pPr>
        <w:autoSpaceDE w:val="0"/>
        <w:autoSpaceDN w:val="0"/>
        <w:adjustRightInd w:val="0"/>
        <w:spacing w:after="0" w:line="240" w:lineRule="auto"/>
        <w:rPr>
          <w:ins w:id="266" w:author="Pugsley, Luke" w:date="2018-08-10T15:38:00Z"/>
          <w:b/>
          <w:lang w:eastAsia="en-GB"/>
          <w:rPrChange w:id="267" w:author="Pugsley, Luke" w:date="2018-08-10T15:38:00Z">
            <w:rPr>
              <w:ins w:id="268" w:author="Pugsley, Luke" w:date="2018-08-10T15:38:00Z"/>
              <w:lang w:eastAsia="en-GB"/>
            </w:rPr>
          </w:rPrChange>
        </w:rPr>
      </w:pPr>
      <w:ins w:id="269" w:author="Pugsley, Luke" w:date="2018-08-10T15:38:00Z">
        <w:r w:rsidRPr="00AD71E7">
          <w:rPr>
            <w:b/>
            <w:lang w:eastAsia="en-GB"/>
            <w:rPrChange w:id="270" w:author="Pugsley, Luke" w:date="2018-08-10T15:38:00Z">
              <w:rPr>
                <w:lang w:eastAsia="en-GB"/>
              </w:rPr>
            </w:rPrChange>
          </w:rPr>
          <w:t>UKCM operational area</w:t>
        </w:r>
      </w:ins>
    </w:p>
    <w:p w14:paraId="11759623" w14:textId="60A3C140" w:rsidR="00AD71E7" w:rsidRDefault="00AD71E7" w:rsidP="00AD71E7">
      <w:pPr>
        <w:autoSpaceDE w:val="0"/>
        <w:autoSpaceDN w:val="0"/>
        <w:adjustRightInd w:val="0"/>
        <w:spacing w:after="0" w:line="240" w:lineRule="auto"/>
        <w:rPr>
          <w:ins w:id="271" w:author="Pugsley, Luke" w:date="2018-08-10T15:38:00Z"/>
          <w:lang w:eastAsia="en-GB"/>
        </w:rPr>
      </w:pPr>
    </w:p>
    <w:p w14:paraId="05398F38" w14:textId="74F126DC" w:rsidR="00AD71E7" w:rsidRPr="00AD71E7" w:rsidRDefault="00AD71E7" w:rsidP="00AD71E7">
      <w:pPr>
        <w:autoSpaceDE w:val="0"/>
        <w:autoSpaceDN w:val="0"/>
        <w:adjustRightInd w:val="0"/>
        <w:spacing w:after="0" w:line="240" w:lineRule="auto"/>
        <w:rPr>
          <w:ins w:id="272" w:author="Pugsley, Luke" w:date="2018-08-10T15:39:00Z"/>
          <w:b/>
          <w:lang w:eastAsia="en-GB"/>
          <w:rPrChange w:id="273" w:author="Pugsley, Luke" w:date="2018-08-10T15:39:00Z">
            <w:rPr>
              <w:ins w:id="274" w:author="Pugsley, Luke" w:date="2018-08-10T15:39:00Z"/>
              <w:lang w:eastAsia="en-GB"/>
            </w:rPr>
          </w:rPrChange>
        </w:rPr>
      </w:pPr>
      <w:ins w:id="275" w:author="Pugsley, Luke" w:date="2018-08-10T15:38:00Z">
        <w:r w:rsidRPr="00AD71E7">
          <w:rPr>
            <w:b/>
            <w:lang w:eastAsia="en-GB"/>
            <w:rPrChange w:id="276" w:author="Pugsley, Luke" w:date="2018-08-10T15:39:00Z">
              <w:rPr>
                <w:lang w:eastAsia="en-GB"/>
              </w:rPr>
            </w:rPrChange>
          </w:rPr>
          <w:t>UKCM system</w:t>
        </w:r>
      </w:ins>
    </w:p>
    <w:p w14:paraId="626CAFB8" w14:textId="6F7AA545" w:rsidR="00AD71E7" w:rsidRDefault="00AD71E7" w:rsidP="00AD71E7">
      <w:pPr>
        <w:autoSpaceDE w:val="0"/>
        <w:autoSpaceDN w:val="0"/>
        <w:adjustRightInd w:val="0"/>
        <w:spacing w:after="0" w:line="240" w:lineRule="auto"/>
        <w:ind w:left="426"/>
        <w:rPr>
          <w:ins w:id="277" w:author="Pugsley, Luke" w:date="2018-08-10T15:39:00Z"/>
          <w:lang w:eastAsia="en-GB"/>
        </w:rPr>
      </w:pPr>
      <w:ins w:id="278" w:author="Pugsley, Luke" w:date="2018-08-10T15:39:00Z">
        <w:r w:rsidRPr="00AD71E7">
          <w:rPr>
            <w:lang w:eastAsia="en-GB"/>
          </w:rPr>
          <w:t>an aid to navigation which contributes to navigational safety and efficiency.  It uses data modelling which consists of detailed bathymetry, predicted and real-time environmental data and vessel particulars and motion, to provide a vessel-specific, real-time and/or forecast under keel clearance estimate for a given time and waterway.</w:t>
        </w:r>
      </w:ins>
    </w:p>
    <w:p w14:paraId="0512CBBD" w14:textId="77777777" w:rsidR="00AD71E7" w:rsidRDefault="00AD71E7" w:rsidP="00AD71E7">
      <w:pPr>
        <w:autoSpaceDE w:val="0"/>
        <w:autoSpaceDN w:val="0"/>
        <w:adjustRightInd w:val="0"/>
        <w:spacing w:after="0" w:line="240" w:lineRule="auto"/>
        <w:rPr>
          <w:lang w:eastAsia="en-GB"/>
        </w:rPr>
      </w:pPr>
    </w:p>
    <w:p w14:paraId="12EF1C32" w14:textId="77777777" w:rsidR="00CE581F" w:rsidRPr="00795958" w:rsidRDefault="00CE581F" w:rsidP="00816B9A">
      <w:pPr>
        <w:autoSpaceDE w:val="0"/>
        <w:autoSpaceDN w:val="0"/>
        <w:adjustRightInd w:val="0"/>
        <w:spacing w:after="0" w:line="240" w:lineRule="auto"/>
        <w:ind w:left="426"/>
        <w:rPr>
          <w:rFonts w:ascii="Arial,Bold" w:eastAsia="Times New Roman" w:hAnsi="Arial,Bold" w:cs="Arial,Bold"/>
          <w:b/>
          <w:bCs/>
          <w:lang w:eastAsia="en-GB"/>
        </w:rPr>
      </w:pPr>
    </w:p>
    <w:p w14:paraId="7A196701" w14:textId="77777777" w:rsidR="00F61C52" w:rsidRPr="00E8248B" w:rsidRDefault="00F61C52" w:rsidP="00972855">
      <w:pPr>
        <w:pStyle w:val="Heading3"/>
      </w:pPr>
      <w:bookmarkStart w:id="279" w:name="_Toc225648276"/>
      <w:bookmarkStart w:id="280" w:name="_Toc225065133"/>
      <w:bookmarkStart w:id="281" w:name="_Toc454280170"/>
      <w:r w:rsidRPr="00E8248B">
        <w:t>Abbreviations</w:t>
      </w:r>
      <w:bookmarkEnd w:id="279"/>
      <w:bookmarkEnd w:id="280"/>
      <w:bookmarkEnd w:id="281"/>
    </w:p>
    <w:p w14:paraId="3B917E16" w14:textId="77777777" w:rsidR="00C45ECD" w:rsidRPr="00795958" w:rsidRDefault="00C45ECD" w:rsidP="00972855">
      <w:pPr>
        <w:pStyle w:val="note0"/>
        <w:rPr>
          <w:i w:val="0"/>
          <w:color w:val="auto"/>
        </w:rPr>
      </w:pPr>
      <w:r w:rsidRPr="00795958">
        <w:rPr>
          <w:i w:val="0"/>
          <w:color w:val="auto"/>
        </w:rPr>
        <w:t xml:space="preserve">This product specification adopts the following convention for presentation purposes: </w:t>
      </w:r>
    </w:p>
    <w:p w14:paraId="579EDB0C" w14:textId="77777777" w:rsidR="00C45ECD" w:rsidRPr="00795958" w:rsidRDefault="00C45ECD" w:rsidP="00972855">
      <w:pPr>
        <w:pStyle w:val="note0"/>
        <w:rPr>
          <w:i w:val="0"/>
          <w:color w:val="auto"/>
        </w:rPr>
      </w:pPr>
      <w:r w:rsidRPr="00795958">
        <w:rPr>
          <w:i w:val="0"/>
          <w:color w:val="auto"/>
        </w:rPr>
        <w:t>ECDIS</w:t>
      </w:r>
      <w:r w:rsidRPr="00795958">
        <w:rPr>
          <w:i w:val="0"/>
          <w:color w:val="auto"/>
        </w:rPr>
        <w:tab/>
      </w:r>
      <w:r w:rsidRPr="00795958">
        <w:rPr>
          <w:i w:val="0"/>
          <w:color w:val="auto"/>
        </w:rPr>
        <w:tab/>
        <w:t>Electronic Chart Display Information System</w:t>
      </w:r>
    </w:p>
    <w:p w14:paraId="553BCE06" w14:textId="77777777" w:rsidR="00A355E4" w:rsidRPr="00795958" w:rsidRDefault="00C45ECD" w:rsidP="00972855">
      <w:pPr>
        <w:pStyle w:val="note0"/>
        <w:rPr>
          <w:i w:val="0"/>
          <w:color w:val="auto"/>
        </w:rPr>
      </w:pPr>
      <w:r w:rsidRPr="00795958">
        <w:rPr>
          <w:i w:val="0"/>
          <w:color w:val="auto"/>
        </w:rPr>
        <w:t>ENC</w:t>
      </w:r>
      <w:r w:rsidRPr="00795958">
        <w:rPr>
          <w:i w:val="0"/>
          <w:color w:val="auto"/>
        </w:rPr>
        <w:tab/>
      </w:r>
      <w:r w:rsidRPr="00795958">
        <w:rPr>
          <w:i w:val="0"/>
          <w:color w:val="auto"/>
        </w:rPr>
        <w:tab/>
        <w:t xml:space="preserve">Electronic Navigation </w:t>
      </w:r>
      <w:r w:rsidR="009A2011" w:rsidRPr="00795958">
        <w:rPr>
          <w:i w:val="0"/>
          <w:color w:val="auto"/>
        </w:rPr>
        <w:t>Chart</w:t>
      </w:r>
    </w:p>
    <w:p w14:paraId="04463906" w14:textId="7DD73532" w:rsidR="00C45ECD" w:rsidRPr="00795958" w:rsidRDefault="00A355E4" w:rsidP="00972855">
      <w:pPr>
        <w:pStyle w:val="note0"/>
        <w:rPr>
          <w:i w:val="0"/>
          <w:color w:val="auto"/>
        </w:rPr>
      </w:pPr>
      <w:r w:rsidRPr="00795958">
        <w:rPr>
          <w:i w:val="0"/>
          <w:color w:val="auto"/>
        </w:rPr>
        <w:t>IHO</w:t>
      </w:r>
      <w:r w:rsidRPr="00795958">
        <w:rPr>
          <w:i w:val="0"/>
          <w:color w:val="auto"/>
        </w:rPr>
        <w:tab/>
      </w:r>
      <w:r w:rsidRPr="00795958">
        <w:rPr>
          <w:i w:val="0"/>
          <w:color w:val="auto"/>
        </w:rPr>
        <w:tab/>
        <w:t>International Hydrographic Organization</w:t>
      </w:r>
    </w:p>
    <w:p w14:paraId="1506509B" w14:textId="77777777" w:rsidR="00C45ECD" w:rsidRPr="00795958" w:rsidRDefault="00C45ECD" w:rsidP="00972855">
      <w:pPr>
        <w:pStyle w:val="note0"/>
        <w:rPr>
          <w:i w:val="0"/>
          <w:color w:val="auto"/>
        </w:rPr>
      </w:pPr>
      <w:r w:rsidRPr="00795958">
        <w:rPr>
          <w:i w:val="0"/>
          <w:color w:val="auto"/>
        </w:rPr>
        <w:t>UKCM</w:t>
      </w:r>
      <w:r w:rsidRPr="00795958">
        <w:rPr>
          <w:i w:val="0"/>
          <w:color w:val="auto"/>
        </w:rPr>
        <w:tab/>
      </w:r>
      <w:r w:rsidRPr="00795958">
        <w:rPr>
          <w:i w:val="0"/>
          <w:color w:val="auto"/>
        </w:rPr>
        <w:tab/>
        <w:t>Under Keel Clearance Management</w:t>
      </w:r>
    </w:p>
    <w:p w14:paraId="2E4F1158" w14:textId="77777777" w:rsidR="00C45ECD" w:rsidRPr="00795958" w:rsidRDefault="00C45ECD" w:rsidP="00972855">
      <w:pPr>
        <w:pStyle w:val="note0"/>
        <w:rPr>
          <w:i w:val="0"/>
          <w:color w:val="auto"/>
        </w:rPr>
      </w:pPr>
      <w:r w:rsidRPr="00795958">
        <w:rPr>
          <w:i w:val="0"/>
          <w:color w:val="auto"/>
        </w:rPr>
        <w:t>UML</w:t>
      </w:r>
      <w:r w:rsidRPr="00795958">
        <w:rPr>
          <w:i w:val="0"/>
          <w:color w:val="auto"/>
        </w:rPr>
        <w:tab/>
      </w:r>
      <w:r w:rsidRPr="00795958">
        <w:rPr>
          <w:i w:val="0"/>
          <w:color w:val="auto"/>
        </w:rPr>
        <w:tab/>
        <w:t xml:space="preserve">Universal Modelling Language </w:t>
      </w:r>
    </w:p>
    <w:p w14:paraId="129CD377" w14:textId="438075C4" w:rsidR="00A355E4" w:rsidRPr="00795958" w:rsidRDefault="00A355E4" w:rsidP="00972855">
      <w:pPr>
        <w:pStyle w:val="note0"/>
        <w:rPr>
          <w:i w:val="0"/>
          <w:color w:val="auto"/>
        </w:rPr>
      </w:pPr>
      <w:r w:rsidRPr="00795958">
        <w:rPr>
          <w:i w:val="0"/>
          <w:color w:val="auto"/>
        </w:rPr>
        <w:lastRenderedPageBreak/>
        <w:t>UTC</w:t>
      </w:r>
      <w:r w:rsidRPr="00795958">
        <w:rPr>
          <w:i w:val="0"/>
          <w:color w:val="auto"/>
        </w:rPr>
        <w:tab/>
      </w:r>
      <w:r w:rsidRPr="00795958">
        <w:rPr>
          <w:i w:val="0"/>
          <w:color w:val="auto"/>
        </w:rPr>
        <w:tab/>
        <w:t>Coordinated Universal Time</w:t>
      </w:r>
    </w:p>
    <w:p w14:paraId="2A5917F0" w14:textId="77777777" w:rsidR="00C45ECD" w:rsidRPr="00E8248B" w:rsidRDefault="00C45ECD" w:rsidP="00972855">
      <w:pPr>
        <w:pStyle w:val="note0"/>
      </w:pPr>
    </w:p>
    <w:p w14:paraId="6975FD72" w14:textId="5063C685" w:rsidR="00C92C5E" w:rsidRPr="00795958" w:rsidRDefault="00C92C5E" w:rsidP="00666E30">
      <w:pPr>
        <w:pStyle w:val="Heading2"/>
        <w:rPr>
          <w:sz w:val="20"/>
        </w:rPr>
      </w:pPr>
      <w:bookmarkStart w:id="282" w:name="_Toc225648277"/>
      <w:bookmarkStart w:id="283" w:name="_Toc225065134"/>
      <w:bookmarkStart w:id="284" w:name="_Toc454280171"/>
      <w:r w:rsidRPr="00795958">
        <w:rPr>
          <w:sz w:val="20"/>
        </w:rPr>
        <w:t xml:space="preserve">General </w:t>
      </w:r>
      <w:r w:rsidR="0081250B" w:rsidRPr="00795958">
        <w:rPr>
          <w:sz w:val="20"/>
        </w:rPr>
        <w:t xml:space="preserve">S-129 </w:t>
      </w:r>
      <w:r w:rsidRPr="00795958">
        <w:rPr>
          <w:sz w:val="20"/>
        </w:rPr>
        <w:t>Data Product Description</w:t>
      </w:r>
      <w:bookmarkEnd w:id="282"/>
      <w:bookmarkEnd w:id="283"/>
      <w:bookmarkEnd w:id="284"/>
    </w:p>
    <w:p w14:paraId="16BCBAAC" w14:textId="1E1B951B" w:rsidR="00C92C5E" w:rsidRPr="00795958" w:rsidRDefault="00C92C5E" w:rsidP="00972855">
      <w:pPr>
        <w:pStyle w:val="Label1"/>
        <w:rPr>
          <w:sz w:val="20"/>
          <w:szCs w:val="20"/>
        </w:rPr>
      </w:pPr>
      <w:r w:rsidRPr="00795958">
        <w:rPr>
          <w:sz w:val="20"/>
          <w:szCs w:val="20"/>
        </w:rPr>
        <w:t>Title:</w:t>
      </w:r>
      <w:r w:rsidR="0081250B" w:rsidRPr="00795958">
        <w:rPr>
          <w:sz w:val="20"/>
          <w:szCs w:val="20"/>
        </w:rPr>
        <w:t xml:space="preserve"> </w:t>
      </w:r>
      <w:r w:rsidR="0081250B" w:rsidRPr="00795958">
        <w:rPr>
          <w:b w:val="0"/>
          <w:sz w:val="20"/>
          <w:szCs w:val="20"/>
        </w:rPr>
        <w:t>Under Keel Clearance Information</w:t>
      </w:r>
      <w:r w:rsidRPr="00795958">
        <w:rPr>
          <w:sz w:val="20"/>
          <w:szCs w:val="20"/>
        </w:rPr>
        <w:tab/>
      </w:r>
    </w:p>
    <w:p w14:paraId="61520943" w14:textId="592AC8E7" w:rsidR="00C92C5E" w:rsidRPr="00795958" w:rsidRDefault="00C92C5E" w:rsidP="0061048F">
      <w:pPr>
        <w:pStyle w:val="Label1"/>
        <w:ind w:left="0" w:firstLine="0"/>
        <w:rPr>
          <w:sz w:val="20"/>
          <w:szCs w:val="20"/>
        </w:rPr>
      </w:pPr>
      <w:r w:rsidRPr="00795958">
        <w:rPr>
          <w:sz w:val="20"/>
          <w:szCs w:val="20"/>
        </w:rPr>
        <w:t xml:space="preserve">Abstract: </w:t>
      </w:r>
      <w:r w:rsidR="0061048F">
        <w:rPr>
          <w:b w:val="0"/>
          <w:sz w:val="20"/>
          <w:szCs w:val="20"/>
          <w:highlight w:val="yellow"/>
        </w:rPr>
        <w:t>Encodes information about a vessel’</w:t>
      </w:r>
      <w:r w:rsidR="0061048F">
        <w:rPr>
          <w:b w:val="0"/>
          <w:sz w:val="20"/>
          <w:szCs w:val="20"/>
        </w:rPr>
        <w:t>s under keel clearance for use in managing the safe passage through shallow waters</w:t>
      </w:r>
      <w:r w:rsidRPr="00795958">
        <w:rPr>
          <w:sz w:val="20"/>
          <w:szCs w:val="20"/>
        </w:rPr>
        <w:tab/>
      </w:r>
    </w:p>
    <w:p w14:paraId="233A32B2" w14:textId="1A429436" w:rsidR="00C95E28" w:rsidRPr="00795958" w:rsidRDefault="00C92C5E" w:rsidP="00AB67E9">
      <w:pPr>
        <w:pStyle w:val="Label1"/>
        <w:ind w:left="0" w:firstLine="0"/>
        <w:rPr>
          <w:sz w:val="20"/>
          <w:szCs w:val="20"/>
        </w:rPr>
      </w:pPr>
      <w:r w:rsidRPr="00795958">
        <w:rPr>
          <w:sz w:val="20"/>
          <w:szCs w:val="20"/>
        </w:rPr>
        <w:t xml:space="preserve">Content: </w:t>
      </w:r>
      <w:r w:rsidR="00AB67E9">
        <w:rPr>
          <w:b w:val="0"/>
          <w:sz w:val="20"/>
          <w:szCs w:val="20"/>
        </w:rPr>
        <w:t>A conformant dataset may contain features associated with under keel clearance management. The specific content is defined by the Feature Catalogue and the Application Schema.</w:t>
      </w:r>
      <w:r w:rsidRPr="00795958">
        <w:rPr>
          <w:sz w:val="20"/>
          <w:szCs w:val="20"/>
        </w:rPr>
        <w:tab/>
      </w:r>
    </w:p>
    <w:p w14:paraId="0AB7AAF6" w14:textId="77777777" w:rsidR="00C92C5E" w:rsidRPr="00795958" w:rsidRDefault="00C92C5E" w:rsidP="00972855">
      <w:pPr>
        <w:pStyle w:val="Label1"/>
        <w:rPr>
          <w:sz w:val="20"/>
          <w:szCs w:val="20"/>
        </w:rPr>
      </w:pPr>
      <w:r w:rsidRPr="00795958">
        <w:rPr>
          <w:sz w:val="20"/>
          <w:szCs w:val="20"/>
        </w:rPr>
        <w:t>Spatial Extent:</w:t>
      </w:r>
    </w:p>
    <w:p w14:paraId="4326601B" w14:textId="47FE08CC" w:rsidR="00D1527E" w:rsidRPr="00795958" w:rsidRDefault="00C92C5E" w:rsidP="0061048F">
      <w:pPr>
        <w:pStyle w:val="Label2"/>
        <w:ind w:left="709" w:firstLine="0"/>
        <w:rPr>
          <w:b w:val="0"/>
        </w:rPr>
      </w:pPr>
      <w:r w:rsidRPr="00E8248B">
        <w:t xml:space="preserve">Description: </w:t>
      </w:r>
      <w:r w:rsidR="0081250B" w:rsidRPr="00E8248B">
        <w:rPr>
          <w:b w:val="0"/>
        </w:rPr>
        <w:t>Global, marine areas only</w:t>
      </w:r>
    </w:p>
    <w:p w14:paraId="3241C340" w14:textId="77A44EB3" w:rsidR="00C92C5E" w:rsidRPr="00795958" w:rsidRDefault="00C92C5E" w:rsidP="0061048F">
      <w:pPr>
        <w:pStyle w:val="Label2"/>
        <w:ind w:left="709" w:firstLine="0"/>
      </w:pPr>
      <w:r w:rsidRPr="00E8248B">
        <w:t xml:space="preserve">East Bounding </w:t>
      </w:r>
      <w:r w:rsidR="00F01D09" w:rsidRPr="00E8248B">
        <w:t>Longitude</w:t>
      </w:r>
      <w:r w:rsidRPr="00E8248B">
        <w:t>:</w:t>
      </w:r>
      <w:r w:rsidR="008D49AA" w:rsidRPr="00E8248B">
        <w:t xml:space="preserve"> </w:t>
      </w:r>
      <w:r w:rsidR="0081250B" w:rsidRPr="00795958">
        <w:rPr>
          <w:b w:val="0"/>
        </w:rPr>
        <w:t>180</w:t>
      </w:r>
    </w:p>
    <w:p w14:paraId="1FEC471E" w14:textId="756C2C00" w:rsidR="00C92C5E" w:rsidRPr="00795958" w:rsidRDefault="00C92C5E" w:rsidP="0061048F">
      <w:pPr>
        <w:pStyle w:val="Label2"/>
        <w:ind w:left="709" w:firstLine="0"/>
        <w:rPr>
          <w:b w:val="0"/>
        </w:rPr>
      </w:pPr>
      <w:r w:rsidRPr="00E8248B">
        <w:t xml:space="preserve">West Bounding </w:t>
      </w:r>
      <w:r w:rsidR="00F01D09" w:rsidRPr="00E8248B">
        <w:t xml:space="preserve">Longitude: </w:t>
      </w:r>
      <w:r w:rsidR="0081250B" w:rsidRPr="00E8248B">
        <w:rPr>
          <w:b w:val="0"/>
        </w:rPr>
        <w:t>-180</w:t>
      </w:r>
    </w:p>
    <w:p w14:paraId="46710DB5" w14:textId="51E0E952" w:rsidR="00C92C5E" w:rsidRPr="00795958" w:rsidRDefault="00C92C5E" w:rsidP="0061048F">
      <w:pPr>
        <w:pStyle w:val="Label2"/>
        <w:ind w:left="709" w:firstLine="0"/>
      </w:pPr>
      <w:r w:rsidRPr="00E8248B">
        <w:t>North Bounding</w:t>
      </w:r>
      <w:r w:rsidR="00F01D09" w:rsidRPr="00E8248B">
        <w:t xml:space="preserve"> Latitude:</w:t>
      </w:r>
      <w:r w:rsidR="008D49AA" w:rsidRPr="00E8248B">
        <w:t xml:space="preserve"> </w:t>
      </w:r>
      <w:r w:rsidR="0081250B" w:rsidRPr="00795958">
        <w:rPr>
          <w:b w:val="0"/>
        </w:rPr>
        <w:t>90</w:t>
      </w:r>
    </w:p>
    <w:p w14:paraId="7A27C15A" w14:textId="5B2B9920" w:rsidR="009332CB" w:rsidRPr="00E8248B" w:rsidRDefault="00C92C5E" w:rsidP="0061048F">
      <w:pPr>
        <w:pStyle w:val="Label2"/>
        <w:ind w:left="709" w:firstLine="0"/>
      </w:pPr>
      <w:r w:rsidRPr="00E8248B">
        <w:t xml:space="preserve">South Bounding </w:t>
      </w:r>
      <w:r w:rsidR="00F01D09" w:rsidRPr="00E8248B">
        <w:t>Latitude</w:t>
      </w:r>
      <w:r w:rsidR="0081250B" w:rsidRPr="00E8248B">
        <w:t xml:space="preserve">: </w:t>
      </w:r>
      <w:r w:rsidR="0081250B" w:rsidRPr="00E8248B">
        <w:rPr>
          <w:b w:val="0"/>
        </w:rPr>
        <w:t>-90</w:t>
      </w:r>
      <w:r w:rsidR="00F01D09" w:rsidRPr="00E8248B">
        <w:t xml:space="preserve"> </w:t>
      </w:r>
      <w:r w:rsidR="009332CB" w:rsidRPr="00795958">
        <w:tab/>
      </w:r>
      <w:r w:rsidR="009332CB" w:rsidRPr="00795958">
        <w:tab/>
      </w:r>
      <w:r w:rsidR="006022BC" w:rsidRPr="00795958">
        <w:tab/>
      </w:r>
    </w:p>
    <w:p w14:paraId="62318969" w14:textId="4D96BBED" w:rsidR="00C92C5E" w:rsidRPr="00795958" w:rsidRDefault="00C92C5E" w:rsidP="00972855">
      <w:pPr>
        <w:pStyle w:val="Label1"/>
        <w:rPr>
          <w:sz w:val="20"/>
          <w:szCs w:val="20"/>
        </w:rPr>
      </w:pPr>
      <w:r w:rsidRPr="00795958">
        <w:rPr>
          <w:sz w:val="20"/>
          <w:szCs w:val="20"/>
        </w:rPr>
        <w:t>Purpose:</w:t>
      </w:r>
      <w:r w:rsidRPr="00795958">
        <w:rPr>
          <w:sz w:val="20"/>
          <w:szCs w:val="20"/>
          <w:lang w:eastAsia="en-GB"/>
        </w:rPr>
        <w:t xml:space="preserve"> </w:t>
      </w:r>
      <w:r w:rsidR="00AB67E9">
        <w:rPr>
          <w:b w:val="0"/>
          <w:sz w:val="20"/>
          <w:szCs w:val="20"/>
          <w:lang w:eastAsia="en-GB"/>
        </w:rPr>
        <w:t>The data shall be produced for the purposes related to Under Keel Clearance Management.</w:t>
      </w:r>
      <w:r w:rsidRPr="00795958">
        <w:rPr>
          <w:sz w:val="20"/>
          <w:szCs w:val="20"/>
        </w:rPr>
        <w:t xml:space="preserve"> </w:t>
      </w:r>
    </w:p>
    <w:p w14:paraId="21717AC1" w14:textId="77777777" w:rsidR="001221F6" w:rsidRPr="00795958" w:rsidRDefault="001221F6" w:rsidP="00595A33">
      <w:pPr>
        <w:autoSpaceDE w:val="0"/>
        <w:autoSpaceDN w:val="0"/>
        <w:adjustRightInd w:val="0"/>
        <w:spacing w:after="0" w:line="240" w:lineRule="auto"/>
        <w:rPr>
          <w:b/>
        </w:rPr>
      </w:pPr>
    </w:p>
    <w:p w14:paraId="197F1063" w14:textId="77777777" w:rsidR="001221F6" w:rsidRPr="00795958" w:rsidRDefault="001221F6" w:rsidP="00A355E4">
      <w:pPr>
        <w:pStyle w:val="Heading2"/>
        <w:ind w:left="0" w:firstLine="0"/>
        <w:rPr>
          <w:sz w:val="20"/>
        </w:rPr>
      </w:pPr>
      <w:bookmarkStart w:id="285" w:name="_Toc454280172"/>
      <w:r w:rsidRPr="00795958">
        <w:rPr>
          <w:sz w:val="20"/>
        </w:rPr>
        <w:t>Data product specification metadata</w:t>
      </w:r>
      <w:bookmarkEnd w:id="285"/>
    </w:p>
    <w:p w14:paraId="5091B87F" w14:textId="7BF3705D" w:rsidR="000F2AEA" w:rsidRPr="00795958" w:rsidRDefault="000F2AEA" w:rsidP="00972855">
      <w:pPr>
        <w:pStyle w:val="Label1"/>
        <w:rPr>
          <w:sz w:val="20"/>
          <w:szCs w:val="20"/>
        </w:rPr>
      </w:pPr>
      <w:r w:rsidRPr="00795958">
        <w:rPr>
          <w:sz w:val="20"/>
          <w:szCs w:val="20"/>
        </w:rPr>
        <w:t>Title:</w:t>
      </w:r>
      <w:r w:rsidR="0081250B" w:rsidRPr="00795958">
        <w:rPr>
          <w:sz w:val="20"/>
          <w:szCs w:val="20"/>
        </w:rPr>
        <w:t xml:space="preserve"> </w:t>
      </w:r>
      <w:r w:rsidR="0081250B" w:rsidRPr="00795958">
        <w:rPr>
          <w:b w:val="0"/>
          <w:sz w:val="20"/>
          <w:szCs w:val="20"/>
        </w:rPr>
        <w:t>S-129 Under Keel Clearance Management Product Specification</w:t>
      </w:r>
      <w:r w:rsidRPr="00795958">
        <w:rPr>
          <w:sz w:val="20"/>
          <w:szCs w:val="20"/>
        </w:rPr>
        <w:tab/>
      </w:r>
      <w:r w:rsidRPr="00795958">
        <w:rPr>
          <w:sz w:val="20"/>
          <w:szCs w:val="20"/>
        </w:rPr>
        <w:tab/>
      </w:r>
    </w:p>
    <w:p w14:paraId="015FAEE4" w14:textId="7185E7D2" w:rsidR="000F2AEA" w:rsidRPr="00795958" w:rsidRDefault="000F2AEA" w:rsidP="00C53B69">
      <w:pPr>
        <w:ind w:left="1695" w:hanging="1695"/>
      </w:pPr>
      <w:r w:rsidRPr="0020149E">
        <w:rPr>
          <w:rStyle w:val="Label1Char"/>
          <w:sz w:val="20"/>
          <w:szCs w:val="20"/>
        </w:rPr>
        <w:t>S-100 Version:</w:t>
      </w:r>
      <w:r w:rsidRPr="00795958">
        <w:rPr>
          <w:b/>
        </w:rPr>
        <w:tab/>
      </w:r>
      <w:r w:rsidR="0081250B" w:rsidRPr="00795958">
        <w:rPr>
          <w:highlight w:val="yellow"/>
        </w:rPr>
        <w:t>3.0.0</w:t>
      </w:r>
    </w:p>
    <w:p w14:paraId="4EC510A2" w14:textId="54F75BE1" w:rsidR="000F2AEA" w:rsidRPr="00E8248B" w:rsidRDefault="008D49AA" w:rsidP="00C53B69">
      <w:r w:rsidRPr="0020149E">
        <w:rPr>
          <w:rStyle w:val="Label1Char"/>
          <w:sz w:val="20"/>
          <w:szCs w:val="20"/>
        </w:rPr>
        <w:t>S-1</w:t>
      </w:r>
      <w:r w:rsidR="00966798" w:rsidRPr="0020149E">
        <w:rPr>
          <w:rStyle w:val="Label1Char"/>
          <w:sz w:val="20"/>
          <w:szCs w:val="20"/>
        </w:rPr>
        <w:t>29</w:t>
      </w:r>
      <w:r w:rsidR="000F2AEA" w:rsidRPr="0020149E">
        <w:rPr>
          <w:rStyle w:val="Label1Char"/>
          <w:sz w:val="20"/>
          <w:szCs w:val="20"/>
        </w:rPr>
        <w:t xml:space="preserve"> Version:</w:t>
      </w:r>
      <w:r w:rsidR="000F2AEA" w:rsidRPr="00E8248B">
        <w:t xml:space="preserve"> </w:t>
      </w:r>
      <w:r w:rsidR="000F2AEA" w:rsidRPr="00E8248B">
        <w:tab/>
      </w:r>
      <w:r w:rsidR="00966798" w:rsidRPr="00795958">
        <w:rPr>
          <w:highlight w:val="yellow"/>
        </w:rPr>
        <w:t>1.0.0</w:t>
      </w:r>
    </w:p>
    <w:p w14:paraId="791BEC58" w14:textId="6E2C8129" w:rsidR="000F2AEA" w:rsidRPr="007E105D" w:rsidRDefault="000F2AEA" w:rsidP="00972855">
      <w:pPr>
        <w:pStyle w:val="Label1"/>
        <w:rPr>
          <w:sz w:val="20"/>
          <w:szCs w:val="20"/>
          <w:lang w:val="en-CA"/>
        </w:rPr>
      </w:pPr>
      <w:r w:rsidRPr="007E105D">
        <w:rPr>
          <w:sz w:val="20"/>
          <w:szCs w:val="20"/>
          <w:lang w:val="en-CA"/>
        </w:rPr>
        <w:t>Date:</w:t>
      </w:r>
      <w:r w:rsidR="00966798" w:rsidRPr="007E105D">
        <w:rPr>
          <w:sz w:val="20"/>
          <w:szCs w:val="20"/>
          <w:lang w:val="en-CA"/>
        </w:rPr>
        <w:t xml:space="preserve"> </w:t>
      </w:r>
      <w:r w:rsidR="00966798" w:rsidRPr="007E105D">
        <w:rPr>
          <w:b w:val="0"/>
          <w:sz w:val="20"/>
          <w:szCs w:val="20"/>
          <w:highlight w:val="yellow"/>
          <w:lang w:val="en-CA"/>
        </w:rPr>
        <w:t>TBD</w:t>
      </w:r>
      <w:r w:rsidRPr="007E105D">
        <w:rPr>
          <w:sz w:val="20"/>
          <w:szCs w:val="20"/>
          <w:lang w:val="en-CA"/>
        </w:rPr>
        <w:tab/>
      </w:r>
      <w:r w:rsidRPr="007E105D">
        <w:rPr>
          <w:sz w:val="20"/>
          <w:szCs w:val="20"/>
          <w:lang w:val="en-CA"/>
        </w:rPr>
        <w:tab/>
      </w:r>
      <w:r w:rsidRPr="007E105D">
        <w:rPr>
          <w:sz w:val="20"/>
          <w:szCs w:val="20"/>
          <w:lang w:val="en-CA"/>
        </w:rPr>
        <w:tab/>
      </w:r>
      <w:r w:rsidRPr="007E105D">
        <w:rPr>
          <w:sz w:val="20"/>
          <w:szCs w:val="20"/>
          <w:lang w:val="en-CA"/>
        </w:rPr>
        <w:tab/>
      </w:r>
    </w:p>
    <w:p w14:paraId="3F46DAF0" w14:textId="0EB30563" w:rsidR="000F2AEA" w:rsidRPr="007E105D" w:rsidRDefault="000F2AEA" w:rsidP="00972855">
      <w:pPr>
        <w:pStyle w:val="Label1"/>
        <w:rPr>
          <w:sz w:val="20"/>
          <w:szCs w:val="20"/>
          <w:lang w:val="en-CA"/>
        </w:rPr>
      </w:pPr>
      <w:r w:rsidRPr="007E105D">
        <w:rPr>
          <w:sz w:val="20"/>
          <w:szCs w:val="20"/>
          <w:lang w:val="en-CA"/>
        </w:rPr>
        <w:t xml:space="preserve">Language: </w:t>
      </w:r>
      <w:r w:rsidR="0081250B" w:rsidRPr="007E105D">
        <w:rPr>
          <w:b w:val="0"/>
          <w:sz w:val="20"/>
          <w:szCs w:val="20"/>
          <w:lang w:val="en-CA"/>
        </w:rPr>
        <w:t>English</w:t>
      </w:r>
      <w:r w:rsidRPr="007E105D">
        <w:rPr>
          <w:sz w:val="20"/>
          <w:szCs w:val="20"/>
          <w:lang w:val="en-CA"/>
        </w:rPr>
        <w:tab/>
      </w:r>
    </w:p>
    <w:p w14:paraId="1C4A037B" w14:textId="04E25114" w:rsidR="000F2AEA" w:rsidRPr="007E105D" w:rsidRDefault="000F2AEA" w:rsidP="00972855">
      <w:pPr>
        <w:pStyle w:val="Label1"/>
        <w:rPr>
          <w:sz w:val="20"/>
          <w:szCs w:val="20"/>
          <w:lang w:val="en-CA"/>
        </w:rPr>
      </w:pPr>
      <w:r w:rsidRPr="007E105D">
        <w:rPr>
          <w:sz w:val="20"/>
          <w:szCs w:val="20"/>
          <w:lang w:val="en-CA"/>
        </w:rPr>
        <w:t xml:space="preserve">Classification: </w:t>
      </w:r>
      <w:r w:rsidR="0081250B" w:rsidRPr="007E105D">
        <w:rPr>
          <w:b w:val="0"/>
          <w:sz w:val="20"/>
          <w:szCs w:val="20"/>
          <w:lang w:val="en-CA"/>
        </w:rPr>
        <w:t>Unclassified</w:t>
      </w:r>
      <w:r w:rsidRPr="007E105D">
        <w:rPr>
          <w:sz w:val="20"/>
          <w:szCs w:val="20"/>
          <w:lang w:val="en-CA"/>
        </w:rPr>
        <w:tab/>
      </w:r>
    </w:p>
    <w:p w14:paraId="18BFBBD4" w14:textId="77777777" w:rsidR="0081250B" w:rsidRPr="007E105D" w:rsidRDefault="000F2AEA" w:rsidP="0081250B">
      <w:pPr>
        <w:pStyle w:val="Label1"/>
        <w:rPr>
          <w:b w:val="0"/>
          <w:sz w:val="20"/>
          <w:szCs w:val="20"/>
          <w:lang w:val="en-CA"/>
        </w:rPr>
      </w:pPr>
      <w:r w:rsidRPr="007E105D">
        <w:rPr>
          <w:sz w:val="20"/>
          <w:szCs w:val="20"/>
          <w:lang w:val="en-CA"/>
        </w:rPr>
        <w:t xml:space="preserve">Contact: </w:t>
      </w:r>
      <w:r w:rsidR="0081250B" w:rsidRPr="007E105D">
        <w:rPr>
          <w:b w:val="0"/>
          <w:sz w:val="20"/>
          <w:szCs w:val="20"/>
          <w:lang w:val="en-CA"/>
        </w:rPr>
        <w:t xml:space="preserve">International Hydrographic Bureau, </w:t>
      </w:r>
    </w:p>
    <w:p w14:paraId="0E957954" w14:textId="77777777" w:rsidR="0081250B" w:rsidRPr="007E105D" w:rsidRDefault="0081250B" w:rsidP="00795958">
      <w:pPr>
        <w:pStyle w:val="Label1"/>
        <w:ind w:hanging="702"/>
        <w:rPr>
          <w:b w:val="0"/>
          <w:sz w:val="20"/>
          <w:szCs w:val="20"/>
          <w:lang w:val="en-CA"/>
        </w:rPr>
      </w:pPr>
      <w:r w:rsidRPr="007E105D">
        <w:rPr>
          <w:b w:val="0"/>
          <w:sz w:val="20"/>
          <w:szCs w:val="20"/>
          <w:lang w:val="en-CA"/>
        </w:rPr>
        <w:t>4 quai Antoine 1er,</w:t>
      </w:r>
    </w:p>
    <w:p w14:paraId="175C3FAB" w14:textId="77777777" w:rsidR="0081250B" w:rsidRPr="007E105D" w:rsidRDefault="0081250B" w:rsidP="0081250B">
      <w:pPr>
        <w:pStyle w:val="Label1"/>
        <w:ind w:hanging="702"/>
        <w:rPr>
          <w:b w:val="0"/>
          <w:sz w:val="20"/>
          <w:szCs w:val="20"/>
          <w:lang w:val="en-CA"/>
        </w:rPr>
      </w:pPr>
      <w:r w:rsidRPr="007E105D">
        <w:rPr>
          <w:b w:val="0"/>
          <w:sz w:val="20"/>
          <w:szCs w:val="20"/>
          <w:lang w:val="en-CA"/>
        </w:rPr>
        <w:t>B.P. 445</w:t>
      </w:r>
    </w:p>
    <w:p w14:paraId="490346C8" w14:textId="77777777" w:rsidR="0081250B" w:rsidRPr="007E105D" w:rsidRDefault="0081250B" w:rsidP="0081250B">
      <w:pPr>
        <w:pStyle w:val="Label1"/>
        <w:ind w:hanging="702"/>
        <w:rPr>
          <w:b w:val="0"/>
          <w:sz w:val="20"/>
          <w:szCs w:val="20"/>
          <w:lang w:val="en-CA"/>
        </w:rPr>
      </w:pPr>
      <w:r w:rsidRPr="007E105D">
        <w:rPr>
          <w:b w:val="0"/>
          <w:sz w:val="20"/>
          <w:szCs w:val="20"/>
          <w:lang w:val="en-CA"/>
        </w:rPr>
        <w:t>MC 98011 MONACO CEDEX</w:t>
      </w:r>
    </w:p>
    <w:p w14:paraId="1DBF4152" w14:textId="77777777" w:rsidR="0081250B" w:rsidRPr="007E105D" w:rsidRDefault="0081250B" w:rsidP="0081250B">
      <w:pPr>
        <w:pStyle w:val="Label1"/>
        <w:ind w:hanging="702"/>
        <w:rPr>
          <w:b w:val="0"/>
          <w:sz w:val="20"/>
          <w:szCs w:val="20"/>
          <w:lang w:val="en-CA"/>
        </w:rPr>
      </w:pPr>
      <w:r w:rsidRPr="007E105D">
        <w:rPr>
          <w:b w:val="0"/>
          <w:sz w:val="20"/>
          <w:szCs w:val="20"/>
          <w:lang w:val="en-CA"/>
        </w:rPr>
        <w:t>Telephone: +377 93 10 81 00</w:t>
      </w:r>
    </w:p>
    <w:p w14:paraId="5E743470" w14:textId="4D39B863" w:rsidR="00F949A2" w:rsidRPr="007E105D" w:rsidRDefault="0081250B" w:rsidP="0081250B">
      <w:pPr>
        <w:pStyle w:val="Label1"/>
        <w:ind w:hanging="702"/>
        <w:rPr>
          <w:sz w:val="20"/>
          <w:szCs w:val="20"/>
          <w:lang w:val="en-CA"/>
        </w:rPr>
      </w:pPr>
      <w:r w:rsidRPr="007E105D">
        <w:rPr>
          <w:b w:val="0"/>
          <w:sz w:val="20"/>
          <w:szCs w:val="20"/>
          <w:lang w:val="en-CA"/>
        </w:rPr>
        <w:t>Telefax: + 377 93 10 81 40</w:t>
      </w:r>
      <w:r w:rsidR="000F2AEA" w:rsidRPr="007E105D">
        <w:rPr>
          <w:b w:val="0"/>
          <w:sz w:val="20"/>
          <w:szCs w:val="20"/>
          <w:lang w:val="en-CA"/>
        </w:rPr>
        <w:tab/>
      </w:r>
      <w:r w:rsidR="000F2AEA" w:rsidRPr="007E105D">
        <w:rPr>
          <w:b w:val="0"/>
          <w:sz w:val="20"/>
          <w:szCs w:val="20"/>
          <w:lang w:val="en-CA"/>
        </w:rPr>
        <w:tab/>
      </w:r>
      <w:r w:rsidR="000F2AEA" w:rsidRPr="007E105D">
        <w:rPr>
          <w:sz w:val="20"/>
          <w:szCs w:val="20"/>
          <w:lang w:val="en-CA"/>
        </w:rPr>
        <w:tab/>
      </w:r>
    </w:p>
    <w:p w14:paraId="2B0C93B7" w14:textId="77777777" w:rsidR="000F2AEA" w:rsidRPr="007E105D" w:rsidRDefault="000F2AEA" w:rsidP="00972855">
      <w:pPr>
        <w:pStyle w:val="Label1"/>
        <w:rPr>
          <w:sz w:val="20"/>
          <w:szCs w:val="20"/>
          <w:lang w:val="en-CA"/>
        </w:rPr>
      </w:pPr>
      <w:r w:rsidRPr="007E105D">
        <w:rPr>
          <w:sz w:val="20"/>
          <w:szCs w:val="20"/>
          <w:lang w:val="en-CA"/>
        </w:rPr>
        <w:t xml:space="preserve">URL: </w:t>
      </w:r>
      <w:r w:rsidRPr="007E105D">
        <w:rPr>
          <w:sz w:val="20"/>
          <w:szCs w:val="20"/>
          <w:lang w:val="en-CA"/>
        </w:rPr>
        <w:tab/>
      </w:r>
      <w:r w:rsidRPr="007E105D">
        <w:rPr>
          <w:sz w:val="20"/>
          <w:szCs w:val="20"/>
          <w:lang w:val="en-CA"/>
        </w:rPr>
        <w:tab/>
      </w:r>
      <w:r w:rsidRPr="007E105D">
        <w:rPr>
          <w:sz w:val="20"/>
          <w:szCs w:val="20"/>
          <w:lang w:val="en-CA"/>
        </w:rPr>
        <w:tab/>
      </w:r>
      <w:r w:rsidRPr="007E105D">
        <w:rPr>
          <w:sz w:val="20"/>
          <w:szCs w:val="20"/>
          <w:lang w:val="en-CA"/>
        </w:rPr>
        <w:tab/>
      </w:r>
    </w:p>
    <w:p w14:paraId="1C8BA3F5" w14:textId="451DA9CB" w:rsidR="000F2AEA" w:rsidRPr="007E105D" w:rsidRDefault="000F2AEA" w:rsidP="00972855">
      <w:pPr>
        <w:pStyle w:val="Label1"/>
        <w:rPr>
          <w:sz w:val="20"/>
          <w:szCs w:val="20"/>
          <w:lang w:val="en-CA"/>
        </w:rPr>
      </w:pPr>
      <w:r w:rsidRPr="007E105D">
        <w:rPr>
          <w:sz w:val="20"/>
          <w:szCs w:val="20"/>
          <w:lang w:val="en-CA"/>
        </w:rPr>
        <w:lastRenderedPageBreak/>
        <w:t xml:space="preserve">Identifier: </w:t>
      </w:r>
      <w:r w:rsidR="0081250B" w:rsidRPr="007E105D">
        <w:rPr>
          <w:b w:val="0"/>
          <w:sz w:val="20"/>
          <w:szCs w:val="20"/>
          <w:lang w:val="en-CA"/>
        </w:rPr>
        <w:t>S-129</w:t>
      </w:r>
      <w:r w:rsidRPr="007E105D">
        <w:rPr>
          <w:sz w:val="20"/>
          <w:szCs w:val="20"/>
          <w:lang w:val="en-CA"/>
        </w:rPr>
        <w:tab/>
      </w:r>
      <w:r w:rsidRPr="007E105D">
        <w:rPr>
          <w:sz w:val="20"/>
          <w:szCs w:val="20"/>
          <w:lang w:val="en-CA"/>
        </w:rPr>
        <w:tab/>
      </w:r>
    </w:p>
    <w:p w14:paraId="341DA4A1" w14:textId="1BCF22BD" w:rsidR="009F7443" w:rsidRPr="00795958" w:rsidRDefault="000F2AEA" w:rsidP="00972855">
      <w:pPr>
        <w:pStyle w:val="Label1"/>
        <w:rPr>
          <w:rFonts w:eastAsia="Times New Roman" w:cs="Arial"/>
          <w:sz w:val="20"/>
          <w:szCs w:val="20"/>
          <w:lang w:eastAsia="en-GB"/>
        </w:rPr>
      </w:pPr>
      <w:r w:rsidRPr="00795958">
        <w:rPr>
          <w:sz w:val="20"/>
          <w:szCs w:val="20"/>
        </w:rPr>
        <w:t>Maintenance:</w:t>
      </w:r>
      <w:r w:rsidR="0081250B" w:rsidRPr="00795958">
        <w:rPr>
          <w:sz w:val="20"/>
          <w:szCs w:val="20"/>
        </w:rPr>
        <w:t xml:space="preserve"> </w:t>
      </w:r>
      <w:r w:rsidR="0081250B" w:rsidRPr="00795958">
        <w:rPr>
          <w:b w:val="0"/>
          <w:sz w:val="20"/>
          <w:szCs w:val="20"/>
        </w:rPr>
        <w:t>For reporting issues which need correction, use the contact information.</w:t>
      </w:r>
      <w:r w:rsidRPr="00795958">
        <w:rPr>
          <w:b w:val="0"/>
          <w:sz w:val="20"/>
          <w:szCs w:val="20"/>
        </w:rPr>
        <w:tab/>
      </w:r>
      <w:r w:rsidRPr="00795958">
        <w:rPr>
          <w:b w:val="0"/>
          <w:sz w:val="20"/>
          <w:szCs w:val="20"/>
        </w:rPr>
        <w:tab/>
      </w:r>
    </w:p>
    <w:p w14:paraId="704177EC" w14:textId="77777777" w:rsidR="009F7443" w:rsidRPr="00E8248B" w:rsidRDefault="009F7443" w:rsidP="00972855">
      <w:pPr>
        <w:pStyle w:val="Heading3"/>
        <w:rPr>
          <w:lang w:val="en-US" w:eastAsia="en-US"/>
        </w:rPr>
      </w:pPr>
      <w:bookmarkStart w:id="286" w:name="_Toc454280173"/>
      <w:r w:rsidRPr="00E8248B">
        <w:rPr>
          <w:lang w:val="en-US" w:eastAsia="en-US"/>
        </w:rPr>
        <w:t>IHO Product Specification Maintenance</w:t>
      </w:r>
      <w:bookmarkEnd w:id="286"/>
    </w:p>
    <w:p w14:paraId="67CFA397" w14:textId="77777777" w:rsidR="009F7443" w:rsidRPr="00E8248B" w:rsidRDefault="009F7443" w:rsidP="00972855">
      <w:pPr>
        <w:pStyle w:val="Heading4"/>
        <w:rPr>
          <w:lang w:val="en-US" w:eastAsia="en-US"/>
        </w:rPr>
      </w:pPr>
      <w:r w:rsidRPr="00E8248B">
        <w:rPr>
          <w:lang w:val="en-US" w:eastAsia="en-US"/>
        </w:rPr>
        <w:t>Introduction</w:t>
      </w:r>
    </w:p>
    <w:p w14:paraId="23C3D67C" w14:textId="1E16B460" w:rsidR="009F7443" w:rsidRPr="00E8248B" w:rsidRDefault="008D49AA" w:rsidP="00C53B69">
      <w:pPr>
        <w:rPr>
          <w:lang w:val="en-US" w:eastAsia="en-US"/>
        </w:rPr>
      </w:pPr>
      <w:r w:rsidRPr="00E8248B">
        <w:rPr>
          <w:lang w:val="en-US" w:eastAsia="en-US"/>
        </w:rPr>
        <w:t>Changes to S-1</w:t>
      </w:r>
      <w:r w:rsidR="009A2011" w:rsidRPr="00E8248B">
        <w:rPr>
          <w:lang w:val="en-US" w:eastAsia="en-US"/>
        </w:rPr>
        <w:t>29</w:t>
      </w:r>
      <w:r w:rsidR="009F7443" w:rsidRPr="00E8248B">
        <w:rPr>
          <w:lang w:val="en-US" w:eastAsia="en-US"/>
        </w:rPr>
        <w:t xml:space="preserve"> will be released by the IHO as a new edition, revision, or clarification.  </w:t>
      </w:r>
    </w:p>
    <w:p w14:paraId="2B082BD7" w14:textId="77777777" w:rsidR="009F7443" w:rsidRPr="00E8248B" w:rsidRDefault="009F7443" w:rsidP="00972855">
      <w:pPr>
        <w:pStyle w:val="Heading4"/>
        <w:rPr>
          <w:lang w:val="en-US" w:eastAsia="en-US"/>
        </w:rPr>
      </w:pPr>
      <w:r w:rsidRPr="00E8248B">
        <w:rPr>
          <w:lang w:val="en-US" w:eastAsia="en-US"/>
        </w:rPr>
        <w:t>New Edition</w:t>
      </w:r>
    </w:p>
    <w:p w14:paraId="738693F2" w14:textId="294870B8" w:rsidR="008F7F95" w:rsidRPr="00E8248B" w:rsidRDefault="009F7443" w:rsidP="00C53B69">
      <w:pPr>
        <w:autoSpaceDE w:val="0"/>
        <w:autoSpaceDN w:val="0"/>
        <w:adjustRightInd w:val="0"/>
        <w:spacing w:after="0" w:line="240" w:lineRule="auto"/>
        <w:rPr>
          <w:rFonts w:cs="Arial"/>
          <w:color w:val="000000"/>
          <w:lang w:val="en-US" w:eastAsia="en-US"/>
        </w:rPr>
      </w:pPr>
      <w:r w:rsidRPr="00E8248B">
        <w:rPr>
          <w:rFonts w:cs="Arial"/>
          <w:iCs/>
          <w:color w:val="000000"/>
          <w:lang w:val="en-US" w:eastAsia="en-US"/>
        </w:rPr>
        <w:t>New Editions</w:t>
      </w:r>
      <w:r w:rsidRPr="00E8248B">
        <w:rPr>
          <w:rFonts w:cs="Arial"/>
          <w:i/>
          <w:iCs/>
          <w:color w:val="000000"/>
          <w:lang w:val="en-US" w:eastAsia="en-US"/>
        </w:rPr>
        <w:t xml:space="preserve"> </w:t>
      </w:r>
      <w:r w:rsidRPr="00E8248B">
        <w:rPr>
          <w:rFonts w:cs="Arial"/>
          <w:color w:val="000000"/>
          <w:lang w:val="en-US" w:eastAsia="en-US"/>
        </w:rPr>
        <w:t xml:space="preserve">of </w:t>
      </w:r>
      <w:r w:rsidR="00A217FA" w:rsidRPr="00795958">
        <w:rPr>
          <w:rFonts w:cs="Arial"/>
          <w:lang w:val="en-US" w:eastAsia="en-US"/>
        </w:rPr>
        <w:t>S-1</w:t>
      </w:r>
      <w:r w:rsidR="009A2011" w:rsidRPr="00795958">
        <w:rPr>
          <w:rFonts w:cs="Arial"/>
          <w:lang w:val="en-US" w:eastAsia="en-US"/>
        </w:rPr>
        <w:t>29</w:t>
      </w:r>
      <w:r w:rsidRPr="00795958">
        <w:rPr>
          <w:rFonts w:cs="Arial"/>
          <w:lang w:val="en-US" w:eastAsia="en-US"/>
        </w:rPr>
        <w:t xml:space="preserve"> </w:t>
      </w:r>
      <w:r w:rsidRPr="00E8248B">
        <w:rPr>
          <w:rFonts w:cs="Arial"/>
          <w:color w:val="000000"/>
          <w:lang w:val="en-US" w:eastAsia="en-US"/>
        </w:rPr>
        <w:t xml:space="preserve">introduce significant changes. </w:t>
      </w:r>
      <w:r w:rsidRPr="00E8248B">
        <w:rPr>
          <w:rFonts w:cs="Arial"/>
          <w:i/>
          <w:iCs/>
          <w:color w:val="000000"/>
          <w:lang w:val="en-US" w:eastAsia="en-US"/>
        </w:rPr>
        <w:t xml:space="preserve">New Editions </w:t>
      </w:r>
      <w:r w:rsidRPr="00E8248B">
        <w:rPr>
          <w:rFonts w:cs="Arial"/>
          <w:color w:val="000000"/>
          <w:lang w:val="en-US" w:eastAsia="en-US"/>
        </w:rPr>
        <w:t xml:space="preserve">enable new concepts, such as the ability to support new functions or applications, or the introduction of new constructs or data types. </w:t>
      </w:r>
      <w:r w:rsidRPr="00E8248B">
        <w:rPr>
          <w:rFonts w:cs="Arial"/>
          <w:i/>
          <w:iCs/>
          <w:color w:val="000000"/>
          <w:lang w:val="en-US" w:eastAsia="en-US"/>
        </w:rPr>
        <w:t xml:space="preserve">New Editions </w:t>
      </w:r>
      <w:r w:rsidRPr="00E8248B">
        <w:rPr>
          <w:rFonts w:cs="Arial"/>
          <w:color w:val="000000"/>
          <w:lang w:val="en-US" w:eastAsia="en-US"/>
        </w:rPr>
        <w:t xml:space="preserve">are likely to have a significant impact on either existing users or future users </w:t>
      </w:r>
      <w:r w:rsidR="008D49AA" w:rsidRPr="00E8248B">
        <w:rPr>
          <w:rFonts w:cs="Arial"/>
          <w:color w:val="000000"/>
          <w:lang w:val="en-US" w:eastAsia="en-US"/>
        </w:rPr>
        <w:t>of S-1</w:t>
      </w:r>
      <w:r w:rsidR="009A2011" w:rsidRPr="00E8248B">
        <w:rPr>
          <w:rFonts w:cs="Arial"/>
          <w:color w:val="000000"/>
          <w:lang w:val="en-US" w:eastAsia="en-US"/>
        </w:rPr>
        <w:t>29</w:t>
      </w:r>
      <w:r w:rsidRPr="00E8248B">
        <w:rPr>
          <w:rFonts w:cs="Arial"/>
          <w:color w:val="000000"/>
          <w:lang w:val="en-US" w:eastAsia="en-US"/>
        </w:rPr>
        <w:t xml:space="preserve">. </w:t>
      </w:r>
    </w:p>
    <w:p w14:paraId="0CE697A3" w14:textId="77777777" w:rsidR="008F7F95" w:rsidRPr="00795958" w:rsidRDefault="008F7F95" w:rsidP="00C53B69">
      <w:pPr>
        <w:autoSpaceDE w:val="0"/>
        <w:autoSpaceDN w:val="0"/>
        <w:adjustRightInd w:val="0"/>
        <w:spacing w:after="0" w:line="240" w:lineRule="auto"/>
        <w:rPr>
          <w:rFonts w:cs="Arial"/>
          <w:color w:val="000000"/>
          <w:lang w:val="en-US" w:eastAsia="en-US"/>
        </w:rPr>
      </w:pPr>
    </w:p>
    <w:p w14:paraId="05541146" w14:textId="77777777" w:rsidR="008F7F95" w:rsidRPr="00E8248B" w:rsidRDefault="008F7F95" w:rsidP="00972855">
      <w:pPr>
        <w:pStyle w:val="Heading4"/>
        <w:rPr>
          <w:lang w:val="en-US" w:eastAsia="en-US"/>
        </w:rPr>
      </w:pPr>
      <w:r w:rsidRPr="00E8248B">
        <w:rPr>
          <w:lang w:val="en-US" w:eastAsia="en-US"/>
        </w:rPr>
        <w:t>Revisions</w:t>
      </w:r>
    </w:p>
    <w:p w14:paraId="052761BB" w14:textId="03D2F202" w:rsidR="005E6D54" w:rsidRPr="0061048F" w:rsidRDefault="009F7443" w:rsidP="00595A33">
      <w:pPr>
        <w:autoSpaceDE w:val="0"/>
        <w:autoSpaceDN w:val="0"/>
        <w:adjustRightInd w:val="0"/>
        <w:spacing w:after="0" w:line="240" w:lineRule="auto"/>
        <w:rPr>
          <w:rFonts w:cs="Arial"/>
          <w:color w:val="000000"/>
          <w:lang w:val="en-US" w:eastAsia="en-US"/>
        </w:rPr>
      </w:pPr>
      <w:r w:rsidRPr="0020149E">
        <w:rPr>
          <w:rFonts w:cs="Arial"/>
          <w:i/>
          <w:iCs/>
          <w:color w:val="000000"/>
          <w:lang w:val="en-US" w:eastAsia="en-US"/>
        </w:rPr>
        <w:t xml:space="preserve">Revisions </w:t>
      </w:r>
      <w:r w:rsidRPr="0020149E">
        <w:rPr>
          <w:rFonts w:cs="Arial"/>
          <w:color w:val="000000"/>
          <w:lang w:val="en-US" w:eastAsia="en-US"/>
        </w:rPr>
        <w:t xml:space="preserve">are defined as substantive semantic changes to </w:t>
      </w:r>
      <w:r w:rsidR="008D49AA" w:rsidRPr="0020149E">
        <w:rPr>
          <w:rFonts w:cs="Arial"/>
          <w:color w:val="FF0000"/>
          <w:lang w:val="en-US" w:eastAsia="en-US"/>
        </w:rPr>
        <w:t>S-1</w:t>
      </w:r>
      <w:r w:rsidR="009A2011" w:rsidRPr="0020149E">
        <w:rPr>
          <w:rFonts w:cs="Arial"/>
          <w:color w:val="FF0000"/>
          <w:lang w:val="en-US" w:eastAsia="en-US"/>
        </w:rPr>
        <w:t>29</w:t>
      </w:r>
      <w:r w:rsidRPr="0020149E">
        <w:rPr>
          <w:rFonts w:cs="Arial"/>
          <w:color w:val="000000"/>
          <w:lang w:val="en-US" w:eastAsia="en-US"/>
        </w:rPr>
        <w:t xml:space="preserve">. Typically, revisions </w:t>
      </w:r>
      <w:r w:rsidR="00A217FA" w:rsidRPr="0020149E">
        <w:rPr>
          <w:rFonts w:cs="Arial"/>
          <w:color w:val="000000"/>
          <w:lang w:val="en-US" w:eastAsia="en-US"/>
        </w:rPr>
        <w:t xml:space="preserve">will change </w:t>
      </w:r>
      <w:r w:rsidR="00A217FA" w:rsidRPr="0020149E">
        <w:rPr>
          <w:rFonts w:cs="Arial"/>
          <w:color w:val="FF0000"/>
          <w:lang w:val="en-US" w:eastAsia="en-US"/>
        </w:rPr>
        <w:t>S-1</w:t>
      </w:r>
      <w:r w:rsidR="009A2011" w:rsidRPr="0020149E">
        <w:rPr>
          <w:rFonts w:cs="Arial"/>
          <w:color w:val="FF0000"/>
          <w:lang w:val="en-US" w:eastAsia="en-US"/>
        </w:rPr>
        <w:t>29</w:t>
      </w:r>
      <w:r w:rsidRPr="0020149E">
        <w:rPr>
          <w:rFonts w:cs="Arial"/>
          <w:color w:val="000000"/>
          <w:lang w:val="en-US" w:eastAsia="en-US"/>
        </w:rPr>
        <w:t xml:space="preserve"> to correct factual errors; introduce necessary changes that have become evident as a result of practical experience or changing circumstances. A </w:t>
      </w:r>
      <w:r w:rsidRPr="00816B9A">
        <w:rPr>
          <w:rFonts w:cs="Arial"/>
          <w:i/>
          <w:iCs/>
          <w:color w:val="000000"/>
          <w:lang w:val="en-US" w:eastAsia="en-US"/>
        </w:rPr>
        <w:t xml:space="preserve">revision </w:t>
      </w:r>
      <w:r w:rsidR="006767ED" w:rsidRPr="00816B9A">
        <w:rPr>
          <w:rFonts w:cs="Arial"/>
          <w:color w:val="000000"/>
          <w:lang w:val="en-US" w:eastAsia="en-US"/>
        </w:rPr>
        <w:t>must</w:t>
      </w:r>
      <w:r w:rsidRPr="00BD11C7">
        <w:rPr>
          <w:rFonts w:cs="Arial"/>
          <w:color w:val="000000"/>
          <w:lang w:val="en-US" w:eastAsia="en-US"/>
        </w:rPr>
        <w:t xml:space="preserve"> not be classified as a clarification. </w:t>
      </w:r>
      <w:r w:rsidRPr="00BD11C7">
        <w:rPr>
          <w:rFonts w:cs="Arial"/>
          <w:i/>
          <w:iCs/>
          <w:color w:val="000000"/>
          <w:lang w:val="en-US" w:eastAsia="en-US"/>
        </w:rPr>
        <w:t xml:space="preserve">Revisions </w:t>
      </w:r>
      <w:r w:rsidRPr="00BD11C7">
        <w:rPr>
          <w:rFonts w:cs="Arial"/>
          <w:color w:val="000000"/>
          <w:lang w:val="en-US" w:eastAsia="en-US"/>
        </w:rPr>
        <w:t xml:space="preserve">could have an impact on either existing users or future users of </w:t>
      </w:r>
      <w:r w:rsidR="008D49AA" w:rsidRPr="0049643E">
        <w:rPr>
          <w:rFonts w:cs="Arial"/>
          <w:color w:val="000000"/>
          <w:lang w:val="en-US" w:eastAsia="en-US"/>
        </w:rPr>
        <w:t>S-1</w:t>
      </w:r>
      <w:r w:rsidR="009A2011" w:rsidRPr="0049643E">
        <w:rPr>
          <w:rFonts w:cs="Arial"/>
          <w:color w:val="000000"/>
          <w:lang w:val="en-US" w:eastAsia="en-US"/>
        </w:rPr>
        <w:t>29</w:t>
      </w:r>
      <w:r w:rsidRPr="0049643E">
        <w:rPr>
          <w:rFonts w:cs="Arial"/>
          <w:color w:val="000000"/>
          <w:lang w:val="en-US" w:eastAsia="en-US"/>
        </w:rPr>
        <w:t xml:space="preserve">. All cumulative </w:t>
      </w:r>
      <w:r w:rsidRPr="0049643E">
        <w:rPr>
          <w:rFonts w:cs="Arial"/>
          <w:i/>
          <w:iCs/>
          <w:color w:val="000000"/>
          <w:lang w:val="en-US" w:eastAsia="en-US"/>
        </w:rPr>
        <w:t xml:space="preserve">clarifications </w:t>
      </w:r>
      <w:r w:rsidRPr="0049643E">
        <w:rPr>
          <w:rFonts w:cs="Arial"/>
          <w:color w:val="000000"/>
          <w:lang w:val="en-US" w:eastAsia="en-US"/>
        </w:rPr>
        <w:t xml:space="preserve">must be included with the release of approved corrections revisions. </w:t>
      </w:r>
    </w:p>
    <w:p w14:paraId="52DCF85B" w14:textId="77777777" w:rsidR="00595A33" w:rsidRPr="008B4127" w:rsidRDefault="00595A33" w:rsidP="00595A33">
      <w:pPr>
        <w:autoSpaceDE w:val="0"/>
        <w:autoSpaceDN w:val="0"/>
        <w:adjustRightInd w:val="0"/>
        <w:spacing w:after="0" w:line="240" w:lineRule="auto"/>
        <w:rPr>
          <w:rFonts w:cs="Arial"/>
          <w:color w:val="000000"/>
          <w:lang w:val="en-US" w:eastAsia="en-US"/>
        </w:rPr>
      </w:pPr>
    </w:p>
    <w:p w14:paraId="0230A875" w14:textId="77777777" w:rsidR="00595A33" w:rsidRPr="00E8248B" w:rsidRDefault="001E561A" w:rsidP="00595A33">
      <w:pPr>
        <w:pStyle w:val="ISOSecretObservations"/>
        <w:spacing w:before="60" w:line="240" w:lineRule="auto"/>
        <w:jc w:val="both"/>
        <w:rPr>
          <w:sz w:val="20"/>
          <w:lang w:val="en-US"/>
        </w:rPr>
      </w:pPr>
      <w:r w:rsidRPr="00E8248B">
        <w:rPr>
          <w:sz w:val="20"/>
          <w:lang w:val="en-US"/>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w:t>
      </w:r>
    </w:p>
    <w:p w14:paraId="1FBB4B7A" w14:textId="77777777" w:rsidR="00595A33" w:rsidRPr="00E8248B" w:rsidRDefault="00595A33" w:rsidP="00595A33">
      <w:pPr>
        <w:pStyle w:val="ISOSecretObservations"/>
        <w:spacing w:before="60" w:line="240" w:lineRule="auto"/>
        <w:jc w:val="both"/>
        <w:rPr>
          <w:sz w:val="20"/>
          <w:lang w:val="en-US"/>
        </w:rPr>
      </w:pPr>
    </w:p>
    <w:p w14:paraId="6F4B38EC" w14:textId="4E9AEDB9" w:rsidR="001E561A" w:rsidRPr="0020149E" w:rsidRDefault="001E561A" w:rsidP="00595A33">
      <w:pPr>
        <w:autoSpaceDE w:val="0"/>
        <w:autoSpaceDN w:val="0"/>
        <w:adjustRightInd w:val="0"/>
        <w:spacing w:after="0" w:line="240" w:lineRule="auto"/>
        <w:rPr>
          <w:rFonts w:cs="Arial"/>
          <w:color w:val="000000"/>
          <w:lang w:val="en-US" w:eastAsia="en-US"/>
        </w:rPr>
      </w:pPr>
      <w:r w:rsidRPr="0020149E">
        <w:rPr>
          <w:rFonts w:cs="Arial"/>
          <w:color w:val="000000"/>
          <w:lang w:val="en-US" w:eastAsia="en-US"/>
        </w:rPr>
        <w:t>In most cases a new feature or portrayal catalogue wi</w:t>
      </w:r>
      <w:r w:rsidR="008D49AA" w:rsidRPr="0020149E">
        <w:rPr>
          <w:rFonts w:cs="Arial"/>
          <w:color w:val="000000"/>
          <w:lang w:val="en-US" w:eastAsia="en-US"/>
        </w:rPr>
        <w:t>ll result in a revision of S-1</w:t>
      </w:r>
      <w:r w:rsidR="009A2011" w:rsidRPr="0020149E">
        <w:rPr>
          <w:rFonts w:cs="Arial"/>
          <w:color w:val="000000"/>
          <w:lang w:val="en-US" w:eastAsia="en-US"/>
        </w:rPr>
        <w:t>29</w:t>
      </w:r>
      <w:r w:rsidRPr="0020149E">
        <w:rPr>
          <w:rFonts w:cs="Arial"/>
          <w:color w:val="000000"/>
          <w:lang w:val="en-US" w:eastAsia="en-US"/>
        </w:rPr>
        <w:t>.</w:t>
      </w:r>
    </w:p>
    <w:p w14:paraId="33D3B005" w14:textId="77777777" w:rsidR="008F7F95" w:rsidRPr="00795958" w:rsidRDefault="008F7F95" w:rsidP="00C53B69">
      <w:pPr>
        <w:autoSpaceDE w:val="0"/>
        <w:autoSpaceDN w:val="0"/>
        <w:adjustRightInd w:val="0"/>
        <w:spacing w:after="0" w:line="240" w:lineRule="auto"/>
        <w:rPr>
          <w:rFonts w:cs="Arial"/>
          <w:color w:val="000000"/>
          <w:lang w:val="en-US" w:eastAsia="en-US"/>
        </w:rPr>
      </w:pPr>
    </w:p>
    <w:p w14:paraId="5B147413" w14:textId="77777777" w:rsidR="008F7F95" w:rsidRPr="00E8248B" w:rsidRDefault="008F7F95" w:rsidP="00972855">
      <w:pPr>
        <w:pStyle w:val="Heading4"/>
        <w:rPr>
          <w:lang w:val="en-US" w:eastAsia="en-US"/>
        </w:rPr>
      </w:pPr>
      <w:r w:rsidRPr="00E8248B">
        <w:rPr>
          <w:lang w:val="en-US" w:eastAsia="en-US"/>
        </w:rPr>
        <w:t>Clarification</w:t>
      </w:r>
    </w:p>
    <w:p w14:paraId="3AB5E8F3" w14:textId="289EB87C" w:rsidR="009F7443" w:rsidRPr="00BD11C7" w:rsidRDefault="009F7443" w:rsidP="00C53B69">
      <w:pPr>
        <w:autoSpaceDE w:val="0"/>
        <w:autoSpaceDN w:val="0"/>
        <w:adjustRightInd w:val="0"/>
        <w:spacing w:after="0" w:line="240" w:lineRule="auto"/>
        <w:rPr>
          <w:rFonts w:cs="Arial"/>
          <w:color w:val="000000"/>
          <w:lang w:val="en-US" w:eastAsia="en-US"/>
        </w:rPr>
      </w:pPr>
      <w:r w:rsidRPr="0020149E">
        <w:rPr>
          <w:rFonts w:cs="Arial"/>
          <w:color w:val="000000"/>
          <w:lang w:val="en-US" w:eastAsia="en-US"/>
        </w:rPr>
        <w:t xml:space="preserve">Clarifications are non-substantive changes to </w:t>
      </w:r>
      <w:r w:rsidR="008D49AA" w:rsidRPr="0020149E">
        <w:rPr>
          <w:rFonts w:cs="Arial"/>
          <w:color w:val="000000"/>
          <w:lang w:val="en-US" w:eastAsia="en-US"/>
        </w:rPr>
        <w:t>S-1</w:t>
      </w:r>
      <w:r w:rsidR="009A2011" w:rsidRPr="0020149E">
        <w:rPr>
          <w:rFonts w:cs="Arial"/>
          <w:color w:val="000000"/>
          <w:lang w:val="en-US" w:eastAsia="en-US"/>
        </w:rPr>
        <w:t>29</w:t>
      </w:r>
      <w:r w:rsidRPr="0020149E">
        <w:rPr>
          <w:rFonts w:cs="Arial"/>
          <w:color w:val="000000"/>
          <w:lang w:val="en-US" w:eastAsia="en-US"/>
        </w:rPr>
        <w:t xml:space="preserve">. Typically, clarifications: remove ambiguity; correct grammatical and spelling errors; amend or update cross references; insert improved graphics in spelling, punctuation and grammar. A clarification must not cause any substantive semantic change to </w:t>
      </w:r>
      <w:r w:rsidR="008D49AA" w:rsidRPr="00816B9A">
        <w:rPr>
          <w:rFonts w:cs="Arial"/>
          <w:color w:val="000000"/>
          <w:lang w:val="en-US" w:eastAsia="en-US"/>
        </w:rPr>
        <w:t>S-10n</w:t>
      </w:r>
      <w:r w:rsidR="008F7F95" w:rsidRPr="00816B9A">
        <w:rPr>
          <w:rFonts w:cs="Arial"/>
          <w:color w:val="000000"/>
          <w:lang w:val="en-US" w:eastAsia="en-US"/>
        </w:rPr>
        <w:t>.</w:t>
      </w:r>
      <w:r w:rsidRPr="00BD11C7">
        <w:rPr>
          <w:rFonts w:cs="Arial"/>
          <w:color w:val="000000"/>
          <w:lang w:val="en-US" w:eastAsia="en-US"/>
        </w:rPr>
        <w:t xml:space="preserve"> </w:t>
      </w:r>
    </w:p>
    <w:p w14:paraId="6FB68944" w14:textId="77777777" w:rsidR="001E561A" w:rsidRPr="00BD11C7" w:rsidRDefault="001E561A" w:rsidP="00C53B69">
      <w:pPr>
        <w:autoSpaceDE w:val="0"/>
        <w:autoSpaceDN w:val="0"/>
        <w:adjustRightInd w:val="0"/>
        <w:spacing w:after="0" w:line="240" w:lineRule="auto"/>
        <w:rPr>
          <w:rFonts w:cs="Arial"/>
          <w:color w:val="000000"/>
          <w:lang w:val="en-US" w:eastAsia="en-US"/>
        </w:rPr>
      </w:pPr>
    </w:p>
    <w:p w14:paraId="48BCF17C" w14:textId="77777777" w:rsidR="001E561A" w:rsidRPr="0049643E" w:rsidRDefault="001E561A" w:rsidP="00C53B69">
      <w:pPr>
        <w:autoSpaceDE w:val="0"/>
        <w:autoSpaceDN w:val="0"/>
        <w:adjustRightInd w:val="0"/>
        <w:spacing w:after="0" w:line="240" w:lineRule="auto"/>
        <w:rPr>
          <w:rFonts w:cs="Arial"/>
          <w:color w:val="000000"/>
          <w:lang w:val="en-US" w:eastAsia="en-US"/>
        </w:rPr>
      </w:pPr>
      <w:r w:rsidRPr="0049643E">
        <w:rPr>
          <w:rFonts w:cs="Arial"/>
          <w:color w:val="000000"/>
          <w:lang w:val="en-US" w:eastAsia="en-US"/>
        </w:rPr>
        <w:t>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w:t>
      </w:r>
    </w:p>
    <w:p w14:paraId="099B807C" w14:textId="77777777" w:rsidR="001E561A" w:rsidRPr="00E8248B" w:rsidRDefault="001E561A" w:rsidP="00F073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rPr>
          <w:lang w:val="en-US"/>
        </w:rPr>
      </w:pPr>
    </w:p>
    <w:p w14:paraId="2D9CCD2B" w14:textId="77777777" w:rsidR="008F7F95" w:rsidRPr="00E8248B" w:rsidRDefault="008F7F95" w:rsidP="00972855">
      <w:pPr>
        <w:pStyle w:val="Heading4"/>
      </w:pPr>
      <w:r w:rsidRPr="00E8248B">
        <w:t>Version Numbers</w:t>
      </w:r>
    </w:p>
    <w:p w14:paraId="7377C655" w14:textId="6C184490" w:rsidR="008F7F95" w:rsidRPr="00E8248B" w:rsidRDefault="008F7F95" w:rsidP="00C53B69">
      <w:r w:rsidRPr="00E8248B">
        <w:t xml:space="preserve">The associated version control numbering </w:t>
      </w:r>
      <w:r w:rsidR="008D49AA" w:rsidRPr="00E8248B">
        <w:t>to identify changes (n) to S-1</w:t>
      </w:r>
      <w:r w:rsidR="009A2011" w:rsidRPr="00E8248B">
        <w:t>29</w:t>
      </w:r>
      <w:r w:rsidRPr="00E8248B">
        <w:t xml:space="preserve"> </w:t>
      </w:r>
      <w:r w:rsidR="006767ED" w:rsidRPr="00E8248B">
        <w:t>must</w:t>
      </w:r>
      <w:r w:rsidRPr="00E8248B">
        <w:t xml:space="preserve"> be as follows:</w:t>
      </w:r>
    </w:p>
    <w:p w14:paraId="5500914E" w14:textId="77777777" w:rsidR="008F7F95" w:rsidRPr="00E8248B" w:rsidRDefault="008F7F95" w:rsidP="00C53B69">
      <w:r w:rsidRPr="00E8248B">
        <w:t xml:space="preserve">New Editions denoted as </w:t>
      </w:r>
      <w:r w:rsidRPr="00795958">
        <w:rPr>
          <w:b/>
        </w:rPr>
        <w:t>n</w:t>
      </w:r>
      <w:r w:rsidRPr="00E8248B">
        <w:t>.0.0</w:t>
      </w:r>
    </w:p>
    <w:p w14:paraId="11D342DE" w14:textId="77777777" w:rsidR="008F7F95" w:rsidRPr="00E8248B" w:rsidRDefault="008F7F95" w:rsidP="00C53B69">
      <w:r w:rsidRPr="00E8248B">
        <w:t>Revisions denoted as n.</w:t>
      </w:r>
      <w:r w:rsidRPr="00795958">
        <w:rPr>
          <w:b/>
        </w:rPr>
        <w:t>n</w:t>
      </w:r>
      <w:r w:rsidRPr="00E8248B">
        <w:t>.0</w:t>
      </w:r>
    </w:p>
    <w:p w14:paraId="70B8F6D8" w14:textId="77777777" w:rsidR="000F2AEA" w:rsidRPr="00E8248B" w:rsidRDefault="008F7F95" w:rsidP="00C53B69">
      <w:r w:rsidRPr="00E8248B">
        <w:t>Clarifications denoted as n.n.</w:t>
      </w:r>
      <w:r w:rsidRPr="00795958">
        <w:rPr>
          <w:b/>
        </w:rPr>
        <w:t>n</w:t>
      </w:r>
    </w:p>
    <w:p w14:paraId="02E29F27" w14:textId="77777777" w:rsidR="00731C05" w:rsidRPr="00795958" w:rsidRDefault="004B59B1" w:rsidP="001C2735">
      <w:pPr>
        <w:pStyle w:val="Heading1"/>
        <w:rPr>
          <w:sz w:val="20"/>
        </w:rPr>
      </w:pPr>
      <w:bookmarkStart w:id="287" w:name="_Toc225648278"/>
      <w:bookmarkStart w:id="288" w:name="_Toc225065135"/>
      <w:bookmarkStart w:id="289" w:name="_Toc454280174"/>
      <w:r w:rsidRPr="00795958">
        <w:rPr>
          <w:sz w:val="20"/>
        </w:rPr>
        <w:t>Specification Scopes</w:t>
      </w:r>
      <w:bookmarkEnd w:id="287"/>
      <w:bookmarkEnd w:id="288"/>
      <w:bookmarkEnd w:id="289"/>
    </w:p>
    <w:p w14:paraId="576701EE" w14:textId="7DC5F857" w:rsidR="00966798" w:rsidRPr="00795958" w:rsidRDefault="00966798" w:rsidP="00795958">
      <w:pPr>
        <w:pStyle w:val="Label1"/>
        <w:spacing w:line="240" w:lineRule="auto"/>
        <w:ind w:left="0" w:firstLine="0"/>
        <w:rPr>
          <w:b w:val="0"/>
          <w:sz w:val="20"/>
          <w:szCs w:val="20"/>
        </w:rPr>
      </w:pPr>
      <w:r w:rsidRPr="00795958">
        <w:rPr>
          <w:b w:val="0"/>
          <w:sz w:val="20"/>
          <w:szCs w:val="20"/>
        </w:rPr>
        <w:t>Requirements for data and metadata are provided. This document does not include product delivery mechanisms.</w:t>
      </w:r>
    </w:p>
    <w:p w14:paraId="2BC01FAB" w14:textId="77777777" w:rsidR="00966798" w:rsidRPr="00795958" w:rsidRDefault="00966798" w:rsidP="00795958">
      <w:pPr>
        <w:pStyle w:val="Label1"/>
        <w:spacing w:line="240" w:lineRule="auto"/>
        <w:ind w:left="0" w:firstLine="0"/>
        <w:rPr>
          <w:b w:val="0"/>
          <w:sz w:val="20"/>
          <w:szCs w:val="20"/>
        </w:rPr>
      </w:pPr>
    </w:p>
    <w:p w14:paraId="671D92DF" w14:textId="396A37F8" w:rsidR="000D6280" w:rsidRPr="00795958" w:rsidRDefault="000D6280" w:rsidP="00972855">
      <w:pPr>
        <w:pStyle w:val="Label1"/>
        <w:rPr>
          <w:sz w:val="20"/>
          <w:szCs w:val="20"/>
        </w:rPr>
      </w:pPr>
      <w:r w:rsidRPr="00795958">
        <w:rPr>
          <w:sz w:val="20"/>
          <w:szCs w:val="20"/>
        </w:rPr>
        <w:lastRenderedPageBreak/>
        <w:t xml:space="preserve">Scope ID: </w:t>
      </w:r>
      <w:r w:rsidRPr="00795958">
        <w:rPr>
          <w:sz w:val="20"/>
          <w:szCs w:val="20"/>
        </w:rPr>
        <w:tab/>
      </w:r>
      <w:r w:rsidRPr="00795958">
        <w:rPr>
          <w:sz w:val="20"/>
          <w:szCs w:val="20"/>
        </w:rPr>
        <w:tab/>
      </w:r>
      <w:r w:rsidR="007E105D">
        <w:rPr>
          <w:sz w:val="20"/>
          <w:szCs w:val="20"/>
        </w:rPr>
        <w:t>Underkeel Clearance Management datasets</w:t>
      </w:r>
    </w:p>
    <w:p w14:paraId="74985BF6" w14:textId="170FFC7F" w:rsidR="000D6280" w:rsidRPr="00795958" w:rsidRDefault="000D6280" w:rsidP="00972855">
      <w:pPr>
        <w:pStyle w:val="Label1"/>
        <w:rPr>
          <w:sz w:val="20"/>
          <w:szCs w:val="20"/>
        </w:rPr>
      </w:pPr>
      <w:r w:rsidRPr="00795958">
        <w:rPr>
          <w:sz w:val="20"/>
          <w:szCs w:val="20"/>
        </w:rPr>
        <w:t>Level:</w:t>
      </w:r>
      <w:r w:rsidRPr="00795958">
        <w:rPr>
          <w:sz w:val="20"/>
          <w:szCs w:val="20"/>
        </w:rPr>
        <w:tab/>
      </w:r>
      <w:r w:rsidRPr="00795958">
        <w:rPr>
          <w:sz w:val="20"/>
          <w:szCs w:val="20"/>
        </w:rPr>
        <w:tab/>
      </w:r>
      <w:r w:rsidR="007E105D" w:rsidRPr="007E105D">
        <w:rPr>
          <w:sz w:val="20"/>
          <w:szCs w:val="20"/>
        </w:rPr>
        <w:t>MD_ScopeCode - 005</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p>
    <w:p w14:paraId="140CDC3D" w14:textId="5B5641FE" w:rsidR="00FB48D8" w:rsidRPr="00795958" w:rsidRDefault="000D6280" w:rsidP="00972855">
      <w:pPr>
        <w:pStyle w:val="Label1"/>
        <w:rPr>
          <w:sz w:val="20"/>
          <w:szCs w:val="20"/>
        </w:rPr>
      </w:pPr>
      <w:r w:rsidRPr="00795958">
        <w:rPr>
          <w:sz w:val="20"/>
          <w:szCs w:val="20"/>
        </w:rPr>
        <w:t>Level name:</w:t>
      </w:r>
      <w:r w:rsidRPr="00795958">
        <w:rPr>
          <w:sz w:val="20"/>
          <w:szCs w:val="20"/>
        </w:rPr>
        <w:tab/>
      </w:r>
      <w:r w:rsidR="007E105D">
        <w:rPr>
          <w:sz w:val="20"/>
          <w:szCs w:val="20"/>
        </w:rPr>
        <w:t>dataset</w:t>
      </w:r>
    </w:p>
    <w:p w14:paraId="4C69CAFA" w14:textId="77777777" w:rsidR="00A25DC9" w:rsidRPr="00795958" w:rsidRDefault="00A25DC9" w:rsidP="001C2735">
      <w:pPr>
        <w:pStyle w:val="Heading1"/>
        <w:rPr>
          <w:sz w:val="20"/>
        </w:rPr>
      </w:pPr>
      <w:bookmarkStart w:id="290" w:name="_Toc225648279"/>
      <w:bookmarkStart w:id="291" w:name="_Toc225065136"/>
      <w:bookmarkStart w:id="292" w:name="_Toc454280175"/>
      <w:r w:rsidRPr="00795958">
        <w:rPr>
          <w:sz w:val="20"/>
        </w:rPr>
        <w:t>Data</w:t>
      </w:r>
      <w:r w:rsidR="00053ABB" w:rsidRPr="00795958">
        <w:rPr>
          <w:sz w:val="20"/>
        </w:rPr>
        <w:t>s</w:t>
      </w:r>
      <w:r w:rsidR="00A25574" w:rsidRPr="00795958">
        <w:rPr>
          <w:sz w:val="20"/>
        </w:rPr>
        <w:t xml:space="preserve">et </w:t>
      </w:r>
      <w:bookmarkEnd w:id="290"/>
      <w:bookmarkEnd w:id="291"/>
      <w:r w:rsidR="00A25574" w:rsidRPr="00795958">
        <w:rPr>
          <w:sz w:val="20"/>
        </w:rPr>
        <w:t>Identification</w:t>
      </w:r>
      <w:bookmarkEnd w:id="292"/>
    </w:p>
    <w:p w14:paraId="1CDA5F85" w14:textId="17D672F7" w:rsidR="00E8248B" w:rsidRPr="00795958" w:rsidRDefault="00966798" w:rsidP="00795958">
      <w:pPr>
        <w:pStyle w:val="Label1"/>
        <w:spacing w:after="240" w:line="240" w:lineRule="auto"/>
        <w:ind w:left="0" w:firstLine="0"/>
        <w:rPr>
          <w:b w:val="0"/>
          <w:sz w:val="20"/>
          <w:szCs w:val="20"/>
        </w:rPr>
      </w:pPr>
      <w:r w:rsidRPr="00795958">
        <w:rPr>
          <w:b w:val="0"/>
          <w:sz w:val="20"/>
          <w:szCs w:val="20"/>
        </w:rPr>
        <w:t xml:space="preserve">A under keel clearance dataset that conforms to this Product Specification uses the following general information for distinction: </w:t>
      </w:r>
    </w:p>
    <w:p w14:paraId="46E00824" w14:textId="35D32831" w:rsidR="00F55B36" w:rsidRPr="00795958" w:rsidRDefault="00B356C5" w:rsidP="00517E20">
      <w:pPr>
        <w:pStyle w:val="Label1"/>
        <w:ind w:left="2835" w:hanging="2835"/>
        <w:rPr>
          <w:sz w:val="20"/>
          <w:szCs w:val="20"/>
        </w:rPr>
      </w:pPr>
      <w:r w:rsidRPr="00795958">
        <w:rPr>
          <w:sz w:val="20"/>
          <w:szCs w:val="20"/>
        </w:rPr>
        <w:t xml:space="preserve">Title: </w:t>
      </w:r>
      <w:r w:rsidRPr="00795958">
        <w:rPr>
          <w:sz w:val="20"/>
          <w:szCs w:val="20"/>
        </w:rPr>
        <w:tab/>
      </w:r>
      <w:r w:rsidR="00517E20">
        <w:rPr>
          <w:b w:val="0"/>
          <w:sz w:val="20"/>
          <w:szCs w:val="20"/>
        </w:rPr>
        <w:t>Under Keel Clearance Management Data Product</w:t>
      </w:r>
      <w:r w:rsidR="00595A33" w:rsidRPr="00795958">
        <w:rPr>
          <w:sz w:val="20"/>
          <w:szCs w:val="20"/>
        </w:rPr>
        <w:tab/>
      </w:r>
      <w:r w:rsidR="00595A33" w:rsidRPr="00795958">
        <w:rPr>
          <w:sz w:val="20"/>
          <w:szCs w:val="20"/>
        </w:rPr>
        <w:tab/>
      </w:r>
    </w:p>
    <w:p w14:paraId="1BA519A8" w14:textId="41CD672D" w:rsidR="00B356C5" w:rsidRPr="00795958" w:rsidRDefault="00B356C5" w:rsidP="00517E20">
      <w:pPr>
        <w:pStyle w:val="Label1"/>
        <w:ind w:left="2835" w:hanging="2835"/>
        <w:rPr>
          <w:sz w:val="20"/>
          <w:szCs w:val="20"/>
        </w:rPr>
      </w:pPr>
      <w:r w:rsidRPr="00795958">
        <w:rPr>
          <w:sz w:val="20"/>
          <w:szCs w:val="20"/>
        </w:rPr>
        <w:t>Alternate Title:</w:t>
      </w:r>
      <w:r w:rsidRPr="00795958">
        <w:rPr>
          <w:sz w:val="20"/>
          <w:szCs w:val="20"/>
        </w:rPr>
        <w:tab/>
      </w:r>
      <w:r w:rsidR="00517E20" w:rsidRPr="00795958">
        <w:rPr>
          <w:b w:val="0"/>
          <w:sz w:val="20"/>
          <w:szCs w:val="20"/>
        </w:rPr>
        <w:t>None</w:t>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p>
    <w:p w14:paraId="27D60DEF" w14:textId="650BD749" w:rsidR="00B356C5" w:rsidRPr="00795958" w:rsidRDefault="00B356C5" w:rsidP="00795958">
      <w:pPr>
        <w:pStyle w:val="Label1"/>
        <w:spacing w:line="240" w:lineRule="auto"/>
        <w:ind w:left="2835" w:hanging="2835"/>
        <w:rPr>
          <w:b w:val="0"/>
          <w:sz w:val="20"/>
          <w:szCs w:val="20"/>
        </w:rPr>
      </w:pPr>
      <w:r w:rsidRPr="00795958">
        <w:rPr>
          <w:sz w:val="20"/>
          <w:szCs w:val="20"/>
        </w:rPr>
        <w:t xml:space="preserve">Abstract: </w:t>
      </w:r>
      <w:r w:rsidRPr="00795958">
        <w:rPr>
          <w:sz w:val="20"/>
          <w:szCs w:val="20"/>
        </w:rPr>
        <w:tab/>
      </w:r>
      <w:r w:rsidR="00517E20" w:rsidRPr="00795958">
        <w:rPr>
          <w:b w:val="0"/>
          <w:sz w:val="20"/>
          <w:szCs w:val="20"/>
        </w:rPr>
        <w:t xml:space="preserve">The data product is a file containing </w:t>
      </w:r>
      <w:r w:rsidR="00517E20">
        <w:rPr>
          <w:b w:val="0"/>
          <w:sz w:val="20"/>
          <w:szCs w:val="20"/>
        </w:rPr>
        <w:t xml:space="preserve">under keel clearance </w:t>
      </w:r>
      <w:r w:rsidR="00517E20" w:rsidRPr="00795958">
        <w:rPr>
          <w:b w:val="0"/>
          <w:sz w:val="20"/>
          <w:szCs w:val="20"/>
        </w:rPr>
        <w:t xml:space="preserve">data for a particular geographic region and set of times, along with the accompanying metadata describing the content, variables, applicable times and locations, and structure of the data product. </w:t>
      </w:r>
      <w:r w:rsidR="00517E20">
        <w:rPr>
          <w:b w:val="0"/>
          <w:sz w:val="20"/>
          <w:szCs w:val="20"/>
        </w:rPr>
        <w:t xml:space="preserve">Under keel clearance management </w:t>
      </w:r>
      <w:r w:rsidR="00517E20" w:rsidRPr="00795958">
        <w:rPr>
          <w:b w:val="0"/>
          <w:sz w:val="20"/>
          <w:szCs w:val="20"/>
        </w:rPr>
        <w:t xml:space="preserve">data includes </w:t>
      </w:r>
      <w:r w:rsidR="00517E20">
        <w:rPr>
          <w:b w:val="0"/>
          <w:sz w:val="20"/>
          <w:szCs w:val="20"/>
        </w:rPr>
        <w:t xml:space="preserve">depths assessed as being navigationally safe and windows within which these assessments are valid, based upon </w:t>
      </w:r>
      <w:r w:rsidR="00517E20" w:rsidRPr="00795958">
        <w:rPr>
          <w:b w:val="0"/>
          <w:sz w:val="20"/>
          <w:szCs w:val="20"/>
        </w:rPr>
        <w:t xml:space="preserve">observed or mathematically-predicted values. </w:t>
      </w:r>
    </w:p>
    <w:p w14:paraId="59E163BD" w14:textId="77777777" w:rsidR="004279CC" w:rsidRPr="00795958" w:rsidRDefault="00B356C5" w:rsidP="00517E20">
      <w:pPr>
        <w:pStyle w:val="Label1"/>
        <w:ind w:left="2835" w:hanging="2835"/>
        <w:rPr>
          <w:sz w:val="20"/>
          <w:szCs w:val="20"/>
        </w:rPr>
      </w:pPr>
      <w:r w:rsidRPr="00795958">
        <w:rPr>
          <w:sz w:val="20"/>
          <w:szCs w:val="20"/>
        </w:rPr>
        <w:t>Topic Category:</w:t>
      </w:r>
      <w:r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p>
    <w:p w14:paraId="36BC224D" w14:textId="08A37CE7" w:rsidR="00B356C5" w:rsidRPr="00795958" w:rsidRDefault="004279CC" w:rsidP="00517E20">
      <w:pPr>
        <w:pStyle w:val="Label1"/>
        <w:ind w:left="2835" w:hanging="2835"/>
        <w:rPr>
          <w:sz w:val="20"/>
          <w:szCs w:val="20"/>
        </w:rPr>
      </w:pPr>
      <w:r w:rsidRPr="00795958">
        <w:rPr>
          <w:sz w:val="20"/>
          <w:szCs w:val="20"/>
        </w:rPr>
        <w:t>Geographic Description:</w:t>
      </w:r>
      <w:r w:rsidRPr="00795958">
        <w:rPr>
          <w:sz w:val="20"/>
          <w:szCs w:val="20"/>
        </w:rPr>
        <w:tab/>
      </w:r>
      <w:r w:rsidR="00966798" w:rsidRPr="00795958">
        <w:rPr>
          <w:b w:val="0"/>
          <w:sz w:val="20"/>
          <w:szCs w:val="20"/>
        </w:rPr>
        <w:t>Areas specific to marine navigation</w:t>
      </w:r>
      <w:r w:rsidR="00D20CD5" w:rsidRPr="00795958">
        <w:rPr>
          <w:sz w:val="20"/>
          <w:szCs w:val="20"/>
        </w:rPr>
        <w:tab/>
      </w:r>
      <w:r w:rsidR="00D20CD5" w:rsidRPr="00795958">
        <w:rPr>
          <w:sz w:val="20"/>
          <w:szCs w:val="20"/>
        </w:rPr>
        <w:tab/>
      </w:r>
    </w:p>
    <w:p w14:paraId="6A7CB93D" w14:textId="77777777" w:rsidR="00FA7B6A" w:rsidRPr="00795958" w:rsidRDefault="00B356C5" w:rsidP="00517E20">
      <w:pPr>
        <w:pStyle w:val="Label1"/>
        <w:ind w:left="2835" w:hanging="2835"/>
        <w:rPr>
          <w:sz w:val="20"/>
          <w:szCs w:val="20"/>
        </w:rPr>
      </w:pPr>
      <w:r w:rsidRPr="00795958">
        <w:rPr>
          <w:sz w:val="20"/>
          <w:szCs w:val="20"/>
        </w:rPr>
        <w:t>Spatial Resolution</w:t>
      </w:r>
      <w:r w:rsidR="00FA7489" w:rsidRPr="00795958">
        <w:rPr>
          <w:sz w:val="20"/>
          <w:szCs w:val="20"/>
        </w:rPr>
        <w:t>:</w:t>
      </w:r>
      <w:r w:rsidR="00D20CD5" w:rsidRPr="00795958">
        <w:rPr>
          <w:sz w:val="20"/>
          <w:szCs w:val="20"/>
        </w:rPr>
        <w:tab/>
      </w:r>
    </w:p>
    <w:p w14:paraId="4DDB4E1F" w14:textId="78A17FE0" w:rsidR="00BD2FBF" w:rsidRPr="00795958" w:rsidRDefault="00D20CD5" w:rsidP="00795958">
      <w:pPr>
        <w:pStyle w:val="Label1"/>
        <w:spacing w:line="240" w:lineRule="auto"/>
        <w:ind w:left="2835" w:hanging="2835"/>
        <w:rPr>
          <w:sz w:val="20"/>
          <w:szCs w:val="20"/>
        </w:rPr>
      </w:pPr>
      <w:r w:rsidRPr="00795958">
        <w:rPr>
          <w:sz w:val="20"/>
          <w:szCs w:val="20"/>
        </w:rPr>
        <w:t>P</w:t>
      </w:r>
      <w:r w:rsidR="004D032C" w:rsidRPr="00795958">
        <w:rPr>
          <w:sz w:val="20"/>
          <w:szCs w:val="20"/>
        </w:rPr>
        <w:t>urpose</w:t>
      </w:r>
      <w:r w:rsidRPr="00795958">
        <w:rPr>
          <w:sz w:val="20"/>
          <w:szCs w:val="20"/>
        </w:rPr>
        <w:t>:</w:t>
      </w:r>
      <w:r w:rsidRPr="00795958">
        <w:rPr>
          <w:sz w:val="20"/>
          <w:szCs w:val="20"/>
        </w:rPr>
        <w:tab/>
      </w:r>
      <w:r w:rsidR="00517E20">
        <w:rPr>
          <w:b w:val="0"/>
          <w:sz w:val="20"/>
          <w:szCs w:val="20"/>
        </w:rPr>
        <w:t>Under keel clearance management data is intended to be used as a layer in an ENC</w:t>
      </w:r>
      <w:r w:rsidR="00BD2FBF" w:rsidRPr="00795958">
        <w:rPr>
          <w:sz w:val="20"/>
          <w:szCs w:val="20"/>
        </w:rPr>
        <w:t xml:space="preserve"> </w:t>
      </w:r>
    </w:p>
    <w:p w14:paraId="7150E9DA" w14:textId="124EF8B1" w:rsidR="004D032C" w:rsidRPr="00795958" w:rsidRDefault="00D20CD5" w:rsidP="00517E20">
      <w:pPr>
        <w:pStyle w:val="Label1"/>
        <w:ind w:left="2835" w:hanging="2835"/>
        <w:rPr>
          <w:sz w:val="20"/>
          <w:szCs w:val="20"/>
        </w:rPr>
      </w:pPr>
      <w:r w:rsidRPr="00795958">
        <w:rPr>
          <w:sz w:val="20"/>
          <w:szCs w:val="20"/>
        </w:rPr>
        <w:t>L</w:t>
      </w:r>
      <w:r w:rsidR="004D032C" w:rsidRPr="00795958">
        <w:rPr>
          <w:sz w:val="20"/>
          <w:szCs w:val="20"/>
        </w:rPr>
        <w:t>anguage</w:t>
      </w:r>
      <w:r w:rsidRPr="00795958">
        <w:rPr>
          <w:sz w:val="20"/>
          <w:szCs w:val="20"/>
        </w:rPr>
        <w:t xml:space="preserve">: </w:t>
      </w:r>
      <w:r w:rsidR="00517E20">
        <w:rPr>
          <w:sz w:val="20"/>
          <w:szCs w:val="20"/>
        </w:rPr>
        <w:tab/>
      </w:r>
      <w:r w:rsidR="00966798" w:rsidRPr="00795958">
        <w:rPr>
          <w:b w:val="0"/>
          <w:sz w:val="20"/>
          <w:szCs w:val="20"/>
        </w:rPr>
        <w:t>English</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p>
    <w:p w14:paraId="21415D26" w14:textId="34DF6086" w:rsidR="00313AE8" w:rsidRPr="00E8248B" w:rsidRDefault="00D20CD5" w:rsidP="00517E20">
      <w:pPr>
        <w:pStyle w:val="Labeldata"/>
        <w:ind w:left="2835" w:hanging="2835"/>
      </w:pPr>
      <w:r w:rsidRPr="0020149E">
        <w:rPr>
          <w:rStyle w:val="Label1Char"/>
          <w:sz w:val="20"/>
          <w:szCs w:val="20"/>
        </w:rPr>
        <w:t>C</w:t>
      </w:r>
      <w:r w:rsidR="004D032C" w:rsidRPr="0020149E">
        <w:rPr>
          <w:rStyle w:val="Label1Char"/>
          <w:sz w:val="20"/>
          <w:szCs w:val="20"/>
        </w:rPr>
        <w:t>lassification</w:t>
      </w:r>
      <w:r w:rsidRPr="0020149E">
        <w:rPr>
          <w:rStyle w:val="Label1Char"/>
          <w:sz w:val="20"/>
          <w:szCs w:val="20"/>
        </w:rPr>
        <w:t>:</w:t>
      </w:r>
      <w:r w:rsidRPr="00795958">
        <w:t xml:space="preserve"> </w:t>
      </w:r>
      <w:r w:rsidR="00517E20">
        <w:tab/>
      </w:r>
      <w:r w:rsidR="00313AE8" w:rsidRPr="00E8248B">
        <w:t>U</w:t>
      </w:r>
      <w:r w:rsidRPr="00E8248B">
        <w:t>nclassified</w:t>
      </w:r>
    </w:p>
    <w:p w14:paraId="7954FFCC" w14:textId="77777777" w:rsidR="00313AE8" w:rsidRPr="00795958" w:rsidRDefault="00313AE8" w:rsidP="00517E20">
      <w:pPr>
        <w:autoSpaceDE w:val="0"/>
        <w:autoSpaceDN w:val="0"/>
        <w:adjustRightInd w:val="0"/>
        <w:spacing w:after="0" w:line="240" w:lineRule="auto"/>
        <w:ind w:left="2835" w:hanging="2835"/>
        <w:rPr>
          <w:color w:val="FF0000"/>
          <w:highlight w:val="yellow"/>
        </w:rPr>
      </w:pPr>
    </w:p>
    <w:p w14:paraId="4CE628E0" w14:textId="77777777" w:rsidR="004D032C" w:rsidRPr="00795958" w:rsidRDefault="00D20CD5" w:rsidP="00517E20">
      <w:pPr>
        <w:pStyle w:val="Label1"/>
        <w:ind w:left="2835" w:hanging="2835"/>
        <w:rPr>
          <w:rFonts w:cs="Arial"/>
          <w:sz w:val="20"/>
          <w:szCs w:val="20"/>
        </w:rPr>
      </w:pPr>
      <w:r w:rsidRPr="00795958">
        <w:rPr>
          <w:sz w:val="20"/>
          <w:szCs w:val="20"/>
        </w:rPr>
        <w:t>S</w:t>
      </w:r>
      <w:r w:rsidR="004D032C" w:rsidRPr="00795958">
        <w:rPr>
          <w:sz w:val="20"/>
          <w:szCs w:val="20"/>
        </w:rPr>
        <w:t>patial</w:t>
      </w:r>
      <w:r w:rsidRPr="00795958">
        <w:rPr>
          <w:sz w:val="20"/>
          <w:szCs w:val="20"/>
        </w:rPr>
        <w:t xml:space="preserve"> </w:t>
      </w:r>
      <w:r w:rsidR="004D032C" w:rsidRPr="00795958">
        <w:rPr>
          <w:sz w:val="20"/>
          <w:szCs w:val="20"/>
        </w:rPr>
        <w:t>Representation</w:t>
      </w:r>
      <w:r w:rsidRPr="00795958">
        <w:rPr>
          <w:sz w:val="20"/>
          <w:szCs w:val="20"/>
        </w:rPr>
        <w:t xml:space="preserve"> </w:t>
      </w:r>
      <w:r w:rsidR="004D032C" w:rsidRPr="00795958">
        <w:rPr>
          <w:sz w:val="20"/>
          <w:szCs w:val="20"/>
        </w:rPr>
        <w:t>Type</w:t>
      </w:r>
      <w:r w:rsidRPr="00795958">
        <w:rPr>
          <w:rFonts w:cs="Arial"/>
          <w:sz w:val="20"/>
          <w:szCs w:val="20"/>
        </w:rPr>
        <w:t xml:space="preserve">: </w:t>
      </w:r>
      <w:r w:rsidRPr="00795958">
        <w:rPr>
          <w:rFonts w:cs="Arial"/>
          <w:sz w:val="20"/>
          <w:szCs w:val="20"/>
        </w:rPr>
        <w:tab/>
      </w:r>
    </w:p>
    <w:p w14:paraId="34BAE547" w14:textId="03B645E7" w:rsidR="004D032C" w:rsidRPr="00795958" w:rsidRDefault="00D20CD5" w:rsidP="00517E20">
      <w:pPr>
        <w:pStyle w:val="Label1"/>
        <w:ind w:left="2835" w:hanging="2835"/>
        <w:rPr>
          <w:rFonts w:cs="Arial"/>
          <w:sz w:val="20"/>
          <w:szCs w:val="20"/>
        </w:rPr>
      </w:pPr>
      <w:r w:rsidRPr="00795958">
        <w:rPr>
          <w:rFonts w:cs="Arial"/>
          <w:sz w:val="20"/>
          <w:szCs w:val="20"/>
        </w:rPr>
        <w:t>P</w:t>
      </w:r>
      <w:r w:rsidR="004D032C" w:rsidRPr="00795958">
        <w:rPr>
          <w:rFonts w:cs="Arial"/>
          <w:sz w:val="20"/>
          <w:szCs w:val="20"/>
        </w:rPr>
        <w:t>oint</w:t>
      </w:r>
      <w:r w:rsidRPr="00795958">
        <w:rPr>
          <w:rFonts w:cs="Arial"/>
          <w:sz w:val="20"/>
          <w:szCs w:val="20"/>
        </w:rPr>
        <w:t xml:space="preserve"> o</w:t>
      </w:r>
      <w:r w:rsidR="004D032C" w:rsidRPr="00795958">
        <w:rPr>
          <w:rFonts w:cs="Arial"/>
          <w:sz w:val="20"/>
          <w:szCs w:val="20"/>
        </w:rPr>
        <w:t>f</w:t>
      </w:r>
      <w:r w:rsidRPr="00795958">
        <w:rPr>
          <w:rFonts w:cs="Arial"/>
          <w:sz w:val="20"/>
          <w:szCs w:val="20"/>
        </w:rPr>
        <w:t xml:space="preserve"> </w:t>
      </w:r>
      <w:r w:rsidR="004D032C" w:rsidRPr="00795958">
        <w:rPr>
          <w:rFonts w:cs="Arial"/>
          <w:sz w:val="20"/>
          <w:szCs w:val="20"/>
        </w:rPr>
        <w:t>Contact</w:t>
      </w:r>
      <w:r w:rsidRPr="00795958">
        <w:rPr>
          <w:rFonts w:cs="Arial"/>
          <w:sz w:val="20"/>
          <w:szCs w:val="20"/>
        </w:rPr>
        <w:t xml:space="preserve">: </w:t>
      </w:r>
      <w:r w:rsidR="00517E20">
        <w:rPr>
          <w:rFonts w:cs="Arial"/>
          <w:sz w:val="20"/>
          <w:szCs w:val="20"/>
        </w:rPr>
        <w:tab/>
      </w:r>
      <w:r w:rsidR="00966798" w:rsidRPr="00795958">
        <w:rPr>
          <w:rFonts w:cs="Arial"/>
          <w:b w:val="0"/>
          <w:sz w:val="20"/>
          <w:szCs w:val="20"/>
        </w:rPr>
        <w:t>Producing agency</w:t>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004D032C" w:rsidRPr="00795958">
        <w:rPr>
          <w:rFonts w:cs="Arial"/>
          <w:sz w:val="20"/>
          <w:szCs w:val="20"/>
        </w:rPr>
        <w:t xml:space="preserve"> </w:t>
      </w:r>
    </w:p>
    <w:p w14:paraId="00FAAEB6" w14:textId="02A46ACA" w:rsidR="003D1865" w:rsidRPr="00795958" w:rsidRDefault="00D20CD5" w:rsidP="00517E20">
      <w:pPr>
        <w:pStyle w:val="Label1"/>
        <w:ind w:left="2835" w:hanging="2835"/>
        <w:rPr>
          <w:rFonts w:cs="Arial"/>
          <w:sz w:val="20"/>
          <w:szCs w:val="20"/>
        </w:rPr>
      </w:pPr>
      <w:r w:rsidRPr="00795958">
        <w:rPr>
          <w:rFonts w:cs="Arial"/>
          <w:sz w:val="20"/>
          <w:szCs w:val="20"/>
        </w:rPr>
        <w:t>U</w:t>
      </w:r>
      <w:r w:rsidR="004D032C" w:rsidRPr="00795958">
        <w:rPr>
          <w:rFonts w:cs="Arial"/>
          <w:sz w:val="20"/>
          <w:szCs w:val="20"/>
        </w:rPr>
        <w:t>se</w:t>
      </w:r>
      <w:r w:rsidRPr="00795958">
        <w:rPr>
          <w:rFonts w:cs="Arial"/>
          <w:sz w:val="20"/>
          <w:szCs w:val="20"/>
        </w:rPr>
        <w:t xml:space="preserve"> </w:t>
      </w:r>
      <w:r w:rsidR="004D032C" w:rsidRPr="00795958">
        <w:rPr>
          <w:rFonts w:cs="Arial"/>
          <w:sz w:val="20"/>
          <w:szCs w:val="20"/>
        </w:rPr>
        <w:t>Limitation</w:t>
      </w:r>
      <w:r w:rsidRPr="00795958">
        <w:rPr>
          <w:rFonts w:cs="Arial"/>
          <w:sz w:val="20"/>
          <w:szCs w:val="20"/>
        </w:rPr>
        <w:t xml:space="preserve">: </w:t>
      </w:r>
      <w:r w:rsidR="00517E20">
        <w:rPr>
          <w:rFonts w:cs="Arial"/>
          <w:sz w:val="20"/>
          <w:szCs w:val="20"/>
        </w:rPr>
        <w:tab/>
      </w:r>
      <w:r w:rsidR="00966798" w:rsidRPr="00795958">
        <w:rPr>
          <w:rFonts w:cs="Arial"/>
          <w:b w:val="0"/>
          <w:sz w:val="20"/>
          <w:szCs w:val="20"/>
        </w:rPr>
        <w:t>Invalid over land</w:t>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t xml:space="preserve"> </w:t>
      </w:r>
    </w:p>
    <w:p w14:paraId="2C0D2E65" w14:textId="77777777" w:rsidR="00E8406A" w:rsidRPr="00795958" w:rsidRDefault="00E8406A" w:rsidP="00972855">
      <w:pPr>
        <w:pStyle w:val="Heading1"/>
        <w:rPr>
          <w:sz w:val="20"/>
        </w:rPr>
      </w:pPr>
      <w:bookmarkStart w:id="293" w:name="_Toc225648280"/>
      <w:bookmarkStart w:id="294" w:name="_Toc225065137"/>
      <w:bookmarkStart w:id="295" w:name="_Toc454280176"/>
      <w:r w:rsidRPr="00795958">
        <w:rPr>
          <w:sz w:val="20"/>
        </w:rPr>
        <w:t>Data Content and structure</w:t>
      </w:r>
      <w:bookmarkEnd w:id="293"/>
      <w:bookmarkEnd w:id="294"/>
      <w:bookmarkEnd w:id="295"/>
    </w:p>
    <w:p w14:paraId="10B9ADF7" w14:textId="77777777" w:rsidR="00A15E77" w:rsidRDefault="00A15E77" w:rsidP="000B750B">
      <w:pPr>
        <w:pStyle w:val="Heading2"/>
        <w:ind w:left="426" w:hanging="426"/>
        <w:rPr>
          <w:sz w:val="20"/>
        </w:rPr>
      </w:pPr>
      <w:bookmarkStart w:id="296" w:name="_Toc454280177"/>
      <w:bookmarkStart w:id="297" w:name="_Toc225648281"/>
      <w:bookmarkStart w:id="298" w:name="_Toc225065138"/>
      <w:r w:rsidRPr="00795958">
        <w:rPr>
          <w:sz w:val="20"/>
        </w:rPr>
        <w:t>Introduction</w:t>
      </w:r>
      <w:bookmarkEnd w:id="296"/>
    </w:p>
    <w:p w14:paraId="3DBB1EA3" w14:textId="77777777" w:rsidR="00517E20" w:rsidRDefault="00517E20" w:rsidP="00517E20">
      <w:r>
        <w:t>This Section discusses the application schema, which is described in UML; the feature catalogue; dataset types, in which there is an extensive discussion of the current data; dataset loading and unloading; and geometry.</w:t>
      </w:r>
    </w:p>
    <w:p w14:paraId="44B69516" w14:textId="74CAF8E4" w:rsidR="00517E20" w:rsidRPr="008B4127" w:rsidRDefault="00053F52" w:rsidP="00795958">
      <w:r>
        <w:t xml:space="preserve">Under keel clearance management data </w:t>
      </w:r>
      <w:r w:rsidR="00517E20">
        <w:t>consist</w:t>
      </w:r>
      <w:r>
        <w:t>s</w:t>
      </w:r>
      <w:r w:rsidR="00517E20">
        <w:t xml:space="preserve"> of </w:t>
      </w:r>
      <w:r>
        <w:t xml:space="preserve">an under keel clearance plan, control points </w:t>
      </w:r>
      <w:r w:rsidR="00517E20">
        <w:t>and</w:t>
      </w:r>
      <w:r>
        <w:t xml:space="preserve"> areas considered navigable and non-navigable. </w:t>
      </w:r>
    </w:p>
    <w:p w14:paraId="0A9EE20A" w14:textId="77777777" w:rsidR="00E8248B" w:rsidRPr="0020149E" w:rsidRDefault="00E8248B" w:rsidP="00795958"/>
    <w:p w14:paraId="7633597D" w14:textId="77777777" w:rsidR="000B750B" w:rsidRPr="00795958" w:rsidRDefault="00D35AFC" w:rsidP="000B750B">
      <w:pPr>
        <w:pStyle w:val="Heading2"/>
        <w:ind w:left="567" w:hanging="567"/>
        <w:rPr>
          <w:color w:val="FF0000"/>
          <w:sz w:val="20"/>
        </w:rPr>
      </w:pPr>
      <w:bookmarkStart w:id="299" w:name="_Toc454280178"/>
      <w:r w:rsidRPr="00795958">
        <w:rPr>
          <w:sz w:val="20"/>
        </w:rPr>
        <w:lastRenderedPageBreak/>
        <w:t>Application Schema</w:t>
      </w:r>
      <w:bookmarkEnd w:id="297"/>
      <w:bookmarkEnd w:id="298"/>
    </w:p>
    <w:p w14:paraId="1AC219D1" w14:textId="0CD033C0" w:rsidR="001C5BCD" w:rsidRPr="00234D7D" w:rsidRDefault="000B750B" w:rsidP="00234D7D">
      <w:pPr>
        <w:pStyle w:val="Heading2"/>
        <w:numPr>
          <w:ilvl w:val="0"/>
          <w:numId w:val="0"/>
        </w:numPr>
        <w:rPr>
          <w:b w:val="0"/>
          <w:sz w:val="20"/>
        </w:rPr>
      </w:pPr>
      <w:r w:rsidRPr="00795958">
        <w:rPr>
          <w:b w:val="0"/>
          <w:sz w:val="20"/>
        </w:rPr>
        <w:t xml:space="preserve">This application schema shall be expressed in </w:t>
      </w:r>
      <w:r w:rsidRPr="00795958">
        <w:rPr>
          <w:b w:val="0"/>
          <w:sz w:val="20"/>
          <w:highlight w:val="yellow"/>
        </w:rPr>
        <w:t>UML</w:t>
      </w:r>
      <w:r w:rsidRPr="00795958">
        <w:rPr>
          <w:b w:val="0"/>
          <w:sz w:val="20"/>
        </w:rPr>
        <w:t xml:space="preserve">. The details of the application schema are given </w:t>
      </w:r>
      <w:r w:rsidRPr="00795958">
        <w:rPr>
          <w:b w:val="0"/>
          <w:sz w:val="20"/>
          <w:highlight w:val="yellow"/>
        </w:rPr>
        <w:t>in Annex X</w:t>
      </w:r>
      <w:r w:rsidRPr="00795958">
        <w:rPr>
          <w:b w:val="0"/>
          <w:sz w:val="20"/>
        </w:rPr>
        <w:t>.</w:t>
      </w:r>
      <w:bookmarkEnd w:id="299"/>
    </w:p>
    <w:p w14:paraId="36FAA926" w14:textId="77777777" w:rsidR="00234D7D" w:rsidRPr="00795958" w:rsidRDefault="00234D7D" w:rsidP="00234D7D">
      <w:pPr>
        <w:pStyle w:val="Heading2"/>
        <w:numPr>
          <w:ilvl w:val="0"/>
          <w:numId w:val="0"/>
        </w:numPr>
        <w:rPr>
          <w:rFonts w:asciiTheme="majorHAnsi" w:hAnsiTheme="majorHAnsi"/>
          <w:sz w:val="20"/>
          <w:lang w:val="en-US" w:eastAsia="fi-FI"/>
        </w:rPr>
      </w:pPr>
      <w:bookmarkStart w:id="300" w:name="_Toc460581601"/>
      <w:r w:rsidRPr="00795958">
        <w:rPr>
          <w:sz w:val="20"/>
          <w:lang w:val="en-US" w:eastAsia="fi-FI"/>
        </w:rPr>
        <w:t>4.2.1</w:t>
      </w:r>
      <w:r w:rsidRPr="00795958">
        <w:rPr>
          <w:sz w:val="20"/>
          <w:lang w:val="en-US" w:eastAsia="fi-FI"/>
        </w:rPr>
        <w:tab/>
      </w:r>
      <w:bookmarkEnd w:id="300"/>
      <w:r w:rsidRPr="00795958">
        <w:rPr>
          <w:sz w:val="20"/>
          <w:lang w:val="en-US" w:eastAsia="fi-FI"/>
        </w:rPr>
        <w:t>UnderKeelClearancePlan</w:t>
      </w:r>
    </w:p>
    <w:tbl>
      <w:tblPr>
        <w:tblStyle w:val="TableGrid"/>
        <w:tblW w:w="0" w:type="auto"/>
        <w:tblLayout w:type="fixed"/>
        <w:tblLook w:val="04A0" w:firstRow="1" w:lastRow="0" w:firstColumn="1" w:lastColumn="0" w:noHBand="0" w:noVBand="1"/>
      </w:tblPr>
      <w:tblGrid>
        <w:gridCol w:w="1129"/>
        <w:gridCol w:w="2127"/>
        <w:gridCol w:w="1842"/>
        <w:gridCol w:w="851"/>
        <w:gridCol w:w="1984"/>
        <w:gridCol w:w="1083"/>
      </w:tblGrid>
      <w:tr w:rsidR="00234D7D" w:rsidRPr="00E8248B" w14:paraId="37298D15" w14:textId="77777777" w:rsidTr="00234D7D">
        <w:trPr>
          <w:tblHeader/>
        </w:trPr>
        <w:tc>
          <w:tcPr>
            <w:tcW w:w="1129" w:type="dxa"/>
          </w:tcPr>
          <w:p w14:paraId="4937E063" w14:textId="77777777" w:rsidR="00234D7D" w:rsidRPr="00E8248B" w:rsidRDefault="00234D7D" w:rsidP="00234D7D">
            <w:pPr>
              <w:rPr>
                <w:b/>
              </w:rPr>
            </w:pPr>
            <w:r w:rsidRPr="00E8248B">
              <w:rPr>
                <w:b/>
              </w:rPr>
              <w:t>Role</w:t>
            </w:r>
          </w:p>
        </w:tc>
        <w:tc>
          <w:tcPr>
            <w:tcW w:w="2127" w:type="dxa"/>
          </w:tcPr>
          <w:p w14:paraId="7FA80EAD" w14:textId="77777777" w:rsidR="00234D7D" w:rsidRPr="00E8248B" w:rsidRDefault="00234D7D" w:rsidP="00234D7D">
            <w:pPr>
              <w:rPr>
                <w:b/>
              </w:rPr>
            </w:pPr>
            <w:r w:rsidRPr="00E8248B">
              <w:rPr>
                <w:b/>
              </w:rPr>
              <w:t>Name</w:t>
            </w:r>
          </w:p>
        </w:tc>
        <w:tc>
          <w:tcPr>
            <w:tcW w:w="1842" w:type="dxa"/>
          </w:tcPr>
          <w:p w14:paraId="6D480572" w14:textId="77777777" w:rsidR="00234D7D" w:rsidRPr="00E8248B" w:rsidRDefault="00234D7D" w:rsidP="00234D7D">
            <w:pPr>
              <w:rPr>
                <w:b/>
              </w:rPr>
            </w:pPr>
            <w:r w:rsidRPr="00E8248B">
              <w:rPr>
                <w:b/>
              </w:rPr>
              <w:t>Description</w:t>
            </w:r>
          </w:p>
        </w:tc>
        <w:tc>
          <w:tcPr>
            <w:tcW w:w="851" w:type="dxa"/>
          </w:tcPr>
          <w:p w14:paraId="7F05D754" w14:textId="77777777" w:rsidR="00234D7D" w:rsidRPr="00E8248B" w:rsidRDefault="00234D7D" w:rsidP="00234D7D">
            <w:pPr>
              <w:rPr>
                <w:b/>
              </w:rPr>
            </w:pPr>
            <w:r w:rsidRPr="00E8248B">
              <w:rPr>
                <w:b/>
              </w:rPr>
              <w:t>Multi</w:t>
            </w:r>
            <w:r>
              <w:rPr>
                <w:b/>
              </w:rPr>
              <w:br/>
            </w:r>
            <w:r w:rsidRPr="00E8248B">
              <w:rPr>
                <w:b/>
              </w:rPr>
              <w:t>plicity</w:t>
            </w:r>
          </w:p>
        </w:tc>
        <w:tc>
          <w:tcPr>
            <w:tcW w:w="1984" w:type="dxa"/>
          </w:tcPr>
          <w:p w14:paraId="1E22A788" w14:textId="77777777" w:rsidR="00234D7D" w:rsidRPr="00E8248B" w:rsidRDefault="00234D7D" w:rsidP="00234D7D">
            <w:pPr>
              <w:rPr>
                <w:b/>
              </w:rPr>
            </w:pPr>
            <w:r w:rsidRPr="00E8248B">
              <w:rPr>
                <w:b/>
              </w:rPr>
              <w:t>dataType</w:t>
            </w:r>
          </w:p>
        </w:tc>
        <w:tc>
          <w:tcPr>
            <w:tcW w:w="1083" w:type="dxa"/>
          </w:tcPr>
          <w:p w14:paraId="3281C32E" w14:textId="77777777" w:rsidR="00234D7D" w:rsidRPr="00E8248B" w:rsidRDefault="00234D7D" w:rsidP="00234D7D">
            <w:pPr>
              <w:rPr>
                <w:b/>
              </w:rPr>
            </w:pPr>
            <w:r w:rsidRPr="00E8248B">
              <w:rPr>
                <w:b/>
              </w:rPr>
              <w:t>Remarks</w:t>
            </w:r>
          </w:p>
        </w:tc>
      </w:tr>
      <w:tr w:rsidR="00AD71E7" w:rsidRPr="00E8248B" w14:paraId="5729EA02" w14:textId="77777777" w:rsidTr="00234D7D">
        <w:tc>
          <w:tcPr>
            <w:tcW w:w="1129" w:type="dxa"/>
          </w:tcPr>
          <w:p w14:paraId="50164282" w14:textId="714B6FC2" w:rsidR="00AD71E7" w:rsidRPr="00E8248B" w:rsidRDefault="00AD71E7" w:rsidP="00AD71E7">
            <w:r w:rsidRPr="00E8248B">
              <w:t>Class</w:t>
            </w:r>
          </w:p>
        </w:tc>
        <w:tc>
          <w:tcPr>
            <w:tcW w:w="2127" w:type="dxa"/>
          </w:tcPr>
          <w:p w14:paraId="010253F1" w14:textId="2C432D3D" w:rsidR="00AD71E7" w:rsidRPr="00E8248B" w:rsidRDefault="00AD71E7" w:rsidP="00AD71E7">
            <w:r w:rsidRPr="00E8248B">
              <w:t>UnderKeelClearancePlan</w:t>
            </w:r>
          </w:p>
        </w:tc>
        <w:tc>
          <w:tcPr>
            <w:tcW w:w="1842" w:type="dxa"/>
          </w:tcPr>
          <w:p w14:paraId="515AE871" w14:textId="1EE10D44" w:rsidR="00AD71E7" w:rsidRPr="00E8248B" w:rsidRDefault="00AD71E7" w:rsidP="00AD71E7">
            <w:r w:rsidRPr="00E8248B">
              <w:rPr>
                <w:lang w:val="en-US" w:eastAsia="fi-FI"/>
              </w:rPr>
              <w:t>A UKC plan calculated for a particular vessel and a particular passage</w:t>
            </w:r>
          </w:p>
        </w:tc>
        <w:tc>
          <w:tcPr>
            <w:tcW w:w="851" w:type="dxa"/>
          </w:tcPr>
          <w:p w14:paraId="2794111E" w14:textId="77777777" w:rsidR="00AD71E7" w:rsidRPr="00E8248B" w:rsidRDefault="00AD71E7" w:rsidP="00AD71E7"/>
        </w:tc>
        <w:tc>
          <w:tcPr>
            <w:tcW w:w="1984" w:type="dxa"/>
          </w:tcPr>
          <w:p w14:paraId="76617793" w14:textId="70DEFB80" w:rsidR="00AD71E7" w:rsidRPr="00E8248B" w:rsidRDefault="00AD71E7" w:rsidP="00AD71E7">
            <w:r w:rsidRPr="00E8248B">
              <w:t>MetaFeatureType</w:t>
            </w:r>
          </w:p>
        </w:tc>
        <w:tc>
          <w:tcPr>
            <w:tcW w:w="1083" w:type="dxa"/>
          </w:tcPr>
          <w:p w14:paraId="14352DC7" w14:textId="77777777" w:rsidR="00AD71E7" w:rsidRPr="00E8248B" w:rsidRDefault="00AD71E7" w:rsidP="00AD71E7"/>
        </w:tc>
      </w:tr>
      <w:tr w:rsidR="00AD71E7" w:rsidRPr="00E8248B" w14:paraId="5D6E6866" w14:textId="77777777" w:rsidTr="00234D7D">
        <w:tc>
          <w:tcPr>
            <w:tcW w:w="1129" w:type="dxa"/>
          </w:tcPr>
          <w:p w14:paraId="7E0329D6" w14:textId="3EB5A3A8" w:rsidR="00AD71E7" w:rsidRPr="00E8248B" w:rsidRDefault="00AD71E7" w:rsidP="00AD71E7">
            <w:r w:rsidRPr="00E8248B">
              <w:t>Attribute</w:t>
            </w:r>
          </w:p>
        </w:tc>
        <w:tc>
          <w:tcPr>
            <w:tcW w:w="2127" w:type="dxa"/>
          </w:tcPr>
          <w:p w14:paraId="5A68F226" w14:textId="102F81AD" w:rsidR="00AD71E7" w:rsidRPr="00E8248B" w:rsidRDefault="00AD71E7" w:rsidP="00AD71E7">
            <w:r w:rsidRPr="00E8248B">
              <w:t>generationTime</w:t>
            </w:r>
          </w:p>
        </w:tc>
        <w:tc>
          <w:tcPr>
            <w:tcW w:w="1842" w:type="dxa"/>
          </w:tcPr>
          <w:p w14:paraId="071E7BF1" w14:textId="3E335F3E" w:rsidR="00AD71E7" w:rsidRPr="00E8248B" w:rsidRDefault="00AD71E7" w:rsidP="00AD71E7">
            <w:r w:rsidRPr="00E8248B">
              <w:rPr>
                <w:lang w:val="en-US" w:eastAsia="fi-FI"/>
              </w:rPr>
              <w:t>Time the plan was generated</w:t>
            </w:r>
          </w:p>
        </w:tc>
        <w:tc>
          <w:tcPr>
            <w:tcW w:w="851" w:type="dxa"/>
          </w:tcPr>
          <w:p w14:paraId="378581C0" w14:textId="5EBD1A8D" w:rsidR="00AD71E7" w:rsidRPr="00E8248B" w:rsidRDefault="00AD71E7" w:rsidP="00AD71E7">
            <w:r w:rsidRPr="00B42C7C">
              <w:t>[1]</w:t>
            </w:r>
          </w:p>
        </w:tc>
        <w:tc>
          <w:tcPr>
            <w:tcW w:w="1984" w:type="dxa"/>
          </w:tcPr>
          <w:p w14:paraId="17CF7B3E" w14:textId="6A570250" w:rsidR="00AD71E7" w:rsidRPr="00E8248B" w:rsidRDefault="00AD71E7" w:rsidP="00AD71E7">
            <w:r w:rsidRPr="00E8248B">
              <w:t>DateTime</w:t>
            </w:r>
          </w:p>
        </w:tc>
        <w:tc>
          <w:tcPr>
            <w:tcW w:w="1083" w:type="dxa"/>
          </w:tcPr>
          <w:p w14:paraId="0DB7C0DC" w14:textId="77777777" w:rsidR="00AD71E7" w:rsidRPr="00E8248B" w:rsidRDefault="00AD71E7" w:rsidP="00AD71E7"/>
        </w:tc>
      </w:tr>
      <w:tr w:rsidR="00AD71E7" w:rsidRPr="00E8248B" w14:paraId="6C542929" w14:textId="77777777" w:rsidTr="00234D7D">
        <w:tc>
          <w:tcPr>
            <w:tcW w:w="1129" w:type="dxa"/>
          </w:tcPr>
          <w:p w14:paraId="6FA7FEE6" w14:textId="5F6FB54C" w:rsidR="00AD71E7" w:rsidRPr="00E8248B" w:rsidRDefault="00AD71E7" w:rsidP="00AD71E7">
            <w:r w:rsidRPr="00E8248B">
              <w:t>Attribute</w:t>
            </w:r>
          </w:p>
        </w:tc>
        <w:tc>
          <w:tcPr>
            <w:tcW w:w="2127" w:type="dxa"/>
          </w:tcPr>
          <w:p w14:paraId="1AEAA256" w14:textId="0343FA6C" w:rsidR="00AD71E7" w:rsidRPr="00E8248B" w:rsidRDefault="00AD71E7" w:rsidP="00AD71E7">
            <w:r w:rsidRPr="00E8248B">
              <w:t>vesselID</w:t>
            </w:r>
          </w:p>
        </w:tc>
        <w:tc>
          <w:tcPr>
            <w:tcW w:w="1842" w:type="dxa"/>
          </w:tcPr>
          <w:p w14:paraId="36627C8F" w14:textId="01ED3546" w:rsidR="00AD71E7" w:rsidRPr="00E8248B" w:rsidRDefault="00AD71E7" w:rsidP="00AD71E7">
            <w:r w:rsidRPr="00E8248B">
              <w:rPr>
                <w:lang w:val="en-US" w:eastAsia="fi-FI"/>
              </w:rPr>
              <w:t>Unique identification of the vessel used for the calculation</w:t>
            </w:r>
          </w:p>
        </w:tc>
        <w:tc>
          <w:tcPr>
            <w:tcW w:w="851" w:type="dxa"/>
          </w:tcPr>
          <w:p w14:paraId="7B514014" w14:textId="10ABB383" w:rsidR="00AD71E7" w:rsidRPr="00E8248B" w:rsidRDefault="00AD71E7" w:rsidP="00AD71E7">
            <w:r w:rsidRPr="00B42C7C">
              <w:t>[1]</w:t>
            </w:r>
          </w:p>
        </w:tc>
        <w:tc>
          <w:tcPr>
            <w:tcW w:w="1984" w:type="dxa"/>
          </w:tcPr>
          <w:p w14:paraId="77144010" w14:textId="2B53B780" w:rsidR="00AD71E7" w:rsidRPr="00E8248B" w:rsidRDefault="00AD71E7" w:rsidP="00AD71E7">
            <w:r>
              <w:t>Text</w:t>
            </w:r>
          </w:p>
        </w:tc>
        <w:tc>
          <w:tcPr>
            <w:tcW w:w="1083" w:type="dxa"/>
          </w:tcPr>
          <w:p w14:paraId="5EEAAF4E" w14:textId="77777777" w:rsidR="00AD71E7" w:rsidRPr="00E8248B" w:rsidRDefault="00AD71E7" w:rsidP="00AD71E7"/>
        </w:tc>
      </w:tr>
      <w:tr w:rsidR="00AD71E7" w:rsidRPr="00E8248B" w14:paraId="7E90E5F9" w14:textId="77777777" w:rsidTr="00234D7D">
        <w:tc>
          <w:tcPr>
            <w:tcW w:w="1129" w:type="dxa"/>
          </w:tcPr>
          <w:p w14:paraId="73BC0453" w14:textId="126AC63A" w:rsidR="00AD71E7" w:rsidRPr="00E8248B" w:rsidRDefault="00AD71E7" w:rsidP="00AD71E7">
            <w:r w:rsidRPr="00E8248B">
              <w:t>Attribute</w:t>
            </w:r>
          </w:p>
        </w:tc>
        <w:tc>
          <w:tcPr>
            <w:tcW w:w="2127" w:type="dxa"/>
          </w:tcPr>
          <w:p w14:paraId="0EFEDCDD" w14:textId="2166C62F" w:rsidR="00AD71E7" w:rsidRPr="00E8248B" w:rsidRDefault="00AD71E7" w:rsidP="00AD71E7">
            <w:r w:rsidRPr="00E8248B">
              <w:t>sourceRouteName</w:t>
            </w:r>
          </w:p>
        </w:tc>
        <w:tc>
          <w:tcPr>
            <w:tcW w:w="1842" w:type="dxa"/>
          </w:tcPr>
          <w:p w14:paraId="626BD5BC" w14:textId="334D4FCD" w:rsidR="00AD71E7" w:rsidRPr="00E8248B" w:rsidRDefault="00AD71E7" w:rsidP="00AD71E7">
            <w:r w:rsidRPr="00E8248B">
              <w:rPr>
                <w:lang w:val="en-US" w:eastAsia="fi-FI"/>
              </w:rPr>
              <w:t>Identification of the route used as a source for the calculation</w:t>
            </w:r>
          </w:p>
        </w:tc>
        <w:tc>
          <w:tcPr>
            <w:tcW w:w="851" w:type="dxa"/>
          </w:tcPr>
          <w:p w14:paraId="5DF38A20" w14:textId="3C2370CE" w:rsidR="00AD71E7" w:rsidRPr="00E8248B" w:rsidRDefault="00AD71E7" w:rsidP="00AD71E7">
            <w:r w:rsidRPr="00B42C7C">
              <w:t>[1]</w:t>
            </w:r>
          </w:p>
        </w:tc>
        <w:tc>
          <w:tcPr>
            <w:tcW w:w="1984" w:type="dxa"/>
          </w:tcPr>
          <w:p w14:paraId="6306DEFD" w14:textId="69D2BB65" w:rsidR="00AD71E7" w:rsidRPr="00E8248B" w:rsidRDefault="00AD71E7" w:rsidP="00AD71E7">
            <w:r>
              <w:t>Text</w:t>
            </w:r>
          </w:p>
        </w:tc>
        <w:tc>
          <w:tcPr>
            <w:tcW w:w="1083" w:type="dxa"/>
          </w:tcPr>
          <w:p w14:paraId="19A5894C" w14:textId="546C084D" w:rsidR="00AD71E7" w:rsidRPr="00E8248B" w:rsidRDefault="00AD71E7" w:rsidP="00AD71E7">
            <w:r w:rsidRPr="00A61387">
              <w:rPr>
                <w:rFonts w:cs="Arial"/>
                <w:color w:val="000000" w:themeColor="text1"/>
                <w:szCs w:val="18"/>
                <w:lang w:val="en-US" w:eastAsia="en-SG"/>
              </w:rPr>
              <w:t>Using the value of S-421.Route.routeInfoName</w:t>
            </w:r>
          </w:p>
        </w:tc>
      </w:tr>
      <w:tr w:rsidR="00AD71E7" w:rsidRPr="00E8248B" w14:paraId="459EB4F3" w14:textId="77777777" w:rsidTr="00234D7D">
        <w:tc>
          <w:tcPr>
            <w:tcW w:w="1129" w:type="dxa"/>
          </w:tcPr>
          <w:p w14:paraId="17D37899" w14:textId="178AB8AC" w:rsidR="00AD71E7" w:rsidRPr="00E8248B" w:rsidRDefault="00AD71E7" w:rsidP="00AD71E7">
            <w:r w:rsidRPr="00E8248B">
              <w:t>Attribute</w:t>
            </w:r>
          </w:p>
        </w:tc>
        <w:tc>
          <w:tcPr>
            <w:tcW w:w="2127" w:type="dxa"/>
          </w:tcPr>
          <w:p w14:paraId="26C631DE" w14:textId="5E765E6C" w:rsidR="00AD71E7" w:rsidRPr="00E8248B" w:rsidRDefault="00AD71E7" w:rsidP="00AD71E7">
            <w:r w:rsidRPr="00E8248B">
              <w:t>sourceRouteVersion</w:t>
            </w:r>
          </w:p>
        </w:tc>
        <w:tc>
          <w:tcPr>
            <w:tcW w:w="1842" w:type="dxa"/>
          </w:tcPr>
          <w:p w14:paraId="1C73D28A" w14:textId="7683C3D6" w:rsidR="00AD71E7" w:rsidRPr="00E8248B" w:rsidRDefault="00AD71E7" w:rsidP="00AD71E7">
            <w:r w:rsidRPr="00E8248B">
              <w:rPr>
                <w:lang w:val="en-US" w:eastAsia="fi-FI"/>
              </w:rPr>
              <w:t>Identification of the route used as a source for the calculation</w:t>
            </w:r>
          </w:p>
        </w:tc>
        <w:tc>
          <w:tcPr>
            <w:tcW w:w="851" w:type="dxa"/>
          </w:tcPr>
          <w:p w14:paraId="2260B726" w14:textId="7A483744" w:rsidR="00AD71E7" w:rsidRPr="00E8248B" w:rsidRDefault="00AD71E7" w:rsidP="00AD71E7">
            <w:r w:rsidRPr="00B42C7C">
              <w:t>[1]</w:t>
            </w:r>
          </w:p>
        </w:tc>
        <w:tc>
          <w:tcPr>
            <w:tcW w:w="1984" w:type="dxa"/>
          </w:tcPr>
          <w:p w14:paraId="735EFD6D" w14:textId="3CD13A12" w:rsidR="00AD71E7" w:rsidRPr="00E8248B" w:rsidRDefault="00AD71E7" w:rsidP="00AD71E7">
            <w:r>
              <w:t>Integer</w:t>
            </w:r>
          </w:p>
        </w:tc>
        <w:tc>
          <w:tcPr>
            <w:tcW w:w="1083" w:type="dxa"/>
          </w:tcPr>
          <w:p w14:paraId="1E2D2986" w14:textId="41AD9769" w:rsidR="00AD71E7" w:rsidRPr="00E8248B" w:rsidRDefault="00AD71E7" w:rsidP="00AD71E7">
            <w:r w:rsidRPr="00A61387">
              <w:rPr>
                <w:rFonts w:cs="Arial"/>
                <w:color w:val="000000" w:themeColor="text1"/>
                <w:szCs w:val="18"/>
                <w:lang w:val="en-US" w:eastAsia="en-SG"/>
              </w:rPr>
              <w:t>Using the value of S-421.RouteHistory.routeHistoryEditionNo</w:t>
            </w:r>
          </w:p>
        </w:tc>
      </w:tr>
      <w:tr w:rsidR="00AD71E7" w:rsidRPr="00E8248B" w14:paraId="0865B0EF" w14:textId="77777777" w:rsidTr="00234D7D">
        <w:tc>
          <w:tcPr>
            <w:tcW w:w="1129" w:type="dxa"/>
          </w:tcPr>
          <w:p w14:paraId="74909BC0" w14:textId="14DE0C35" w:rsidR="00AD71E7" w:rsidRPr="00E8248B" w:rsidRDefault="00AD71E7" w:rsidP="00AD71E7">
            <w:r w:rsidRPr="00E8248B">
              <w:t>Attribute</w:t>
            </w:r>
          </w:p>
        </w:tc>
        <w:tc>
          <w:tcPr>
            <w:tcW w:w="2127" w:type="dxa"/>
          </w:tcPr>
          <w:p w14:paraId="6AB40DE8" w14:textId="45FD6593" w:rsidR="00AD71E7" w:rsidRPr="00E8248B" w:rsidRDefault="00AD71E7" w:rsidP="00AD71E7">
            <w:r w:rsidRPr="003963F1">
              <w:rPr>
                <w:rFonts w:cs="Arial"/>
                <w:lang w:eastAsia="ko-KR"/>
              </w:rPr>
              <w:t>geometry</w:t>
            </w:r>
          </w:p>
        </w:tc>
        <w:tc>
          <w:tcPr>
            <w:tcW w:w="1842" w:type="dxa"/>
          </w:tcPr>
          <w:p w14:paraId="1886728C" w14:textId="0451815C" w:rsidR="00AD71E7" w:rsidRPr="00E8248B" w:rsidRDefault="00AD71E7" w:rsidP="00AD71E7">
            <w:r w:rsidRPr="00E8248B">
              <w:rPr>
                <w:lang w:val="en-US" w:eastAsia="fi-FI"/>
              </w:rPr>
              <w:t>Boundaries of the Under Keel Clearance management area</w:t>
            </w:r>
          </w:p>
        </w:tc>
        <w:tc>
          <w:tcPr>
            <w:tcW w:w="851" w:type="dxa"/>
          </w:tcPr>
          <w:p w14:paraId="78E52299" w14:textId="2ED6BC3B" w:rsidR="00AD71E7" w:rsidRPr="00E8248B" w:rsidRDefault="00AD71E7" w:rsidP="00AD71E7">
            <w:r w:rsidRPr="00F67DB3">
              <w:t>[1]</w:t>
            </w:r>
          </w:p>
        </w:tc>
        <w:tc>
          <w:tcPr>
            <w:tcW w:w="1984" w:type="dxa"/>
          </w:tcPr>
          <w:p w14:paraId="096D3B33" w14:textId="3D1FFE0D" w:rsidR="00AD71E7" w:rsidRPr="00E8248B" w:rsidRDefault="00AD71E7" w:rsidP="00AD71E7">
            <w:r w:rsidRPr="003963F1">
              <w:rPr>
                <w:rFonts w:cs="Arial"/>
                <w:lang w:eastAsia="ko-KR"/>
              </w:rPr>
              <w:t>GM_OrientableSurface</w:t>
            </w:r>
          </w:p>
        </w:tc>
        <w:tc>
          <w:tcPr>
            <w:tcW w:w="1083" w:type="dxa"/>
          </w:tcPr>
          <w:p w14:paraId="3E84D17E" w14:textId="400774A4" w:rsidR="00AD71E7" w:rsidRPr="00E8248B" w:rsidRDefault="00AD71E7" w:rsidP="00AD71E7">
            <w:r w:rsidRPr="003963F1">
              <w:rPr>
                <w:rFonts w:cs="Arial"/>
                <w:lang w:eastAsia="ko-KR"/>
              </w:rPr>
              <w:t>geometric object come from Geometry class in S-100 standard</w:t>
            </w:r>
          </w:p>
        </w:tc>
      </w:tr>
      <w:tr w:rsidR="00AD71E7" w:rsidRPr="00E8248B" w14:paraId="689B6FBF" w14:textId="77777777" w:rsidTr="00234D7D">
        <w:tc>
          <w:tcPr>
            <w:tcW w:w="1129" w:type="dxa"/>
          </w:tcPr>
          <w:p w14:paraId="4041725A" w14:textId="578CD11D" w:rsidR="00AD71E7" w:rsidRPr="00E8248B" w:rsidRDefault="00AD71E7" w:rsidP="00AD71E7">
            <w:r w:rsidRPr="00E8248B">
              <w:t>Attribute</w:t>
            </w:r>
          </w:p>
        </w:tc>
        <w:tc>
          <w:tcPr>
            <w:tcW w:w="2127" w:type="dxa"/>
          </w:tcPr>
          <w:p w14:paraId="29CCC302" w14:textId="20477BB0" w:rsidR="00AD71E7" w:rsidRPr="00E8248B" w:rsidRDefault="00AD71E7" w:rsidP="00AD71E7">
            <w:r w:rsidRPr="00E8248B">
              <w:t>maximumDraught</w:t>
            </w:r>
          </w:p>
        </w:tc>
        <w:tc>
          <w:tcPr>
            <w:tcW w:w="1842" w:type="dxa"/>
          </w:tcPr>
          <w:p w14:paraId="2F61F52D" w14:textId="2A81D1FD" w:rsidR="00AD71E7" w:rsidRPr="00E8248B" w:rsidRDefault="00AD71E7" w:rsidP="00AD71E7">
            <w:r w:rsidRPr="00E8248B">
              <w:rPr>
                <w:lang w:val="en-US" w:eastAsia="fi-FI"/>
              </w:rPr>
              <w:t>The maximum vessel draught in meters, used as base for the calculation</w:t>
            </w:r>
          </w:p>
        </w:tc>
        <w:tc>
          <w:tcPr>
            <w:tcW w:w="851" w:type="dxa"/>
          </w:tcPr>
          <w:p w14:paraId="5C0783D5" w14:textId="294E23E0" w:rsidR="00AD71E7" w:rsidRPr="00E8248B" w:rsidRDefault="00AD71E7" w:rsidP="00AD71E7">
            <w:r w:rsidRPr="00F67DB3">
              <w:t>[1]</w:t>
            </w:r>
          </w:p>
        </w:tc>
        <w:tc>
          <w:tcPr>
            <w:tcW w:w="1984" w:type="dxa"/>
          </w:tcPr>
          <w:p w14:paraId="27595CF8" w14:textId="17D6C2BF" w:rsidR="00AD71E7" w:rsidRPr="00E8248B" w:rsidRDefault="00AD71E7" w:rsidP="00AD71E7">
            <w:r>
              <w:t>Real</w:t>
            </w:r>
          </w:p>
        </w:tc>
        <w:tc>
          <w:tcPr>
            <w:tcW w:w="1083" w:type="dxa"/>
          </w:tcPr>
          <w:p w14:paraId="2A5060B9" w14:textId="77777777" w:rsidR="00AD71E7" w:rsidRPr="00E8248B" w:rsidRDefault="00AD71E7" w:rsidP="00AD71E7"/>
        </w:tc>
      </w:tr>
      <w:tr w:rsidR="00AD71E7" w:rsidRPr="00E8248B" w14:paraId="72855883" w14:textId="77777777" w:rsidTr="00234D7D">
        <w:tc>
          <w:tcPr>
            <w:tcW w:w="1129" w:type="dxa"/>
          </w:tcPr>
          <w:p w14:paraId="2E1AEAB9" w14:textId="1D381757" w:rsidR="00AD71E7" w:rsidRPr="00E8248B" w:rsidRDefault="00AD71E7" w:rsidP="00AD71E7">
            <w:r w:rsidRPr="00E8248B">
              <w:lastRenderedPageBreak/>
              <w:t>Attribute</w:t>
            </w:r>
          </w:p>
        </w:tc>
        <w:tc>
          <w:tcPr>
            <w:tcW w:w="2127" w:type="dxa"/>
          </w:tcPr>
          <w:p w14:paraId="59AB8A1B" w14:textId="4B065213" w:rsidR="00AD71E7" w:rsidRPr="00E8248B" w:rsidRDefault="00AD71E7" w:rsidP="00AD71E7">
            <w:r w:rsidRPr="00E8248B">
              <w:t>validTimeStart</w:t>
            </w:r>
          </w:p>
        </w:tc>
        <w:tc>
          <w:tcPr>
            <w:tcW w:w="1842" w:type="dxa"/>
          </w:tcPr>
          <w:p w14:paraId="24DE11EA" w14:textId="031FE9D7" w:rsidR="00AD71E7" w:rsidRPr="00E8248B" w:rsidRDefault="00AD71E7" w:rsidP="00AD71E7">
            <w:r w:rsidRPr="00E8248B">
              <w:rPr>
                <w:lang w:val="en-US" w:eastAsia="fi-FI"/>
              </w:rPr>
              <w:t>Validity start time of the current calculation</w:t>
            </w:r>
          </w:p>
        </w:tc>
        <w:tc>
          <w:tcPr>
            <w:tcW w:w="851" w:type="dxa"/>
          </w:tcPr>
          <w:p w14:paraId="76620B42" w14:textId="7EC2BD4D" w:rsidR="00AD71E7" w:rsidRPr="00E8248B" w:rsidRDefault="00AD71E7" w:rsidP="00AD71E7">
            <w:r w:rsidRPr="00891DF9">
              <w:t>[1]</w:t>
            </w:r>
          </w:p>
        </w:tc>
        <w:tc>
          <w:tcPr>
            <w:tcW w:w="1984" w:type="dxa"/>
          </w:tcPr>
          <w:p w14:paraId="2A56C73B" w14:textId="65E0A2FE" w:rsidR="00AD71E7" w:rsidRPr="00E8248B" w:rsidRDefault="00AD71E7" w:rsidP="00AD71E7">
            <w:r w:rsidRPr="00E8248B">
              <w:t>DateTime</w:t>
            </w:r>
          </w:p>
        </w:tc>
        <w:tc>
          <w:tcPr>
            <w:tcW w:w="1083" w:type="dxa"/>
          </w:tcPr>
          <w:p w14:paraId="5E25FDC5" w14:textId="77777777" w:rsidR="00AD71E7" w:rsidRPr="00E8248B" w:rsidRDefault="00AD71E7" w:rsidP="00AD71E7"/>
        </w:tc>
      </w:tr>
      <w:tr w:rsidR="00AD71E7" w:rsidRPr="00E8248B" w14:paraId="0763A256" w14:textId="77777777" w:rsidTr="00234D7D">
        <w:tc>
          <w:tcPr>
            <w:tcW w:w="1129" w:type="dxa"/>
          </w:tcPr>
          <w:p w14:paraId="00A193A7" w14:textId="3E92FAB7" w:rsidR="00AD71E7" w:rsidRPr="00E8248B" w:rsidRDefault="00AD71E7" w:rsidP="00AD71E7">
            <w:r w:rsidRPr="00E8248B">
              <w:t>Attribute</w:t>
            </w:r>
          </w:p>
        </w:tc>
        <w:tc>
          <w:tcPr>
            <w:tcW w:w="2127" w:type="dxa"/>
          </w:tcPr>
          <w:p w14:paraId="51AA1D19" w14:textId="1D9B0D84" w:rsidR="00AD71E7" w:rsidRPr="00E8248B" w:rsidRDefault="00AD71E7" w:rsidP="00AD71E7">
            <w:r w:rsidRPr="00E8248B">
              <w:t>validTimeEnd</w:t>
            </w:r>
          </w:p>
        </w:tc>
        <w:tc>
          <w:tcPr>
            <w:tcW w:w="1842" w:type="dxa"/>
          </w:tcPr>
          <w:p w14:paraId="062B211A" w14:textId="32C72E88" w:rsidR="00AD71E7" w:rsidRPr="00E8248B" w:rsidRDefault="00AD71E7" w:rsidP="00AD71E7">
            <w:r w:rsidRPr="00E8248B">
              <w:rPr>
                <w:lang w:val="en-US" w:eastAsia="fi-FI"/>
              </w:rPr>
              <w:t>Validity end time of the current calculation</w:t>
            </w:r>
          </w:p>
        </w:tc>
        <w:tc>
          <w:tcPr>
            <w:tcW w:w="851" w:type="dxa"/>
          </w:tcPr>
          <w:p w14:paraId="3FA1994B" w14:textId="1EDFB69E" w:rsidR="00AD71E7" w:rsidRPr="00E8248B" w:rsidRDefault="00AD71E7" w:rsidP="00AD71E7">
            <w:r w:rsidRPr="00891DF9">
              <w:t>[1]</w:t>
            </w:r>
          </w:p>
        </w:tc>
        <w:tc>
          <w:tcPr>
            <w:tcW w:w="1984" w:type="dxa"/>
          </w:tcPr>
          <w:p w14:paraId="3582AA96" w14:textId="11218C99" w:rsidR="00AD71E7" w:rsidRPr="00E8248B" w:rsidRDefault="00AD71E7" w:rsidP="00AD71E7">
            <w:r w:rsidRPr="00E8248B">
              <w:t>DateTime</w:t>
            </w:r>
          </w:p>
        </w:tc>
        <w:tc>
          <w:tcPr>
            <w:tcW w:w="1083" w:type="dxa"/>
          </w:tcPr>
          <w:p w14:paraId="70D71C3F" w14:textId="77777777" w:rsidR="00AD71E7" w:rsidRPr="00E8248B" w:rsidRDefault="00AD71E7" w:rsidP="00AD71E7"/>
        </w:tc>
      </w:tr>
      <w:tr w:rsidR="00AD71E7" w:rsidRPr="00E8248B" w14:paraId="71C08244" w14:textId="77777777" w:rsidTr="00234D7D">
        <w:tc>
          <w:tcPr>
            <w:tcW w:w="1129" w:type="dxa"/>
          </w:tcPr>
          <w:p w14:paraId="1457840D" w14:textId="6EA4A295" w:rsidR="00AD71E7" w:rsidRPr="00E8248B" w:rsidRDefault="00AD71E7" w:rsidP="00AD71E7">
            <w:r w:rsidRPr="00E8248B">
              <w:t>Attribute</w:t>
            </w:r>
          </w:p>
        </w:tc>
        <w:tc>
          <w:tcPr>
            <w:tcW w:w="2127" w:type="dxa"/>
          </w:tcPr>
          <w:p w14:paraId="7C71B325" w14:textId="7B0869DE" w:rsidR="00AD71E7" w:rsidRPr="00E8248B" w:rsidRDefault="00AD71E7" w:rsidP="00AD71E7">
            <w:r w:rsidRPr="00E8248B">
              <w:t>ukcPurpose</w:t>
            </w:r>
          </w:p>
        </w:tc>
        <w:tc>
          <w:tcPr>
            <w:tcW w:w="1842" w:type="dxa"/>
          </w:tcPr>
          <w:p w14:paraId="30F29D23" w14:textId="7FD1BAE7" w:rsidR="00AD71E7" w:rsidRPr="00E8248B" w:rsidRDefault="00AD71E7" w:rsidP="00AD71E7">
            <w:r w:rsidRPr="00E8248B">
              <w:rPr>
                <w:lang w:val="en-US" w:eastAsia="fi-FI"/>
              </w:rPr>
              <w:t>The purpose of the current calculation</w:t>
            </w:r>
          </w:p>
        </w:tc>
        <w:tc>
          <w:tcPr>
            <w:tcW w:w="851" w:type="dxa"/>
          </w:tcPr>
          <w:p w14:paraId="66830395" w14:textId="019BABF2" w:rsidR="00AD71E7" w:rsidRPr="00E8248B" w:rsidRDefault="00AD71E7" w:rsidP="00AD71E7">
            <w:r w:rsidRPr="00891DF9">
              <w:t>[1]</w:t>
            </w:r>
          </w:p>
        </w:tc>
        <w:tc>
          <w:tcPr>
            <w:tcW w:w="1984" w:type="dxa"/>
          </w:tcPr>
          <w:p w14:paraId="4B2D49FD" w14:textId="05D6EE34" w:rsidR="00AD71E7" w:rsidRPr="00E8248B" w:rsidRDefault="00AD71E7" w:rsidP="00AD71E7">
            <w:r w:rsidRPr="00E8248B">
              <w:t>underKeelClearancePurposeType</w:t>
            </w:r>
          </w:p>
        </w:tc>
        <w:tc>
          <w:tcPr>
            <w:tcW w:w="1083" w:type="dxa"/>
          </w:tcPr>
          <w:p w14:paraId="237C471A" w14:textId="77777777" w:rsidR="00AD71E7" w:rsidRPr="00E8248B" w:rsidRDefault="00AD71E7" w:rsidP="00AD71E7"/>
        </w:tc>
      </w:tr>
      <w:tr w:rsidR="00AD71E7" w:rsidRPr="00E8248B" w14:paraId="5284DEB8" w14:textId="77777777" w:rsidTr="00234D7D">
        <w:tc>
          <w:tcPr>
            <w:tcW w:w="1129" w:type="dxa"/>
          </w:tcPr>
          <w:p w14:paraId="01525209" w14:textId="525E4452" w:rsidR="00AD71E7" w:rsidRPr="00E8248B" w:rsidRDefault="00AD71E7" w:rsidP="00AD71E7">
            <w:r w:rsidRPr="00E8248B">
              <w:t>Attribute</w:t>
            </w:r>
          </w:p>
        </w:tc>
        <w:tc>
          <w:tcPr>
            <w:tcW w:w="2127" w:type="dxa"/>
          </w:tcPr>
          <w:p w14:paraId="4E21C2F7" w14:textId="2D4B9D33" w:rsidR="00AD71E7" w:rsidRPr="00E8248B" w:rsidRDefault="00AD71E7" w:rsidP="00AD71E7">
            <w:r w:rsidRPr="00E8248B">
              <w:t>typeOfCalculation</w:t>
            </w:r>
          </w:p>
        </w:tc>
        <w:tc>
          <w:tcPr>
            <w:tcW w:w="1842" w:type="dxa"/>
          </w:tcPr>
          <w:p w14:paraId="00415135" w14:textId="7E8E6099" w:rsidR="00AD71E7" w:rsidRPr="00E8248B" w:rsidRDefault="00AD71E7" w:rsidP="00AD71E7">
            <w:r w:rsidRPr="00E8248B">
              <w:rPr>
                <w:lang w:eastAsia="fi-FI"/>
              </w:rPr>
              <w:t>The type of calculation</w:t>
            </w:r>
          </w:p>
        </w:tc>
        <w:tc>
          <w:tcPr>
            <w:tcW w:w="851" w:type="dxa"/>
          </w:tcPr>
          <w:p w14:paraId="64D5042A" w14:textId="672668BB" w:rsidR="00AD71E7" w:rsidRPr="00E8248B" w:rsidRDefault="00AD71E7" w:rsidP="00AD71E7">
            <w:r w:rsidRPr="00891DF9">
              <w:t>[1]</w:t>
            </w:r>
          </w:p>
        </w:tc>
        <w:tc>
          <w:tcPr>
            <w:tcW w:w="1984" w:type="dxa"/>
          </w:tcPr>
          <w:p w14:paraId="5B0DBC03" w14:textId="7BD63409" w:rsidR="00AD71E7" w:rsidRPr="00E8248B" w:rsidRDefault="00AD71E7" w:rsidP="00AD71E7">
            <w:r w:rsidRPr="00E8248B">
              <w:t>underKeelClearanceCalculationType</w:t>
            </w:r>
          </w:p>
        </w:tc>
        <w:tc>
          <w:tcPr>
            <w:tcW w:w="1083" w:type="dxa"/>
          </w:tcPr>
          <w:p w14:paraId="38F2B7E0" w14:textId="77777777" w:rsidR="00AD71E7" w:rsidRPr="00E8248B" w:rsidRDefault="00AD71E7" w:rsidP="00AD71E7"/>
        </w:tc>
      </w:tr>
      <w:tr w:rsidR="00AD71E7" w:rsidRPr="00E8248B" w14:paraId="0A5457DE" w14:textId="77777777" w:rsidTr="00234D7D">
        <w:trPr>
          <w:ins w:id="301" w:author="Eivind Mong" w:date="2018-06-22T12:16:00Z"/>
        </w:trPr>
        <w:tc>
          <w:tcPr>
            <w:tcW w:w="1129" w:type="dxa"/>
          </w:tcPr>
          <w:p w14:paraId="6AC30D76" w14:textId="66F0C299" w:rsidR="00AD71E7" w:rsidRPr="00E8248B" w:rsidRDefault="00AD71E7" w:rsidP="00AD71E7">
            <w:pPr>
              <w:rPr>
                <w:ins w:id="302" w:author="Eivind Mong" w:date="2018-06-22T12:16:00Z"/>
              </w:rPr>
            </w:pPr>
          </w:p>
        </w:tc>
        <w:tc>
          <w:tcPr>
            <w:tcW w:w="2127" w:type="dxa"/>
          </w:tcPr>
          <w:p w14:paraId="57E85317" w14:textId="3D664578" w:rsidR="00AD71E7" w:rsidRPr="00E8248B" w:rsidRDefault="00AD71E7" w:rsidP="00AD71E7">
            <w:pPr>
              <w:rPr>
                <w:ins w:id="303" w:author="Eivind Mong" w:date="2018-06-22T12:16:00Z"/>
              </w:rPr>
            </w:pPr>
            <w:r>
              <w:rPr>
                <w:rFonts w:eastAsiaTheme="minorEastAsia" w:hint="eastAsia"/>
                <w:b/>
                <w:lang w:eastAsia="ko-KR"/>
              </w:rPr>
              <w:t>Source</w:t>
            </w:r>
          </w:p>
        </w:tc>
        <w:tc>
          <w:tcPr>
            <w:tcW w:w="1842" w:type="dxa"/>
          </w:tcPr>
          <w:p w14:paraId="06C8706D" w14:textId="1783D6ED" w:rsidR="00AD71E7" w:rsidRPr="00E8248B" w:rsidRDefault="00AD71E7" w:rsidP="00AD71E7">
            <w:pPr>
              <w:rPr>
                <w:ins w:id="304" w:author="Eivind Mong" w:date="2018-06-22T12:16:00Z"/>
                <w:lang w:eastAsia="fi-FI"/>
              </w:rPr>
            </w:pPr>
            <w:r>
              <w:rPr>
                <w:rFonts w:eastAsiaTheme="minorEastAsia" w:hint="eastAsia"/>
                <w:b/>
                <w:lang w:eastAsia="ko-KR"/>
              </w:rPr>
              <w:t>Multi</w:t>
            </w:r>
            <w:r>
              <w:rPr>
                <w:rFonts w:eastAsiaTheme="minorEastAsia"/>
                <w:b/>
                <w:lang w:eastAsia="ko-KR"/>
              </w:rPr>
              <w:br/>
            </w:r>
            <w:r>
              <w:rPr>
                <w:rFonts w:eastAsiaTheme="minorEastAsia" w:hint="eastAsia"/>
                <w:b/>
                <w:lang w:eastAsia="ko-KR"/>
              </w:rPr>
              <w:t>plicity</w:t>
            </w:r>
          </w:p>
        </w:tc>
        <w:tc>
          <w:tcPr>
            <w:tcW w:w="851" w:type="dxa"/>
          </w:tcPr>
          <w:p w14:paraId="528DBB9F" w14:textId="37D8FCC4" w:rsidR="00AD71E7" w:rsidRPr="00891DF9" w:rsidRDefault="00AD71E7" w:rsidP="00AD71E7">
            <w:pPr>
              <w:rPr>
                <w:ins w:id="305" w:author="Eivind Mong" w:date="2018-06-22T12:16:00Z"/>
              </w:rPr>
            </w:pPr>
            <w:r>
              <w:rPr>
                <w:rFonts w:eastAsiaTheme="minorEastAsia" w:hint="eastAsia"/>
                <w:b/>
                <w:lang w:eastAsia="ko-KR"/>
              </w:rPr>
              <w:t>Target</w:t>
            </w:r>
          </w:p>
        </w:tc>
        <w:tc>
          <w:tcPr>
            <w:tcW w:w="1984" w:type="dxa"/>
          </w:tcPr>
          <w:p w14:paraId="22639B2E" w14:textId="1A65CDA9" w:rsidR="00AD71E7" w:rsidRPr="00E8248B" w:rsidRDefault="00AD71E7" w:rsidP="00AD71E7">
            <w:pPr>
              <w:rPr>
                <w:ins w:id="306" w:author="Eivind Mong" w:date="2018-06-22T12:16:00Z"/>
              </w:rPr>
            </w:pPr>
            <w:r w:rsidRPr="00E8248B">
              <w:rPr>
                <w:b/>
              </w:rPr>
              <w:t>Multi</w:t>
            </w:r>
            <w:r>
              <w:rPr>
                <w:b/>
              </w:rPr>
              <w:br/>
            </w:r>
            <w:r w:rsidRPr="00E8248B">
              <w:rPr>
                <w:b/>
              </w:rPr>
              <w:t>plicity</w:t>
            </w:r>
          </w:p>
        </w:tc>
        <w:tc>
          <w:tcPr>
            <w:tcW w:w="1083" w:type="dxa"/>
          </w:tcPr>
          <w:p w14:paraId="6244F413" w14:textId="760BF2EF" w:rsidR="00AD71E7" w:rsidRPr="00E8248B" w:rsidRDefault="00AD71E7" w:rsidP="00AD71E7">
            <w:pPr>
              <w:rPr>
                <w:ins w:id="307" w:author="Eivind Mong" w:date="2018-06-22T12:16:00Z"/>
              </w:rPr>
            </w:pPr>
            <w:r>
              <w:rPr>
                <w:b/>
              </w:rPr>
              <w:t>Notes</w:t>
            </w:r>
            <w:r>
              <w:rPr>
                <w:rStyle w:val="CommentReference"/>
              </w:rPr>
              <w:commentReference w:id="308"/>
            </w:r>
          </w:p>
        </w:tc>
      </w:tr>
      <w:tr w:rsidR="00AD71E7" w:rsidRPr="00E8248B" w14:paraId="31B83FF8" w14:textId="77777777" w:rsidTr="00234D7D">
        <w:trPr>
          <w:ins w:id="309" w:author="Eivind Mong" w:date="2018-06-22T12:16:00Z"/>
        </w:trPr>
        <w:tc>
          <w:tcPr>
            <w:tcW w:w="1129" w:type="dxa"/>
          </w:tcPr>
          <w:p w14:paraId="79492D54" w14:textId="252C71AD" w:rsidR="00AD71E7" w:rsidRPr="00E8248B" w:rsidRDefault="00AD71E7" w:rsidP="00AD71E7">
            <w:pPr>
              <w:rPr>
                <w:ins w:id="310" w:author="Eivind Mong" w:date="2018-06-22T12:16:00Z"/>
              </w:rPr>
            </w:pPr>
            <w:r>
              <w:t>Aggregation</w:t>
            </w:r>
          </w:p>
        </w:tc>
        <w:tc>
          <w:tcPr>
            <w:tcW w:w="2127" w:type="dxa"/>
          </w:tcPr>
          <w:p w14:paraId="075CEB61" w14:textId="3511CD52" w:rsidR="00AD71E7" w:rsidRPr="00E8248B" w:rsidRDefault="00AD71E7" w:rsidP="00AD71E7">
            <w:pPr>
              <w:rPr>
                <w:ins w:id="311" w:author="Eivind Mong" w:date="2018-06-22T12:16:00Z"/>
              </w:rPr>
            </w:pPr>
            <w:r>
              <w:rPr>
                <w:rFonts w:eastAsiaTheme="minorEastAsia" w:hint="eastAsia"/>
                <w:lang w:eastAsia="ko-KR"/>
              </w:rPr>
              <w:t>UnderKeel</w:t>
            </w:r>
            <w:r>
              <w:rPr>
                <w:rFonts w:eastAsiaTheme="minorEastAsia"/>
                <w:lang w:eastAsia="ko-KR"/>
              </w:rPr>
              <w:t>ClearanceNonNavigableArea</w:t>
            </w:r>
          </w:p>
        </w:tc>
        <w:tc>
          <w:tcPr>
            <w:tcW w:w="1842" w:type="dxa"/>
          </w:tcPr>
          <w:p w14:paraId="12BE8AA2" w14:textId="06FE839B" w:rsidR="00AD71E7" w:rsidRPr="00E8248B" w:rsidRDefault="00AD71E7" w:rsidP="00AD71E7">
            <w:pPr>
              <w:rPr>
                <w:ins w:id="312" w:author="Eivind Mong" w:date="2018-06-22T12:16:00Z"/>
                <w:lang w:eastAsia="fi-FI"/>
              </w:rPr>
            </w:pPr>
            <w:r>
              <w:rPr>
                <w:rFonts w:eastAsiaTheme="minorEastAsia" w:hint="eastAsia"/>
                <w:lang w:eastAsia="ko-KR"/>
              </w:rPr>
              <w:t>[1]</w:t>
            </w:r>
          </w:p>
        </w:tc>
        <w:tc>
          <w:tcPr>
            <w:tcW w:w="851" w:type="dxa"/>
          </w:tcPr>
          <w:p w14:paraId="32D92AA4" w14:textId="6D0B895A" w:rsidR="00AD71E7" w:rsidRPr="00891DF9" w:rsidRDefault="00AD71E7" w:rsidP="00AD71E7">
            <w:pPr>
              <w:rPr>
                <w:ins w:id="313" w:author="Eivind Mong" w:date="2018-06-22T12:16:00Z"/>
              </w:rPr>
            </w:pPr>
            <w:r>
              <w:rPr>
                <w:rFonts w:eastAsiaTheme="minorEastAsia" w:hint="eastAsia"/>
                <w:lang w:eastAsia="ko-KR"/>
              </w:rPr>
              <w:t>UnderKeel</w:t>
            </w:r>
            <w:r>
              <w:rPr>
                <w:rFonts w:eastAsiaTheme="minorEastAsia"/>
                <w:lang w:eastAsia="ko-KR"/>
              </w:rPr>
              <w:t>ClearancePlan</w:t>
            </w:r>
          </w:p>
        </w:tc>
        <w:tc>
          <w:tcPr>
            <w:tcW w:w="1984" w:type="dxa"/>
          </w:tcPr>
          <w:p w14:paraId="50459B7C" w14:textId="6EA13CCD" w:rsidR="00AD71E7" w:rsidRPr="00E8248B" w:rsidRDefault="00AD71E7" w:rsidP="00AD71E7">
            <w:pPr>
              <w:rPr>
                <w:ins w:id="314" w:author="Eivind Mong" w:date="2018-06-22T12:16:00Z"/>
              </w:rPr>
            </w:pPr>
            <w:r>
              <w:t>[1]..[*]</w:t>
            </w:r>
          </w:p>
        </w:tc>
        <w:tc>
          <w:tcPr>
            <w:tcW w:w="1083" w:type="dxa"/>
          </w:tcPr>
          <w:p w14:paraId="196ACFF2" w14:textId="3AA66F19" w:rsidR="00AD71E7" w:rsidRPr="00E8248B" w:rsidRDefault="00AD71E7" w:rsidP="00AD71E7">
            <w:pPr>
              <w:rPr>
                <w:ins w:id="315" w:author="Eivind Mong" w:date="2018-06-22T12:16:00Z"/>
              </w:rPr>
            </w:pPr>
            <w:r>
              <w:rPr>
                <w:rFonts w:eastAsiaTheme="minorEastAsia" w:hint="eastAsia"/>
                <w:lang w:eastAsia="ko-KR"/>
              </w:rPr>
              <w:t>S</w:t>
            </w:r>
            <w:r>
              <w:rPr>
                <w:rFonts w:eastAsiaTheme="minorEastAsia"/>
                <w:lang w:eastAsia="ko-KR"/>
              </w:rPr>
              <w:t>ource role - implements</w:t>
            </w:r>
          </w:p>
        </w:tc>
      </w:tr>
      <w:tr w:rsidR="00AD71E7" w:rsidRPr="00E8248B" w14:paraId="7A07B001" w14:textId="77777777" w:rsidTr="00234D7D">
        <w:trPr>
          <w:ins w:id="316" w:author="Eivind Mong" w:date="2018-06-22T12:16:00Z"/>
        </w:trPr>
        <w:tc>
          <w:tcPr>
            <w:tcW w:w="1129" w:type="dxa"/>
          </w:tcPr>
          <w:p w14:paraId="160FA485" w14:textId="21653111" w:rsidR="00AD71E7" w:rsidRPr="00E8248B" w:rsidRDefault="00AD71E7" w:rsidP="00AD71E7">
            <w:pPr>
              <w:rPr>
                <w:ins w:id="317" w:author="Eivind Mong" w:date="2018-06-22T12:16:00Z"/>
              </w:rPr>
            </w:pPr>
            <w:r>
              <w:t>Aggregation</w:t>
            </w:r>
          </w:p>
        </w:tc>
        <w:tc>
          <w:tcPr>
            <w:tcW w:w="2127" w:type="dxa"/>
          </w:tcPr>
          <w:p w14:paraId="7127447A" w14:textId="42182A79" w:rsidR="00AD71E7" w:rsidRPr="00E8248B" w:rsidRDefault="00AD71E7" w:rsidP="00AD71E7">
            <w:pPr>
              <w:rPr>
                <w:ins w:id="318" w:author="Eivind Mong" w:date="2018-06-22T12:16:00Z"/>
              </w:rPr>
            </w:pPr>
            <w:r>
              <w:rPr>
                <w:rFonts w:eastAsiaTheme="minorEastAsia" w:hint="eastAsia"/>
                <w:lang w:eastAsia="ko-KR"/>
              </w:rPr>
              <w:t>UnderKeel</w:t>
            </w:r>
            <w:r>
              <w:rPr>
                <w:rFonts w:eastAsiaTheme="minorEastAsia"/>
                <w:lang w:eastAsia="ko-KR"/>
              </w:rPr>
              <w:t>ClearanceAlmostNavigableArea</w:t>
            </w:r>
          </w:p>
        </w:tc>
        <w:tc>
          <w:tcPr>
            <w:tcW w:w="1842" w:type="dxa"/>
          </w:tcPr>
          <w:p w14:paraId="0A7AE513" w14:textId="342240DF" w:rsidR="00AD71E7" w:rsidRPr="00E8248B" w:rsidRDefault="00AD71E7" w:rsidP="00AD71E7">
            <w:pPr>
              <w:rPr>
                <w:ins w:id="319" w:author="Eivind Mong" w:date="2018-06-22T12:16:00Z"/>
                <w:lang w:eastAsia="fi-FI"/>
              </w:rPr>
            </w:pPr>
            <w:r>
              <w:rPr>
                <w:rFonts w:eastAsiaTheme="minorEastAsia" w:hint="eastAsia"/>
                <w:lang w:eastAsia="ko-KR"/>
              </w:rPr>
              <w:t>[1]</w:t>
            </w:r>
          </w:p>
        </w:tc>
        <w:tc>
          <w:tcPr>
            <w:tcW w:w="851" w:type="dxa"/>
          </w:tcPr>
          <w:p w14:paraId="27B2BAFB" w14:textId="211F677B" w:rsidR="00AD71E7" w:rsidRPr="00891DF9" w:rsidRDefault="00AD71E7" w:rsidP="00AD71E7">
            <w:pPr>
              <w:rPr>
                <w:ins w:id="320" w:author="Eivind Mong" w:date="2018-06-22T12:16:00Z"/>
              </w:rPr>
            </w:pPr>
            <w:r>
              <w:rPr>
                <w:rFonts w:eastAsiaTheme="minorEastAsia" w:hint="eastAsia"/>
                <w:lang w:eastAsia="ko-KR"/>
              </w:rPr>
              <w:t>UnderKeel</w:t>
            </w:r>
            <w:r>
              <w:rPr>
                <w:rFonts w:eastAsiaTheme="minorEastAsia"/>
                <w:lang w:eastAsia="ko-KR"/>
              </w:rPr>
              <w:t>ClearancePlan</w:t>
            </w:r>
          </w:p>
        </w:tc>
        <w:tc>
          <w:tcPr>
            <w:tcW w:w="1984" w:type="dxa"/>
          </w:tcPr>
          <w:p w14:paraId="0EBC080D" w14:textId="4CD1A390" w:rsidR="00AD71E7" w:rsidRPr="00E8248B" w:rsidRDefault="00AD71E7" w:rsidP="00AD71E7">
            <w:pPr>
              <w:rPr>
                <w:ins w:id="321" w:author="Eivind Mong" w:date="2018-06-22T12:16:00Z"/>
              </w:rPr>
            </w:pPr>
            <w:r>
              <w:t>[0]..[*]</w:t>
            </w:r>
          </w:p>
        </w:tc>
        <w:tc>
          <w:tcPr>
            <w:tcW w:w="1083" w:type="dxa"/>
          </w:tcPr>
          <w:p w14:paraId="5E8D9E88" w14:textId="217CA8E6" w:rsidR="00AD71E7" w:rsidRPr="00E8248B" w:rsidRDefault="00AD71E7" w:rsidP="00AD71E7">
            <w:pPr>
              <w:rPr>
                <w:ins w:id="322" w:author="Eivind Mong" w:date="2018-06-22T12:16:00Z"/>
              </w:rPr>
            </w:pPr>
            <w:r>
              <w:rPr>
                <w:rFonts w:eastAsiaTheme="minorEastAsia" w:hint="eastAsia"/>
                <w:lang w:eastAsia="ko-KR"/>
              </w:rPr>
              <w:t>S</w:t>
            </w:r>
            <w:r>
              <w:rPr>
                <w:rFonts w:eastAsiaTheme="minorEastAsia"/>
                <w:lang w:eastAsia="ko-KR"/>
              </w:rPr>
              <w:t>ource role - implements</w:t>
            </w:r>
          </w:p>
        </w:tc>
      </w:tr>
      <w:tr w:rsidR="00AD71E7" w:rsidRPr="00E8248B" w14:paraId="428B48C3" w14:textId="77777777" w:rsidTr="00234D7D">
        <w:trPr>
          <w:ins w:id="323" w:author="Eivind Mong" w:date="2018-06-22T12:16:00Z"/>
        </w:trPr>
        <w:tc>
          <w:tcPr>
            <w:tcW w:w="1129" w:type="dxa"/>
          </w:tcPr>
          <w:p w14:paraId="11CB0240" w14:textId="2B79B208" w:rsidR="00AD71E7" w:rsidRPr="00E8248B" w:rsidRDefault="00AD71E7" w:rsidP="00AD71E7">
            <w:pPr>
              <w:rPr>
                <w:ins w:id="324" w:author="Eivind Mong" w:date="2018-06-22T12:16:00Z"/>
              </w:rPr>
            </w:pPr>
            <w:r>
              <w:t>Aggregation</w:t>
            </w:r>
          </w:p>
        </w:tc>
        <w:tc>
          <w:tcPr>
            <w:tcW w:w="2127" w:type="dxa"/>
          </w:tcPr>
          <w:p w14:paraId="34220B8C" w14:textId="76AF977F" w:rsidR="00AD71E7" w:rsidRPr="00E8248B" w:rsidRDefault="00AD71E7" w:rsidP="00AD71E7">
            <w:pPr>
              <w:rPr>
                <w:ins w:id="325" w:author="Eivind Mong" w:date="2018-06-22T12:16:00Z"/>
              </w:rPr>
            </w:pPr>
            <w:r>
              <w:rPr>
                <w:rFonts w:eastAsiaTheme="minorEastAsia" w:hint="eastAsia"/>
                <w:lang w:eastAsia="ko-KR"/>
              </w:rPr>
              <w:t>UnderKeelClearanceControlPoint</w:t>
            </w:r>
          </w:p>
        </w:tc>
        <w:tc>
          <w:tcPr>
            <w:tcW w:w="1842" w:type="dxa"/>
          </w:tcPr>
          <w:p w14:paraId="1921C4FA" w14:textId="4953E4FD" w:rsidR="00AD71E7" w:rsidRPr="00E8248B" w:rsidRDefault="00AD71E7" w:rsidP="00AD71E7">
            <w:pPr>
              <w:rPr>
                <w:ins w:id="326" w:author="Eivind Mong" w:date="2018-06-22T12:16:00Z"/>
                <w:lang w:eastAsia="fi-FI"/>
              </w:rPr>
            </w:pPr>
            <w:r>
              <w:rPr>
                <w:rFonts w:eastAsiaTheme="minorEastAsia" w:hint="eastAsia"/>
                <w:lang w:eastAsia="ko-KR"/>
              </w:rPr>
              <w:t>[1]</w:t>
            </w:r>
          </w:p>
        </w:tc>
        <w:tc>
          <w:tcPr>
            <w:tcW w:w="851" w:type="dxa"/>
          </w:tcPr>
          <w:p w14:paraId="3F8E751D" w14:textId="32848F82" w:rsidR="00AD71E7" w:rsidRPr="00891DF9" w:rsidRDefault="00AD71E7" w:rsidP="00AD71E7">
            <w:pPr>
              <w:rPr>
                <w:ins w:id="327" w:author="Eivind Mong" w:date="2018-06-22T12:16:00Z"/>
              </w:rPr>
            </w:pPr>
            <w:r>
              <w:rPr>
                <w:rFonts w:eastAsiaTheme="minorEastAsia" w:hint="eastAsia"/>
                <w:lang w:eastAsia="ko-KR"/>
              </w:rPr>
              <w:t>UnderKeel</w:t>
            </w:r>
            <w:r>
              <w:rPr>
                <w:rFonts w:eastAsiaTheme="minorEastAsia"/>
                <w:lang w:eastAsia="ko-KR"/>
              </w:rPr>
              <w:t>ClearancePlan</w:t>
            </w:r>
          </w:p>
        </w:tc>
        <w:tc>
          <w:tcPr>
            <w:tcW w:w="1984" w:type="dxa"/>
          </w:tcPr>
          <w:p w14:paraId="572FA3E7" w14:textId="79F6F2A6" w:rsidR="00AD71E7" w:rsidRPr="00E8248B" w:rsidRDefault="00AD71E7" w:rsidP="00AD71E7">
            <w:pPr>
              <w:rPr>
                <w:ins w:id="328" w:author="Eivind Mong" w:date="2018-06-22T12:16:00Z"/>
              </w:rPr>
            </w:pPr>
            <w:r>
              <w:t>[1]..[*]</w:t>
            </w:r>
          </w:p>
        </w:tc>
        <w:tc>
          <w:tcPr>
            <w:tcW w:w="1083" w:type="dxa"/>
          </w:tcPr>
          <w:p w14:paraId="59AFA64A" w14:textId="11C7BC0D" w:rsidR="00AD71E7" w:rsidRPr="00E8248B" w:rsidRDefault="00AD71E7" w:rsidP="00AD71E7">
            <w:pPr>
              <w:rPr>
                <w:ins w:id="329" w:author="Eivind Mong" w:date="2018-06-22T12:16:00Z"/>
              </w:rPr>
            </w:pPr>
            <w:r>
              <w:rPr>
                <w:rFonts w:eastAsiaTheme="minorEastAsia" w:hint="eastAsia"/>
                <w:lang w:eastAsia="ko-KR"/>
              </w:rPr>
              <w:t>S</w:t>
            </w:r>
            <w:r>
              <w:rPr>
                <w:rFonts w:eastAsiaTheme="minorEastAsia"/>
                <w:lang w:eastAsia="ko-KR"/>
              </w:rPr>
              <w:t>ource role - implements</w:t>
            </w:r>
          </w:p>
        </w:tc>
      </w:tr>
    </w:tbl>
    <w:p w14:paraId="4E612A96" w14:textId="77777777" w:rsidR="00234D7D" w:rsidRDefault="00234D7D" w:rsidP="00234D7D">
      <w:pPr>
        <w:rPr>
          <w:rFonts w:cs="Arial"/>
          <w:lang w:val="en-US" w:eastAsia="fi-FI"/>
        </w:rPr>
      </w:pPr>
    </w:p>
    <w:tbl>
      <w:tblPr>
        <w:tblStyle w:val="TableGrid"/>
        <w:tblW w:w="0" w:type="auto"/>
        <w:tblLayout w:type="fixed"/>
        <w:tblLook w:val="04A0" w:firstRow="1" w:lastRow="0" w:firstColumn="1" w:lastColumn="0" w:noHBand="0" w:noVBand="1"/>
      </w:tblPr>
      <w:tblGrid>
        <w:gridCol w:w="1413"/>
        <w:gridCol w:w="2126"/>
        <w:gridCol w:w="851"/>
        <w:gridCol w:w="2126"/>
        <w:gridCol w:w="850"/>
        <w:gridCol w:w="1650"/>
      </w:tblGrid>
      <w:tr w:rsidR="00234D7D" w:rsidRPr="00E8248B" w14:paraId="0A958A26" w14:textId="77777777" w:rsidTr="00234D7D">
        <w:trPr>
          <w:tblHeader/>
        </w:trPr>
        <w:tc>
          <w:tcPr>
            <w:tcW w:w="1413" w:type="dxa"/>
          </w:tcPr>
          <w:p w14:paraId="00AB8BFF" w14:textId="723271AE" w:rsidR="00234D7D" w:rsidRPr="00E8248B" w:rsidRDefault="00234D7D" w:rsidP="00234D7D">
            <w:pPr>
              <w:rPr>
                <w:b/>
              </w:rPr>
            </w:pPr>
            <w:commentRangeStart w:id="308"/>
          </w:p>
        </w:tc>
        <w:tc>
          <w:tcPr>
            <w:tcW w:w="2126" w:type="dxa"/>
          </w:tcPr>
          <w:p w14:paraId="50265E66" w14:textId="620F2403" w:rsidR="00234D7D" w:rsidRPr="000810A8" w:rsidRDefault="00234D7D" w:rsidP="00234D7D">
            <w:pPr>
              <w:rPr>
                <w:rFonts w:eastAsiaTheme="minorEastAsia"/>
                <w:b/>
                <w:lang w:eastAsia="ko-KR"/>
              </w:rPr>
            </w:pPr>
          </w:p>
        </w:tc>
        <w:tc>
          <w:tcPr>
            <w:tcW w:w="851" w:type="dxa"/>
          </w:tcPr>
          <w:p w14:paraId="6B0041B3" w14:textId="405D9AF9" w:rsidR="00234D7D" w:rsidRPr="000810A8" w:rsidRDefault="00234D7D" w:rsidP="00234D7D">
            <w:pPr>
              <w:rPr>
                <w:rFonts w:eastAsiaTheme="minorEastAsia"/>
                <w:b/>
                <w:lang w:eastAsia="ko-KR"/>
              </w:rPr>
            </w:pPr>
          </w:p>
        </w:tc>
        <w:tc>
          <w:tcPr>
            <w:tcW w:w="2126" w:type="dxa"/>
          </w:tcPr>
          <w:p w14:paraId="03E562BF" w14:textId="50A0B571" w:rsidR="00234D7D" w:rsidRPr="000810A8" w:rsidRDefault="00234D7D" w:rsidP="00234D7D">
            <w:pPr>
              <w:rPr>
                <w:rFonts w:eastAsiaTheme="minorEastAsia"/>
                <w:b/>
                <w:lang w:eastAsia="ko-KR"/>
              </w:rPr>
            </w:pPr>
          </w:p>
        </w:tc>
        <w:tc>
          <w:tcPr>
            <w:tcW w:w="850" w:type="dxa"/>
          </w:tcPr>
          <w:p w14:paraId="1209F076" w14:textId="25A546FA" w:rsidR="00234D7D" w:rsidRPr="00E8248B" w:rsidRDefault="00234D7D" w:rsidP="00234D7D">
            <w:pPr>
              <w:rPr>
                <w:b/>
              </w:rPr>
            </w:pPr>
          </w:p>
        </w:tc>
        <w:commentRangeEnd w:id="308"/>
        <w:tc>
          <w:tcPr>
            <w:tcW w:w="1650" w:type="dxa"/>
          </w:tcPr>
          <w:p w14:paraId="225AA5C0" w14:textId="128F7C6E" w:rsidR="00234D7D" w:rsidRPr="00E8248B" w:rsidRDefault="00234D7D" w:rsidP="00234D7D">
            <w:pPr>
              <w:rPr>
                <w:b/>
              </w:rPr>
            </w:pPr>
          </w:p>
        </w:tc>
      </w:tr>
    </w:tbl>
    <w:p w14:paraId="43B6DB0B" w14:textId="77777777" w:rsidR="00234D7D" w:rsidRPr="006F0CB8" w:rsidRDefault="00234D7D" w:rsidP="00234D7D">
      <w:pPr>
        <w:rPr>
          <w:rFonts w:cs="Arial"/>
          <w:lang w:eastAsia="fi-FI"/>
        </w:rPr>
      </w:pPr>
    </w:p>
    <w:p w14:paraId="58FDFDC0" w14:textId="77777777" w:rsidR="00234D7D" w:rsidRDefault="00234D7D" w:rsidP="00234D7D">
      <w:pPr>
        <w:spacing w:after="0" w:line="240" w:lineRule="auto"/>
        <w:jc w:val="left"/>
        <w:rPr>
          <w:b/>
          <w:bCs/>
        </w:rPr>
      </w:pPr>
      <w:bookmarkStart w:id="330" w:name="_Toc460581604"/>
      <w:r>
        <w:br w:type="page"/>
      </w:r>
    </w:p>
    <w:p w14:paraId="22FC96E7" w14:textId="77777777" w:rsidR="00234D7D" w:rsidRPr="00795958" w:rsidRDefault="00234D7D" w:rsidP="00234D7D">
      <w:pPr>
        <w:pStyle w:val="Heading2"/>
        <w:numPr>
          <w:ilvl w:val="0"/>
          <w:numId w:val="0"/>
        </w:numPr>
        <w:rPr>
          <w:sz w:val="20"/>
        </w:rPr>
      </w:pPr>
      <w:r>
        <w:rPr>
          <w:sz w:val="20"/>
        </w:rPr>
        <w:lastRenderedPageBreak/>
        <w:t xml:space="preserve">4.2.2  </w:t>
      </w:r>
      <w:r w:rsidRPr="00795958">
        <w:rPr>
          <w:sz w:val="20"/>
        </w:rPr>
        <w:t>UnderKeelClearanceNonNavigableArea</w:t>
      </w:r>
    </w:p>
    <w:tbl>
      <w:tblPr>
        <w:tblStyle w:val="TableGrid"/>
        <w:tblW w:w="0" w:type="auto"/>
        <w:tblLayout w:type="fixed"/>
        <w:tblLook w:val="04A0" w:firstRow="1" w:lastRow="0" w:firstColumn="1" w:lastColumn="0" w:noHBand="0" w:noVBand="1"/>
      </w:tblPr>
      <w:tblGrid>
        <w:gridCol w:w="1129"/>
        <w:gridCol w:w="2552"/>
        <w:gridCol w:w="1417"/>
        <w:gridCol w:w="851"/>
        <w:gridCol w:w="1701"/>
        <w:gridCol w:w="1366"/>
      </w:tblGrid>
      <w:tr w:rsidR="00234D7D" w:rsidRPr="00E8248B" w14:paraId="7E8CD2E2" w14:textId="77777777" w:rsidTr="00234D7D">
        <w:trPr>
          <w:tblHeader/>
        </w:trPr>
        <w:tc>
          <w:tcPr>
            <w:tcW w:w="1129" w:type="dxa"/>
          </w:tcPr>
          <w:p w14:paraId="4F35E1D3" w14:textId="77777777" w:rsidR="00234D7D" w:rsidRPr="00E8248B" w:rsidRDefault="00234D7D" w:rsidP="00234D7D">
            <w:pPr>
              <w:rPr>
                <w:b/>
              </w:rPr>
            </w:pPr>
            <w:r w:rsidRPr="00E8248B">
              <w:rPr>
                <w:b/>
              </w:rPr>
              <w:t>Role</w:t>
            </w:r>
          </w:p>
        </w:tc>
        <w:tc>
          <w:tcPr>
            <w:tcW w:w="2552" w:type="dxa"/>
          </w:tcPr>
          <w:p w14:paraId="6125478C" w14:textId="77777777" w:rsidR="00234D7D" w:rsidRPr="00E8248B" w:rsidRDefault="00234D7D" w:rsidP="00234D7D">
            <w:pPr>
              <w:rPr>
                <w:b/>
              </w:rPr>
            </w:pPr>
            <w:r w:rsidRPr="00E8248B">
              <w:rPr>
                <w:b/>
              </w:rPr>
              <w:t>Name</w:t>
            </w:r>
          </w:p>
        </w:tc>
        <w:tc>
          <w:tcPr>
            <w:tcW w:w="1417" w:type="dxa"/>
          </w:tcPr>
          <w:p w14:paraId="6E36B546" w14:textId="77777777" w:rsidR="00234D7D" w:rsidRPr="00E8248B" w:rsidRDefault="00234D7D" w:rsidP="00234D7D">
            <w:pPr>
              <w:rPr>
                <w:b/>
              </w:rPr>
            </w:pPr>
            <w:r w:rsidRPr="00E8248B">
              <w:rPr>
                <w:b/>
              </w:rPr>
              <w:t>Description</w:t>
            </w:r>
          </w:p>
        </w:tc>
        <w:tc>
          <w:tcPr>
            <w:tcW w:w="851" w:type="dxa"/>
          </w:tcPr>
          <w:p w14:paraId="43D54274" w14:textId="77777777" w:rsidR="00234D7D" w:rsidRPr="00E8248B" w:rsidRDefault="00234D7D" w:rsidP="00234D7D">
            <w:pPr>
              <w:rPr>
                <w:b/>
              </w:rPr>
            </w:pPr>
            <w:r w:rsidRPr="00E8248B">
              <w:rPr>
                <w:b/>
              </w:rPr>
              <w:t>Multi</w:t>
            </w:r>
            <w:r>
              <w:rPr>
                <w:b/>
              </w:rPr>
              <w:br/>
            </w:r>
            <w:r w:rsidRPr="00E8248B">
              <w:rPr>
                <w:b/>
              </w:rPr>
              <w:t>plicity</w:t>
            </w:r>
          </w:p>
        </w:tc>
        <w:tc>
          <w:tcPr>
            <w:tcW w:w="1701" w:type="dxa"/>
          </w:tcPr>
          <w:p w14:paraId="67633813" w14:textId="77777777" w:rsidR="00234D7D" w:rsidRPr="00E8248B" w:rsidRDefault="00234D7D" w:rsidP="00234D7D">
            <w:pPr>
              <w:rPr>
                <w:b/>
              </w:rPr>
            </w:pPr>
            <w:r w:rsidRPr="00E8248B">
              <w:rPr>
                <w:b/>
              </w:rPr>
              <w:t>dataType</w:t>
            </w:r>
          </w:p>
        </w:tc>
        <w:tc>
          <w:tcPr>
            <w:tcW w:w="1366" w:type="dxa"/>
          </w:tcPr>
          <w:p w14:paraId="646B2C3B" w14:textId="77777777" w:rsidR="00234D7D" w:rsidRPr="00E8248B" w:rsidRDefault="00234D7D" w:rsidP="00234D7D">
            <w:pPr>
              <w:rPr>
                <w:b/>
              </w:rPr>
            </w:pPr>
            <w:r w:rsidRPr="00E8248B">
              <w:rPr>
                <w:b/>
              </w:rPr>
              <w:t>Remarks</w:t>
            </w:r>
          </w:p>
        </w:tc>
      </w:tr>
      <w:tr w:rsidR="00AD71E7" w:rsidRPr="00E8248B" w14:paraId="389D3D1E" w14:textId="77777777" w:rsidTr="00234D7D">
        <w:tc>
          <w:tcPr>
            <w:tcW w:w="1129" w:type="dxa"/>
          </w:tcPr>
          <w:p w14:paraId="7B83272D" w14:textId="346D0302" w:rsidR="00AD71E7" w:rsidRPr="00E8248B" w:rsidRDefault="00AD71E7" w:rsidP="00AD71E7">
            <w:r w:rsidRPr="00E8248B">
              <w:t>Class</w:t>
            </w:r>
          </w:p>
        </w:tc>
        <w:tc>
          <w:tcPr>
            <w:tcW w:w="2552" w:type="dxa"/>
          </w:tcPr>
          <w:p w14:paraId="7182EBF2" w14:textId="40764239" w:rsidR="00AD71E7" w:rsidRPr="003963F1" w:rsidRDefault="00AD71E7" w:rsidP="00AD71E7">
            <w:pPr>
              <w:pStyle w:val="Heading2"/>
              <w:numPr>
                <w:ilvl w:val="0"/>
                <w:numId w:val="0"/>
              </w:numPr>
              <w:tabs>
                <w:tab w:val="clear" w:pos="540"/>
              </w:tabs>
              <w:outlineLvl w:val="1"/>
              <w:rPr>
                <w:b w:val="0"/>
                <w:sz w:val="20"/>
              </w:rPr>
            </w:pPr>
            <w:r w:rsidRPr="003963F1">
              <w:rPr>
                <w:b w:val="0"/>
                <w:sz w:val="20"/>
              </w:rPr>
              <w:t>UnderKeelClearanceNonNavigableArea</w:t>
            </w:r>
          </w:p>
        </w:tc>
        <w:tc>
          <w:tcPr>
            <w:tcW w:w="1417" w:type="dxa"/>
          </w:tcPr>
          <w:p w14:paraId="46A293D5" w14:textId="49D70112" w:rsidR="00AD71E7" w:rsidRPr="00E8248B" w:rsidRDefault="00AD71E7" w:rsidP="00AD71E7">
            <w:r w:rsidRPr="00E8248B">
              <w:rPr>
                <w:lang w:val="en-US" w:eastAsia="fi-FI"/>
              </w:rPr>
              <w:t>An area of depth less than the calculated safe limit.</w:t>
            </w:r>
          </w:p>
        </w:tc>
        <w:tc>
          <w:tcPr>
            <w:tcW w:w="851" w:type="dxa"/>
          </w:tcPr>
          <w:p w14:paraId="660E2207" w14:textId="77777777" w:rsidR="00AD71E7" w:rsidRPr="00E8248B" w:rsidRDefault="00AD71E7" w:rsidP="00AD71E7"/>
        </w:tc>
        <w:tc>
          <w:tcPr>
            <w:tcW w:w="1701" w:type="dxa"/>
          </w:tcPr>
          <w:p w14:paraId="473C439B" w14:textId="35E1BFB5" w:rsidR="00AD71E7" w:rsidRPr="00E8248B" w:rsidRDefault="00AD71E7" w:rsidP="00AD71E7">
            <w:r w:rsidRPr="00E8248B">
              <w:t>FeatureType</w:t>
            </w:r>
          </w:p>
        </w:tc>
        <w:tc>
          <w:tcPr>
            <w:tcW w:w="1366" w:type="dxa"/>
          </w:tcPr>
          <w:p w14:paraId="6DFA5BB6" w14:textId="624294FB" w:rsidR="00AD71E7" w:rsidRPr="00E8248B" w:rsidRDefault="00AD71E7" w:rsidP="00AD71E7">
            <w:r w:rsidRPr="00E8248B">
              <w:t>The area has a time-dependent dimension</w:t>
            </w:r>
          </w:p>
        </w:tc>
      </w:tr>
      <w:tr w:rsidR="00AD71E7" w:rsidRPr="00E8248B" w14:paraId="16E97B39" w14:textId="77777777" w:rsidTr="00234D7D">
        <w:tc>
          <w:tcPr>
            <w:tcW w:w="1129" w:type="dxa"/>
          </w:tcPr>
          <w:p w14:paraId="033E863D" w14:textId="380C5383" w:rsidR="00AD71E7" w:rsidRPr="00617509" w:rsidRDefault="00AD71E7" w:rsidP="00AD71E7">
            <w:r w:rsidRPr="00617509">
              <w:t>Attribute</w:t>
            </w:r>
          </w:p>
        </w:tc>
        <w:tc>
          <w:tcPr>
            <w:tcW w:w="2552" w:type="dxa"/>
          </w:tcPr>
          <w:p w14:paraId="10B07993" w14:textId="4C577337" w:rsidR="00AD71E7" w:rsidRPr="00617509" w:rsidRDefault="00AD71E7" w:rsidP="00AD71E7">
            <w:r w:rsidRPr="00617509">
              <w:t>geometry</w:t>
            </w:r>
          </w:p>
        </w:tc>
        <w:tc>
          <w:tcPr>
            <w:tcW w:w="1417" w:type="dxa"/>
          </w:tcPr>
          <w:p w14:paraId="5D34C4B6" w14:textId="61E6C36A" w:rsidR="00AD71E7" w:rsidRDefault="00AD71E7" w:rsidP="00AD71E7">
            <w:r>
              <w:t>G</w:t>
            </w:r>
            <w:r w:rsidRPr="00617509">
              <w:t>eometric object come from Geometry class in S-100 standard</w:t>
            </w:r>
          </w:p>
        </w:tc>
        <w:tc>
          <w:tcPr>
            <w:tcW w:w="851" w:type="dxa"/>
          </w:tcPr>
          <w:p w14:paraId="4C6B4F76" w14:textId="74DD095E" w:rsidR="00AD71E7" w:rsidRDefault="00AD71E7" w:rsidP="00AD71E7">
            <w:r>
              <w:t>[1]</w:t>
            </w:r>
          </w:p>
        </w:tc>
        <w:tc>
          <w:tcPr>
            <w:tcW w:w="1701" w:type="dxa"/>
          </w:tcPr>
          <w:p w14:paraId="4BD4376F" w14:textId="1FD9AF4B" w:rsidR="00AD71E7" w:rsidRPr="00617509" w:rsidRDefault="00AD71E7" w:rsidP="00AD71E7">
            <w:r w:rsidRPr="00617509">
              <w:t>GM_OrientableSurface</w:t>
            </w:r>
          </w:p>
        </w:tc>
        <w:tc>
          <w:tcPr>
            <w:tcW w:w="1366" w:type="dxa"/>
          </w:tcPr>
          <w:p w14:paraId="275F87CD" w14:textId="498F8244" w:rsidR="00AD71E7" w:rsidRPr="00E8248B" w:rsidRDefault="00AD71E7" w:rsidP="00AD71E7">
            <w:r>
              <w:t>To be used to describe the UKCM service area</w:t>
            </w:r>
          </w:p>
        </w:tc>
      </w:tr>
      <w:tr w:rsidR="00AD71E7" w:rsidRPr="00E8248B" w14:paraId="61C96CF4" w14:textId="77777777" w:rsidTr="00234D7D">
        <w:tc>
          <w:tcPr>
            <w:tcW w:w="1129" w:type="dxa"/>
          </w:tcPr>
          <w:p w14:paraId="1628F295" w14:textId="126F457B" w:rsidR="00AD71E7" w:rsidRPr="00E8248B" w:rsidRDefault="00AD71E7" w:rsidP="00AD71E7">
            <w:r w:rsidRPr="00617509">
              <w:t>Attribute</w:t>
            </w:r>
          </w:p>
        </w:tc>
        <w:tc>
          <w:tcPr>
            <w:tcW w:w="2552" w:type="dxa"/>
          </w:tcPr>
          <w:p w14:paraId="3BEEEC6F" w14:textId="2D974AC2" w:rsidR="00AD71E7" w:rsidRPr="00E8248B" w:rsidRDefault="00AD71E7" w:rsidP="00AD71E7">
            <w:r w:rsidRPr="00617509">
              <w:t>scaleMinimum</w:t>
            </w:r>
          </w:p>
        </w:tc>
        <w:tc>
          <w:tcPr>
            <w:tcW w:w="1417" w:type="dxa"/>
          </w:tcPr>
          <w:p w14:paraId="57F141E7" w14:textId="65764EB7" w:rsidR="00AD71E7" w:rsidRPr="00E8248B" w:rsidRDefault="00AD71E7" w:rsidP="00AD71E7">
            <w:r>
              <w:t>Integer</w:t>
            </w:r>
          </w:p>
        </w:tc>
        <w:tc>
          <w:tcPr>
            <w:tcW w:w="851" w:type="dxa"/>
          </w:tcPr>
          <w:p w14:paraId="5D7A241E" w14:textId="2C51C582" w:rsidR="00AD71E7" w:rsidRPr="00E8248B" w:rsidRDefault="00AD71E7" w:rsidP="00AD71E7">
            <w:r>
              <w:t xml:space="preserve">[1] </w:t>
            </w:r>
          </w:p>
        </w:tc>
        <w:tc>
          <w:tcPr>
            <w:tcW w:w="1701" w:type="dxa"/>
          </w:tcPr>
          <w:p w14:paraId="31C86DA3" w14:textId="637C209C" w:rsidR="00AD71E7" w:rsidRPr="00E8248B" w:rsidRDefault="00AD71E7" w:rsidP="00AD71E7">
            <w:r w:rsidRPr="00617509">
              <w:t>Integer</w:t>
            </w:r>
          </w:p>
        </w:tc>
        <w:tc>
          <w:tcPr>
            <w:tcW w:w="1366" w:type="dxa"/>
          </w:tcPr>
          <w:p w14:paraId="7122DEC7" w14:textId="77777777" w:rsidR="00AD71E7" w:rsidRPr="00E8248B" w:rsidRDefault="00AD71E7" w:rsidP="00AD71E7"/>
        </w:tc>
      </w:tr>
      <w:tr w:rsidR="00AD71E7" w:rsidRPr="00E8248B" w14:paraId="53E4F7DD" w14:textId="77777777" w:rsidTr="00234D7D">
        <w:trPr>
          <w:ins w:id="331" w:author="Eivind Mong" w:date="2018-06-22T12:18:00Z"/>
        </w:trPr>
        <w:tc>
          <w:tcPr>
            <w:tcW w:w="1129" w:type="dxa"/>
          </w:tcPr>
          <w:p w14:paraId="5D2C8777" w14:textId="1205B30D" w:rsidR="00AD71E7" w:rsidRPr="00617509" w:rsidRDefault="00AD71E7" w:rsidP="00AD71E7">
            <w:pPr>
              <w:rPr>
                <w:ins w:id="332" w:author="Eivind Mong" w:date="2018-06-22T12:18:00Z"/>
              </w:rPr>
            </w:pPr>
            <w:commentRangeStart w:id="333"/>
            <w:ins w:id="334" w:author="Eivind Mong" w:date="2018-06-22T12:18:00Z">
              <w:r>
                <w:t>role</w:t>
              </w:r>
            </w:ins>
          </w:p>
        </w:tc>
        <w:tc>
          <w:tcPr>
            <w:tcW w:w="2552" w:type="dxa"/>
          </w:tcPr>
          <w:p w14:paraId="1055C922" w14:textId="77777777" w:rsidR="00AD71E7" w:rsidRPr="00617509" w:rsidRDefault="00AD71E7" w:rsidP="00AD71E7">
            <w:pPr>
              <w:rPr>
                <w:ins w:id="335" w:author="Eivind Mong" w:date="2018-06-22T12:18:00Z"/>
              </w:rPr>
            </w:pPr>
          </w:p>
        </w:tc>
        <w:tc>
          <w:tcPr>
            <w:tcW w:w="1417" w:type="dxa"/>
          </w:tcPr>
          <w:p w14:paraId="4611DC37" w14:textId="77777777" w:rsidR="00AD71E7" w:rsidRDefault="00AD71E7" w:rsidP="00AD71E7">
            <w:pPr>
              <w:rPr>
                <w:ins w:id="336" w:author="Eivind Mong" w:date="2018-06-22T12:18:00Z"/>
              </w:rPr>
            </w:pPr>
          </w:p>
        </w:tc>
        <w:tc>
          <w:tcPr>
            <w:tcW w:w="851" w:type="dxa"/>
          </w:tcPr>
          <w:p w14:paraId="363A1308" w14:textId="77777777" w:rsidR="00AD71E7" w:rsidRDefault="00AD71E7" w:rsidP="00AD71E7">
            <w:pPr>
              <w:rPr>
                <w:ins w:id="337" w:author="Eivind Mong" w:date="2018-06-22T12:18:00Z"/>
              </w:rPr>
            </w:pPr>
          </w:p>
        </w:tc>
        <w:commentRangeEnd w:id="333"/>
        <w:tc>
          <w:tcPr>
            <w:tcW w:w="1701" w:type="dxa"/>
          </w:tcPr>
          <w:p w14:paraId="6CF8E6B5" w14:textId="77777777" w:rsidR="00AD71E7" w:rsidRPr="00617509" w:rsidRDefault="00AD71E7" w:rsidP="00AD71E7">
            <w:pPr>
              <w:rPr>
                <w:ins w:id="338" w:author="Eivind Mong" w:date="2018-06-22T12:18:00Z"/>
              </w:rPr>
            </w:pPr>
            <w:ins w:id="339" w:author="Eivind Mong" w:date="2018-06-22T12:19:00Z">
              <w:r>
                <w:rPr>
                  <w:rStyle w:val="CommentReference"/>
                </w:rPr>
                <w:commentReference w:id="333"/>
              </w:r>
            </w:ins>
          </w:p>
        </w:tc>
        <w:tc>
          <w:tcPr>
            <w:tcW w:w="1366" w:type="dxa"/>
          </w:tcPr>
          <w:p w14:paraId="23B78E90" w14:textId="77777777" w:rsidR="00AD71E7" w:rsidRPr="00E8248B" w:rsidRDefault="00AD71E7" w:rsidP="00AD71E7">
            <w:pPr>
              <w:rPr>
                <w:ins w:id="340" w:author="Eivind Mong" w:date="2018-06-22T12:18:00Z"/>
              </w:rPr>
            </w:pPr>
          </w:p>
        </w:tc>
      </w:tr>
    </w:tbl>
    <w:p w14:paraId="0765C5CE" w14:textId="77777777" w:rsidR="00234D7D" w:rsidRDefault="00234D7D" w:rsidP="00234D7D">
      <w:pPr>
        <w:rPr>
          <w:rFonts w:eastAsiaTheme="minorEastAsia"/>
          <w:b/>
          <w:lang w:val="en-US" w:eastAsia="ko-KR"/>
        </w:rPr>
      </w:pPr>
      <w:bookmarkStart w:id="341" w:name="_Toc460581602"/>
    </w:p>
    <w:p w14:paraId="6662184C" w14:textId="72F040C8" w:rsidR="00234D7D" w:rsidRPr="00795958" w:rsidRDefault="00234D7D" w:rsidP="00234D7D">
      <w:pPr>
        <w:pStyle w:val="Heading2"/>
        <w:numPr>
          <w:ilvl w:val="0"/>
          <w:numId w:val="0"/>
        </w:numPr>
        <w:rPr>
          <w:sz w:val="20"/>
        </w:rPr>
      </w:pPr>
      <w:r>
        <w:rPr>
          <w:sz w:val="20"/>
        </w:rPr>
        <w:t xml:space="preserve">4.2.3  </w:t>
      </w:r>
      <w:r w:rsidRPr="00795958">
        <w:rPr>
          <w:sz w:val="20"/>
        </w:rPr>
        <w:t>U</w:t>
      </w:r>
      <w:r>
        <w:rPr>
          <w:sz w:val="20"/>
        </w:rPr>
        <w:t>nderKeelClearanceAlmost</w:t>
      </w:r>
      <w:r w:rsidRPr="00795958">
        <w:rPr>
          <w:sz w:val="20"/>
        </w:rPr>
        <w:t>NavigableArea</w:t>
      </w:r>
      <w:ins w:id="342" w:author="Eivind Mong" w:date="2018-06-22T12:27:00Z">
        <w:r w:rsidR="002C133A">
          <w:rPr>
            <w:sz w:val="20"/>
          </w:rPr>
          <w:t xml:space="preserve"> </w:t>
        </w:r>
      </w:ins>
    </w:p>
    <w:tbl>
      <w:tblPr>
        <w:tblStyle w:val="TableGrid"/>
        <w:tblW w:w="0" w:type="auto"/>
        <w:tblLayout w:type="fixed"/>
        <w:tblLook w:val="04A0" w:firstRow="1" w:lastRow="0" w:firstColumn="1" w:lastColumn="0" w:noHBand="0" w:noVBand="1"/>
      </w:tblPr>
      <w:tblGrid>
        <w:gridCol w:w="1129"/>
        <w:gridCol w:w="2694"/>
        <w:gridCol w:w="1559"/>
        <w:gridCol w:w="850"/>
        <w:gridCol w:w="1701"/>
        <w:gridCol w:w="1083"/>
      </w:tblGrid>
      <w:tr w:rsidR="00234D7D" w:rsidRPr="00E8248B" w14:paraId="66E55737" w14:textId="77777777" w:rsidTr="00234D7D">
        <w:trPr>
          <w:tblHeader/>
        </w:trPr>
        <w:tc>
          <w:tcPr>
            <w:tcW w:w="1129" w:type="dxa"/>
          </w:tcPr>
          <w:p w14:paraId="5C4AF8BE" w14:textId="77777777" w:rsidR="00234D7D" w:rsidRPr="00E8248B" w:rsidRDefault="00234D7D" w:rsidP="00234D7D">
            <w:pPr>
              <w:rPr>
                <w:b/>
              </w:rPr>
            </w:pPr>
            <w:r w:rsidRPr="00E8248B">
              <w:rPr>
                <w:b/>
              </w:rPr>
              <w:t>Role</w:t>
            </w:r>
          </w:p>
        </w:tc>
        <w:tc>
          <w:tcPr>
            <w:tcW w:w="2694" w:type="dxa"/>
          </w:tcPr>
          <w:p w14:paraId="433588C2" w14:textId="77777777" w:rsidR="00234D7D" w:rsidRPr="00E8248B" w:rsidRDefault="00234D7D" w:rsidP="00234D7D">
            <w:pPr>
              <w:rPr>
                <w:b/>
              </w:rPr>
            </w:pPr>
            <w:r w:rsidRPr="00E8248B">
              <w:rPr>
                <w:b/>
              </w:rPr>
              <w:t>Name</w:t>
            </w:r>
          </w:p>
        </w:tc>
        <w:tc>
          <w:tcPr>
            <w:tcW w:w="1559" w:type="dxa"/>
          </w:tcPr>
          <w:p w14:paraId="77CC5E5A" w14:textId="77777777" w:rsidR="00234D7D" w:rsidRPr="00E8248B" w:rsidRDefault="00234D7D" w:rsidP="00234D7D">
            <w:pPr>
              <w:rPr>
                <w:b/>
              </w:rPr>
            </w:pPr>
            <w:r w:rsidRPr="00E8248B">
              <w:rPr>
                <w:b/>
              </w:rPr>
              <w:t>Description</w:t>
            </w:r>
          </w:p>
        </w:tc>
        <w:tc>
          <w:tcPr>
            <w:tcW w:w="850" w:type="dxa"/>
          </w:tcPr>
          <w:p w14:paraId="764CA7C4" w14:textId="77777777" w:rsidR="00234D7D" w:rsidRPr="00E8248B" w:rsidRDefault="00234D7D" w:rsidP="00234D7D">
            <w:pPr>
              <w:rPr>
                <w:b/>
              </w:rPr>
            </w:pPr>
            <w:r w:rsidRPr="00E8248B">
              <w:rPr>
                <w:b/>
              </w:rPr>
              <w:t>Multi</w:t>
            </w:r>
            <w:r>
              <w:rPr>
                <w:b/>
              </w:rPr>
              <w:br/>
            </w:r>
            <w:r w:rsidRPr="00E8248B">
              <w:rPr>
                <w:b/>
              </w:rPr>
              <w:t>plicity</w:t>
            </w:r>
          </w:p>
        </w:tc>
        <w:tc>
          <w:tcPr>
            <w:tcW w:w="1701" w:type="dxa"/>
          </w:tcPr>
          <w:p w14:paraId="75CCFAD1" w14:textId="77777777" w:rsidR="00234D7D" w:rsidRPr="00E8248B" w:rsidRDefault="00234D7D" w:rsidP="00234D7D">
            <w:pPr>
              <w:rPr>
                <w:b/>
              </w:rPr>
            </w:pPr>
            <w:r w:rsidRPr="00E8248B">
              <w:rPr>
                <w:b/>
              </w:rPr>
              <w:t>dataType</w:t>
            </w:r>
          </w:p>
        </w:tc>
        <w:tc>
          <w:tcPr>
            <w:tcW w:w="1083" w:type="dxa"/>
          </w:tcPr>
          <w:p w14:paraId="53BF246D" w14:textId="77777777" w:rsidR="00234D7D" w:rsidRPr="00E8248B" w:rsidRDefault="00234D7D" w:rsidP="00234D7D">
            <w:pPr>
              <w:rPr>
                <w:b/>
              </w:rPr>
            </w:pPr>
            <w:r w:rsidRPr="00E8248B">
              <w:rPr>
                <w:b/>
              </w:rPr>
              <w:t>Remarks</w:t>
            </w:r>
          </w:p>
        </w:tc>
      </w:tr>
      <w:tr w:rsidR="00AD71E7" w:rsidRPr="00E8248B" w14:paraId="1AB8995F" w14:textId="77777777" w:rsidTr="00234D7D">
        <w:tc>
          <w:tcPr>
            <w:tcW w:w="1129" w:type="dxa"/>
          </w:tcPr>
          <w:p w14:paraId="074FCF39" w14:textId="1F78C271" w:rsidR="00AD71E7" w:rsidRPr="00E8248B" w:rsidRDefault="00AD71E7" w:rsidP="00AD71E7">
            <w:r w:rsidRPr="00E8248B">
              <w:t>Class</w:t>
            </w:r>
          </w:p>
        </w:tc>
        <w:tc>
          <w:tcPr>
            <w:tcW w:w="2694" w:type="dxa"/>
          </w:tcPr>
          <w:p w14:paraId="1BCD62F3" w14:textId="78DB179B" w:rsidR="00AD71E7" w:rsidRPr="003963F1" w:rsidRDefault="00AD71E7" w:rsidP="00AD71E7">
            <w:pPr>
              <w:pStyle w:val="Heading2"/>
              <w:numPr>
                <w:ilvl w:val="0"/>
                <w:numId w:val="0"/>
              </w:numPr>
              <w:tabs>
                <w:tab w:val="clear" w:pos="540"/>
              </w:tabs>
              <w:outlineLvl w:val="1"/>
              <w:rPr>
                <w:b w:val="0"/>
                <w:sz w:val="20"/>
              </w:rPr>
            </w:pPr>
            <w:r w:rsidRPr="003963F1">
              <w:rPr>
                <w:b w:val="0"/>
                <w:sz w:val="20"/>
              </w:rPr>
              <w:t>UnderKeelClearance</w:t>
            </w:r>
            <w:r>
              <w:rPr>
                <w:b w:val="0"/>
                <w:sz w:val="20"/>
              </w:rPr>
              <w:t>Almost</w:t>
            </w:r>
            <w:r w:rsidRPr="003963F1">
              <w:rPr>
                <w:b w:val="0"/>
                <w:sz w:val="20"/>
              </w:rPr>
              <w:t>NavigableArea</w:t>
            </w:r>
          </w:p>
        </w:tc>
        <w:tc>
          <w:tcPr>
            <w:tcW w:w="1559" w:type="dxa"/>
          </w:tcPr>
          <w:p w14:paraId="3159C252" w14:textId="21FA35F7" w:rsidR="00AD71E7" w:rsidRPr="00E8248B" w:rsidRDefault="00AD71E7" w:rsidP="00AD71E7">
            <w:r w:rsidRPr="00E8248B">
              <w:rPr>
                <w:lang w:val="en-US" w:eastAsia="fi-FI"/>
              </w:rPr>
              <w:t>An area of depth less than the calculated safe limit.</w:t>
            </w:r>
          </w:p>
        </w:tc>
        <w:tc>
          <w:tcPr>
            <w:tcW w:w="850" w:type="dxa"/>
          </w:tcPr>
          <w:p w14:paraId="5B80868C" w14:textId="77777777" w:rsidR="00AD71E7" w:rsidRPr="00E8248B" w:rsidRDefault="00AD71E7" w:rsidP="00AD71E7"/>
        </w:tc>
        <w:tc>
          <w:tcPr>
            <w:tcW w:w="1701" w:type="dxa"/>
          </w:tcPr>
          <w:p w14:paraId="6CB6A2FD" w14:textId="4F757454" w:rsidR="00AD71E7" w:rsidRPr="00E8248B" w:rsidRDefault="00AD71E7" w:rsidP="00AD71E7">
            <w:r w:rsidRPr="00E8248B">
              <w:t>FeatureType</w:t>
            </w:r>
          </w:p>
        </w:tc>
        <w:tc>
          <w:tcPr>
            <w:tcW w:w="1083" w:type="dxa"/>
          </w:tcPr>
          <w:p w14:paraId="3597C6F6" w14:textId="62C276F9" w:rsidR="00AD71E7" w:rsidRPr="00E8248B" w:rsidRDefault="00AD71E7" w:rsidP="00AD71E7">
            <w:r w:rsidRPr="00E8248B">
              <w:t>The area has a time-dependent dimension</w:t>
            </w:r>
          </w:p>
        </w:tc>
      </w:tr>
      <w:tr w:rsidR="00AD71E7" w:rsidRPr="00E8248B" w14:paraId="49E45BE7" w14:textId="77777777" w:rsidTr="00234D7D">
        <w:tc>
          <w:tcPr>
            <w:tcW w:w="1129" w:type="dxa"/>
          </w:tcPr>
          <w:p w14:paraId="36E0885C" w14:textId="19D1FE4D" w:rsidR="00AD71E7" w:rsidRPr="00617509" w:rsidRDefault="00AD71E7" w:rsidP="00AD71E7">
            <w:r w:rsidRPr="00617509">
              <w:t>Attribute</w:t>
            </w:r>
          </w:p>
        </w:tc>
        <w:tc>
          <w:tcPr>
            <w:tcW w:w="2694" w:type="dxa"/>
          </w:tcPr>
          <w:p w14:paraId="5EDC09C3" w14:textId="604057D5" w:rsidR="00AD71E7" w:rsidRPr="00617509" w:rsidRDefault="00AD71E7" w:rsidP="00AD71E7">
            <w:r w:rsidRPr="00617509">
              <w:t>geometry</w:t>
            </w:r>
          </w:p>
        </w:tc>
        <w:tc>
          <w:tcPr>
            <w:tcW w:w="1559" w:type="dxa"/>
          </w:tcPr>
          <w:p w14:paraId="3A6F5D99" w14:textId="1AEBBACE" w:rsidR="00AD71E7" w:rsidRDefault="00AD71E7" w:rsidP="00AD71E7">
            <w:r>
              <w:t>G</w:t>
            </w:r>
            <w:r w:rsidRPr="00617509">
              <w:t>eometric object come from Geometry class in S-100 standard</w:t>
            </w:r>
          </w:p>
        </w:tc>
        <w:tc>
          <w:tcPr>
            <w:tcW w:w="850" w:type="dxa"/>
          </w:tcPr>
          <w:p w14:paraId="5D6695AA" w14:textId="62C94531" w:rsidR="00AD71E7" w:rsidRDefault="00AD71E7" w:rsidP="00AD71E7">
            <w:r>
              <w:t>[1]</w:t>
            </w:r>
          </w:p>
        </w:tc>
        <w:tc>
          <w:tcPr>
            <w:tcW w:w="1701" w:type="dxa"/>
          </w:tcPr>
          <w:p w14:paraId="438887DA" w14:textId="13E47D50" w:rsidR="00AD71E7" w:rsidRPr="00617509" w:rsidRDefault="00AD71E7" w:rsidP="00AD71E7">
            <w:r w:rsidRPr="00617509">
              <w:t>GM_OrientableSurface</w:t>
            </w:r>
          </w:p>
        </w:tc>
        <w:tc>
          <w:tcPr>
            <w:tcW w:w="1083" w:type="dxa"/>
          </w:tcPr>
          <w:p w14:paraId="67D0A204" w14:textId="31135BD9" w:rsidR="00AD71E7" w:rsidRPr="00E8248B" w:rsidRDefault="00AD71E7" w:rsidP="00AD71E7">
            <w:r>
              <w:t>To be used to describe the UKCM service area</w:t>
            </w:r>
          </w:p>
        </w:tc>
      </w:tr>
      <w:tr w:rsidR="00AD71E7" w:rsidRPr="00E8248B" w14:paraId="32F56190" w14:textId="77777777" w:rsidTr="00234D7D">
        <w:tc>
          <w:tcPr>
            <w:tcW w:w="1129" w:type="dxa"/>
          </w:tcPr>
          <w:p w14:paraId="58A68EB3" w14:textId="69B0026D" w:rsidR="00AD71E7" w:rsidRPr="00E8248B" w:rsidRDefault="00AD71E7" w:rsidP="00AD71E7">
            <w:r w:rsidRPr="00617509">
              <w:t>Attribute</w:t>
            </w:r>
          </w:p>
        </w:tc>
        <w:tc>
          <w:tcPr>
            <w:tcW w:w="2694" w:type="dxa"/>
          </w:tcPr>
          <w:p w14:paraId="08BD4472" w14:textId="39A162B5" w:rsidR="00AD71E7" w:rsidRPr="00E8248B" w:rsidRDefault="00AD71E7" w:rsidP="00AD71E7">
            <w:r w:rsidRPr="00617509">
              <w:t>scaleMinimum</w:t>
            </w:r>
          </w:p>
        </w:tc>
        <w:tc>
          <w:tcPr>
            <w:tcW w:w="1559" w:type="dxa"/>
          </w:tcPr>
          <w:p w14:paraId="5FF76D9A" w14:textId="686D39E2" w:rsidR="00AD71E7" w:rsidRPr="00E8248B" w:rsidRDefault="00AD71E7" w:rsidP="00AD71E7">
            <w:r>
              <w:t>Integer</w:t>
            </w:r>
          </w:p>
        </w:tc>
        <w:tc>
          <w:tcPr>
            <w:tcW w:w="850" w:type="dxa"/>
          </w:tcPr>
          <w:p w14:paraId="3234A2E2" w14:textId="1582C4B0" w:rsidR="00AD71E7" w:rsidRPr="00E8248B" w:rsidRDefault="00AD71E7" w:rsidP="00AD71E7">
            <w:r>
              <w:t xml:space="preserve">[1] </w:t>
            </w:r>
          </w:p>
        </w:tc>
        <w:tc>
          <w:tcPr>
            <w:tcW w:w="1701" w:type="dxa"/>
          </w:tcPr>
          <w:p w14:paraId="28598E32" w14:textId="6F5E00BB" w:rsidR="00AD71E7" w:rsidRPr="00E8248B" w:rsidRDefault="00AD71E7" w:rsidP="00AD71E7">
            <w:r w:rsidRPr="00617509">
              <w:t>Integer</w:t>
            </w:r>
          </w:p>
        </w:tc>
        <w:tc>
          <w:tcPr>
            <w:tcW w:w="1083" w:type="dxa"/>
          </w:tcPr>
          <w:p w14:paraId="0EB0E2B1" w14:textId="77777777" w:rsidR="00AD71E7" w:rsidRPr="00E8248B" w:rsidRDefault="00AD71E7" w:rsidP="00AD71E7"/>
        </w:tc>
      </w:tr>
      <w:tr w:rsidR="00AD71E7" w:rsidRPr="00E8248B" w14:paraId="6394AE39" w14:textId="77777777" w:rsidTr="00234D7D">
        <w:trPr>
          <w:ins w:id="343" w:author="Eivind Mong" w:date="2018-06-22T12:19:00Z"/>
        </w:trPr>
        <w:tc>
          <w:tcPr>
            <w:tcW w:w="1129" w:type="dxa"/>
          </w:tcPr>
          <w:p w14:paraId="41985470" w14:textId="59ECB73E" w:rsidR="00AD71E7" w:rsidRPr="00617509" w:rsidRDefault="00AD71E7" w:rsidP="00AD71E7">
            <w:pPr>
              <w:rPr>
                <w:ins w:id="344" w:author="Eivind Mong" w:date="2018-06-22T12:19:00Z"/>
              </w:rPr>
            </w:pPr>
            <w:commentRangeStart w:id="345"/>
            <w:ins w:id="346" w:author="Eivind Mong" w:date="2018-06-22T12:19:00Z">
              <w:r>
                <w:t>Role</w:t>
              </w:r>
            </w:ins>
          </w:p>
        </w:tc>
        <w:tc>
          <w:tcPr>
            <w:tcW w:w="2694" w:type="dxa"/>
          </w:tcPr>
          <w:p w14:paraId="0BEC1CA4" w14:textId="77777777" w:rsidR="00AD71E7" w:rsidRPr="00617509" w:rsidRDefault="00AD71E7" w:rsidP="00AD71E7">
            <w:pPr>
              <w:rPr>
                <w:ins w:id="347" w:author="Eivind Mong" w:date="2018-06-22T12:19:00Z"/>
              </w:rPr>
            </w:pPr>
          </w:p>
        </w:tc>
        <w:tc>
          <w:tcPr>
            <w:tcW w:w="1559" w:type="dxa"/>
          </w:tcPr>
          <w:p w14:paraId="7C136BC8" w14:textId="77777777" w:rsidR="00AD71E7" w:rsidRDefault="00AD71E7" w:rsidP="00AD71E7">
            <w:pPr>
              <w:rPr>
                <w:ins w:id="348" w:author="Eivind Mong" w:date="2018-06-22T12:19:00Z"/>
              </w:rPr>
            </w:pPr>
          </w:p>
        </w:tc>
        <w:tc>
          <w:tcPr>
            <w:tcW w:w="850" w:type="dxa"/>
          </w:tcPr>
          <w:p w14:paraId="101ADE4E" w14:textId="77777777" w:rsidR="00AD71E7" w:rsidRDefault="00AD71E7" w:rsidP="00AD71E7">
            <w:pPr>
              <w:rPr>
                <w:ins w:id="349" w:author="Eivind Mong" w:date="2018-06-22T12:19:00Z"/>
              </w:rPr>
            </w:pPr>
          </w:p>
        </w:tc>
        <w:commentRangeEnd w:id="345"/>
        <w:tc>
          <w:tcPr>
            <w:tcW w:w="1701" w:type="dxa"/>
          </w:tcPr>
          <w:p w14:paraId="71CF198B" w14:textId="77777777" w:rsidR="00AD71E7" w:rsidRPr="00617509" w:rsidRDefault="00AD71E7" w:rsidP="00AD71E7">
            <w:pPr>
              <w:rPr>
                <w:ins w:id="350" w:author="Eivind Mong" w:date="2018-06-22T12:19:00Z"/>
              </w:rPr>
            </w:pPr>
            <w:ins w:id="351" w:author="Eivind Mong" w:date="2018-06-22T12:19:00Z">
              <w:r>
                <w:rPr>
                  <w:rStyle w:val="CommentReference"/>
                </w:rPr>
                <w:commentReference w:id="345"/>
              </w:r>
            </w:ins>
          </w:p>
        </w:tc>
        <w:tc>
          <w:tcPr>
            <w:tcW w:w="1083" w:type="dxa"/>
          </w:tcPr>
          <w:p w14:paraId="3113E714" w14:textId="77777777" w:rsidR="00AD71E7" w:rsidRPr="00E8248B" w:rsidRDefault="00AD71E7" w:rsidP="00AD71E7">
            <w:pPr>
              <w:rPr>
                <w:ins w:id="352" w:author="Eivind Mong" w:date="2018-06-22T12:19:00Z"/>
              </w:rPr>
            </w:pPr>
          </w:p>
        </w:tc>
      </w:tr>
    </w:tbl>
    <w:p w14:paraId="0AACB32C" w14:textId="77777777" w:rsidR="00234D7D" w:rsidRPr="006B31AF" w:rsidRDefault="00234D7D" w:rsidP="00234D7D">
      <w:pPr>
        <w:rPr>
          <w:rFonts w:eastAsiaTheme="minorEastAsia"/>
          <w:b/>
          <w:lang w:eastAsia="ko-KR"/>
        </w:rPr>
      </w:pPr>
    </w:p>
    <w:p w14:paraId="1E625B01" w14:textId="77777777" w:rsidR="00234D7D" w:rsidRDefault="00234D7D" w:rsidP="00234D7D">
      <w:pPr>
        <w:spacing w:after="0" w:line="240" w:lineRule="auto"/>
        <w:jc w:val="left"/>
        <w:rPr>
          <w:b/>
          <w:bCs/>
        </w:rPr>
      </w:pPr>
      <w:r>
        <w:br w:type="page"/>
      </w:r>
    </w:p>
    <w:p w14:paraId="3E49FBCC" w14:textId="53E3004F" w:rsidR="00234D7D" w:rsidRPr="00795958" w:rsidRDefault="00234D7D" w:rsidP="00234D7D">
      <w:pPr>
        <w:pStyle w:val="Heading2"/>
        <w:numPr>
          <w:ilvl w:val="0"/>
          <w:numId w:val="0"/>
        </w:numPr>
        <w:tabs>
          <w:tab w:val="clear" w:pos="540"/>
          <w:tab w:val="clear" w:pos="700"/>
          <w:tab w:val="left" w:pos="440"/>
        </w:tabs>
        <w:rPr>
          <w:rFonts w:asciiTheme="majorHAnsi" w:eastAsiaTheme="majorEastAsia" w:hAnsiTheme="majorHAnsi" w:cstheme="majorBidi"/>
          <w:b w:val="0"/>
          <w:bCs w:val="0"/>
          <w:color w:val="4F81BD" w:themeColor="accent1"/>
          <w:lang w:val="en-US" w:eastAsia="fi-FI"/>
        </w:rPr>
      </w:pPr>
      <w:r w:rsidRPr="000810A8">
        <w:rPr>
          <w:sz w:val="20"/>
        </w:rPr>
        <w:lastRenderedPageBreak/>
        <w:t>4.2.</w:t>
      </w:r>
      <w:r>
        <w:rPr>
          <w:sz w:val="20"/>
        </w:rPr>
        <w:t>4</w:t>
      </w:r>
      <w:r w:rsidRPr="000810A8">
        <w:rPr>
          <w:sz w:val="20"/>
        </w:rPr>
        <w:tab/>
      </w:r>
      <w:bookmarkEnd w:id="341"/>
      <w:r w:rsidRPr="000810A8">
        <w:rPr>
          <w:sz w:val="20"/>
        </w:rPr>
        <w:t>UnderKeelClearanceControlPoint</w:t>
      </w:r>
    </w:p>
    <w:tbl>
      <w:tblPr>
        <w:tblStyle w:val="TableGrid"/>
        <w:tblW w:w="0" w:type="auto"/>
        <w:tblLayout w:type="fixed"/>
        <w:tblLook w:val="04A0" w:firstRow="1" w:lastRow="0" w:firstColumn="1" w:lastColumn="0" w:noHBand="0" w:noVBand="1"/>
      </w:tblPr>
      <w:tblGrid>
        <w:gridCol w:w="1129"/>
        <w:gridCol w:w="2127"/>
        <w:gridCol w:w="2409"/>
        <w:gridCol w:w="851"/>
        <w:gridCol w:w="1417"/>
        <w:gridCol w:w="1083"/>
      </w:tblGrid>
      <w:tr w:rsidR="00234D7D" w:rsidRPr="00E8248B" w14:paraId="4DDB6575" w14:textId="77777777" w:rsidTr="00234D7D">
        <w:trPr>
          <w:tblHeader/>
        </w:trPr>
        <w:tc>
          <w:tcPr>
            <w:tcW w:w="1129" w:type="dxa"/>
          </w:tcPr>
          <w:p w14:paraId="374D910F" w14:textId="77777777" w:rsidR="00234D7D" w:rsidRPr="00E8248B" w:rsidRDefault="00234D7D" w:rsidP="00234D7D">
            <w:pPr>
              <w:rPr>
                <w:b/>
              </w:rPr>
            </w:pPr>
            <w:r w:rsidRPr="00E8248B">
              <w:rPr>
                <w:b/>
              </w:rPr>
              <w:t>Role</w:t>
            </w:r>
          </w:p>
        </w:tc>
        <w:tc>
          <w:tcPr>
            <w:tcW w:w="2127" w:type="dxa"/>
          </w:tcPr>
          <w:p w14:paraId="35C2BF05" w14:textId="77777777" w:rsidR="00234D7D" w:rsidRPr="00E8248B" w:rsidRDefault="00234D7D" w:rsidP="00234D7D">
            <w:pPr>
              <w:rPr>
                <w:b/>
              </w:rPr>
            </w:pPr>
            <w:r w:rsidRPr="00E8248B">
              <w:rPr>
                <w:b/>
              </w:rPr>
              <w:t>Name</w:t>
            </w:r>
          </w:p>
        </w:tc>
        <w:tc>
          <w:tcPr>
            <w:tcW w:w="2409" w:type="dxa"/>
          </w:tcPr>
          <w:p w14:paraId="0B27031A" w14:textId="77777777" w:rsidR="00234D7D" w:rsidRPr="00E8248B" w:rsidRDefault="00234D7D" w:rsidP="00234D7D">
            <w:pPr>
              <w:rPr>
                <w:b/>
              </w:rPr>
            </w:pPr>
            <w:r w:rsidRPr="00E8248B">
              <w:rPr>
                <w:b/>
              </w:rPr>
              <w:t>Description</w:t>
            </w:r>
          </w:p>
        </w:tc>
        <w:tc>
          <w:tcPr>
            <w:tcW w:w="851" w:type="dxa"/>
          </w:tcPr>
          <w:p w14:paraId="72AEBF94" w14:textId="77777777" w:rsidR="00234D7D" w:rsidRPr="00E8248B" w:rsidRDefault="00234D7D" w:rsidP="00234D7D">
            <w:pPr>
              <w:rPr>
                <w:b/>
              </w:rPr>
            </w:pPr>
            <w:r w:rsidRPr="00E8248B">
              <w:rPr>
                <w:b/>
              </w:rPr>
              <w:t>Multi</w:t>
            </w:r>
            <w:r>
              <w:rPr>
                <w:b/>
              </w:rPr>
              <w:br/>
            </w:r>
            <w:r w:rsidRPr="00E8248B">
              <w:rPr>
                <w:b/>
              </w:rPr>
              <w:t>plicity</w:t>
            </w:r>
          </w:p>
        </w:tc>
        <w:tc>
          <w:tcPr>
            <w:tcW w:w="1417" w:type="dxa"/>
          </w:tcPr>
          <w:p w14:paraId="34F88761" w14:textId="77777777" w:rsidR="00234D7D" w:rsidRPr="00E8248B" w:rsidRDefault="00234D7D" w:rsidP="00234D7D">
            <w:pPr>
              <w:rPr>
                <w:b/>
              </w:rPr>
            </w:pPr>
            <w:r w:rsidRPr="00E8248B">
              <w:rPr>
                <w:b/>
              </w:rPr>
              <w:t>Data Type</w:t>
            </w:r>
          </w:p>
        </w:tc>
        <w:tc>
          <w:tcPr>
            <w:tcW w:w="1083" w:type="dxa"/>
          </w:tcPr>
          <w:p w14:paraId="3D6E5C65" w14:textId="77777777" w:rsidR="00234D7D" w:rsidRPr="00E8248B" w:rsidRDefault="00234D7D" w:rsidP="00234D7D">
            <w:pPr>
              <w:rPr>
                <w:b/>
              </w:rPr>
            </w:pPr>
            <w:r w:rsidRPr="00E8248B">
              <w:rPr>
                <w:b/>
              </w:rPr>
              <w:t>Remarks</w:t>
            </w:r>
          </w:p>
        </w:tc>
      </w:tr>
      <w:tr w:rsidR="00AD71E7" w:rsidRPr="00E8248B" w14:paraId="7C0116A8" w14:textId="77777777" w:rsidTr="00234D7D">
        <w:tc>
          <w:tcPr>
            <w:tcW w:w="1129" w:type="dxa"/>
          </w:tcPr>
          <w:p w14:paraId="74D02061" w14:textId="320C557D" w:rsidR="00AD71E7" w:rsidRPr="00E8248B" w:rsidRDefault="00AD71E7" w:rsidP="00AD71E7">
            <w:r w:rsidRPr="00E8248B">
              <w:t>Class</w:t>
            </w:r>
          </w:p>
        </w:tc>
        <w:tc>
          <w:tcPr>
            <w:tcW w:w="2127" w:type="dxa"/>
          </w:tcPr>
          <w:p w14:paraId="6F771223" w14:textId="76B8AB72" w:rsidR="00AD71E7" w:rsidRPr="00E8248B" w:rsidRDefault="00AD71E7" w:rsidP="00AD71E7">
            <w:r w:rsidRPr="00E8248B">
              <w:t>UnderKeelClearance</w:t>
            </w:r>
            <w:r>
              <w:br/>
            </w:r>
            <w:r w:rsidRPr="00E8248B">
              <w:t>ControlPoint</w:t>
            </w:r>
          </w:p>
        </w:tc>
        <w:tc>
          <w:tcPr>
            <w:tcW w:w="2409" w:type="dxa"/>
          </w:tcPr>
          <w:p w14:paraId="45FFADF1" w14:textId="0CFA93E8" w:rsidR="00AD71E7" w:rsidRPr="00E8248B" w:rsidRDefault="00AD71E7" w:rsidP="00AD71E7">
            <w:r w:rsidRPr="00E8248B">
              <w:rPr>
                <w:lang w:val="en-US" w:eastAsia="fi-FI"/>
              </w:rPr>
              <w:t>Especially selected critical passage point or line.</w:t>
            </w:r>
          </w:p>
        </w:tc>
        <w:tc>
          <w:tcPr>
            <w:tcW w:w="851" w:type="dxa"/>
          </w:tcPr>
          <w:p w14:paraId="7CC0DFAC" w14:textId="77777777" w:rsidR="00AD71E7" w:rsidRPr="00E8248B" w:rsidRDefault="00AD71E7" w:rsidP="00AD71E7"/>
        </w:tc>
        <w:tc>
          <w:tcPr>
            <w:tcW w:w="1417" w:type="dxa"/>
          </w:tcPr>
          <w:p w14:paraId="0E51C39F" w14:textId="648A1C4F" w:rsidR="00AD71E7" w:rsidRPr="00E8248B" w:rsidRDefault="00AD71E7" w:rsidP="00AD71E7">
            <w:r w:rsidRPr="00E8248B">
              <w:t>FeatureType</w:t>
            </w:r>
          </w:p>
        </w:tc>
        <w:tc>
          <w:tcPr>
            <w:tcW w:w="1083" w:type="dxa"/>
          </w:tcPr>
          <w:p w14:paraId="71CA613B" w14:textId="77777777" w:rsidR="00AD71E7" w:rsidRPr="00E8248B" w:rsidRDefault="00AD71E7" w:rsidP="00AD71E7"/>
        </w:tc>
      </w:tr>
      <w:tr w:rsidR="00AD71E7" w:rsidRPr="00E8248B" w14:paraId="5F6295CE" w14:textId="77777777" w:rsidTr="00234D7D">
        <w:tc>
          <w:tcPr>
            <w:tcW w:w="1129" w:type="dxa"/>
          </w:tcPr>
          <w:p w14:paraId="50CF1F8B" w14:textId="6B2CAB15" w:rsidR="00AD71E7" w:rsidRPr="00E8248B" w:rsidRDefault="00AD71E7" w:rsidP="00AD71E7">
            <w:r w:rsidRPr="005F1DEA">
              <w:t>Attribute</w:t>
            </w:r>
          </w:p>
        </w:tc>
        <w:tc>
          <w:tcPr>
            <w:tcW w:w="2127" w:type="dxa"/>
          </w:tcPr>
          <w:p w14:paraId="34FA02B8" w14:textId="09C29DC0" w:rsidR="00AD71E7" w:rsidRPr="00E8248B" w:rsidRDefault="00AD71E7" w:rsidP="00AD71E7">
            <w:r w:rsidRPr="005B3903">
              <w:t>name</w:t>
            </w:r>
          </w:p>
        </w:tc>
        <w:tc>
          <w:tcPr>
            <w:tcW w:w="2409" w:type="dxa"/>
          </w:tcPr>
          <w:p w14:paraId="764723E8" w14:textId="1A826BE0" w:rsidR="00AD71E7" w:rsidRPr="00E8248B" w:rsidRDefault="00AD71E7" w:rsidP="00AD71E7">
            <w:pPr>
              <w:rPr>
                <w:lang w:val="en-US" w:eastAsia="fi-FI"/>
              </w:rPr>
            </w:pPr>
            <w:r w:rsidRPr="005B3903">
              <w:t>string</w:t>
            </w:r>
          </w:p>
        </w:tc>
        <w:tc>
          <w:tcPr>
            <w:tcW w:w="851" w:type="dxa"/>
          </w:tcPr>
          <w:p w14:paraId="22397E09" w14:textId="4AAC6F02" w:rsidR="00AD71E7" w:rsidRPr="00E8248B" w:rsidRDefault="00AD71E7" w:rsidP="00AD71E7">
            <w:r>
              <w:t xml:space="preserve">[1] </w:t>
            </w:r>
          </w:p>
        </w:tc>
        <w:tc>
          <w:tcPr>
            <w:tcW w:w="1417" w:type="dxa"/>
          </w:tcPr>
          <w:p w14:paraId="12A4D166" w14:textId="250888A6" w:rsidR="00AD71E7" w:rsidRPr="00E8248B" w:rsidRDefault="00AD71E7" w:rsidP="00AD71E7">
            <w:r>
              <w:t>Text</w:t>
            </w:r>
          </w:p>
        </w:tc>
        <w:tc>
          <w:tcPr>
            <w:tcW w:w="1083" w:type="dxa"/>
          </w:tcPr>
          <w:p w14:paraId="5801FD63" w14:textId="77777777" w:rsidR="00AD71E7" w:rsidRPr="00E8248B" w:rsidRDefault="00AD71E7" w:rsidP="00AD71E7"/>
        </w:tc>
      </w:tr>
      <w:tr w:rsidR="00AD71E7" w:rsidRPr="00E8248B" w14:paraId="44C10332" w14:textId="77777777" w:rsidTr="00234D7D">
        <w:tc>
          <w:tcPr>
            <w:tcW w:w="1129" w:type="dxa"/>
          </w:tcPr>
          <w:p w14:paraId="6419EDAE" w14:textId="6672BA29" w:rsidR="00AD71E7" w:rsidRPr="005F1DEA" w:rsidRDefault="00AD71E7" w:rsidP="00AD71E7">
            <w:r w:rsidRPr="005F1DEA">
              <w:t>Attribute</w:t>
            </w:r>
          </w:p>
        </w:tc>
        <w:tc>
          <w:tcPr>
            <w:tcW w:w="2127" w:type="dxa"/>
          </w:tcPr>
          <w:p w14:paraId="51C010FD" w14:textId="2CBBE760" w:rsidR="00AD71E7" w:rsidRPr="005F1DEA" w:rsidRDefault="00AD71E7" w:rsidP="00AD71E7">
            <w:r w:rsidRPr="005B3903">
              <w:t>ETA</w:t>
            </w:r>
          </w:p>
        </w:tc>
        <w:tc>
          <w:tcPr>
            <w:tcW w:w="2409" w:type="dxa"/>
          </w:tcPr>
          <w:p w14:paraId="50589F83" w14:textId="2E36E99D" w:rsidR="00AD71E7" w:rsidRPr="005F1DEA" w:rsidRDefault="00AD71E7" w:rsidP="00AD71E7">
            <w:r w:rsidRPr="005B3903">
              <w:t>dateTime</w:t>
            </w:r>
          </w:p>
        </w:tc>
        <w:tc>
          <w:tcPr>
            <w:tcW w:w="851" w:type="dxa"/>
          </w:tcPr>
          <w:p w14:paraId="72EC4A1D" w14:textId="077F5749" w:rsidR="00AD71E7" w:rsidRPr="005F1DEA" w:rsidRDefault="00AD71E7" w:rsidP="00AD71E7">
            <w:r>
              <w:t xml:space="preserve">[1] </w:t>
            </w:r>
          </w:p>
        </w:tc>
        <w:tc>
          <w:tcPr>
            <w:tcW w:w="1417" w:type="dxa"/>
          </w:tcPr>
          <w:p w14:paraId="6DE43F75" w14:textId="425183E8" w:rsidR="00AD71E7" w:rsidRPr="005F1DEA" w:rsidRDefault="00AD71E7" w:rsidP="00AD71E7">
            <w:r w:rsidRPr="005B3903">
              <w:t>DateTime</w:t>
            </w:r>
          </w:p>
        </w:tc>
        <w:tc>
          <w:tcPr>
            <w:tcW w:w="1083" w:type="dxa"/>
          </w:tcPr>
          <w:p w14:paraId="68634E55" w14:textId="4C3E3259" w:rsidR="00AD71E7" w:rsidRPr="00E8248B" w:rsidRDefault="00AD71E7" w:rsidP="00AD71E7">
            <w:r w:rsidRPr="00A61387">
              <w:rPr>
                <w:rFonts w:cs="Arial"/>
                <w:color w:val="000000" w:themeColor="text1"/>
                <w:szCs w:val="18"/>
                <w:lang w:val="en-US" w:eastAsia="en-SG"/>
              </w:rPr>
              <w:t xml:space="preserve">Using the value of </w:t>
            </w:r>
            <w:r w:rsidRPr="00A61387">
              <w:rPr>
                <w:rFonts w:eastAsiaTheme="minorEastAsia"/>
                <w:color w:val="000000" w:themeColor="text1"/>
                <w:lang w:eastAsia="ko-KR"/>
              </w:rPr>
              <w:t>S-421.RouteScheduleElement.routeScheduleElementWaypointPta</w:t>
            </w:r>
          </w:p>
        </w:tc>
      </w:tr>
      <w:tr w:rsidR="00AD71E7" w:rsidRPr="00E8248B" w14:paraId="173C7FC6" w14:textId="77777777" w:rsidTr="00234D7D">
        <w:tc>
          <w:tcPr>
            <w:tcW w:w="1129" w:type="dxa"/>
          </w:tcPr>
          <w:p w14:paraId="3BA479B8" w14:textId="6CD7D742" w:rsidR="00AD71E7" w:rsidRPr="00E8248B" w:rsidRDefault="00AD71E7" w:rsidP="00AD71E7">
            <w:r w:rsidRPr="005F1DEA">
              <w:t>Attribute</w:t>
            </w:r>
          </w:p>
        </w:tc>
        <w:tc>
          <w:tcPr>
            <w:tcW w:w="2127" w:type="dxa"/>
          </w:tcPr>
          <w:p w14:paraId="2FDE588B" w14:textId="0C9E056F" w:rsidR="00AD71E7" w:rsidRPr="00E8248B" w:rsidRDefault="00AD71E7" w:rsidP="00AD71E7">
            <w:r w:rsidRPr="005F1DEA">
              <w:t>geometry</w:t>
            </w:r>
          </w:p>
        </w:tc>
        <w:tc>
          <w:tcPr>
            <w:tcW w:w="2409" w:type="dxa"/>
          </w:tcPr>
          <w:p w14:paraId="7FF79805" w14:textId="1A710C74" w:rsidR="00AD71E7" w:rsidRPr="00E8248B" w:rsidRDefault="00AD71E7" w:rsidP="00AD71E7">
            <w:pPr>
              <w:rPr>
                <w:lang w:val="en-US" w:eastAsia="fi-FI"/>
              </w:rPr>
            </w:pPr>
            <w:r w:rsidRPr="005F1DEA">
              <w:t>geometric object come from Geometry class in S-100 standard</w:t>
            </w:r>
          </w:p>
        </w:tc>
        <w:tc>
          <w:tcPr>
            <w:tcW w:w="851" w:type="dxa"/>
          </w:tcPr>
          <w:p w14:paraId="17F6F5C6" w14:textId="77777777" w:rsidR="00AD71E7" w:rsidRPr="00474A48" w:rsidRDefault="00AD71E7" w:rsidP="00AD71E7">
            <w:pPr>
              <w:rPr>
                <w:rFonts w:eastAsiaTheme="minorEastAsia"/>
                <w:lang w:eastAsia="ko-KR"/>
              </w:rPr>
            </w:pPr>
            <w:r>
              <w:rPr>
                <w:rFonts w:eastAsiaTheme="minorEastAsia" w:hint="eastAsia"/>
                <w:lang w:eastAsia="ko-KR"/>
              </w:rPr>
              <w:t>[1]</w:t>
            </w:r>
          </w:p>
          <w:p w14:paraId="26B4A35B" w14:textId="783F6233" w:rsidR="00AD71E7" w:rsidRDefault="00AD71E7" w:rsidP="00AD71E7">
            <w:r>
              <w:tab/>
            </w:r>
          </w:p>
        </w:tc>
        <w:tc>
          <w:tcPr>
            <w:tcW w:w="1417" w:type="dxa"/>
          </w:tcPr>
          <w:p w14:paraId="7AEBB46B" w14:textId="55F5F40E" w:rsidR="00AD71E7" w:rsidRPr="00E8248B" w:rsidRDefault="00AD71E7" w:rsidP="00AD71E7">
            <w:r w:rsidRPr="005F1DEA">
              <w:t>GM_Point</w:t>
            </w:r>
            <w:r w:rsidRPr="00E8248B" w:rsidDel="00AC4FB4">
              <w:t xml:space="preserve"> </w:t>
            </w:r>
          </w:p>
        </w:tc>
        <w:tc>
          <w:tcPr>
            <w:tcW w:w="1083" w:type="dxa"/>
          </w:tcPr>
          <w:p w14:paraId="3F756F52" w14:textId="77777777" w:rsidR="00AD71E7" w:rsidRPr="00E8248B" w:rsidRDefault="00AD71E7" w:rsidP="00AD71E7"/>
        </w:tc>
      </w:tr>
      <w:tr w:rsidR="00AD71E7" w:rsidRPr="00E8248B" w14:paraId="3E590A87" w14:textId="77777777" w:rsidTr="00234D7D">
        <w:tc>
          <w:tcPr>
            <w:tcW w:w="1129" w:type="dxa"/>
          </w:tcPr>
          <w:p w14:paraId="06FE8063" w14:textId="487CE03E" w:rsidR="00AD71E7" w:rsidRPr="005F1DEA" w:rsidRDefault="00AD71E7" w:rsidP="00AD71E7">
            <w:r w:rsidRPr="005F1DEA">
              <w:t>Attribute</w:t>
            </w:r>
          </w:p>
        </w:tc>
        <w:tc>
          <w:tcPr>
            <w:tcW w:w="2127" w:type="dxa"/>
          </w:tcPr>
          <w:p w14:paraId="6C9004F1" w14:textId="7593A4D8" w:rsidR="00AD71E7" w:rsidRPr="005F1DEA" w:rsidRDefault="00AD71E7" w:rsidP="00AD71E7">
            <w:r w:rsidRPr="005F1DEA">
              <w:t>expectedPassingSpeed</w:t>
            </w:r>
          </w:p>
        </w:tc>
        <w:tc>
          <w:tcPr>
            <w:tcW w:w="2409" w:type="dxa"/>
          </w:tcPr>
          <w:p w14:paraId="6C1A8D7B" w14:textId="6248113B" w:rsidR="00AD71E7" w:rsidRPr="005F1DEA" w:rsidRDefault="00AD71E7" w:rsidP="00AD71E7">
            <w:r w:rsidRPr="005F1DEA">
              <w:t>float</w:t>
            </w:r>
          </w:p>
        </w:tc>
        <w:tc>
          <w:tcPr>
            <w:tcW w:w="851" w:type="dxa"/>
          </w:tcPr>
          <w:p w14:paraId="51B2924E" w14:textId="77777777" w:rsidR="00AD71E7" w:rsidRPr="005F1DEA" w:rsidRDefault="00AD71E7" w:rsidP="00AD71E7"/>
        </w:tc>
        <w:tc>
          <w:tcPr>
            <w:tcW w:w="1417" w:type="dxa"/>
          </w:tcPr>
          <w:p w14:paraId="4AA3A675" w14:textId="3C016B54" w:rsidR="00AD71E7" w:rsidRPr="005F1DEA" w:rsidRDefault="00AD71E7" w:rsidP="00AD71E7">
            <w:r w:rsidRPr="005F1DEA">
              <w:t>Real</w:t>
            </w:r>
            <w:r w:rsidRPr="00E8248B" w:rsidDel="00AC4FB4">
              <w:t xml:space="preserve"> </w:t>
            </w:r>
          </w:p>
        </w:tc>
        <w:tc>
          <w:tcPr>
            <w:tcW w:w="1083" w:type="dxa"/>
          </w:tcPr>
          <w:p w14:paraId="0335B478" w14:textId="77777777" w:rsidR="00AD71E7" w:rsidRPr="00E8248B" w:rsidRDefault="00AD71E7" w:rsidP="00AD71E7"/>
        </w:tc>
      </w:tr>
      <w:tr w:rsidR="00AD71E7" w:rsidRPr="00E8248B" w14:paraId="520A35AA" w14:textId="77777777" w:rsidTr="00234D7D">
        <w:tc>
          <w:tcPr>
            <w:tcW w:w="1129" w:type="dxa"/>
          </w:tcPr>
          <w:p w14:paraId="78F5B9F4" w14:textId="39C08B77" w:rsidR="00AD71E7" w:rsidRPr="00E8248B" w:rsidRDefault="00AD71E7" w:rsidP="00AD71E7">
            <w:r w:rsidRPr="005F1DEA">
              <w:t>Attribute</w:t>
            </w:r>
          </w:p>
        </w:tc>
        <w:tc>
          <w:tcPr>
            <w:tcW w:w="2127" w:type="dxa"/>
          </w:tcPr>
          <w:p w14:paraId="05EBBF7A" w14:textId="35858B06" w:rsidR="00AD71E7" w:rsidRPr="00E8248B" w:rsidRDefault="00AD71E7" w:rsidP="00AD71E7">
            <w:r w:rsidRPr="005F1DEA">
              <w:t>expectedPassingTime</w:t>
            </w:r>
          </w:p>
        </w:tc>
        <w:tc>
          <w:tcPr>
            <w:tcW w:w="2409" w:type="dxa"/>
          </w:tcPr>
          <w:p w14:paraId="401D6C49" w14:textId="4BC07797" w:rsidR="00AD71E7" w:rsidRPr="00E8248B" w:rsidRDefault="00AD71E7" w:rsidP="00AD71E7">
            <w:r w:rsidRPr="005F1DEA">
              <w:t>dateTime</w:t>
            </w:r>
          </w:p>
        </w:tc>
        <w:tc>
          <w:tcPr>
            <w:tcW w:w="851" w:type="dxa"/>
          </w:tcPr>
          <w:p w14:paraId="43CFF281" w14:textId="1960D9D6" w:rsidR="00AD71E7" w:rsidRPr="00E8248B" w:rsidRDefault="00AD71E7" w:rsidP="00AD71E7">
            <w:r w:rsidRPr="005F1DEA">
              <w:t>[0]..[1]</w:t>
            </w:r>
            <w:r w:rsidRPr="00E8248B" w:rsidDel="008B4127">
              <w:t xml:space="preserve"> </w:t>
            </w:r>
          </w:p>
        </w:tc>
        <w:tc>
          <w:tcPr>
            <w:tcW w:w="1417" w:type="dxa"/>
          </w:tcPr>
          <w:p w14:paraId="1B970B5E" w14:textId="72E4B2E0" w:rsidR="00AD71E7" w:rsidRPr="00E8248B" w:rsidRDefault="00AD71E7" w:rsidP="00AD71E7">
            <w:r w:rsidRPr="005F1DEA">
              <w:t>DateTime</w:t>
            </w:r>
            <w:r w:rsidRPr="00E8248B" w:rsidDel="00AC4FB4">
              <w:t xml:space="preserve"> </w:t>
            </w:r>
          </w:p>
        </w:tc>
        <w:tc>
          <w:tcPr>
            <w:tcW w:w="1083" w:type="dxa"/>
          </w:tcPr>
          <w:p w14:paraId="0C9BDA16" w14:textId="77777777" w:rsidR="00AD71E7" w:rsidRPr="00E8248B" w:rsidRDefault="00AD71E7" w:rsidP="00AD71E7"/>
        </w:tc>
      </w:tr>
      <w:tr w:rsidR="00AD71E7" w:rsidRPr="00E8248B" w14:paraId="2018EF51" w14:textId="77777777" w:rsidTr="00234D7D">
        <w:tc>
          <w:tcPr>
            <w:tcW w:w="1129" w:type="dxa"/>
          </w:tcPr>
          <w:p w14:paraId="6CB99305" w14:textId="3F9EADBD" w:rsidR="00AD71E7" w:rsidRPr="00E8248B" w:rsidRDefault="00AD71E7" w:rsidP="00AD71E7">
            <w:r w:rsidRPr="005F1DEA">
              <w:t>Attribute</w:t>
            </w:r>
          </w:p>
        </w:tc>
        <w:tc>
          <w:tcPr>
            <w:tcW w:w="2127" w:type="dxa"/>
          </w:tcPr>
          <w:p w14:paraId="264A25F9" w14:textId="3F315099" w:rsidR="00AD71E7" w:rsidRPr="00E8248B" w:rsidRDefault="00AD71E7" w:rsidP="00AD71E7">
            <w:r w:rsidRPr="005B3903">
              <w:t>TimeWindowOpen</w:t>
            </w:r>
          </w:p>
        </w:tc>
        <w:tc>
          <w:tcPr>
            <w:tcW w:w="2409" w:type="dxa"/>
          </w:tcPr>
          <w:p w14:paraId="059F7E61" w14:textId="7CF535D3" w:rsidR="00AD71E7" w:rsidRPr="00E8248B" w:rsidRDefault="00AD71E7" w:rsidP="00AD71E7">
            <w:r w:rsidRPr="005B3903">
              <w:t>dateTime</w:t>
            </w:r>
          </w:p>
        </w:tc>
        <w:tc>
          <w:tcPr>
            <w:tcW w:w="851" w:type="dxa"/>
          </w:tcPr>
          <w:p w14:paraId="52BFF633" w14:textId="49258A3D" w:rsidR="00AD71E7" w:rsidRPr="00E8248B" w:rsidRDefault="00AD71E7" w:rsidP="00AD71E7">
            <w:r>
              <w:t xml:space="preserve">[1] </w:t>
            </w:r>
          </w:p>
        </w:tc>
        <w:tc>
          <w:tcPr>
            <w:tcW w:w="1417" w:type="dxa"/>
          </w:tcPr>
          <w:p w14:paraId="2954EDC0" w14:textId="52EDFC97" w:rsidR="00AD71E7" w:rsidRPr="00E8248B" w:rsidRDefault="00AD71E7" w:rsidP="00AD71E7">
            <w:r w:rsidRPr="005B3903">
              <w:t>DateTime</w:t>
            </w:r>
          </w:p>
        </w:tc>
        <w:tc>
          <w:tcPr>
            <w:tcW w:w="1083" w:type="dxa"/>
          </w:tcPr>
          <w:p w14:paraId="3A31B5D1" w14:textId="77777777" w:rsidR="00AD71E7" w:rsidRPr="00E8248B" w:rsidRDefault="00AD71E7" w:rsidP="00AD71E7"/>
        </w:tc>
      </w:tr>
      <w:tr w:rsidR="00AD71E7" w:rsidRPr="00E8248B" w14:paraId="71C1E43C" w14:textId="77777777" w:rsidTr="00234D7D">
        <w:tc>
          <w:tcPr>
            <w:tcW w:w="1129" w:type="dxa"/>
          </w:tcPr>
          <w:p w14:paraId="77A1A87A" w14:textId="11CDECA7" w:rsidR="00AD71E7" w:rsidRPr="00E8248B" w:rsidRDefault="00AD71E7" w:rsidP="00AD71E7">
            <w:r w:rsidRPr="005F1DEA">
              <w:t>Attribute</w:t>
            </w:r>
          </w:p>
        </w:tc>
        <w:tc>
          <w:tcPr>
            <w:tcW w:w="2127" w:type="dxa"/>
          </w:tcPr>
          <w:p w14:paraId="0FC9370D" w14:textId="2B272EC2" w:rsidR="00AD71E7" w:rsidRPr="00E8248B" w:rsidRDefault="00AD71E7" w:rsidP="00AD71E7">
            <w:r w:rsidRPr="005B3903">
              <w:t>TimeWindowClose</w:t>
            </w:r>
          </w:p>
        </w:tc>
        <w:tc>
          <w:tcPr>
            <w:tcW w:w="2409" w:type="dxa"/>
          </w:tcPr>
          <w:p w14:paraId="3551A266" w14:textId="4E26E7DF" w:rsidR="00AD71E7" w:rsidRPr="00E8248B" w:rsidRDefault="00AD71E7" w:rsidP="00AD71E7">
            <w:r w:rsidRPr="005B3903">
              <w:t>dateTime</w:t>
            </w:r>
          </w:p>
        </w:tc>
        <w:tc>
          <w:tcPr>
            <w:tcW w:w="851" w:type="dxa"/>
          </w:tcPr>
          <w:p w14:paraId="17CFF122" w14:textId="4802262B" w:rsidR="00AD71E7" w:rsidRPr="00474A48" w:rsidRDefault="00AD71E7" w:rsidP="00AD71E7">
            <w:pPr>
              <w:tabs>
                <w:tab w:val="left" w:pos="870"/>
              </w:tabs>
            </w:pPr>
            <w:r>
              <w:t xml:space="preserve">[1] </w:t>
            </w:r>
          </w:p>
        </w:tc>
        <w:tc>
          <w:tcPr>
            <w:tcW w:w="1417" w:type="dxa"/>
          </w:tcPr>
          <w:p w14:paraId="1F62632B" w14:textId="479BFA11" w:rsidR="00AD71E7" w:rsidRPr="00E8248B" w:rsidRDefault="00AD71E7" w:rsidP="00AD71E7">
            <w:r w:rsidRPr="005B3903">
              <w:t>DateTime</w:t>
            </w:r>
          </w:p>
        </w:tc>
        <w:tc>
          <w:tcPr>
            <w:tcW w:w="1083" w:type="dxa"/>
          </w:tcPr>
          <w:p w14:paraId="1C833CD8" w14:textId="77777777" w:rsidR="00AD71E7" w:rsidRPr="00E8248B" w:rsidRDefault="00AD71E7" w:rsidP="00AD71E7"/>
        </w:tc>
      </w:tr>
      <w:tr w:rsidR="00AD71E7" w:rsidRPr="00E8248B" w14:paraId="63BA200B" w14:textId="77777777" w:rsidTr="00234D7D">
        <w:trPr>
          <w:ins w:id="353" w:author="Eivind Mong" w:date="2018-06-22T12:19:00Z"/>
        </w:trPr>
        <w:tc>
          <w:tcPr>
            <w:tcW w:w="1129" w:type="dxa"/>
          </w:tcPr>
          <w:p w14:paraId="5253BB9C" w14:textId="766C2E98" w:rsidR="00AD71E7" w:rsidRPr="005F1DEA" w:rsidRDefault="00AD71E7" w:rsidP="00AD71E7">
            <w:pPr>
              <w:rPr>
                <w:ins w:id="354" w:author="Eivind Mong" w:date="2018-06-22T12:19:00Z"/>
              </w:rPr>
            </w:pPr>
            <w:commentRangeStart w:id="355"/>
            <w:ins w:id="356" w:author="Eivind Mong" w:date="2018-06-22T12:19:00Z">
              <w:r>
                <w:t>Role</w:t>
              </w:r>
            </w:ins>
          </w:p>
        </w:tc>
        <w:tc>
          <w:tcPr>
            <w:tcW w:w="2127" w:type="dxa"/>
          </w:tcPr>
          <w:p w14:paraId="71513619" w14:textId="77777777" w:rsidR="00AD71E7" w:rsidRPr="005B3903" w:rsidRDefault="00AD71E7" w:rsidP="00AD71E7">
            <w:pPr>
              <w:rPr>
                <w:ins w:id="357" w:author="Eivind Mong" w:date="2018-06-22T12:19:00Z"/>
              </w:rPr>
            </w:pPr>
          </w:p>
        </w:tc>
        <w:tc>
          <w:tcPr>
            <w:tcW w:w="2409" w:type="dxa"/>
          </w:tcPr>
          <w:p w14:paraId="53954289" w14:textId="77777777" w:rsidR="00AD71E7" w:rsidRPr="005B3903" w:rsidRDefault="00AD71E7" w:rsidP="00AD71E7">
            <w:pPr>
              <w:rPr>
                <w:ins w:id="358" w:author="Eivind Mong" w:date="2018-06-22T12:19:00Z"/>
              </w:rPr>
            </w:pPr>
          </w:p>
        </w:tc>
        <w:tc>
          <w:tcPr>
            <w:tcW w:w="851" w:type="dxa"/>
          </w:tcPr>
          <w:p w14:paraId="20265983" w14:textId="77777777" w:rsidR="00AD71E7" w:rsidRDefault="00AD71E7" w:rsidP="00AD71E7">
            <w:pPr>
              <w:tabs>
                <w:tab w:val="left" w:pos="870"/>
              </w:tabs>
              <w:rPr>
                <w:ins w:id="359" w:author="Eivind Mong" w:date="2018-06-22T12:19:00Z"/>
              </w:rPr>
            </w:pPr>
          </w:p>
        </w:tc>
        <w:commentRangeEnd w:id="355"/>
        <w:tc>
          <w:tcPr>
            <w:tcW w:w="1417" w:type="dxa"/>
          </w:tcPr>
          <w:p w14:paraId="7A44C4F6" w14:textId="77777777" w:rsidR="00AD71E7" w:rsidRPr="005B3903" w:rsidRDefault="00AD71E7" w:rsidP="00AD71E7">
            <w:pPr>
              <w:rPr>
                <w:ins w:id="360" w:author="Eivind Mong" w:date="2018-06-22T12:19:00Z"/>
              </w:rPr>
            </w:pPr>
            <w:ins w:id="361" w:author="Eivind Mong" w:date="2018-06-22T12:20:00Z">
              <w:r>
                <w:rPr>
                  <w:rStyle w:val="CommentReference"/>
                </w:rPr>
                <w:commentReference w:id="355"/>
              </w:r>
            </w:ins>
          </w:p>
        </w:tc>
        <w:tc>
          <w:tcPr>
            <w:tcW w:w="1083" w:type="dxa"/>
          </w:tcPr>
          <w:p w14:paraId="3B45116C" w14:textId="77777777" w:rsidR="00AD71E7" w:rsidRPr="00E8248B" w:rsidRDefault="00AD71E7" w:rsidP="00AD71E7">
            <w:pPr>
              <w:rPr>
                <w:ins w:id="362" w:author="Eivind Mong" w:date="2018-06-22T12:19:00Z"/>
              </w:rPr>
            </w:pPr>
          </w:p>
        </w:tc>
      </w:tr>
      <w:bookmarkEnd w:id="330"/>
    </w:tbl>
    <w:p w14:paraId="365DD3B9" w14:textId="6AD17D71" w:rsidR="00234D7D" w:rsidRDefault="00234D7D" w:rsidP="00234D7D">
      <w:pPr>
        <w:spacing w:after="0" w:line="240" w:lineRule="auto"/>
        <w:jc w:val="left"/>
        <w:rPr>
          <w:i/>
          <w:color w:val="FF0000"/>
        </w:rPr>
      </w:pPr>
    </w:p>
    <w:p w14:paraId="4D358C24" w14:textId="42966D98" w:rsidR="00D4522E" w:rsidRDefault="00D4522E" w:rsidP="00234D7D">
      <w:pPr>
        <w:pStyle w:val="Heading2"/>
        <w:numPr>
          <w:ilvl w:val="0"/>
          <w:numId w:val="0"/>
        </w:numPr>
        <w:ind w:left="568"/>
        <w:rPr>
          <w:ins w:id="363" w:author="Eivind Mong" w:date="2018-06-22T12:20:00Z"/>
          <w:sz w:val="20"/>
        </w:rPr>
      </w:pPr>
      <w:commentRangeStart w:id="364"/>
      <w:ins w:id="365" w:author="Eivind Mong" w:date="2018-06-22T12:20:00Z">
        <w:r>
          <w:rPr>
            <w:sz w:val="20"/>
          </w:rPr>
          <w:t>PlannedRoute</w:t>
        </w:r>
      </w:ins>
    </w:p>
    <w:tbl>
      <w:tblPr>
        <w:tblStyle w:val="TableGrid"/>
        <w:tblW w:w="0" w:type="auto"/>
        <w:tblLook w:val="04A0" w:firstRow="1" w:lastRow="0" w:firstColumn="1" w:lastColumn="0" w:noHBand="0" w:noVBand="1"/>
      </w:tblPr>
      <w:tblGrid>
        <w:gridCol w:w="1264"/>
        <w:gridCol w:w="1826"/>
        <w:gridCol w:w="1376"/>
        <w:gridCol w:w="1362"/>
        <w:gridCol w:w="1941"/>
        <w:gridCol w:w="1247"/>
      </w:tblGrid>
      <w:tr w:rsidR="00D4522E" w:rsidRPr="00E8248B" w14:paraId="3C10C60C" w14:textId="77777777" w:rsidTr="00DD165F">
        <w:trPr>
          <w:ins w:id="366" w:author="Eivind Mong" w:date="2018-06-22T12:20:00Z"/>
        </w:trPr>
        <w:tc>
          <w:tcPr>
            <w:tcW w:w="1264" w:type="dxa"/>
          </w:tcPr>
          <w:p w14:paraId="307BB471" w14:textId="77777777" w:rsidR="00D4522E" w:rsidRPr="00E8248B" w:rsidRDefault="00D4522E" w:rsidP="00DD165F">
            <w:pPr>
              <w:rPr>
                <w:ins w:id="367" w:author="Eivind Mong" w:date="2018-06-22T12:20:00Z"/>
                <w:b/>
              </w:rPr>
            </w:pPr>
            <w:ins w:id="368" w:author="Eivind Mong" w:date="2018-06-22T12:20:00Z">
              <w:r w:rsidRPr="00E8248B">
                <w:rPr>
                  <w:b/>
                </w:rPr>
                <w:t>Role</w:t>
              </w:r>
            </w:ins>
          </w:p>
        </w:tc>
        <w:tc>
          <w:tcPr>
            <w:tcW w:w="1826" w:type="dxa"/>
          </w:tcPr>
          <w:p w14:paraId="14C61E82" w14:textId="77777777" w:rsidR="00D4522E" w:rsidRPr="00E8248B" w:rsidRDefault="00D4522E" w:rsidP="00DD165F">
            <w:pPr>
              <w:rPr>
                <w:ins w:id="369" w:author="Eivind Mong" w:date="2018-06-22T12:20:00Z"/>
                <w:b/>
              </w:rPr>
            </w:pPr>
            <w:ins w:id="370" w:author="Eivind Mong" w:date="2018-06-22T12:20:00Z">
              <w:r w:rsidRPr="00E8248B">
                <w:rPr>
                  <w:b/>
                </w:rPr>
                <w:t>Name</w:t>
              </w:r>
            </w:ins>
          </w:p>
        </w:tc>
        <w:tc>
          <w:tcPr>
            <w:tcW w:w="1376" w:type="dxa"/>
          </w:tcPr>
          <w:p w14:paraId="0F8D1155" w14:textId="77777777" w:rsidR="00D4522E" w:rsidRPr="00E8248B" w:rsidRDefault="00D4522E" w:rsidP="00DD165F">
            <w:pPr>
              <w:rPr>
                <w:ins w:id="371" w:author="Eivind Mong" w:date="2018-06-22T12:20:00Z"/>
                <w:b/>
              </w:rPr>
            </w:pPr>
            <w:ins w:id="372" w:author="Eivind Mong" w:date="2018-06-22T12:20:00Z">
              <w:r w:rsidRPr="00E8248B">
                <w:rPr>
                  <w:b/>
                </w:rPr>
                <w:t>Description</w:t>
              </w:r>
            </w:ins>
          </w:p>
        </w:tc>
        <w:tc>
          <w:tcPr>
            <w:tcW w:w="1362" w:type="dxa"/>
          </w:tcPr>
          <w:p w14:paraId="31DEB4E2" w14:textId="77777777" w:rsidR="00D4522E" w:rsidRPr="00E8248B" w:rsidRDefault="00D4522E" w:rsidP="00DD165F">
            <w:pPr>
              <w:rPr>
                <w:ins w:id="373" w:author="Eivind Mong" w:date="2018-06-22T12:20:00Z"/>
                <w:b/>
              </w:rPr>
            </w:pPr>
            <w:ins w:id="374" w:author="Eivind Mong" w:date="2018-06-22T12:20:00Z">
              <w:r w:rsidRPr="00E8248B">
                <w:rPr>
                  <w:b/>
                </w:rPr>
                <w:t>Multiplicity</w:t>
              </w:r>
            </w:ins>
          </w:p>
        </w:tc>
        <w:tc>
          <w:tcPr>
            <w:tcW w:w="1941" w:type="dxa"/>
          </w:tcPr>
          <w:p w14:paraId="47CE151F" w14:textId="77777777" w:rsidR="00D4522E" w:rsidRPr="00E8248B" w:rsidRDefault="00D4522E" w:rsidP="00DD165F">
            <w:pPr>
              <w:rPr>
                <w:ins w:id="375" w:author="Eivind Mong" w:date="2018-06-22T12:20:00Z"/>
                <w:b/>
              </w:rPr>
            </w:pPr>
            <w:ins w:id="376" w:author="Eivind Mong" w:date="2018-06-22T12:20:00Z">
              <w:r w:rsidRPr="00E8248B">
                <w:rPr>
                  <w:b/>
                </w:rPr>
                <w:t>Data Type</w:t>
              </w:r>
            </w:ins>
          </w:p>
        </w:tc>
        <w:tc>
          <w:tcPr>
            <w:tcW w:w="1247" w:type="dxa"/>
          </w:tcPr>
          <w:p w14:paraId="480D29FE" w14:textId="77777777" w:rsidR="00D4522E" w:rsidRPr="00E8248B" w:rsidRDefault="00D4522E" w:rsidP="00DD165F">
            <w:pPr>
              <w:rPr>
                <w:ins w:id="377" w:author="Eivind Mong" w:date="2018-06-22T12:20:00Z"/>
                <w:b/>
              </w:rPr>
            </w:pPr>
            <w:ins w:id="378" w:author="Eivind Mong" w:date="2018-06-22T12:20:00Z">
              <w:r w:rsidRPr="00E8248B">
                <w:rPr>
                  <w:b/>
                </w:rPr>
                <w:t>Remarks</w:t>
              </w:r>
            </w:ins>
          </w:p>
        </w:tc>
      </w:tr>
      <w:tr w:rsidR="00D4522E" w:rsidRPr="00E8248B" w14:paraId="305541F6" w14:textId="77777777" w:rsidTr="00DD165F">
        <w:trPr>
          <w:ins w:id="379" w:author="Eivind Mong" w:date="2018-06-22T12:20:00Z"/>
        </w:trPr>
        <w:tc>
          <w:tcPr>
            <w:tcW w:w="1264" w:type="dxa"/>
          </w:tcPr>
          <w:p w14:paraId="6A8A8CDA" w14:textId="3EB45884" w:rsidR="00D4522E" w:rsidRPr="00E8248B" w:rsidRDefault="00D4522E" w:rsidP="00DD165F">
            <w:pPr>
              <w:rPr>
                <w:ins w:id="380" w:author="Eivind Mong" w:date="2018-06-22T12:20:00Z"/>
              </w:rPr>
            </w:pPr>
          </w:p>
        </w:tc>
        <w:tc>
          <w:tcPr>
            <w:tcW w:w="1826" w:type="dxa"/>
          </w:tcPr>
          <w:p w14:paraId="604A86DF" w14:textId="51D04A04" w:rsidR="00D4522E" w:rsidRPr="00E8248B" w:rsidRDefault="00D4522E" w:rsidP="00DD165F">
            <w:pPr>
              <w:rPr>
                <w:ins w:id="381" w:author="Eivind Mong" w:date="2018-06-22T12:20:00Z"/>
              </w:rPr>
            </w:pPr>
          </w:p>
        </w:tc>
        <w:tc>
          <w:tcPr>
            <w:tcW w:w="1376" w:type="dxa"/>
          </w:tcPr>
          <w:p w14:paraId="262506A2" w14:textId="77777777" w:rsidR="00D4522E" w:rsidRPr="00E8248B" w:rsidRDefault="00D4522E" w:rsidP="00DD165F">
            <w:pPr>
              <w:rPr>
                <w:ins w:id="382" w:author="Eivind Mong" w:date="2018-06-22T12:20:00Z"/>
              </w:rPr>
            </w:pPr>
          </w:p>
        </w:tc>
        <w:tc>
          <w:tcPr>
            <w:tcW w:w="1362" w:type="dxa"/>
          </w:tcPr>
          <w:p w14:paraId="757C44B9" w14:textId="77777777" w:rsidR="00D4522E" w:rsidRPr="00E8248B" w:rsidRDefault="00D4522E" w:rsidP="00DD165F">
            <w:pPr>
              <w:rPr>
                <w:ins w:id="383" w:author="Eivind Mong" w:date="2018-06-22T12:20:00Z"/>
              </w:rPr>
            </w:pPr>
          </w:p>
        </w:tc>
        <w:tc>
          <w:tcPr>
            <w:tcW w:w="1941" w:type="dxa"/>
          </w:tcPr>
          <w:p w14:paraId="3B655F2C" w14:textId="77777777" w:rsidR="00D4522E" w:rsidRPr="00E8248B" w:rsidRDefault="00D4522E" w:rsidP="00DD165F">
            <w:pPr>
              <w:rPr>
                <w:ins w:id="384" w:author="Eivind Mong" w:date="2018-06-22T12:20:00Z"/>
              </w:rPr>
            </w:pPr>
          </w:p>
        </w:tc>
        <w:tc>
          <w:tcPr>
            <w:tcW w:w="1247" w:type="dxa"/>
          </w:tcPr>
          <w:p w14:paraId="3B00FF77" w14:textId="77777777" w:rsidR="00D4522E" w:rsidRPr="00E8248B" w:rsidRDefault="00D4522E" w:rsidP="00DD165F">
            <w:pPr>
              <w:rPr>
                <w:ins w:id="385" w:author="Eivind Mong" w:date="2018-06-22T12:20:00Z"/>
              </w:rPr>
            </w:pPr>
          </w:p>
        </w:tc>
      </w:tr>
    </w:tbl>
    <w:commentRangeEnd w:id="364"/>
    <w:p w14:paraId="1A4E22B6" w14:textId="77777777" w:rsidR="00D4522E" w:rsidRPr="00D4522E" w:rsidRDefault="00D4522E">
      <w:pPr>
        <w:rPr>
          <w:ins w:id="386" w:author="Eivind Mong" w:date="2018-06-22T12:20:00Z"/>
        </w:rPr>
        <w:pPrChange w:id="387" w:author="Eivind Mong" w:date="2018-06-22T12:20:00Z">
          <w:pPr>
            <w:pStyle w:val="Heading2"/>
            <w:numPr>
              <w:ilvl w:val="0"/>
              <w:numId w:val="0"/>
            </w:numPr>
            <w:ind w:left="568" w:firstLine="0"/>
          </w:pPr>
        </w:pPrChange>
      </w:pPr>
      <w:ins w:id="388" w:author="Eivind Mong" w:date="2018-06-22T12:21:00Z">
        <w:r>
          <w:rPr>
            <w:rStyle w:val="CommentReference"/>
          </w:rPr>
          <w:commentReference w:id="364"/>
        </w:r>
      </w:ins>
    </w:p>
    <w:p w14:paraId="489038D9" w14:textId="77777777" w:rsidR="00234D7D" w:rsidRPr="00795958" w:rsidRDefault="00234D7D" w:rsidP="00234D7D">
      <w:pPr>
        <w:pStyle w:val="Heading2"/>
        <w:numPr>
          <w:ilvl w:val="0"/>
          <w:numId w:val="0"/>
        </w:numPr>
        <w:ind w:left="568"/>
        <w:rPr>
          <w:sz w:val="20"/>
        </w:rPr>
      </w:pPr>
      <w:r w:rsidRPr="00795958">
        <w:rPr>
          <w:sz w:val="20"/>
        </w:rPr>
        <w:t>FixedTimeRange</w:t>
      </w:r>
    </w:p>
    <w:tbl>
      <w:tblPr>
        <w:tblStyle w:val="TableGrid"/>
        <w:tblW w:w="0" w:type="auto"/>
        <w:tblLook w:val="04A0" w:firstRow="1" w:lastRow="0" w:firstColumn="1" w:lastColumn="0" w:noHBand="0" w:noVBand="1"/>
      </w:tblPr>
      <w:tblGrid>
        <w:gridCol w:w="1264"/>
        <w:gridCol w:w="1826"/>
        <w:gridCol w:w="1376"/>
        <w:gridCol w:w="1362"/>
        <w:gridCol w:w="1941"/>
        <w:gridCol w:w="1247"/>
      </w:tblGrid>
      <w:tr w:rsidR="00234D7D" w:rsidRPr="00E8248B" w14:paraId="10B3D5B3" w14:textId="77777777" w:rsidTr="00234D7D">
        <w:tc>
          <w:tcPr>
            <w:tcW w:w="1264" w:type="dxa"/>
          </w:tcPr>
          <w:p w14:paraId="5FE1B219" w14:textId="77777777" w:rsidR="00234D7D" w:rsidRPr="00E8248B" w:rsidRDefault="00234D7D" w:rsidP="00234D7D">
            <w:pPr>
              <w:rPr>
                <w:b/>
              </w:rPr>
            </w:pPr>
            <w:r w:rsidRPr="00E8248B">
              <w:rPr>
                <w:b/>
              </w:rPr>
              <w:t>Role</w:t>
            </w:r>
          </w:p>
        </w:tc>
        <w:tc>
          <w:tcPr>
            <w:tcW w:w="1826" w:type="dxa"/>
          </w:tcPr>
          <w:p w14:paraId="707A5E0B" w14:textId="77777777" w:rsidR="00234D7D" w:rsidRPr="00E8248B" w:rsidRDefault="00234D7D" w:rsidP="00234D7D">
            <w:pPr>
              <w:rPr>
                <w:b/>
              </w:rPr>
            </w:pPr>
            <w:r w:rsidRPr="00E8248B">
              <w:rPr>
                <w:b/>
              </w:rPr>
              <w:t>Name</w:t>
            </w:r>
          </w:p>
        </w:tc>
        <w:tc>
          <w:tcPr>
            <w:tcW w:w="1376" w:type="dxa"/>
          </w:tcPr>
          <w:p w14:paraId="2176BA98" w14:textId="77777777" w:rsidR="00234D7D" w:rsidRPr="00E8248B" w:rsidRDefault="00234D7D" w:rsidP="00234D7D">
            <w:pPr>
              <w:rPr>
                <w:b/>
              </w:rPr>
            </w:pPr>
            <w:r w:rsidRPr="00E8248B">
              <w:rPr>
                <w:b/>
              </w:rPr>
              <w:t>Description</w:t>
            </w:r>
          </w:p>
        </w:tc>
        <w:tc>
          <w:tcPr>
            <w:tcW w:w="1362" w:type="dxa"/>
          </w:tcPr>
          <w:p w14:paraId="62E11097" w14:textId="77777777" w:rsidR="00234D7D" w:rsidRPr="00E8248B" w:rsidRDefault="00234D7D" w:rsidP="00234D7D">
            <w:pPr>
              <w:rPr>
                <w:b/>
              </w:rPr>
            </w:pPr>
            <w:r w:rsidRPr="00E8248B">
              <w:rPr>
                <w:b/>
              </w:rPr>
              <w:t>Multiplicity</w:t>
            </w:r>
          </w:p>
        </w:tc>
        <w:tc>
          <w:tcPr>
            <w:tcW w:w="1941" w:type="dxa"/>
          </w:tcPr>
          <w:p w14:paraId="6F46539C" w14:textId="77777777" w:rsidR="00234D7D" w:rsidRPr="00E8248B" w:rsidRDefault="00234D7D" w:rsidP="00234D7D">
            <w:pPr>
              <w:rPr>
                <w:b/>
              </w:rPr>
            </w:pPr>
            <w:r w:rsidRPr="00E8248B">
              <w:rPr>
                <w:b/>
              </w:rPr>
              <w:t>Data Type</w:t>
            </w:r>
          </w:p>
        </w:tc>
        <w:tc>
          <w:tcPr>
            <w:tcW w:w="1247" w:type="dxa"/>
          </w:tcPr>
          <w:p w14:paraId="780270F1" w14:textId="77777777" w:rsidR="00234D7D" w:rsidRPr="00E8248B" w:rsidRDefault="00234D7D" w:rsidP="00234D7D">
            <w:pPr>
              <w:rPr>
                <w:b/>
              </w:rPr>
            </w:pPr>
            <w:r w:rsidRPr="00E8248B">
              <w:rPr>
                <w:b/>
              </w:rPr>
              <w:t>Remarks</w:t>
            </w:r>
          </w:p>
        </w:tc>
      </w:tr>
      <w:tr w:rsidR="00AD71E7" w:rsidRPr="00E8248B" w14:paraId="0E40F73F" w14:textId="77777777" w:rsidTr="00234D7D">
        <w:tc>
          <w:tcPr>
            <w:tcW w:w="1264" w:type="dxa"/>
          </w:tcPr>
          <w:p w14:paraId="5E19E926" w14:textId="5DF942F5" w:rsidR="00AD71E7" w:rsidRPr="00E8248B" w:rsidRDefault="00AD71E7" w:rsidP="00AD71E7">
            <w:r w:rsidRPr="00E8248B">
              <w:t>Complex</w:t>
            </w:r>
          </w:p>
        </w:tc>
        <w:tc>
          <w:tcPr>
            <w:tcW w:w="1826" w:type="dxa"/>
          </w:tcPr>
          <w:p w14:paraId="23124EB1" w14:textId="65000680" w:rsidR="00AD71E7" w:rsidRPr="00E8248B" w:rsidRDefault="00AD71E7" w:rsidP="00AD71E7">
            <w:r w:rsidRPr="00E8248B">
              <w:t>FixedTimeRange</w:t>
            </w:r>
          </w:p>
        </w:tc>
        <w:tc>
          <w:tcPr>
            <w:tcW w:w="1376" w:type="dxa"/>
          </w:tcPr>
          <w:p w14:paraId="1061A7C2" w14:textId="77777777" w:rsidR="00AD71E7" w:rsidRPr="00E8248B" w:rsidRDefault="00AD71E7" w:rsidP="00AD71E7"/>
        </w:tc>
        <w:tc>
          <w:tcPr>
            <w:tcW w:w="1362" w:type="dxa"/>
          </w:tcPr>
          <w:p w14:paraId="0D6D6D95" w14:textId="77777777" w:rsidR="00AD71E7" w:rsidRPr="00E8248B" w:rsidRDefault="00AD71E7" w:rsidP="00AD71E7"/>
        </w:tc>
        <w:tc>
          <w:tcPr>
            <w:tcW w:w="1941" w:type="dxa"/>
          </w:tcPr>
          <w:p w14:paraId="3A11B822" w14:textId="77777777" w:rsidR="00AD71E7" w:rsidRPr="00E8248B" w:rsidRDefault="00AD71E7" w:rsidP="00AD71E7"/>
        </w:tc>
        <w:tc>
          <w:tcPr>
            <w:tcW w:w="1247" w:type="dxa"/>
          </w:tcPr>
          <w:p w14:paraId="54D1C35F" w14:textId="77777777" w:rsidR="00AD71E7" w:rsidRPr="00E8248B" w:rsidRDefault="00AD71E7" w:rsidP="00AD71E7"/>
        </w:tc>
      </w:tr>
      <w:tr w:rsidR="00AD71E7" w:rsidRPr="00E8248B" w14:paraId="60386D01" w14:textId="77777777" w:rsidTr="00234D7D">
        <w:tc>
          <w:tcPr>
            <w:tcW w:w="1264" w:type="dxa"/>
          </w:tcPr>
          <w:p w14:paraId="6D59D64B" w14:textId="0436E412" w:rsidR="00AD71E7" w:rsidRPr="00E8248B" w:rsidRDefault="00AD71E7" w:rsidP="00AD71E7">
            <w:r w:rsidRPr="00E8248B">
              <w:t>Attribute</w:t>
            </w:r>
          </w:p>
        </w:tc>
        <w:tc>
          <w:tcPr>
            <w:tcW w:w="1826" w:type="dxa"/>
          </w:tcPr>
          <w:p w14:paraId="2A7EF41B" w14:textId="2C58A48E" w:rsidR="00AD71E7" w:rsidRPr="00E8248B" w:rsidRDefault="00AD71E7" w:rsidP="00AD71E7">
            <w:r w:rsidRPr="00E8248B">
              <w:t>TimeStart</w:t>
            </w:r>
          </w:p>
        </w:tc>
        <w:tc>
          <w:tcPr>
            <w:tcW w:w="1376" w:type="dxa"/>
          </w:tcPr>
          <w:p w14:paraId="63678932" w14:textId="23A90435" w:rsidR="00AD71E7" w:rsidRPr="00E8248B" w:rsidRDefault="00AD71E7" w:rsidP="00AD71E7">
            <w:r>
              <w:t>dateTime</w:t>
            </w:r>
          </w:p>
        </w:tc>
        <w:tc>
          <w:tcPr>
            <w:tcW w:w="1362" w:type="dxa"/>
          </w:tcPr>
          <w:p w14:paraId="160737C1" w14:textId="46C242EE" w:rsidR="00AD71E7" w:rsidRPr="00E8248B" w:rsidRDefault="00AD71E7" w:rsidP="00AD71E7">
            <w:r>
              <w:t>[1]</w:t>
            </w:r>
          </w:p>
        </w:tc>
        <w:tc>
          <w:tcPr>
            <w:tcW w:w="1941" w:type="dxa"/>
          </w:tcPr>
          <w:p w14:paraId="2DF2B2DE" w14:textId="6936831F" w:rsidR="00AD71E7" w:rsidRPr="00E8248B" w:rsidRDefault="00AD71E7" w:rsidP="00AD71E7">
            <w:r w:rsidRPr="00E8248B">
              <w:t>DateTime</w:t>
            </w:r>
          </w:p>
        </w:tc>
        <w:tc>
          <w:tcPr>
            <w:tcW w:w="1247" w:type="dxa"/>
          </w:tcPr>
          <w:p w14:paraId="52C4BAA0" w14:textId="77777777" w:rsidR="00AD71E7" w:rsidRPr="00E8248B" w:rsidRDefault="00AD71E7" w:rsidP="00AD71E7"/>
        </w:tc>
      </w:tr>
      <w:tr w:rsidR="00AD71E7" w:rsidRPr="00E8248B" w14:paraId="46EA19CF" w14:textId="77777777" w:rsidTr="00234D7D">
        <w:tc>
          <w:tcPr>
            <w:tcW w:w="1264" w:type="dxa"/>
          </w:tcPr>
          <w:p w14:paraId="6FBABA3E" w14:textId="2472CAF5" w:rsidR="00AD71E7" w:rsidRPr="00E8248B" w:rsidRDefault="00AD71E7" w:rsidP="00AD71E7">
            <w:r w:rsidRPr="00E8248B">
              <w:t>Attribute</w:t>
            </w:r>
          </w:p>
        </w:tc>
        <w:tc>
          <w:tcPr>
            <w:tcW w:w="1826" w:type="dxa"/>
          </w:tcPr>
          <w:p w14:paraId="6987D887" w14:textId="6AA31C35" w:rsidR="00AD71E7" w:rsidRPr="00E8248B" w:rsidRDefault="00AD71E7" w:rsidP="00AD71E7">
            <w:r w:rsidRPr="00E8248B">
              <w:t>TimeEnd</w:t>
            </w:r>
          </w:p>
        </w:tc>
        <w:tc>
          <w:tcPr>
            <w:tcW w:w="1376" w:type="dxa"/>
          </w:tcPr>
          <w:p w14:paraId="1B8AA490" w14:textId="158DB694" w:rsidR="00AD71E7" w:rsidRPr="00E8248B" w:rsidRDefault="00AD71E7" w:rsidP="00AD71E7">
            <w:r>
              <w:t>dateTime</w:t>
            </w:r>
          </w:p>
        </w:tc>
        <w:tc>
          <w:tcPr>
            <w:tcW w:w="1362" w:type="dxa"/>
          </w:tcPr>
          <w:p w14:paraId="30D7E2E8" w14:textId="7A5F3878" w:rsidR="00AD71E7" w:rsidRPr="00E8248B" w:rsidRDefault="00AD71E7" w:rsidP="00AD71E7">
            <w:r>
              <w:t>[1]</w:t>
            </w:r>
          </w:p>
        </w:tc>
        <w:tc>
          <w:tcPr>
            <w:tcW w:w="1941" w:type="dxa"/>
          </w:tcPr>
          <w:p w14:paraId="6528B9C4" w14:textId="345FB22C" w:rsidR="00AD71E7" w:rsidRPr="00E8248B" w:rsidRDefault="00AD71E7" w:rsidP="00AD71E7">
            <w:r w:rsidRPr="00E8248B">
              <w:t>DateTime</w:t>
            </w:r>
          </w:p>
        </w:tc>
        <w:tc>
          <w:tcPr>
            <w:tcW w:w="1247" w:type="dxa"/>
          </w:tcPr>
          <w:p w14:paraId="666B8C16" w14:textId="77777777" w:rsidR="00AD71E7" w:rsidRPr="00E8248B" w:rsidRDefault="00AD71E7" w:rsidP="00AD71E7"/>
        </w:tc>
      </w:tr>
    </w:tbl>
    <w:p w14:paraId="1DECF0AB" w14:textId="77777777" w:rsidR="00234D7D" w:rsidRPr="00E8248B" w:rsidRDefault="00234D7D" w:rsidP="00234D7D"/>
    <w:p w14:paraId="25D99B20" w14:textId="376C23F0" w:rsidR="00234D7D" w:rsidRPr="00795958" w:rsidRDefault="00234D7D" w:rsidP="00234D7D">
      <w:pPr>
        <w:pStyle w:val="Heading1"/>
      </w:pPr>
      <w:r w:rsidRPr="00795958">
        <w:t>Enumerations</w:t>
      </w:r>
    </w:p>
    <w:p w14:paraId="2820EDA6" w14:textId="77777777" w:rsidR="00234D7D" w:rsidRPr="00795958" w:rsidRDefault="00234D7D" w:rsidP="00234D7D">
      <w:pPr>
        <w:pStyle w:val="Heading2"/>
        <w:ind w:left="0" w:firstLine="0"/>
        <w:rPr>
          <w:sz w:val="20"/>
        </w:rPr>
      </w:pPr>
      <w:r w:rsidRPr="00795958">
        <w:rPr>
          <w:sz w:val="20"/>
        </w:rPr>
        <w:t>underKeelClearancePurposeType</w:t>
      </w:r>
    </w:p>
    <w:tbl>
      <w:tblPr>
        <w:tblStyle w:val="TableGrid"/>
        <w:tblW w:w="0" w:type="auto"/>
        <w:tblLayout w:type="fixed"/>
        <w:tblLook w:val="04A0" w:firstRow="1" w:lastRow="0" w:firstColumn="1" w:lastColumn="0" w:noHBand="0" w:noVBand="1"/>
      </w:tblPr>
      <w:tblGrid>
        <w:gridCol w:w="1413"/>
        <w:gridCol w:w="2268"/>
        <w:gridCol w:w="1559"/>
        <w:gridCol w:w="1418"/>
        <w:gridCol w:w="1275"/>
        <w:gridCol w:w="1083"/>
      </w:tblGrid>
      <w:tr w:rsidR="00234D7D" w:rsidRPr="00E8248B" w14:paraId="6C027C2A" w14:textId="77777777" w:rsidTr="00234D7D">
        <w:tc>
          <w:tcPr>
            <w:tcW w:w="1413" w:type="dxa"/>
          </w:tcPr>
          <w:p w14:paraId="1249B6AD" w14:textId="77777777" w:rsidR="00234D7D" w:rsidRPr="00E8248B" w:rsidRDefault="00234D7D" w:rsidP="00234D7D">
            <w:pPr>
              <w:rPr>
                <w:b/>
              </w:rPr>
            </w:pPr>
            <w:r w:rsidRPr="00E8248B">
              <w:rPr>
                <w:b/>
              </w:rPr>
              <w:t>Role</w:t>
            </w:r>
          </w:p>
        </w:tc>
        <w:tc>
          <w:tcPr>
            <w:tcW w:w="2268" w:type="dxa"/>
          </w:tcPr>
          <w:p w14:paraId="30F1B542" w14:textId="77777777" w:rsidR="00234D7D" w:rsidRPr="00E8248B" w:rsidRDefault="00234D7D" w:rsidP="00234D7D">
            <w:pPr>
              <w:rPr>
                <w:b/>
              </w:rPr>
            </w:pPr>
            <w:r w:rsidRPr="00E8248B">
              <w:rPr>
                <w:b/>
              </w:rPr>
              <w:t>Name</w:t>
            </w:r>
          </w:p>
        </w:tc>
        <w:tc>
          <w:tcPr>
            <w:tcW w:w="1559" w:type="dxa"/>
          </w:tcPr>
          <w:p w14:paraId="43C37779" w14:textId="77777777" w:rsidR="00234D7D" w:rsidRPr="00E8248B" w:rsidRDefault="00234D7D" w:rsidP="00234D7D">
            <w:pPr>
              <w:rPr>
                <w:b/>
              </w:rPr>
            </w:pPr>
            <w:r w:rsidRPr="00E8248B">
              <w:rPr>
                <w:b/>
              </w:rPr>
              <w:t>Description</w:t>
            </w:r>
          </w:p>
        </w:tc>
        <w:tc>
          <w:tcPr>
            <w:tcW w:w="1418" w:type="dxa"/>
          </w:tcPr>
          <w:p w14:paraId="3CCB3646" w14:textId="77777777" w:rsidR="00234D7D" w:rsidRPr="00E8248B" w:rsidRDefault="00234D7D" w:rsidP="00234D7D">
            <w:pPr>
              <w:rPr>
                <w:b/>
              </w:rPr>
            </w:pPr>
            <w:r w:rsidRPr="00E8248B">
              <w:rPr>
                <w:b/>
              </w:rPr>
              <w:t>Multiplicity</w:t>
            </w:r>
          </w:p>
        </w:tc>
        <w:tc>
          <w:tcPr>
            <w:tcW w:w="1275" w:type="dxa"/>
          </w:tcPr>
          <w:p w14:paraId="5AEDE2AF" w14:textId="77777777" w:rsidR="00234D7D" w:rsidRPr="00E8248B" w:rsidRDefault="00234D7D" w:rsidP="00234D7D">
            <w:pPr>
              <w:rPr>
                <w:b/>
              </w:rPr>
            </w:pPr>
            <w:r w:rsidRPr="00E8248B">
              <w:rPr>
                <w:b/>
              </w:rPr>
              <w:t>Data Type</w:t>
            </w:r>
          </w:p>
        </w:tc>
        <w:tc>
          <w:tcPr>
            <w:tcW w:w="1083" w:type="dxa"/>
          </w:tcPr>
          <w:p w14:paraId="731E49CF" w14:textId="77777777" w:rsidR="00234D7D" w:rsidRPr="00E8248B" w:rsidRDefault="00234D7D" w:rsidP="00234D7D">
            <w:pPr>
              <w:rPr>
                <w:b/>
              </w:rPr>
            </w:pPr>
            <w:r w:rsidRPr="00E8248B">
              <w:rPr>
                <w:b/>
              </w:rPr>
              <w:t>Remarks</w:t>
            </w:r>
          </w:p>
        </w:tc>
      </w:tr>
      <w:tr w:rsidR="00AD71E7" w:rsidRPr="00E8248B" w14:paraId="3F341388" w14:textId="77777777" w:rsidTr="00234D7D">
        <w:tc>
          <w:tcPr>
            <w:tcW w:w="1413" w:type="dxa"/>
          </w:tcPr>
          <w:p w14:paraId="36623BBD" w14:textId="4929B662" w:rsidR="00AD71E7" w:rsidRPr="00E8248B" w:rsidRDefault="00AD71E7" w:rsidP="00AD71E7">
            <w:r w:rsidRPr="00E8248B">
              <w:t>Enumeration</w:t>
            </w:r>
          </w:p>
        </w:tc>
        <w:tc>
          <w:tcPr>
            <w:tcW w:w="2268" w:type="dxa"/>
          </w:tcPr>
          <w:p w14:paraId="719A8B76" w14:textId="10E5F37C" w:rsidR="00AD71E7" w:rsidRPr="00795958" w:rsidRDefault="00AD71E7" w:rsidP="00AD71E7">
            <w:pPr>
              <w:pStyle w:val="Heading2"/>
              <w:numPr>
                <w:ilvl w:val="0"/>
                <w:numId w:val="0"/>
              </w:numPr>
              <w:tabs>
                <w:tab w:val="clear" w:pos="540"/>
                <w:tab w:val="clear" w:pos="700"/>
                <w:tab w:val="left" w:pos="884"/>
              </w:tabs>
              <w:outlineLvl w:val="1"/>
              <w:rPr>
                <w:sz w:val="20"/>
              </w:rPr>
            </w:pPr>
            <w:r w:rsidRPr="008B16B6">
              <w:rPr>
                <w:b w:val="0"/>
                <w:sz w:val="20"/>
              </w:rPr>
              <w:t>underKeelClearancePurposeType</w:t>
            </w:r>
          </w:p>
        </w:tc>
        <w:tc>
          <w:tcPr>
            <w:tcW w:w="1559" w:type="dxa"/>
          </w:tcPr>
          <w:p w14:paraId="50E52AD9" w14:textId="77777777" w:rsidR="00AD71E7" w:rsidRPr="00E8248B" w:rsidRDefault="00AD71E7" w:rsidP="00AD71E7"/>
        </w:tc>
        <w:tc>
          <w:tcPr>
            <w:tcW w:w="1418" w:type="dxa"/>
          </w:tcPr>
          <w:p w14:paraId="02A99FC7" w14:textId="77777777" w:rsidR="00AD71E7" w:rsidRPr="00E8248B" w:rsidRDefault="00AD71E7" w:rsidP="00AD71E7"/>
        </w:tc>
        <w:tc>
          <w:tcPr>
            <w:tcW w:w="1275" w:type="dxa"/>
          </w:tcPr>
          <w:p w14:paraId="406339B5" w14:textId="77777777" w:rsidR="00AD71E7" w:rsidRPr="00E8248B" w:rsidRDefault="00AD71E7" w:rsidP="00AD71E7"/>
        </w:tc>
        <w:tc>
          <w:tcPr>
            <w:tcW w:w="1083" w:type="dxa"/>
          </w:tcPr>
          <w:p w14:paraId="39A9B93C" w14:textId="77777777" w:rsidR="00AD71E7" w:rsidRPr="00E8248B" w:rsidRDefault="00AD71E7" w:rsidP="00AD71E7"/>
        </w:tc>
      </w:tr>
      <w:tr w:rsidR="00AD71E7" w:rsidRPr="00E8248B" w14:paraId="6D841297" w14:textId="77777777" w:rsidTr="00234D7D">
        <w:tc>
          <w:tcPr>
            <w:tcW w:w="1413" w:type="dxa"/>
          </w:tcPr>
          <w:p w14:paraId="4BDE0EFD" w14:textId="729EFCA3" w:rsidR="00AD71E7" w:rsidRPr="00E8248B" w:rsidRDefault="00AD71E7" w:rsidP="00AD71E7">
            <w:r>
              <w:t>Literal</w:t>
            </w:r>
          </w:p>
        </w:tc>
        <w:tc>
          <w:tcPr>
            <w:tcW w:w="2268" w:type="dxa"/>
          </w:tcPr>
          <w:p w14:paraId="20F1DDCC" w14:textId="6992464E" w:rsidR="00AD71E7" w:rsidRPr="00795958" w:rsidRDefault="00AD71E7" w:rsidP="00AD71E7">
            <w:pPr>
              <w:pStyle w:val="Heading2"/>
              <w:numPr>
                <w:ilvl w:val="0"/>
                <w:numId w:val="0"/>
              </w:numPr>
              <w:tabs>
                <w:tab w:val="clear" w:pos="540"/>
                <w:tab w:val="clear" w:pos="700"/>
                <w:tab w:val="left" w:pos="884"/>
              </w:tabs>
              <w:outlineLvl w:val="1"/>
              <w:rPr>
                <w:b w:val="0"/>
                <w:sz w:val="20"/>
              </w:rPr>
            </w:pPr>
            <w:r w:rsidRPr="00795958">
              <w:rPr>
                <w:b w:val="0"/>
                <w:sz w:val="20"/>
              </w:rPr>
              <w:t>preplan</w:t>
            </w:r>
          </w:p>
        </w:tc>
        <w:tc>
          <w:tcPr>
            <w:tcW w:w="1559" w:type="dxa"/>
          </w:tcPr>
          <w:p w14:paraId="79D6A56F" w14:textId="77777777" w:rsidR="00AD71E7" w:rsidRPr="00E8248B" w:rsidRDefault="00AD71E7" w:rsidP="00AD71E7"/>
        </w:tc>
        <w:tc>
          <w:tcPr>
            <w:tcW w:w="1418" w:type="dxa"/>
          </w:tcPr>
          <w:p w14:paraId="3A959AB8" w14:textId="77777777" w:rsidR="00AD71E7" w:rsidRPr="00E8248B" w:rsidRDefault="00AD71E7" w:rsidP="00AD71E7"/>
        </w:tc>
        <w:tc>
          <w:tcPr>
            <w:tcW w:w="1275" w:type="dxa"/>
          </w:tcPr>
          <w:p w14:paraId="185D6761" w14:textId="77777777" w:rsidR="00AD71E7" w:rsidRPr="00E8248B" w:rsidRDefault="00AD71E7" w:rsidP="00AD71E7"/>
        </w:tc>
        <w:tc>
          <w:tcPr>
            <w:tcW w:w="1083" w:type="dxa"/>
          </w:tcPr>
          <w:p w14:paraId="5253A23E" w14:textId="77777777" w:rsidR="00AD71E7" w:rsidRPr="00E8248B" w:rsidRDefault="00AD71E7" w:rsidP="00AD71E7"/>
        </w:tc>
      </w:tr>
      <w:tr w:rsidR="00AD71E7" w:rsidRPr="00E8248B" w14:paraId="55EBF6A4" w14:textId="77777777" w:rsidTr="00234D7D">
        <w:tc>
          <w:tcPr>
            <w:tcW w:w="1413" w:type="dxa"/>
          </w:tcPr>
          <w:p w14:paraId="7ECA2489" w14:textId="3581AB2E" w:rsidR="00AD71E7" w:rsidRPr="00E8248B" w:rsidRDefault="00AD71E7" w:rsidP="00AD71E7">
            <w:r w:rsidRPr="00E8248B">
              <w:t>Literal</w:t>
            </w:r>
          </w:p>
        </w:tc>
        <w:tc>
          <w:tcPr>
            <w:tcW w:w="2268" w:type="dxa"/>
          </w:tcPr>
          <w:p w14:paraId="2BE89B60" w14:textId="32C119B2" w:rsidR="00AD71E7" w:rsidRPr="00E8248B" w:rsidRDefault="00AD71E7" w:rsidP="00AD71E7">
            <w:r w:rsidRPr="00E8248B">
              <w:t>actualPlan</w:t>
            </w:r>
          </w:p>
        </w:tc>
        <w:tc>
          <w:tcPr>
            <w:tcW w:w="1559" w:type="dxa"/>
          </w:tcPr>
          <w:p w14:paraId="159D723E" w14:textId="77777777" w:rsidR="00AD71E7" w:rsidRPr="00E8248B" w:rsidRDefault="00AD71E7" w:rsidP="00AD71E7"/>
        </w:tc>
        <w:tc>
          <w:tcPr>
            <w:tcW w:w="1418" w:type="dxa"/>
          </w:tcPr>
          <w:p w14:paraId="5434691F" w14:textId="77777777" w:rsidR="00AD71E7" w:rsidRPr="00E8248B" w:rsidRDefault="00AD71E7" w:rsidP="00AD71E7"/>
        </w:tc>
        <w:tc>
          <w:tcPr>
            <w:tcW w:w="1275" w:type="dxa"/>
          </w:tcPr>
          <w:p w14:paraId="79B1B7BB" w14:textId="77777777" w:rsidR="00AD71E7" w:rsidRPr="00E8248B" w:rsidRDefault="00AD71E7" w:rsidP="00AD71E7"/>
        </w:tc>
        <w:tc>
          <w:tcPr>
            <w:tcW w:w="1083" w:type="dxa"/>
          </w:tcPr>
          <w:p w14:paraId="31E2693C" w14:textId="77777777" w:rsidR="00AD71E7" w:rsidRPr="00E8248B" w:rsidRDefault="00AD71E7" w:rsidP="00AD71E7"/>
        </w:tc>
      </w:tr>
      <w:tr w:rsidR="00AD71E7" w:rsidRPr="00E8248B" w14:paraId="30DC29EE" w14:textId="77777777" w:rsidTr="00234D7D">
        <w:tc>
          <w:tcPr>
            <w:tcW w:w="1413" w:type="dxa"/>
          </w:tcPr>
          <w:p w14:paraId="5861D53B" w14:textId="67600ACD" w:rsidR="00AD71E7" w:rsidRPr="00E8248B" w:rsidRDefault="00AD71E7" w:rsidP="00AD71E7">
            <w:r w:rsidRPr="00E8248B">
              <w:t>Literal</w:t>
            </w:r>
          </w:p>
        </w:tc>
        <w:tc>
          <w:tcPr>
            <w:tcW w:w="2268" w:type="dxa"/>
          </w:tcPr>
          <w:p w14:paraId="3C3E289A" w14:textId="79CD0DF2" w:rsidR="00AD71E7" w:rsidRPr="00E8248B" w:rsidRDefault="00AD71E7" w:rsidP="00AD71E7">
            <w:r w:rsidRPr="00E8248B">
              <w:t>actualUpdate</w:t>
            </w:r>
          </w:p>
        </w:tc>
        <w:tc>
          <w:tcPr>
            <w:tcW w:w="1559" w:type="dxa"/>
          </w:tcPr>
          <w:p w14:paraId="37A87290" w14:textId="77777777" w:rsidR="00AD71E7" w:rsidRPr="00E8248B" w:rsidRDefault="00AD71E7" w:rsidP="00AD71E7"/>
        </w:tc>
        <w:tc>
          <w:tcPr>
            <w:tcW w:w="1418" w:type="dxa"/>
          </w:tcPr>
          <w:p w14:paraId="543FD740" w14:textId="77777777" w:rsidR="00AD71E7" w:rsidRPr="00E8248B" w:rsidRDefault="00AD71E7" w:rsidP="00AD71E7"/>
        </w:tc>
        <w:tc>
          <w:tcPr>
            <w:tcW w:w="1275" w:type="dxa"/>
          </w:tcPr>
          <w:p w14:paraId="3031A365" w14:textId="77777777" w:rsidR="00AD71E7" w:rsidRPr="00E8248B" w:rsidRDefault="00AD71E7" w:rsidP="00AD71E7"/>
        </w:tc>
        <w:tc>
          <w:tcPr>
            <w:tcW w:w="1083" w:type="dxa"/>
          </w:tcPr>
          <w:p w14:paraId="7B5617CE" w14:textId="77777777" w:rsidR="00AD71E7" w:rsidRPr="00E8248B" w:rsidRDefault="00AD71E7" w:rsidP="00AD71E7"/>
        </w:tc>
      </w:tr>
    </w:tbl>
    <w:p w14:paraId="09415F1D" w14:textId="77777777" w:rsidR="00234D7D" w:rsidRDefault="00234D7D" w:rsidP="00234D7D"/>
    <w:p w14:paraId="2BEA923C" w14:textId="5B4D37FB" w:rsidR="00234D7D" w:rsidRDefault="00234D7D" w:rsidP="00234D7D">
      <w:pPr>
        <w:spacing w:after="0" w:line="240" w:lineRule="auto"/>
        <w:jc w:val="left"/>
      </w:pPr>
    </w:p>
    <w:p w14:paraId="60F8D233" w14:textId="77777777" w:rsidR="00234D7D" w:rsidRPr="00795958" w:rsidRDefault="00234D7D" w:rsidP="00234D7D">
      <w:pPr>
        <w:pStyle w:val="Heading2"/>
        <w:ind w:left="0" w:firstLine="0"/>
        <w:rPr>
          <w:sz w:val="20"/>
        </w:rPr>
      </w:pPr>
      <w:r w:rsidRPr="00795958">
        <w:rPr>
          <w:sz w:val="20"/>
        </w:rPr>
        <w:t>underKeelClearanceCalculationType</w:t>
      </w:r>
    </w:p>
    <w:tbl>
      <w:tblPr>
        <w:tblStyle w:val="TableGrid"/>
        <w:tblW w:w="0" w:type="auto"/>
        <w:tblLayout w:type="fixed"/>
        <w:tblLook w:val="04A0" w:firstRow="1" w:lastRow="0" w:firstColumn="1" w:lastColumn="0" w:noHBand="0" w:noVBand="1"/>
      </w:tblPr>
      <w:tblGrid>
        <w:gridCol w:w="1413"/>
        <w:gridCol w:w="2268"/>
        <w:gridCol w:w="1559"/>
        <w:gridCol w:w="1418"/>
        <w:gridCol w:w="1275"/>
        <w:gridCol w:w="1083"/>
      </w:tblGrid>
      <w:tr w:rsidR="00234D7D" w:rsidRPr="00E8248B" w14:paraId="604FD30D" w14:textId="77777777" w:rsidTr="00234D7D">
        <w:tc>
          <w:tcPr>
            <w:tcW w:w="1413" w:type="dxa"/>
          </w:tcPr>
          <w:p w14:paraId="44A4D687" w14:textId="77777777" w:rsidR="00234D7D" w:rsidRPr="00E8248B" w:rsidRDefault="00234D7D" w:rsidP="00234D7D">
            <w:pPr>
              <w:rPr>
                <w:b/>
              </w:rPr>
            </w:pPr>
            <w:r w:rsidRPr="00E8248B">
              <w:rPr>
                <w:b/>
              </w:rPr>
              <w:t>Role</w:t>
            </w:r>
          </w:p>
        </w:tc>
        <w:tc>
          <w:tcPr>
            <w:tcW w:w="2268" w:type="dxa"/>
          </w:tcPr>
          <w:p w14:paraId="02C6D762" w14:textId="77777777" w:rsidR="00234D7D" w:rsidRPr="00E8248B" w:rsidRDefault="00234D7D" w:rsidP="00234D7D">
            <w:pPr>
              <w:rPr>
                <w:b/>
              </w:rPr>
            </w:pPr>
            <w:r w:rsidRPr="00E8248B">
              <w:rPr>
                <w:b/>
              </w:rPr>
              <w:t>Name</w:t>
            </w:r>
          </w:p>
        </w:tc>
        <w:tc>
          <w:tcPr>
            <w:tcW w:w="1559" w:type="dxa"/>
          </w:tcPr>
          <w:p w14:paraId="21417204" w14:textId="77777777" w:rsidR="00234D7D" w:rsidRPr="00E8248B" w:rsidRDefault="00234D7D" w:rsidP="00234D7D">
            <w:pPr>
              <w:rPr>
                <w:b/>
              </w:rPr>
            </w:pPr>
            <w:r w:rsidRPr="00E8248B">
              <w:rPr>
                <w:b/>
              </w:rPr>
              <w:t>Description</w:t>
            </w:r>
          </w:p>
        </w:tc>
        <w:tc>
          <w:tcPr>
            <w:tcW w:w="1418" w:type="dxa"/>
          </w:tcPr>
          <w:p w14:paraId="66BFCBC2" w14:textId="77777777" w:rsidR="00234D7D" w:rsidRPr="00E8248B" w:rsidRDefault="00234D7D" w:rsidP="00234D7D">
            <w:pPr>
              <w:rPr>
                <w:b/>
              </w:rPr>
            </w:pPr>
            <w:r w:rsidRPr="00E8248B">
              <w:rPr>
                <w:b/>
              </w:rPr>
              <w:t>Multiplicity</w:t>
            </w:r>
          </w:p>
        </w:tc>
        <w:tc>
          <w:tcPr>
            <w:tcW w:w="1275" w:type="dxa"/>
          </w:tcPr>
          <w:p w14:paraId="66F8CD2E" w14:textId="77777777" w:rsidR="00234D7D" w:rsidRPr="00E8248B" w:rsidRDefault="00234D7D" w:rsidP="00234D7D">
            <w:pPr>
              <w:rPr>
                <w:b/>
              </w:rPr>
            </w:pPr>
            <w:r w:rsidRPr="00E8248B">
              <w:rPr>
                <w:b/>
              </w:rPr>
              <w:t>Data Type</w:t>
            </w:r>
          </w:p>
        </w:tc>
        <w:tc>
          <w:tcPr>
            <w:tcW w:w="1083" w:type="dxa"/>
          </w:tcPr>
          <w:p w14:paraId="71E459A4" w14:textId="77777777" w:rsidR="00234D7D" w:rsidRPr="00E8248B" w:rsidRDefault="00234D7D" w:rsidP="00234D7D">
            <w:pPr>
              <w:rPr>
                <w:b/>
              </w:rPr>
            </w:pPr>
            <w:r w:rsidRPr="00E8248B">
              <w:rPr>
                <w:b/>
              </w:rPr>
              <w:t>Remarks</w:t>
            </w:r>
          </w:p>
        </w:tc>
      </w:tr>
      <w:tr w:rsidR="00AD71E7" w:rsidRPr="00E8248B" w14:paraId="48A6DA44" w14:textId="77777777" w:rsidTr="00234D7D">
        <w:tc>
          <w:tcPr>
            <w:tcW w:w="1413" w:type="dxa"/>
          </w:tcPr>
          <w:p w14:paraId="716077E8" w14:textId="725FACCF" w:rsidR="00AD71E7" w:rsidRPr="00E8248B" w:rsidRDefault="00AD71E7" w:rsidP="00AD71E7">
            <w:r w:rsidRPr="00E8248B">
              <w:t>Enumeration</w:t>
            </w:r>
          </w:p>
        </w:tc>
        <w:tc>
          <w:tcPr>
            <w:tcW w:w="2268" w:type="dxa"/>
          </w:tcPr>
          <w:p w14:paraId="1CE4E57C" w14:textId="46091D21" w:rsidR="00AD71E7" w:rsidRPr="00795958" w:rsidRDefault="00AD71E7" w:rsidP="00AD71E7">
            <w:pPr>
              <w:pStyle w:val="Heading2"/>
              <w:numPr>
                <w:ilvl w:val="0"/>
                <w:numId w:val="0"/>
              </w:numPr>
              <w:ind w:left="34"/>
              <w:outlineLvl w:val="1"/>
              <w:rPr>
                <w:sz w:val="20"/>
              </w:rPr>
            </w:pPr>
            <w:r w:rsidRPr="008B16B6">
              <w:rPr>
                <w:b w:val="0"/>
                <w:sz w:val="20"/>
              </w:rPr>
              <w:t>underKeelClearanceCalculationType</w:t>
            </w:r>
          </w:p>
        </w:tc>
        <w:tc>
          <w:tcPr>
            <w:tcW w:w="1559" w:type="dxa"/>
          </w:tcPr>
          <w:p w14:paraId="14449699" w14:textId="711F261F" w:rsidR="00AD71E7" w:rsidRPr="00E8248B" w:rsidRDefault="00AD71E7" w:rsidP="00AD71E7">
            <w:r w:rsidRPr="00E8248B">
              <w:rPr>
                <w:lang w:val="en-US" w:eastAsia="fi-FI"/>
              </w:rPr>
              <w:t>Indication of how the plan was calculated</w:t>
            </w:r>
          </w:p>
        </w:tc>
        <w:tc>
          <w:tcPr>
            <w:tcW w:w="1418" w:type="dxa"/>
          </w:tcPr>
          <w:p w14:paraId="2652292D" w14:textId="77777777" w:rsidR="00AD71E7" w:rsidRPr="00E8248B" w:rsidRDefault="00AD71E7" w:rsidP="00AD71E7"/>
        </w:tc>
        <w:tc>
          <w:tcPr>
            <w:tcW w:w="1275" w:type="dxa"/>
          </w:tcPr>
          <w:p w14:paraId="390262AA" w14:textId="77777777" w:rsidR="00AD71E7" w:rsidRPr="00E8248B" w:rsidRDefault="00AD71E7" w:rsidP="00AD71E7"/>
        </w:tc>
        <w:tc>
          <w:tcPr>
            <w:tcW w:w="1083" w:type="dxa"/>
          </w:tcPr>
          <w:p w14:paraId="2B8FD9E4" w14:textId="77777777" w:rsidR="00AD71E7" w:rsidRPr="00E8248B" w:rsidRDefault="00AD71E7" w:rsidP="00AD71E7"/>
        </w:tc>
      </w:tr>
      <w:tr w:rsidR="00AD71E7" w:rsidRPr="00E8248B" w14:paraId="5DC934D1" w14:textId="77777777" w:rsidTr="00234D7D">
        <w:tc>
          <w:tcPr>
            <w:tcW w:w="1413" w:type="dxa"/>
          </w:tcPr>
          <w:p w14:paraId="441045C2" w14:textId="390153FB" w:rsidR="00AD71E7" w:rsidRPr="00E8248B" w:rsidRDefault="00AD71E7" w:rsidP="00AD71E7">
            <w:r w:rsidRPr="00E8248B">
              <w:t>Literal</w:t>
            </w:r>
          </w:p>
        </w:tc>
        <w:tc>
          <w:tcPr>
            <w:tcW w:w="2268" w:type="dxa"/>
          </w:tcPr>
          <w:p w14:paraId="3F510243" w14:textId="2394BB65" w:rsidR="00AD71E7" w:rsidRPr="00E8248B" w:rsidRDefault="00AD71E7" w:rsidP="00AD71E7">
            <w:r w:rsidRPr="00E8248B">
              <w:t>timeWindow</w:t>
            </w:r>
          </w:p>
        </w:tc>
        <w:tc>
          <w:tcPr>
            <w:tcW w:w="1559" w:type="dxa"/>
          </w:tcPr>
          <w:p w14:paraId="21D09590" w14:textId="5E3C0C92" w:rsidR="00AD71E7" w:rsidRPr="00E8248B" w:rsidRDefault="00AD71E7" w:rsidP="00AD71E7">
            <w:r w:rsidRPr="00E8248B">
              <w:rPr>
                <w:lang w:val="en-US" w:eastAsia="fi-FI"/>
              </w:rPr>
              <w:t>UkcPlan returns available TimeWindow(s) for given draught</w:t>
            </w:r>
          </w:p>
        </w:tc>
        <w:tc>
          <w:tcPr>
            <w:tcW w:w="1418" w:type="dxa"/>
          </w:tcPr>
          <w:p w14:paraId="5A068B41" w14:textId="77777777" w:rsidR="00AD71E7" w:rsidRPr="00E8248B" w:rsidRDefault="00AD71E7" w:rsidP="00AD71E7"/>
        </w:tc>
        <w:tc>
          <w:tcPr>
            <w:tcW w:w="1275" w:type="dxa"/>
          </w:tcPr>
          <w:p w14:paraId="48192391" w14:textId="77777777" w:rsidR="00AD71E7" w:rsidRPr="00E8248B" w:rsidRDefault="00AD71E7" w:rsidP="00AD71E7"/>
        </w:tc>
        <w:tc>
          <w:tcPr>
            <w:tcW w:w="1083" w:type="dxa"/>
          </w:tcPr>
          <w:p w14:paraId="07763B2F" w14:textId="77777777" w:rsidR="00AD71E7" w:rsidRPr="00E8248B" w:rsidRDefault="00AD71E7" w:rsidP="00AD71E7"/>
        </w:tc>
      </w:tr>
      <w:tr w:rsidR="00AD71E7" w:rsidRPr="00E8248B" w14:paraId="6CEFF283" w14:textId="77777777" w:rsidTr="00234D7D">
        <w:tc>
          <w:tcPr>
            <w:tcW w:w="1413" w:type="dxa"/>
          </w:tcPr>
          <w:p w14:paraId="0AFC1F5A" w14:textId="68299C37" w:rsidR="00AD71E7" w:rsidRPr="00E8248B" w:rsidRDefault="00AD71E7" w:rsidP="00AD71E7">
            <w:r w:rsidRPr="00E8248B">
              <w:t>Literal</w:t>
            </w:r>
          </w:p>
        </w:tc>
        <w:tc>
          <w:tcPr>
            <w:tcW w:w="2268" w:type="dxa"/>
          </w:tcPr>
          <w:p w14:paraId="054B88FB" w14:textId="78B819B7" w:rsidR="00AD71E7" w:rsidRPr="00E8248B" w:rsidRDefault="00AD71E7" w:rsidP="00AD71E7">
            <w:r w:rsidRPr="00E8248B">
              <w:t>maxDraught</w:t>
            </w:r>
          </w:p>
        </w:tc>
        <w:tc>
          <w:tcPr>
            <w:tcW w:w="1559" w:type="dxa"/>
          </w:tcPr>
          <w:p w14:paraId="3DD2AB06" w14:textId="52B6AA21" w:rsidR="00AD71E7" w:rsidRPr="00E8248B" w:rsidRDefault="00AD71E7" w:rsidP="00AD71E7">
            <w:r w:rsidRPr="00E8248B">
              <w:rPr>
                <w:lang w:val="en-US" w:eastAsia="fi-FI"/>
              </w:rPr>
              <w:t>UkcPlan returns maximum draught for given TimeWindow</w:t>
            </w:r>
          </w:p>
        </w:tc>
        <w:tc>
          <w:tcPr>
            <w:tcW w:w="1418" w:type="dxa"/>
          </w:tcPr>
          <w:p w14:paraId="55F7D49A" w14:textId="77777777" w:rsidR="00AD71E7" w:rsidRPr="00E8248B" w:rsidRDefault="00AD71E7" w:rsidP="00AD71E7"/>
        </w:tc>
        <w:tc>
          <w:tcPr>
            <w:tcW w:w="1275" w:type="dxa"/>
          </w:tcPr>
          <w:p w14:paraId="1FA40678" w14:textId="77777777" w:rsidR="00AD71E7" w:rsidRPr="00E8248B" w:rsidRDefault="00AD71E7" w:rsidP="00AD71E7"/>
        </w:tc>
        <w:tc>
          <w:tcPr>
            <w:tcW w:w="1083" w:type="dxa"/>
          </w:tcPr>
          <w:p w14:paraId="7298D9FF" w14:textId="77777777" w:rsidR="00AD71E7" w:rsidRPr="00E8248B" w:rsidRDefault="00AD71E7" w:rsidP="00AD71E7"/>
        </w:tc>
      </w:tr>
    </w:tbl>
    <w:p w14:paraId="4C377490" w14:textId="77777777" w:rsidR="00234D7D" w:rsidRPr="00E8248B" w:rsidRDefault="00234D7D" w:rsidP="00234D7D">
      <w:pPr>
        <w:pBdr>
          <w:bottom w:val="single" w:sz="12" w:space="1" w:color="auto"/>
        </w:pBdr>
      </w:pPr>
    </w:p>
    <w:p w14:paraId="69D9D406" w14:textId="77777777" w:rsidR="00234D7D" w:rsidRDefault="00234D7D" w:rsidP="00234D7D">
      <w:pPr>
        <w:jc w:val="center"/>
      </w:pPr>
    </w:p>
    <w:p w14:paraId="404733D0" w14:textId="7699AA3B" w:rsidR="00596942" w:rsidRPr="00795958" w:rsidRDefault="00313AE8" w:rsidP="009A0E8D">
      <w:pPr>
        <w:pStyle w:val="Heading2"/>
        <w:ind w:left="567" w:hanging="567"/>
        <w:rPr>
          <w:sz w:val="20"/>
        </w:rPr>
      </w:pPr>
      <w:bookmarkStart w:id="389" w:name="_Toc225648301"/>
      <w:bookmarkStart w:id="390" w:name="_Toc225065158"/>
      <w:bookmarkStart w:id="391" w:name="_Toc454280179"/>
      <w:bookmarkStart w:id="392" w:name="_Toc225648282"/>
      <w:bookmarkStart w:id="393" w:name="_Toc225065139"/>
      <w:r w:rsidRPr="00795958">
        <w:rPr>
          <w:sz w:val="20"/>
        </w:rPr>
        <w:t>F</w:t>
      </w:r>
      <w:r w:rsidR="00596942" w:rsidRPr="00795958">
        <w:rPr>
          <w:sz w:val="20"/>
        </w:rPr>
        <w:t>eature Catalogue</w:t>
      </w:r>
      <w:bookmarkEnd w:id="389"/>
      <w:bookmarkEnd w:id="390"/>
      <w:bookmarkEnd w:id="391"/>
    </w:p>
    <w:p w14:paraId="069B8D01" w14:textId="77777777" w:rsidR="00E65251" w:rsidRPr="00E8248B" w:rsidRDefault="00E65251" w:rsidP="00972855">
      <w:pPr>
        <w:pStyle w:val="Heading3"/>
        <w:rPr>
          <w:lang w:eastAsia="en-US"/>
        </w:rPr>
      </w:pPr>
      <w:bookmarkStart w:id="394" w:name="_Toc454280180"/>
      <w:r w:rsidRPr="00E8248B">
        <w:rPr>
          <w:lang w:eastAsia="en-US"/>
        </w:rPr>
        <w:t>Introduction</w:t>
      </w:r>
      <w:bookmarkEnd w:id="394"/>
    </w:p>
    <w:p w14:paraId="242EF33C" w14:textId="11109536" w:rsidR="00596942" w:rsidRPr="00E8248B" w:rsidRDefault="009A0E8D">
      <w:pPr>
        <w:pStyle w:val="note0"/>
        <w:rPr>
          <w:lang w:eastAsia="en-US"/>
        </w:rPr>
      </w:pPr>
      <w:r w:rsidRPr="00795958">
        <w:rPr>
          <w:color w:val="auto"/>
          <w:lang w:eastAsia="en-US"/>
        </w:rPr>
        <w:t xml:space="preserve">The S-129 Feature Catalogue describes the features, information types, attributes, attribute values, associations and roles which may be in in a under keel clearance management dataset. See </w:t>
      </w:r>
      <w:r w:rsidRPr="00795958">
        <w:rPr>
          <w:color w:val="auto"/>
          <w:highlight w:val="yellow"/>
          <w:lang w:eastAsia="en-US"/>
        </w:rPr>
        <w:t>Annex X</w:t>
      </w:r>
      <w:r w:rsidRPr="00795958">
        <w:rPr>
          <w:color w:val="auto"/>
          <w:lang w:eastAsia="en-US"/>
        </w:rPr>
        <w:t xml:space="preserve"> – </w:t>
      </w:r>
    </w:p>
    <w:p w14:paraId="0EACAB9D" w14:textId="77777777" w:rsidR="000773A9" w:rsidRPr="00E8248B" w:rsidRDefault="000773A9" w:rsidP="00972855">
      <w:pPr>
        <w:pStyle w:val="Heading3"/>
      </w:pPr>
      <w:bookmarkStart w:id="395" w:name="_Toc454280181"/>
      <w:r w:rsidRPr="00E8248B">
        <w:lastRenderedPageBreak/>
        <w:t>Feature Types</w:t>
      </w:r>
      <w:bookmarkEnd w:id="395"/>
      <w:r w:rsidRPr="00E8248B">
        <w:t xml:space="preserve"> </w:t>
      </w:r>
      <w:bookmarkEnd w:id="392"/>
      <w:bookmarkEnd w:id="393"/>
    </w:p>
    <w:p w14:paraId="7003E23D" w14:textId="77777777" w:rsidR="00833E38" w:rsidRPr="00E8248B" w:rsidRDefault="00833E38" w:rsidP="00972855">
      <w:pPr>
        <w:pStyle w:val="Heading4"/>
        <w:rPr>
          <w:rFonts w:eastAsia="Times New Roman" w:cs="Arial"/>
          <w:lang w:eastAsia="en-US"/>
        </w:rPr>
      </w:pPr>
      <w:bookmarkStart w:id="396" w:name="_Toc225648283"/>
      <w:bookmarkStart w:id="397" w:name="_Toc225065140"/>
      <w:r w:rsidRPr="00E8248B">
        <w:t xml:space="preserve">Geographic </w:t>
      </w:r>
    </w:p>
    <w:p w14:paraId="600B2795" w14:textId="680C4AF5" w:rsidR="00833E38" w:rsidRPr="00795958" w:rsidRDefault="00833E38" w:rsidP="00972855">
      <w:pPr>
        <w:pStyle w:val="note0"/>
        <w:rPr>
          <w:i w:val="0"/>
          <w:color w:val="auto"/>
        </w:rPr>
      </w:pPr>
      <w:r w:rsidRPr="00795958">
        <w:rPr>
          <w:i w:val="0"/>
          <w:color w:val="auto"/>
        </w:rPr>
        <w:t xml:space="preserve">Geographic (geo) feature types form the principle content of the </w:t>
      </w:r>
      <w:r w:rsidR="00283D4B" w:rsidRPr="00795958">
        <w:rPr>
          <w:i w:val="0"/>
          <w:color w:val="auto"/>
        </w:rPr>
        <w:t>dataset</w:t>
      </w:r>
      <w:r w:rsidRPr="00795958">
        <w:rPr>
          <w:i w:val="0"/>
          <w:color w:val="auto"/>
        </w:rPr>
        <w:t xml:space="preserve"> and are fully defined by their associated attributes and information types.</w:t>
      </w:r>
    </w:p>
    <w:p w14:paraId="26FA6ED9" w14:textId="77777777" w:rsidR="000773A9" w:rsidRPr="00E8248B" w:rsidRDefault="00833E38" w:rsidP="00972855">
      <w:pPr>
        <w:pStyle w:val="Heading4"/>
      </w:pPr>
      <w:r w:rsidRPr="00E8248B">
        <w:t xml:space="preserve">Meta </w:t>
      </w:r>
      <w:bookmarkEnd w:id="396"/>
      <w:bookmarkEnd w:id="397"/>
      <w:r w:rsidR="0060525E" w:rsidRPr="00E8248B">
        <w:t xml:space="preserve"> </w:t>
      </w:r>
    </w:p>
    <w:p w14:paraId="707B4E00" w14:textId="72E1EF8F" w:rsidR="00D7007E" w:rsidRPr="00795958" w:rsidRDefault="000771BD" w:rsidP="00972855">
      <w:pPr>
        <w:pStyle w:val="note0"/>
        <w:rPr>
          <w:i w:val="0"/>
          <w:color w:val="auto"/>
          <w:lang w:val="en-US" w:eastAsia="en-US"/>
        </w:rPr>
      </w:pPr>
      <w:bookmarkStart w:id="398" w:name="_Toc225648284"/>
      <w:bookmarkStart w:id="399" w:name="_Toc225065141"/>
      <w:r w:rsidRPr="00795958">
        <w:rPr>
          <w:i w:val="0"/>
          <w:color w:val="auto"/>
          <w:lang w:val="en-US" w:eastAsia="en-US"/>
        </w:rPr>
        <w:t xml:space="preserve">Meta features contain information about other features within a data set. </w:t>
      </w:r>
      <w:r w:rsidR="00D7007E" w:rsidRPr="00795958">
        <w:rPr>
          <w:i w:val="0"/>
          <w:color w:val="auto"/>
          <w:lang w:val="en-US" w:eastAsia="en-US"/>
        </w:rPr>
        <w:t xml:space="preserve">Information </w:t>
      </w:r>
      <w:r w:rsidRPr="00795958">
        <w:rPr>
          <w:i w:val="0"/>
          <w:color w:val="auto"/>
          <w:lang w:val="en-US" w:eastAsia="en-US"/>
        </w:rPr>
        <w:t>defined by meta features</w:t>
      </w:r>
      <w:r w:rsidR="00D7007E" w:rsidRPr="00795958">
        <w:rPr>
          <w:i w:val="0"/>
          <w:color w:val="auto"/>
          <w:lang w:val="en-US" w:eastAsia="en-US"/>
        </w:rPr>
        <w:t xml:space="preserve"> </w:t>
      </w:r>
      <w:r w:rsidRPr="00795958">
        <w:rPr>
          <w:i w:val="0"/>
          <w:color w:val="auto"/>
          <w:lang w:val="en-US" w:eastAsia="en-US"/>
        </w:rPr>
        <w:t>override</w:t>
      </w:r>
      <w:r w:rsidR="00D7007E" w:rsidRPr="00795958">
        <w:rPr>
          <w:i w:val="0"/>
          <w:color w:val="auto"/>
          <w:lang w:val="en-US" w:eastAsia="en-US"/>
        </w:rPr>
        <w:t xml:space="preserve"> the default </w:t>
      </w:r>
      <w:r w:rsidRPr="00795958">
        <w:rPr>
          <w:i w:val="0"/>
          <w:color w:val="auto"/>
          <w:lang w:val="en-US" w:eastAsia="en-US"/>
        </w:rPr>
        <w:t xml:space="preserve">metadata values </w:t>
      </w:r>
      <w:r w:rsidR="00D7007E" w:rsidRPr="00795958">
        <w:rPr>
          <w:i w:val="0"/>
          <w:color w:val="auto"/>
          <w:lang w:val="en-US" w:eastAsia="en-US"/>
        </w:rPr>
        <w:t>defined by the data set descriptive</w:t>
      </w:r>
      <w:r w:rsidRPr="00795958">
        <w:rPr>
          <w:i w:val="0"/>
          <w:color w:val="auto"/>
          <w:lang w:val="en-US" w:eastAsia="en-US"/>
        </w:rPr>
        <w:t xml:space="preserve"> </w:t>
      </w:r>
      <w:r w:rsidR="00D7007E" w:rsidRPr="00795958">
        <w:rPr>
          <w:i w:val="0"/>
          <w:color w:val="auto"/>
          <w:lang w:val="en-US" w:eastAsia="en-US"/>
        </w:rPr>
        <w:t xml:space="preserve">records. </w:t>
      </w:r>
    </w:p>
    <w:p w14:paraId="456C47AB" w14:textId="60B02D12" w:rsidR="0060525E" w:rsidRPr="00795958" w:rsidRDefault="00320009" w:rsidP="00972855">
      <w:pPr>
        <w:pStyle w:val="note0"/>
        <w:rPr>
          <w:i w:val="0"/>
          <w:color w:val="auto"/>
        </w:rPr>
      </w:pPr>
      <w:r w:rsidRPr="00795958">
        <w:rPr>
          <w:i w:val="0"/>
          <w:color w:val="auto"/>
        </w:rPr>
        <w:t>Meta</w:t>
      </w:r>
      <w:r w:rsidR="0060525E" w:rsidRPr="00795958">
        <w:rPr>
          <w:i w:val="0"/>
          <w:color w:val="auto"/>
        </w:rPr>
        <w:t xml:space="preserve"> </w:t>
      </w:r>
      <w:r w:rsidR="00724D86" w:rsidRPr="00795958">
        <w:rPr>
          <w:i w:val="0"/>
          <w:color w:val="auto"/>
        </w:rPr>
        <w:t xml:space="preserve">features </w:t>
      </w:r>
      <w:r w:rsidRPr="00795958">
        <w:rPr>
          <w:i w:val="0"/>
          <w:color w:val="auto"/>
        </w:rPr>
        <w:t xml:space="preserve">must be used to their maximum extent </w:t>
      </w:r>
      <w:r w:rsidR="0060525E" w:rsidRPr="00795958">
        <w:rPr>
          <w:i w:val="0"/>
          <w:color w:val="auto"/>
        </w:rPr>
        <w:t xml:space="preserve">to reduce </w:t>
      </w:r>
      <w:r w:rsidR="00724D86" w:rsidRPr="00795958">
        <w:rPr>
          <w:i w:val="0"/>
          <w:color w:val="auto"/>
        </w:rPr>
        <w:t xml:space="preserve">meta </w:t>
      </w:r>
      <w:r w:rsidR="0060525E" w:rsidRPr="00795958">
        <w:rPr>
          <w:i w:val="0"/>
          <w:color w:val="auto"/>
        </w:rPr>
        <w:t xml:space="preserve">attribution on individual </w:t>
      </w:r>
      <w:r w:rsidR="004D6435" w:rsidRPr="00795958">
        <w:rPr>
          <w:i w:val="0"/>
          <w:color w:val="auto"/>
        </w:rPr>
        <w:t>features</w:t>
      </w:r>
      <w:r w:rsidR="0060525E" w:rsidRPr="00795958">
        <w:rPr>
          <w:i w:val="0"/>
          <w:color w:val="auto"/>
        </w:rPr>
        <w:t>.</w:t>
      </w:r>
    </w:p>
    <w:p w14:paraId="660633BA" w14:textId="77777777" w:rsidR="001056D7" w:rsidRPr="00E8248B" w:rsidRDefault="00AC61F9" w:rsidP="00972855">
      <w:pPr>
        <w:pStyle w:val="Heading3"/>
      </w:pPr>
      <w:bookmarkStart w:id="400" w:name="_Toc454280182"/>
      <w:bookmarkStart w:id="401" w:name="_Toc225648285"/>
      <w:bookmarkStart w:id="402" w:name="_Toc225065142"/>
      <w:bookmarkEnd w:id="398"/>
      <w:bookmarkEnd w:id="399"/>
      <w:r w:rsidRPr="00E8248B">
        <w:t>Feature Relationship</w:t>
      </w:r>
      <w:bookmarkEnd w:id="400"/>
    </w:p>
    <w:p w14:paraId="3D25CA3A" w14:textId="03859C57" w:rsidR="00DD165F" w:rsidRDefault="00DD165F" w:rsidP="00DD165F">
      <w:pPr>
        <w:rPr>
          <w:ins w:id="403" w:author="Eivind Mong" w:date="2018-06-22T12:25:00Z"/>
        </w:rPr>
      </w:pPr>
      <w:ins w:id="404" w:author="Eivind Mong" w:date="2018-06-22T12:24:00Z">
        <w:r>
          <w:rPr>
            <w:rFonts w:cs="Arial"/>
          </w:rPr>
          <w:t>A feature relationship links instances of one feature type with instances of the same or a different feature type.</w:t>
        </w:r>
        <w:r>
          <w:t xml:space="preserve">  There are four types of defined feature relationships in S-100, but S</w:t>
        </w:r>
      </w:ins>
      <w:ins w:id="405" w:author="Eivind Mong" w:date="2018-06-22T12:25:00Z">
        <w:r>
          <w:t>-129 use only one of these; aggregation.</w:t>
        </w:r>
      </w:ins>
    </w:p>
    <w:p w14:paraId="20D713E1" w14:textId="37DD50F8" w:rsidR="002C133A" w:rsidRDefault="002C133A">
      <w:pPr>
        <w:pStyle w:val="Heading4"/>
        <w:rPr>
          <w:ins w:id="406" w:author="Eivind Mong" w:date="2018-06-22T12:25:00Z"/>
        </w:rPr>
        <w:pPrChange w:id="407" w:author="Eivind Mong" w:date="2018-06-22T12:26:00Z">
          <w:pPr/>
        </w:pPrChange>
      </w:pPr>
      <w:ins w:id="408" w:author="Eivind Mong" w:date="2018-06-22T12:25:00Z">
        <w:r>
          <w:t>Aggregation</w:t>
        </w:r>
      </w:ins>
    </w:p>
    <w:p w14:paraId="762257C1" w14:textId="77777777" w:rsidR="002C133A" w:rsidRDefault="002C133A" w:rsidP="002C133A">
      <w:pPr>
        <w:rPr>
          <w:ins w:id="409" w:author="Eivind Mong" w:date="2018-06-22T12:25:00Z"/>
        </w:rPr>
      </w:pPr>
      <w:ins w:id="410" w:author="Eivind Mong" w:date="2018-06-22T12:25:00Z">
        <w:r>
          <w:t xml:space="preserve">An aggregation is a relationship between two or more feature types where the aggregation feature is made up of component features.  </w:t>
        </w:r>
      </w:ins>
    </w:p>
    <w:p w14:paraId="37CB5FF1" w14:textId="63A3C137" w:rsidR="00DD165F" w:rsidRDefault="002C133A" w:rsidP="002C133A">
      <w:pPr>
        <w:rPr>
          <w:ins w:id="411" w:author="Eivind Mong" w:date="2018-06-22T12:24:00Z"/>
        </w:rPr>
      </w:pPr>
      <w:ins w:id="412" w:author="Eivind Mong" w:date="2018-06-22T12:25:00Z">
        <w:r>
          <w:t>EXAMPLE</w:t>
        </w:r>
        <w:r>
          <w:tab/>
        </w:r>
        <w:r>
          <w:tab/>
          <w:t xml:space="preserve">An </w:t>
        </w:r>
      </w:ins>
      <w:ins w:id="413" w:author="Eivind Mong" w:date="2018-06-22T12:26:00Z">
        <w:r w:rsidRPr="00795958">
          <w:rPr>
            <w:lang w:val="en-US" w:eastAsia="fi-FI"/>
          </w:rPr>
          <w:t>Under</w:t>
        </w:r>
      </w:ins>
      <w:ins w:id="414" w:author="Eivind Mong" w:date="2018-06-22T12:27:00Z">
        <w:r>
          <w:rPr>
            <w:lang w:val="en-US" w:eastAsia="fi-FI"/>
          </w:rPr>
          <w:t xml:space="preserve"> </w:t>
        </w:r>
      </w:ins>
      <w:ins w:id="415" w:author="Eivind Mong" w:date="2018-06-22T12:26:00Z">
        <w:r w:rsidRPr="00795958">
          <w:rPr>
            <w:lang w:val="en-US" w:eastAsia="fi-FI"/>
          </w:rPr>
          <w:t>Keel</w:t>
        </w:r>
      </w:ins>
      <w:ins w:id="416" w:author="Eivind Mong" w:date="2018-06-22T12:27:00Z">
        <w:r>
          <w:rPr>
            <w:lang w:val="en-US" w:eastAsia="fi-FI"/>
          </w:rPr>
          <w:t xml:space="preserve"> </w:t>
        </w:r>
      </w:ins>
      <w:ins w:id="417" w:author="Eivind Mong" w:date="2018-06-22T12:26:00Z">
        <w:r w:rsidRPr="00795958">
          <w:rPr>
            <w:lang w:val="en-US" w:eastAsia="fi-FI"/>
          </w:rPr>
          <w:t>Clearance</w:t>
        </w:r>
      </w:ins>
      <w:ins w:id="418" w:author="Eivind Mong" w:date="2018-06-22T12:27:00Z">
        <w:r>
          <w:rPr>
            <w:lang w:val="en-US" w:eastAsia="fi-FI"/>
          </w:rPr>
          <w:t xml:space="preserve"> </w:t>
        </w:r>
      </w:ins>
      <w:ins w:id="419" w:author="Eivind Mong" w:date="2018-06-22T12:26:00Z">
        <w:r w:rsidRPr="00795958">
          <w:rPr>
            <w:lang w:val="en-US" w:eastAsia="fi-FI"/>
          </w:rPr>
          <w:t>Plan</w:t>
        </w:r>
        <w:r>
          <w:t xml:space="preserve"> </w:t>
        </w:r>
      </w:ins>
      <w:ins w:id="420" w:author="Eivind Mong" w:date="2018-06-22T12:25:00Z">
        <w:r>
          <w:t xml:space="preserve">feature may be composed of multiple </w:t>
        </w:r>
      </w:ins>
      <w:ins w:id="421" w:author="Eivind Mong" w:date="2018-06-22T12:27:00Z">
        <w:r w:rsidRPr="00795958">
          <w:t>Under</w:t>
        </w:r>
        <w:r>
          <w:t xml:space="preserve"> </w:t>
        </w:r>
        <w:r w:rsidRPr="00795958">
          <w:t>Keel</w:t>
        </w:r>
        <w:r>
          <w:t xml:space="preserve"> </w:t>
        </w:r>
        <w:r w:rsidRPr="00795958">
          <w:t>Clearance</w:t>
        </w:r>
        <w:r>
          <w:t xml:space="preserve"> </w:t>
        </w:r>
        <w:r w:rsidRPr="00795958">
          <w:t>Non</w:t>
        </w:r>
        <w:r>
          <w:t xml:space="preserve"> </w:t>
        </w:r>
        <w:r w:rsidRPr="00795958">
          <w:t>Navigable</w:t>
        </w:r>
        <w:r>
          <w:t xml:space="preserve"> </w:t>
        </w:r>
        <w:r w:rsidRPr="00795958">
          <w:t>Area</w:t>
        </w:r>
        <w:r>
          <w:t xml:space="preserve"> </w:t>
        </w:r>
      </w:ins>
      <w:ins w:id="422" w:author="Eivind Mong" w:date="2018-06-22T12:25:00Z">
        <w:r>
          <w:t xml:space="preserve">features to indicate </w:t>
        </w:r>
      </w:ins>
      <w:ins w:id="423" w:author="Eivind Mong" w:date="2018-06-22T12:28:00Z">
        <w:r>
          <w:t>unsafe areas</w:t>
        </w:r>
      </w:ins>
      <w:ins w:id="424" w:author="Eivind Mong" w:date="2018-06-22T12:25:00Z">
        <w:r>
          <w:t xml:space="preserve">.  </w:t>
        </w:r>
      </w:ins>
    </w:p>
    <w:p w14:paraId="16FB40C9" w14:textId="23F9B1C6" w:rsidR="00CC1A07" w:rsidRPr="00E8248B" w:rsidRDefault="00283D4B" w:rsidP="00972855">
      <w:pPr>
        <w:pStyle w:val="note0"/>
        <w:rPr>
          <w:rFonts w:eastAsia="Times New Roman"/>
          <w:lang w:eastAsia="en-GB"/>
        </w:rPr>
      </w:pPr>
      <w:del w:id="425" w:author="Eivind Mong" w:date="2018-06-22T12:24:00Z">
        <w:r w:rsidRPr="00E8248B" w:rsidDel="00DD165F">
          <w:delText>&lt;</w:delText>
        </w:r>
        <w:r w:rsidR="00AC61F9" w:rsidRPr="00E8248B" w:rsidDel="00DD165F">
          <w:delText>A feature relationship</w:delText>
        </w:r>
        <w:r w:rsidR="004B63A3" w:rsidRPr="00E8248B" w:rsidDel="00DD165F">
          <w:delText xml:space="preserve"> links instances of one feature type with instances of the same or a different feature type.</w:delText>
        </w:r>
        <w:r w:rsidR="001056D7" w:rsidRPr="00E8248B" w:rsidDel="00DD165F">
          <w:delText xml:space="preserve"> </w:delText>
        </w:r>
        <w:r w:rsidRPr="00E8248B" w:rsidDel="00DD165F">
          <w:delText>There are three common types of feature relationship: Association, Aggregation and Composition</w:delText>
        </w:r>
        <w:r w:rsidR="001056D7" w:rsidRPr="00E8248B" w:rsidDel="00DD165F">
          <w:delText xml:space="preserve"> </w:delText>
        </w:r>
        <w:bookmarkStart w:id="426" w:name="_Ref307922365"/>
        <w:r w:rsidRPr="00E8248B" w:rsidDel="00DD165F">
          <w:delText>&gt;</w:delText>
        </w:r>
      </w:del>
      <w:bookmarkEnd w:id="401"/>
      <w:bookmarkEnd w:id="402"/>
      <w:bookmarkEnd w:id="426"/>
      <w:r w:rsidRPr="00E8248B">
        <w:rPr>
          <w:rFonts w:eastAsia="Times New Roman"/>
          <w:lang w:eastAsia="en-GB"/>
        </w:rPr>
        <w:t xml:space="preserve"> </w:t>
      </w:r>
    </w:p>
    <w:p w14:paraId="225EB5C5" w14:textId="77777777" w:rsidR="00536BE2" w:rsidRPr="00D4522E" w:rsidRDefault="00536BE2" w:rsidP="00972855">
      <w:pPr>
        <w:pStyle w:val="Heading3"/>
        <w:rPr>
          <w:strike/>
          <w:lang w:eastAsia="en-US"/>
          <w:rPrChange w:id="427" w:author="Eivind Mong" w:date="2018-06-22T12:21:00Z">
            <w:rPr>
              <w:lang w:eastAsia="en-US"/>
            </w:rPr>
          </w:rPrChange>
        </w:rPr>
      </w:pPr>
      <w:bookmarkStart w:id="428" w:name="_Toc454280183"/>
      <w:bookmarkStart w:id="429" w:name="_Toc225648292"/>
      <w:bookmarkStart w:id="430" w:name="_Toc225065149"/>
      <w:commentRangeStart w:id="431"/>
      <w:r w:rsidRPr="00D4522E">
        <w:rPr>
          <w:strike/>
          <w:lang w:eastAsia="en-US"/>
          <w:rPrChange w:id="432" w:author="Eivind Mong" w:date="2018-06-22T12:21:00Z">
            <w:rPr>
              <w:lang w:eastAsia="en-US"/>
            </w:rPr>
          </w:rPrChange>
        </w:rPr>
        <w:t>Information Types</w:t>
      </w:r>
      <w:bookmarkEnd w:id="428"/>
    </w:p>
    <w:p w14:paraId="267016AB" w14:textId="0B812AF3" w:rsidR="00C3427E" w:rsidRPr="00D4522E" w:rsidRDefault="00325F61" w:rsidP="00972855">
      <w:pPr>
        <w:pStyle w:val="note0"/>
        <w:rPr>
          <w:b/>
          <w:bCs/>
          <w:i w:val="0"/>
          <w:strike/>
          <w:color w:val="auto"/>
          <w:lang w:eastAsia="en-US"/>
          <w:rPrChange w:id="433" w:author="Eivind Mong" w:date="2018-06-22T12:21:00Z">
            <w:rPr>
              <w:b/>
              <w:bCs/>
              <w:i w:val="0"/>
              <w:color w:val="auto"/>
              <w:lang w:eastAsia="en-US"/>
            </w:rPr>
          </w:rPrChange>
        </w:rPr>
      </w:pPr>
      <w:r w:rsidRPr="00D4522E">
        <w:rPr>
          <w:i w:val="0"/>
          <w:strike/>
          <w:color w:val="auto"/>
          <w:lang w:eastAsia="en-GB"/>
          <w:rPrChange w:id="434" w:author="Eivind Mong" w:date="2018-06-22T12:21:00Z">
            <w:rPr>
              <w:i w:val="0"/>
              <w:color w:val="auto"/>
              <w:lang w:eastAsia="en-GB"/>
            </w:rPr>
          </w:rPrChange>
        </w:rPr>
        <w:t>Information types are identifiable pieces of information in a dataset that can be shared between other features. They have attributes but have no relationship to any geometry; information types may reference other information types.</w:t>
      </w:r>
      <w:commentRangeEnd w:id="431"/>
      <w:r w:rsidR="00D4522E">
        <w:rPr>
          <w:rStyle w:val="CommentReference"/>
          <w:i w:val="0"/>
          <w:color w:val="auto"/>
        </w:rPr>
        <w:commentReference w:id="431"/>
      </w:r>
    </w:p>
    <w:p w14:paraId="35225844" w14:textId="77777777" w:rsidR="000773A9" w:rsidRPr="00E8248B" w:rsidRDefault="000773A9" w:rsidP="00972855">
      <w:pPr>
        <w:pStyle w:val="Heading3"/>
        <w:rPr>
          <w:lang w:eastAsia="en-US"/>
        </w:rPr>
      </w:pPr>
      <w:bookmarkStart w:id="435" w:name="_Toc454280184"/>
      <w:r w:rsidRPr="00E8248B">
        <w:rPr>
          <w:lang w:eastAsia="en-US"/>
        </w:rPr>
        <w:t>Attributes</w:t>
      </w:r>
      <w:bookmarkEnd w:id="429"/>
      <w:bookmarkEnd w:id="430"/>
      <w:bookmarkEnd w:id="435"/>
    </w:p>
    <w:p w14:paraId="43C28B8F" w14:textId="02F114E3" w:rsidR="009A0E8D" w:rsidRPr="00E8248B" w:rsidRDefault="009A0E8D" w:rsidP="00972855">
      <w:pPr>
        <w:pStyle w:val="note0"/>
        <w:rPr>
          <w:i w:val="0"/>
          <w:color w:val="auto"/>
          <w:lang w:eastAsia="en-US"/>
        </w:rPr>
      </w:pPr>
      <w:r w:rsidRPr="00795958">
        <w:rPr>
          <w:i w:val="0"/>
          <w:color w:val="auto"/>
          <w:lang w:eastAsia="en-US"/>
        </w:rPr>
        <w:t xml:space="preserve">S-100 defines attributes as either </w:t>
      </w:r>
      <w:r w:rsidRPr="00E8248B">
        <w:rPr>
          <w:i w:val="0"/>
          <w:color w:val="auto"/>
          <w:lang w:eastAsia="en-US"/>
        </w:rPr>
        <w:t>simple</w:t>
      </w:r>
      <w:r w:rsidRPr="00795958">
        <w:rPr>
          <w:i w:val="0"/>
          <w:color w:val="auto"/>
          <w:lang w:eastAsia="en-US"/>
        </w:rPr>
        <w:t xml:space="preserve"> or complex. S-129 uses XX types of simple attributes </w:t>
      </w:r>
      <w:r w:rsidRPr="00E8248B">
        <w:rPr>
          <w:i w:val="0"/>
          <w:color w:val="auto"/>
          <w:lang w:eastAsia="en-US"/>
        </w:rPr>
        <w:t xml:space="preserve">and are listed in table </w:t>
      </w:r>
      <w:r w:rsidRPr="00795958">
        <w:rPr>
          <w:i w:val="0"/>
          <w:color w:val="auto"/>
          <w:highlight w:val="yellow"/>
          <w:lang w:eastAsia="en-US"/>
        </w:rPr>
        <w:t>XX</w:t>
      </w:r>
      <w:r w:rsidRPr="00E8248B">
        <w:rPr>
          <w:i w:val="0"/>
          <w:color w:val="auto"/>
          <w:lang w:eastAsia="en-US"/>
        </w:rPr>
        <w:t xml:space="preserve">. S-129 contains </w:t>
      </w:r>
      <w:r w:rsidRPr="00795958">
        <w:rPr>
          <w:i w:val="0"/>
          <w:color w:val="auto"/>
          <w:highlight w:val="yellow"/>
          <w:lang w:eastAsia="en-US"/>
        </w:rPr>
        <w:t>XX</w:t>
      </w:r>
      <w:r w:rsidRPr="00795958">
        <w:rPr>
          <w:i w:val="0"/>
          <w:color w:val="auto"/>
          <w:lang w:eastAsia="en-US"/>
        </w:rPr>
        <w:t xml:space="preserve"> types of complex attributes</w:t>
      </w:r>
      <w:r w:rsidRPr="00E8248B">
        <w:rPr>
          <w:i w:val="0"/>
          <w:color w:val="auto"/>
          <w:lang w:eastAsia="en-US"/>
        </w:rPr>
        <w:t xml:space="preserve"> and are</w:t>
      </w:r>
      <w:r w:rsidRPr="00795958">
        <w:rPr>
          <w:i w:val="0"/>
          <w:color w:val="auto"/>
          <w:lang w:eastAsia="en-US"/>
        </w:rPr>
        <w:t xml:space="preserve"> listed in table </w:t>
      </w:r>
      <w:r w:rsidRPr="00795958">
        <w:rPr>
          <w:i w:val="0"/>
          <w:color w:val="auto"/>
          <w:highlight w:val="yellow"/>
          <w:lang w:eastAsia="en-US"/>
        </w:rPr>
        <w:t>XX</w:t>
      </w:r>
      <w:r w:rsidRPr="00795958">
        <w:rPr>
          <w:i w:val="0"/>
          <w:color w:val="auto"/>
          <w:lang w:eastAsia="en-US"/>
        </w:rPr>
        <w:t xml:space="preserve">. </w:t>
      </w:r>
    </w:p>
    <w:p w14:paraId="75BB036E" w14:textId="159F7FC0" w:rsidR="009A0E8D" w:rsidRPr="00E8248B" w:rsidRDefault="009A0E8D" w:rsidP="00795958">
      <w:pPr>
        <w:pStyle w:val="note0"/>
        <w:jc w:val="center"/>
        <w:rPr>
          <w:i w:val="0"/>
          <w:color w:val="auto"/>
          <w:highlight w:val="yellow"/>
          <w:lang w:eastAsia="en-US"/>
        </w:rPr>
      </w:pPr>
      <w:r w:rsidRPr="00E8248B">
        <w:rPr>
          <w:i w:val="0"/>
          <w:color w:val="auto"/>
          <w:highlight w:val="yellow"/>
          <w:lang w:eastAsia="en-US"/>
        </w:rPr>
        <w:t>Table XX.X – Simple feature attribute types</w:t>
      </w:r>
    </w:p>
    <w:tbl>
      <w:tblPr>
        <w:tblpPr w:leftFromText="187" w:rightFromText="187"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86" w:type="dxa"/>
          <w:right w:w="86" w:type="dxa"/>
        </w:tblCellMar>
        <w:tblLook w:val="04A0" w:firstRow="1" w:lastRow="0" w:firstColumn="1" w:lastColumn="0" w:noHBand="0" w:noVBand="1"/>
      </w:tblPr>
      <w:tblGrid>
        <w:gridCol w:w="1721"/>
        <w:gridCol w:w="7357"/>
      </w:tblGrid>
      <w:tr w:rsidR="009A0E8D" w:rsidRPr="00E8248B" w14:paraId="60C564F3" w14:textId="77777777" w:rsidTr="009A0E8D">
        <w:tc>
          <w:tcPr>
            <w:tcW w:w="1721" w:type="dxa"/>
            <w:shd w:val="clear" w:color="auto" w:fill="auto"/>
          </w:tcPr>
          <w:p w14:paraId="60AD717B" w14:textId="77777777" w:rsidR="009A0E8D" w:rsidRPr="00795958" w:rsidRDefault="009A0E8D" w:rsidP="00A355E4">
            <w:pPr>
              <w:pStyle w:val="templatetext"/>
              <w:rPr>
                <w:i w:val="0"/>
                <w:color w:val="auto"/>
                <w:sz w:val="20"/>
              </w:rPr>
            </w:pPr>
            <w:r w:rsidRPr="00795958">
              <w:rPr>
                <w:b/>
                <w:bCs/>
                <w:i w:val="0"/>
                <w:color w:val="auto"/>
                <w:sz w:val="20"/>
              </w:rPr>
              <w:t xml:space="preserve">Type </w:t>
            </w:r>
          </w:p>
        </w:tc>
        <w:tc>
          <w:tcPr>
            <w:tcW w:w="7357" w:type="dxa"/>
            <w:shd w:val="clear" w:color="auto" w:fill="auto"/>
          </w:tcPr>
          <w:p w14:paraId="78E76973" w14:textId="77777777" w:rsidR="009A0E8D" w:rsidRPr="00795958" w:rsidRDefault="009A0E8D" w:rsidP="00A355E4">
            <w:pPr>
              <w:pStyle w:val="templatetext"/>
              <w:rPr>
                <w:i w:val="0"/>
                <w:color w:val="auto"/>
                <w:sz w:val="20"/>
              </w:rPr>
            </w:pPr>
            <w:r w:rsidRPr="00795958">
              <w:rPr>
                <w:b/>
                <w:bCs/>
                <w:i w:val="0"/>
                <w:color w:val="auto"/>
                <w:sz w:val="20"/>
              </w:rPr>
              <w:t xml:space="preserve">Definition </w:t>
            </w:r>
          </w:p>
        </w:tc>
      </w:tr>
      <w:tr w:rsidR="009A0E8D" w:rsidRPr="00E8248B" w14:paraId="4F79D340" w14:textId="77777777" w:rsidTr="009A0E8D">
        <w:tc>
          <w:tcPr>
            <w:tcW w:w="1721" w:type="dxa"/>
            <w:shd w:val="clear" w:color="auto" w:fill="auto"/>
          </w:tcPr>
          <w:p w14:paraId="0FBEA801" w14:textId="5B0AC76C" w:rsidR="009A0E8D" w:rsidRPr="00795958" w:rsidRDefault="009A0E8D" w:rsidP="009A0E8D">
            <w:pPr>
              <w:pStyle w:val="templatetext"/>
              <w:rPr>
                <w:i w:val="0"/>
                <w:color w:val="auto"/>
                <w:sz w:val="20"/>
                <w:highlight w:val="yellow"/>
              </w:rPr>
            </w:pPr>
            <w:r w:rsidRPr="00795958">
              <w:rPr>
                <w:i w:val="0"/>
                <w:color w:val="auto"/>
                <w:sz w:val="20"/>
              </w:rPr>
              <w:t>Enumeration</w:t>
            </w:r>
          </w:p>
        </w:tc>
        <w:tc>
          <w:tcPr>
            <w:tcW w:w="7357" w:type="dxa"/>
            <w:shd w:val="clear" w:color="auto" w:fill="auto"/>
          </w:tcPr>
          <w:p w14:paraId="203FED28" w14:textId="60B3399E" w:rsidR="009A0E8D" w:rsidRPr="00795958" w:rsidRDefault="009A0E8D" w:rsidP="009A0E8D">
            <w:pPr>
              <w:pStyle w:val="templatetext"/>
              <w:rPr>
                <w:i w:val="0"/>
                <w:color w:val="auto"/>
                <w:sz w:val="20"/>
                <w:highlight w:val="yellow"/>
              </w:rPr>
            </w:pPr>
            <w:r w:rsidRPr="00795958">
              <w:rPr>
                <w:i w:val="0"/>
                <w:color w:val="auto"/>
                <w:sz w:val="20"/>
              </w:rPr>
              <w:t>A fixed list of valid identifiers of named literal values</w:t>
            </w:r>
          </w:p>
        </w:tc>
      </w:tr>
      <w:tr w:rsidR="009A0E8D" w:rsidRPr="00E8248B" w14:paraId="5F9838F1" w14:textId="77777777" w:rsidTr="009A0E8D">
        <w:tc>
          <w:tcPr>
            <w:tcW w:w="1721" w:type="dxa"/>
            <w:shd w:val="clear" w:color="auto" w:fill="auto"/>
          </w:tcPr>
          <w:p w14:paraId="0FAA0F2D" w14:textId="284BA0AB" w:rsidR="009A0E8D" w:rsidRPr="00795958" w:rsidRDefault="009A0E8D" w:rsidP="009A0E8D">
            <w:pPr>
              <w:pStyle w:val="templatetext"/>
              <w:rPr>
                <w:i w:val="0"/>
                <w:color w:val="auto"/>
                <w:sz w:val="20"/>
                <w:highlight w:val="yellow"/>
              </w:rPr>
            </w:pPr>
            <w:r w:rsidRPr="00795958">
              <w:rPr>
                <w:i w:val="0"/>
                <w:color w:val="auto"/>
                <w:sz w:val="20"/>
                <w:lang w:val="en-AU"/>
              </w:rPr>
              <w:t>Boolean</w:t>
            </w:r>
          </w:p>
        </w:tc>
        <w:tc>
          <w:tcPr>
            <w:tcW w:w="7357" w:type="dxa"/>
            <w:shd w:val="clear" w:color="auto" w:fill="auto"/>
          </w:tcPr>
          <w:p w14:paraId="0A14EB6C" w14:textId="0BA3D38A" w:rsidR="009A0E8D" w:rsidRPr="00795958" w:rsidRDefault="009A0E8D" w:rsidP="009A0E8D">
            <w:pPr>
              <w:pStyle w:val="templatetext"/>
              <w:rPr>
                <w:i w:val="0"/>
                <w:color w:val="auto"/>
                <w:sz w:val="20"/>
                <w:highlight w:val="yellow"/>
              </w:rPr>
            </w:pPr>
            <w:r w:rsidRPr="00795958">
              <w:rPr>
                <w:i w:val="0"/>
                <w:color w:val="auto"/>
                <w:sz w:val="20"/>
              </w:rPr>
              <w:t>A value representing binary logic.  The value can be either True or False.  The default state for Boolean type attributes (i.e. where the attribute is not populated for the feature) is False.</w:t>
            </w:r>
          </w:p>
        </w:tc>
      </w:tr>
      <w:tr w:rsidR="009A0E8D" w:rsidRPr="00E8248B" w14:paraId="569E0C6E" w14:textId="77777777" w:rsidTr="009A0E8D">
        <w:tc>
          <w:tcPr>
            <w:tcW w:w="1721" w:type="dxa"/>
            <w:shd w:val="clear" w:color="auto" w:fill="auto"/>
          </w:tcPr>
          <w:p w14:paraId="6DCD63EB" w14:textId="706DBF2F" w:rsidR="009A0E8D" w:rsidRPr="00795958" w:rsidRDefault="009A0E8D" w:rsidP="009A0E8D">
            <w:pPr>
              <w:pStyle w:val="templatetext"/>
              <w:rPr>
                <w:i w:val="0"/>
                <w:color w:val="auto"/>
                <w:sz w:val="20"/>
                <w:highlight w:val="yellow"/>
              </w:rPr>
            </w:pPr>
            <w:r w:rsidRPr="00795958">
              <w:rPr>
                <w:i w:val="0"/>
                <w:color w:val="auto"/>
                <w:sz w:val="20"/>
                <w:lang w:val="en-AU"/>
              </w:rPr>
              <w:t>Real</w:t>
            </w:r>
          </w:p>
        </w:tc>
        <w:tc>
          <w:tcPr>
            <w:tcW w:w="7357" w:type="dxa"/>
            <w:shd w:val="clear" w:color="auto" w:fill="auto"/>
          </w:tcPr>
          <w:p w14:paraId="7B7F1D90" w14:textId="34E8114E" w:rsidR="009A0E8D" w:rsidRPr="00795958" w:rsidRDefault="009A0E8D" w:rsidP="009A0E8D">
            <w:pPr>
              <w:pStyle w:val="templatetext"/>
              <w:rPr>
                <w:i w:val="0"/>
                <w:color w:val="auto"/>
                <w:sz w:val="20"/>
                <w:highlight w:val="yellow"/>
              </w:rPr>
            </w:pPr>
            <w:r w:rsidRPr="00795958">
              <w:rPr>
                <w:i w:val="0"/>
                <w:color w:val="auto"/>
                <w:sz w:val="20"/>
              </w:rPr>
              <w:t>A signed Real (floating point) number consisting of a mantissa and an exponent</w:t>
            </w:r>
          </w:p>
        </w:tc>
      </w:tr>
      <w:tr w:rsidR="009A0E8D" w:rsidRPr="00E8248B" w14:paraId="106DEAD7" w14:textId="77777777" w:rsidTr="009A0E8D">
        <w:tc>
          <w:tcPr>
            <w:tcW w:w="1721" w:type="dxa"/>
            <w:shd w:val="clear" w:color="auto" w:fill="auto"/>
          </w:tcPr>
          <w:p w14:paraId="084FC031" w14:textId="2292C9AC" w:rsidR="009A0E8D" w:rsidRPr="00795958" w:rsidRDefault="009A0E8D" w:rsidP="009A0E8D">
            <w:pPr>
              <w:pStyle w:val="templatetext"/>
              <w:rPr>
                <w:i w:val="0"/>
                <w:color w:val="auto"/>
                <w:sz w:val="20"/>
                <w:highlight w:val="yellow"/>
              </w:rPr>
            </w:pPr>
            <w:r w:rsidRPr="00795958">
              <w:rPr>
                <w:i w:val="0"/>
                <w:color w:val="auto"/>
                <w:sz w:val="20"/>
                <w:lang w:val="en-AU"/>
              </w:rPr>
              <w:t>Integer</w:t>
            </w:r>
          </w:p>
        </w:tc>
        <w:tc>
          <w:tcPr>
            <w:tcW w:w="7357" w:type="dxa"/>
            <w:shd w:val="clear" w:color="auto" w:fill="auto"/>
          </w:tcPr>
          <w:p w14:paraId="768CBE50" w14:textId="2B58B76D" w:rsidR="009A0E8D" w:rsidRPr="00795958" w:rsidRDefault="009A0E8D" w:rsidP="009A0E8D">
            <w:pPr>
              <w:pStyle w:val="templatetext"/>
              <w:rPr>
                <w:i w:val="0"/>
                <w:color w:val="auto"/>
                <w:sz w:val="20"/>
                <w:highlight w:val="yellow"/>
              </w:rPr>
            </w:pPr>
            <w:r w:rsidRPr="00795958">
              <w:rPr>
                <w:i w:val="0"/>
                <w:color w:val="auto"/>
                <w:sz w:val="20"/>
              </w:rPr>
              <w:t>A signed integer number.  The representation of an integer is encapsulation and usage dependent.</w:t>
            </w:r>
          </w:p>
        </w:tc>
      </w:tr>
      <w:tr w:rsidR="009A0E8D" w:rsidRPr="00E8248B" w14:paraId="3704B3B8" w14:textId="77777777" w:rsidTr="009A0E8D">
        <w:tc>
          <w:tcPr>
            <w:tcW w:w="1721" w:type="dxa"/>
            <w:shd w:val="clear" w:color="auto" w:fill="auto"/>
          </w:tcPr>
          <w:p w14:paraId="63D7039C" w14:textId="56F384B5" w:rsidR="009A0E8D" w:rsidRPr="00795958" w:rsidRDefault="009A0E8D" w:rsidP="009A0E8D">
            <w:pPr>
              <w:pStyle w:val="templatetext"/>
              <w:rPr>
                <w:i w:val="0"/>
                <w:color w:val="auto"/>
                <w:sz w:val="20"/>
                <w:highlight w:val="yellow"/>
              </w:rPr>
            </w:pPr>
            <w:r w:rsidRPr="00795958">
              <w:rPr>
                <w:i w:val="0"/>
                <w:color w:val="auto"/>
                <w:sz w:val="20"/>
                <w:lang w:val="en-AU"/>
              </w:rPr>
              <w:t>CharacterString</w:t>
            </w:r>
          </w:p>
        </w:tc>
        <w:tc>
          <w:tcPr>
            <w:tcW w:w="7357" w:type="dxa"/>
            <w:shd w:val="clear" w:color="auto" w:fill="auto"/>
          </w:tcPr>
          <w:p w14:paraId="4AB258C7" w14:textId="3CBD0902" w:rsidR="009A0E8D" w:rsidRPr="00795958" w:rsidRDefault="009A0E8D" w:rsidP="009A0E8D">
            <w:pPr>
              <w:pStyle w:val="templatetext"/>
              <w:rPr>
                <w:i w:val="0"/>
                <w:color w:val="auto"/>
                <w:sz w:val="20"/>
                <w:highlight w:val="yellow"/>
              </w:rPr>
            </w:pPr>
            <w:r w:rsidRPr="00795958">
              <w:rPr>
                <w:i w:val="0"/>
                <w:color w:val="auto"/>
                <w:sz w:val="20"/>
              </w:rPr>
              <w:t>An arbitrary-length sequence of characters including accents and special characters from a repertoire of one of the adopted character sets</w:t>
            </w:r>
          </w:p>
        </w:tc>
      </w:tr>
      <w:tr w:rsidR="009A0E8D" w:rsidRPr="00E8248B" w14:paraId="1116F936" w14:textId="77777777" w:rsidTr="00795958">
        <w:tc>
          <w:tcPr>
            <w:tcW w:w="1721" w:type="dxa"/>
            <w:shd w:val="clear" w:color="auto" w:fill="auto"/>
          </w:tcPr>
          <w:p w14:paraId="4A6F6320" w14:textId="5AE05CDD" w:rsidR="009A0E8D" w:rsidRPr="00795958" w:rsidRDefault="009A0E8D" w:rsidP="009A0E8D">
            <w:pPr>
              <w:pStyle w:val="templatetext"/>
              <w:rPr>
                <w:i w:val="0"/>
                <w:color w:val="auto"/>
                <w:sz w:val="20"/>
                <w:highlight w:val="yellow"/>
              </w:rPr>
            </w:pPr>
            <w:r w:rsidRPr="00795958">
              <w:rPr>
                <w:i w:val="0"/>
                <w:color w:val="auto"/>
                <w:sz w:val="20"/>
                <w:lang w:val="en-AU"/>
              </w:rPr>
              <w:t>Date</w:t>
            </w:r>
          </w:p>
        </w:tc>
        <w:tc>
          <w:tcPr>
            <w:tcW w:w="7357" w:type="dxa"/>
            <w:shd w:val="clear" w:color="auto" w:fill="auto"/>
            <w:vAlign w:val="center"/>
          </w:tcPr>
          <w:p w14:paraId="17862A71" w14:textId="762B5EF5" w:rsidR="009A0E8D" w:rsidRPr="00795958" w:rsidRDefault="009A0E8D" w:rsidP="00795958">
            <w:pPr>
              <w:pStyle w:val="Labeldata"/>
              <w:spacing w:line="276" w:lineRule="auto"/>
              <w:rPr>
                <w:i/>
                <w:lang w:val="en-AU"/>
              </w:rPr>
            </w:pPr>
            <w:r w:rsidRPr="0020149E">
              <w:t>A date provides values for year, month and day according to the Gregorian Calendar.  Character encoding of a date is a string which</w:t>
            </w:r>
            <w:r w:rsidRPr="00816B9A">
              <w:t xml:space="preserve"> must follow the calendar date format (complete representation, basic format) for date specified by ISO 8601</w:t>
            </w:r>
            <w:r w:rsidRPr="00BD11C7">
              <w:rPr>
                <w:lang w:val="en-AU"/>
              </w:rPr>
              <w:t xml:space="preserve">:1988.  </w:t>
            </w:r>
          </w:p>
        </w:tc>
      </w:tr>
      <w:tr w:rsidR="009A0E8D" w:rsidRPr="00E8248B" w14:paraId="6BBF63C1" w14:textId="77777777" w:rsidTr="009A0E8D">
        <w:tc>
          <w:tcPr>
            <w:tcW w:w="1721" w:type="dxa"/>
            <w:shd w:val="clear" w:color="auto" w:fill="auto"/>
          </w:tcPr>
          <w:p w14:paraId="39633D06" w14:textId="6ADEA964" w:rsidR="009A0E8D" w:rsidRPr="00795958" w:rsidRDefault="009A0E8D" w:rsidP="009A0E8D">
            <w:pPr>
              <w:pStyle w:val="templatetext"/>
              <w:rPr>
                <w:i w:val="0"/>
                <w:color w:val="auto"/>
                <w:sz w:val="20"/>
                <w:highlight w:val="yellow"/>
              </w:rPr>
            </w:pPr>
            <w:r w:rsidRPr="00795958">
              <w:rPr>
                <w:i w:val="0"/>
                <w:color w:val="auto"/>
                <w:sz w:val="20"/>
                <w:lang w:val="en-AU"/>
              </w:rPr>
              <w:t>Time</w:t>
            </w:r>
          </w:p>
        </w:tc>
        <w:tc>
          <w:tcPr>
            <w:tcW w:w="7357" w:type="dxa"/>
            <w:shd w:val="clear" w:color="auto" w:fill="auto"/>
          </w:tcPr>
          <w:p w14:paraId="4BB4A233" w14:textId="162E8E12" w:rsidR="009A0E8D" w:rsidRPr="00795958" w:rsidRDefault="009A0E8D" w:rsidP="00795958">
            <w:pPr>
              <w:pStyle w:val="Labeldata"/>
              <w:spacing w:line="276" w:lineRule="auto"/>
              <w:rPr>
                <w:i/>
              </w:rPr>
            </w:pPr>
            <w:r w:rsidRPr="0020149E">
              <w:t>A time is given by an hour, minute and second. Character encoding of a time is a string that follows the local time (complete represe</w:t>
            </w:r>
            <w:r w:rsidRPr="00816B9A">
              <w:t>ntation, basic format) format defined in ISO 8601</w:t>
            </w:r>
            <w:r w:rsidRPr="00BD11C7">
              <w:rPr>
                <w:lang w:val="en-AU"/>
              </w:rPr>
              <w:t>:1988</w:t>
            </w:r>
            <w:r w:rsidRPr="00BD11C7">
              <w:t xml:space="preserve">. </w:t>
            </w:r>
          </w:p>
        </w:tc>
      </w:tr>
      <w:tr w:rsidR="009A0E8D" w:rsidRPr="00E8248B" w14:paraId="6AE5F975" w14:textId="77777777" w:rsidTr="009A0E8D">
        <w:tc>
          <w:tcPr>
            <w:tcW w:w="1721" w:type="dxa"/>
            <w:shd w:val="clear" w:color="auto" w:fill="auto"/>
          </w:tcPr>
          <w:p w14:paraId="2862CC2A" w14:textId="33F3D88C" w:rsidR="009A0E8D" w:rsidRPr="00795958" w:rsidRDefault="009A0E8D" w:rsidP="009A0E8D">
            <w:pPr>
              <w:pStyle w:val="templatetext"/>
              <w:rPr>
                <w:i w:val="0"/>
                <w:color w:val="auto"/>
                <w:sz w:val="20"/>
                <w:highlight w:val="yellow"/>
              </w:rPr>
            </w:pPr>
            <w:r w:rsidRPr="00795958">
              <w:rPr>
                <w:i w:val="0"/>
                <w:color w:val="auto"/>
                <w:sz w:val="20"/>
                <w:lang w:val="en-AU"/>
              </w:rPr>
              <w:t>Date and Time</w:t>
            </w:r>
          </w:p>
        </w:tc>
        <w:tc>
          <w:tcPr>
            <w:tcW w:w="7357" w:type="dxa"/>
            <w:shd w:val="clear" w:color="auto" w:fill="auto"/>
          </w:tcPr>
          <w:p w14:paraId="20C2C400" w14:textId="09236240" w:rsidR="009A0E8D" w:rsidRPr="00795958" w:rsidRDefault="009A0E8D" w:rsidP="00795958">
            <w:pPr>
              <w:pStyle w:val="Labeldata"/>
              <w:spacing w:line="276" w:lineRule="auto"/>
              <w:rPr>
                <w:i/>
                <w:lang w:val="en-AU"/>
              </w:rPr>
            </w:pPr>
            <w:r w:rsidRPr="0020149E">
              <w:t>A DateTime is a combination of a date and a time type. Character encoding of a DateTime must  follow ISO 8601</w:t>
            </w:r>
            <w:r w:rsidRPr="0020149E">
              <w:rPr>
                <w:lang w:val="en-AU"/>
              </w:rPr>
              <w:t>:1988</w:t>
            </w:r>
          </w:p>
        </w:tc>
      </w:tr>
    </w:tbl>
    <w:p w14:paraId="227F914B" w14:textId="77777777" w:rsidR="009A0E8D" w:rsidRPr="00E8248B" w:rsidRDefault="009A0E8D" w:rsidP="00795958">
      <w:pPr>
        <w:pStyle w:val="note0"/>
        <w:jc w:val="center"/>
        <w:rPr>
          <w:i w:val="0"/>
          <w:color w:val="auto"/>
          <w:highlight w:val="yellow"/>
          <w:lang w:eastAsia="en-US"/>
        </w:rPr>
      </w:pPr>
    </w:p>
    <w:p w14:paraId="7D963E43" w14:textId="77777777" w:rsidR="009202D4" w:rsidRPr="00795958" w:rsidRDefault="009202D4" w:rsidP="009202D4">
      <w:pPr>
        <w:pStyle w:val="Heading1"/>
        <w:rPr>
          <w:sz w:val="20"/>
        </w:rPr>
      </w:pPr>
      <w:r w:rsidRPr="00795958">
        <w:rPr>
          <w:sz w:val="20"/>
        </w:rPr>
        <w:t>Enumerations</w:t>
      </w:r>
    </w:p>
    <w:p w14:paraId="53FC426A" w14:textId="77777777" w:rsidR="000B40A1" w:rsidRPr="00795958" w:rsidRDefault="000B40A1" w:rsidP="00053F52">
      <w:pPr>
        <w:pStyle w:val="Heading2"/>
        <w:ind w:left="567" w:hanging="567"/>
        <w:rPr>
          <w:sz w:val="20"/>
        </w:rPr>
      </w:pPr>
      <w:bookmarkStart w:id="436" w:name="_Toc454280185"/>
      <w:bookmarkStart w:id="437" w:name="_Toc225648315"/>
      <w:bookmarkStart w:id="438" w:name="_Toc225065172"/>
      <w:r w:rsidRPr="00795958">
        <w:rPr>
          <w:sz w:val="20"/>
        </w:rPr>
        <w:t xml:space="preserve">Dataset </w:t>
      </w:r>
      <w:r w:rsidR="00C342BE" w:rsidRPr="00795958">
        <w:rPr>
          <w:sz w:val="20"/>
        </w:rPr>
        <w:t>Types</w:t>
      </w:r>
      <w:bookmarkEnd w:id="436"/>
    </w:p>
    <w:p w14:paraId="0F8CCD47" w14:textId="77777777" w:rsidR="000B40A1" w:rsidRPr="00E8248B" w:rsidRDefault="000B40A1" w:rsidP="00972855">
      <w:pPr>
        <w:pStyle w:val="Heading3"/>
      </w:pPr>
      <w:bookmarkStart w:id="439" w:name="_Toc454280186"/>
      <w:r w:rsidRPr="00E8248B">
        <w:t>Introduction</w:t>
      </w:r>
      <w:bookmarkEnd w:id="439"/>
    </w:p>
    <w:p w14:paraId="266184DD" w14:textId="1C8488BA" w:rsidR="00B9375B" w:rsidRPr="003963F1" w:rsidRDefault="007E105D" w:rsidP="00B9375B">
      <w:r w:rsidRPr="00B9375B">
        <w:t>S-129 datasets are intended to be used with ENC</w:t>
      </w:r>
      <w:r w:rsidRPr="003963F1">
        <w:t>, and optionally with S-102 high definition bathymetry datasets. S-101 gives the background information, while S-129 datasets gives additional information related specifically to underkeel clearance management.</w:t>
      </w:r>
    </w:p>
    <w:p w14:paraId="49107AF3" w14:textId="0C781150" w:rsidR="00B9375B" w:rsidRDefault="00B9375B" w:rsidP="00B9375B">
      <w:r>
        <w:t xml:space="preserve">Datasets are always considered whole datasets, but the content will change depending on purpose, which changes at various stages during a journey. </w:t>
      </w:r>
      <w:r w:rsidR="003A437B">
        <w:t>The attribute ukcPurpose captures the intended purpose of a dataset. The possible values are pre-plan, actual plan and actual update.</w:t>
      </w:r>
      <w:r>
        <w:t xml:space="preserve"> </w:t>
      </w:r>
    </w:p>
    <w:p w14:paraId="1C8A8D36" w14:textId="4E427D68" w:rsidR="00B9375B" w:rsidRPr="00E8248B" w:rsidRDefault="003A437B" w:rsidP="00B9375B">
      <w:pPr>
        <w:pStyle w:val="Heading3"/>
      </w:pPr>
      <w:r>
        <w:t>Dataset purpose</w:t>
      </w:r>
    </w:p>
    <w:p w14:paraId="551E5402" w14:textId="6E315C94" w:rsidR="00B9375B" w:rsidRDefault="000C277E" w:rsidP="00B9375B">
      <w:commentRangeStart w:id="440"/>
      <w:r>
        <w:t>Pre-plan datasets are used i</w:t>
      </w:r>
      <w:r w:rsidR="00446285" w:rsidRPr="00446285">
        <w:t>n pre-planning</w:t>
      </w:r>
      <w:r w:rsidR="001E01CA">
        <w:t xml:space="preserve"> and will give</w:t>
      </w:r>
      <w:r w:rsidR="00446285" w:rsidRPr="00446285">
        <w:t xml:space="preserve"> a vessel a set of tidal windows in an arrival port days or weeks in advance.  In this case, it is likely that the UKCM system will simply compute tidal windows based on </w:t>
      </w:r>
      <w:r w:rsidR="002C2697" w:rsidRPr="002C2697">
        <w:t>water level</w:t>
      </w:r>
      <w:r w:rsidR="002C2697">
        <w:t>s</w:t>
      </w:r>
      <w:r w:rsidR="002C2697" w:rsidRPr="002C2697">
        <w:t xml:space="preserve"> and current forecast models</w:t>
      </w:r>
      <w:r w:rsidR="00446285" w:rsidRPr="00446285">
        <w:t>, other weather statistics and standard assumed route.</w:t>
      </w:r>
    </w:p>
    <w:p w14:paraId="61265C3F" w14:textId="574F8A70" w:rsidR="00446285" w:rsidRDefault="001E01CA" w:rsidP="00B9375B">
      <w:r>
        <w:t>Actual plan datasets are issued c</w:t>
      </w:r>
      <w:r w:rsidR="003B7F8F" w:rsidRPr="003B7F8F">
        <w:t xml:space="preserve">loser to the actual arrival/departure (approx. 24 hrs </w:t>
      </w:r>
      <w:r>
        <w:t>ahead</w:t>
      </w:r>
      <w:r w:rsidR="003B7F8F" w:rsidRPr="003B7F8F">
        <w:t xml:space="preserve">), </w:t>
      </w:r>
      <w:r>
        <w:t>and will give</w:t>
      </w:r>
      <w:r w:rsidR="003B7F8F" w:rsidRPr="003B7F8F">
        <w:t xml:space="preserve"> the mariner (crew and/or pilot) a more detailed passage plan. </w:t>
      </w:r>
      <w:r w:rsidRPr="003B7F8F">
        <w:t xml:space="preserve">This plan </w:t>
      </w:r>
      <w:r w:rsidR="002C2697">
        <w:t>is generated from</w:t>
      </w:r>
      <w:r w:rsidR="003B7F8F" w:rsidRPr="003B7F8F">
        <w:t xml:space="preserve"> more </w:t>
      </w:r>
      <w:r w:rsidR="002C2697">
        <w:t>accurate, frequent and precise</w:t>
      </w:r>
      <w:r w:rsidR="003B7F8F" w:rsidRPr="003B7F8F">
        <w:t xml:space="preserve"> weather observations/forecasts</w:t>
      </w:r>
      <w:r>
        <w:t>.</w:t>
      </w:r>
    </w:p>
    <w:p w14:paraId="6AEBE2E1" w14:textId="31B4CC02" w:rsidR="003B7F8F" w:rsidRPr="00D359B0" w:rsidRDefault="001E01CA" w:rsidP="00B9375B">
      <w:r>
        <w:t xml:space="preserve">Actual </w:t>
      </w:r>
      <w:r w:rsidR="00E25847">
        <w:t xml:space="preserve">plan </w:t>
      </w:r>
      <w:r>
        <w:t>update</w:t>
      </w:r>
      <w:r w:rsidRPr="00F16DEA">
        <w:t xml:space="preserve"> </w:t>
      </w:r>
      <w:r>
        <w:t xml:space="preserve">datasets include </w:t>
      </w:r>
      <w:r w:rsidR="003B7F8F" w:rsidRPr="00F16DEA">
        <w:t>more up-to-date information</w:t>
      </w:r>
      <w:r w:rsidR="00E25847">
        <w:t xml:space="preserve"> and</w:t>
      </w:r>
      <w:r w:rsidR="003B7F8F" w:rsidRPr="00F16DEA">
        <w:t xml:space="preserve"> </w:t>
      </w:r>
      <w:r w:rsidR="00E25847">
        <w:t xml:space="preserve">may be </w:t>
      </w:r>
      <w:r w:rsidR="00E25847" w:rsidRPr="00F16DEA">
        <w:t>required</w:t>
      </w:r>
      <w:r w:rsidR="003B7F8F" w:rsidRPr="00F16DEA">
        <w:t xml:space="preserve"> every 5 to 10 </w:t>
      </w:r>
      <w:r w:rsidR="00E25847" w:rsidRPr="00F16DEA">
        <w:t>minutes</w:t>
      </w:r>
      <w:r w:rsidR="00E25847">
        <w:t>. These datasets</w:t>
      </w:r>
      <w:r>
        <w:t xml:space="preserve"> </w:t>
      </w:r>
      <w:r w:rsidR="003B7F8F" w:rsidRPr="00F16DEA">
        <w:t>includ</w:t>
      </w:r>
      <w:r>
        <w:t>es</w:t>
      </w:r>
      <w:r w:rsidR="003B7F8F" w:rsidRPr="00F16DEA">
        <w:t xml:space="preserve"> the route, the go/no-go areas and the 'parent' UnderKeelClearancePlan feature.  The dataset will be updated based on latest weather conditions and optionally, actual vessel position, heading and speed (e.g. as received in a UKCM system via AIS).  </w:t>
      </w:r>
      <w:commentRangeEnd w:id="440"/>
      <w:r w:rsidR="009348B7">
        <w:rPr>
          <w:rStyle w:val="CommentReference"/>
        </w:rPr>
        <w:commentReference w:id="440"/>
      </w:r>
    </w:p>
    <w:p w14:paraId="6743C34A" w14:textId="1A692194" w:rsidR="008769D2" w:rsidRPr="00E8248B" w:rsidRDefault="008769D2" w:rsidP="008769D2">
      <w:pPr>
        <w:pStyle w:val="Heading3"/>
      </w:pPr>
      <w:r>
        <w:t>Dataset updating</w:t>
      </w:r>
    </w:p>
    <w:p w14:paraId="73D81E6A" w14:textId="6B18DD48" w:rsidR="00B968BB" w:rsidRDefault="00944A5C" w:rsidP="0060469A">
      <w:r>
        <w:t xml:space="preserve">UKCM datasets are </w:t>
      </w:r>
      <w:commentRangeStart w:id="441"/>
      <w:r>
        <w:t xml:space="preserve">updated by whole dataset </w:t>
      </w:r>
      <w:commentRangeEnd w:id="441"/>
      <w:r w:rsidR="000D43BF">
        <w:rPr>
          <w:rStyle w:val="CommentReference"/>
        </w:rPr>
        <w:commentReference w:id="441"/>
      </w:r>
      <w:r>
        <w:t xml:space="preserve">replacement. However, only the data that is actually </w:t>
      </w:r>
      <w:r w:rsidR="00B968BB">
        <w:t xml:space="preserve">at the various steps of the UKCM process need be in the dataset and update at the required frequency. </w:t>
      </w:r>
      <w:r w:rsidR="0060469A">
        <w:t xml:space="preserve">Which data needs to be updated and how frequently, depends on the purpose of UKC calculation (as indicated by the 'ukcPurpose' attribute). </w:t>
      </w:r>
      <w:r w:rsidR="00B968BB">
        <w:t>Below is a typical updating scenario, but variations may exist depending on local circumstances.</w:t>
      </w:r>
    </w:p>
    <w:p w14:paraId="2C0020CF" w14:textId="305742FE" w:rsidR="0060469A" w:rsidRDefault="0060469A" w:rsidP="0060469A">
      <w:r>
        <w:t>In the pre-planning use case</w:t>
      </w:r>
      <w:r w:rsidR="0051106D">
        <w:t>,</w:t>
      </w:r>
      <w:r>
        <w:t xml:space="preserve"> a vessel request</w:t>
      </w:r>
      <w:r w:rsidR="0051106D">
        <w:t>s</w:t>
      </w:r>
      <w:r>
        <w:t xml:space="preserve"> a set of tidal windows in an arrival port days or weeks in advance.  In this case, the UKCM system </w:t>
      </w:r>
      <w:r w:rsidR="0051106D">
        <w:t>may</w:t>
      </w:r>
      <w:r>
        <w:t xml:space="preserve"> simply compute </w:t>
      </w:r>
      <w:r w:rsidR="0051106D">
        <w:t xml:space="preserve">a </w:t>
      </w:r>
      <w:r>
        <w:t>tidal window based on tide tables</w:t>
      </w:r>
      <w:r w:rsidR="002C2697">
        <w:t xml:space="preserve">, </w:t>
      </w:r>
      <w:r w:rsidR="00272FDF">
        <w:t>forecast</w:t>
      </w:r>
      <w:r w:rsidR="002C2697">
        <w:t xml:space="preserve"> navigable depths, including safety/manoeuvrability margins, vessel maximum draught, speed and squat predictions</w:t>
      </w:r>
      <w:r>
        <w:t xml:space="preserve">, other </w:t>
      </w:r>
      <w:r w:rsidR="00272FDF" w:rsidRPr="00272FDF">
        <w:t xml:space="preserve">forecast </w:t>
      </w:r>
      <w:r w:rsidR="00272FDF">
        <w:t>environmental</w:t>
      </w:r>
      <w:r>
        <w:t xml:space="preserve"> </w:t>
      </w:r>
      <w:r w:rsidR="00272FDF" w:rsidRPr="00272FDF">
        <w:t>conditions</w:t>
      </w:r>
      <w:r>
        <w:t xml:space="preserve"> and standard assumed route. In this scenario, the UKCM system </w:t>
      </w:r>
      <w:r w:rsidR="00272FDF">
        <w:t>could</w:t>
      </w:r>
      <w:r>
        <w:t xml:space="preserve"> only return a single dataset and </w:t>
      </w:r>
      <w:r w:rsidR="00272FDF">
        <w:t xml:space="preserve">generally </w:t>
      </w:r>
      <w:r>
        <w:t>no updates are required</w:t>
      </w:r>
      <w:r w:rsidR="0051106D">
        <w:t xml:space="preserve"> </w:t>
      </w:r>
      <w:r w:rsidR="00272FDF">
        <w:t>until</w:t>
      </w:r>
      <w:r w:rsidR="0051106D">
        <w:t xml:space="preserve"> approximately 24 hrs before the time when the vessel enters the UKCM zone.</w:t>
      </w:r>
      <w:r>
        <w:t xml:space="preserve"> </w:t>
      </w:r>
    </w:p>
    <w:p w14:paraId="1BF77AFF" w14:textId="62D59D6C" w:rsidR="0060469A" w:rsidRDefault="00EB30FA" w:rsidP="0060469A">
      <w:r>
        <w:t xml:space="preserve">About 24 hrs before the time when the vessel enters the UKCM zone </w:t>
      </w:r>
      <w:r w:rsidR="0060469A">
        <w:t xml:space="preserve">the </w:t>
      </w:r>
      <w:r>
        <w:t xml:space="preserve">vessel </w:t>
      </w:r>
      <w:r w:rsidR="0060469A">
        <w:t xml:space="preserve">will need a more detailed passage plan. This plan </w:t>
      </w:r>
      <w:r>
        <w:t>usually consists of</w:t>
      </w:r>
      <w:r w:rsidR="0060469A">
        <w:t xml:space="preserve"> more variable weather observations/forecasts and thus will need to be updated more frequently. In this case, only the go/no-go</w:t>
      </w:r>
      <w:r w:rsidR="00BA6E3F">
        <w:t xml:space="preserve"> areas</w:t>
      </w:r>
      <w:r w:rsidR="0060469A">
        <w:t xml:space="preserve"> (</w:t>
      </w:r>
      <w:r w:rsidR="00BA6E3F">
        <w:t xml:space="preserve">UnderKeelClearanceNavigableArea vs. </w:t>
      </w:r>
      <w:r w:rsidR="0060469A">
        <w:t>UnderKeelClearanceNonNavigableArea) and any tidal windows (via ControlPoints)</w:t>
      </w:r>
      <w:r w:rsidR="003F5BD2">
        <w:t>, and some metadata</w:t>
      </w:r>
      <w:r w:rsidR="0060469A">
        <w:t xml:space="preserve"> need to be updated. The rest can remain the same. Depending on the variability of the weather conditions at the area of interest, the update frequency ranges between 10 minutes to 60 minutes.</w:t>
      </w:r>
    </w:p>
    <w:p w14:paraId="0781004D" w14:textId="7F83E8CD" w:rsidR="00941F24" w:rsidRPr="003963F1" w:rsidRDefault="0060469A">
      <w:pPr>
        <w:pStyle w:val="Heading3"/>
        <w:numPr>
          <w:ilvl w:val="0"/>
          <w:numId w:val="0"/>
        </w:numPr>
        <w:pPrChange w:id="442" w:author="Eivind Mong" w:date="2018-04-19T15:36:00Z">
          <w:pPr>
            <w:autoSpaceDE w:val="0"/>
            <w:autoSpaceDN w:val="0"/>
            <w:adjustRightInd w:val="0"/>
            <w:spacing w:after="0" w:line="240" w:lineRule="auto"/>
          </w:pPr>
        </w:pPrChange>
      </w:pPr>
      <w:r w:rsidRPr="000D43BF">
        <w:rPr>
          <w:b w:val="0"/>
          <w:bCs w:val="0"/>
        </w:rPr>
        <w:t xml:space="preserve">Just prior to </w:t>
      </w:r>
      <w:r w:rsidR="00B968BB" w:rsidRPr="00B968BB">
        <w:rPr>
          <w:b w:val="0"/>
          <w:bCs w:val="0"/>
        </w:rPr>
        <w:t>enter</w:t>
      </w:r>
      <w:r w:rsidR="00B968BB">
        <w:rPr>
          <w:b w:val="0"/>
          <w:bCs w:val="0"/>
        </w:rPr>
        <w:t>ing</w:t>
      </w:r>
      <w:r w:rsidR="00B968BB" w:rsidRPr="00B968BB">
        <w:rPr>
          <w:b w:val="0"/>
          <w:bCs w:val="0"/>
        </w:rPr>
        <w:t xml:space="preserve"> the UKCM zone </w:t>
      </w:r>
      <w:r w:rsidR="00B968BB">
        <w:rPr>
          <w:b w:val="0"/>
          <w:bCs w:val="0"/>
        </w:rPr>
        <w:t xml:space="preserve">and </w:t>
      </w:r>
      <w:r w:rsidRPr="000D43BF">
        <w:rPr>
          <w:b w:val="0"/>
          <w:bCs w:val="0"/>
        </w:rPr>
        <w:t xml:space="preserve">whilst underway, the use case changes again </w:t>
      </w:r>
      <w:r w:rsidR="0099059C">
        <w:rPr>
          <w:b w:val="0"/>
          <w:bCs w:val="0"/>
        </w:rPr>
        <w:t xml:space="preserve">to become the actual plan </w:t>
      </w:r>
      <w:r w:rsidRPr="000D43BF">
        <w:rPr>
          <w:b w:val="0"/>
          <w:bCs w:val="0"/>
        </w:rPr>
        <w:t>and more up-to-date information is required every 5 to 10 minutes. In this case, it is likely that the whole</w:t>
      </w:r>
      <w:r w:rsidR="00B968BB">
        <w:rPr>
          <w:b w:val="0"/>
          <w:bCs w:val="0"/>
        </w:rPr>
        <w:t xml:space="preserve"> information in the </w:t>
      </w:r>
      <w:r w:rsidRPr="000D43BF">
        <w:rPr>
          <w:b w:val="0"/>
          <w:bCs w:val="0"/>
        </w:rPr>
        <w:t xml:space="preserve">dataset needs to be updated - including the route, the go/no-go areas and the 'parent' UnderKeelClearancePlan feature.  The dataset will be updated based on latest </w:t>
      </w:r>
      <w:r w:rsidR="003F5BD2">
        <w:rPr>
          <w:b w:val="0"/>
          <w:bCs w:val="0"/>
        </w:rPr>
        <w:t>observed and forecast</w:t>
      </w:r>
      <w:r w:rsidRPr="000D43BF">
        <w:rPr>
          <w:b w:val="0"/>
          <w:bCs w:val="0"/>
        </w:rPr>
        <w:t xml:space="preserve"> conditions</w:t>
      </w:r>
      <w:r w:rsidR="003F5BD2">
        <w:rPr>
          <w:b w:val="0"/>
          <w:bCs w:val="0"/>
        </w:rPr>
        <w:t>,</w:t>
      </w:r>
      <w:r w:rsidRPr="000D43BF">
        <w:rPr>
          <w:b w:val="0"/>
          <w:bCs w:val="0"/>
        </w:rPr>
        <w:t xml:space="preserve"> and optionally, actual vessel position, heading and speed (e.g. as received in a UKCM system via AIS).  </w:t>
      </w:r>
    </w:p>
    <w:p w14:paraId="7AF53162" w14:textId="77777777" w:rsidR="003B26B2" w:rsidRPr="003963F1" w:rsidRDefault="003B26B2">
      <w:pPr>
        <w:pStyle w:val="Heading2"/>
        <w:ind w:left="567" w:hanging="567"/>
        <w:rPr>
          <w:sz w:val="20"/>
        </w:rPr>
        <w:pPrChange w:id="443" w:author="Eivind Mong" w:date="2018-04-20T15:32:00Z">
          <w:pPr>
            <w:pStyle w:val="Heading2"/>
          </w:pPr>
        </w:pPrChange>
      </w:pPr>
      <w:bookmarkStart w:id="444" w:name="_Toc454280187"/>
      <w:r w:rsidRPr="003963F1">
        <w:rPr>
          <w:sz w:val="20"/>
        </w:rPr>
        <w:t>Dataset Loading</w:t>
      </w:r>
      <w:r w:rsidR="00352BAA" w:rsidRPr="003963F1">
        <w:rPr>
          <w:sz w:val="20"/>
        </w:rPr>
        <w:t xml:space="preserve"> and Unloading</w:t>
      </w:r>
      <w:bookmarkEnd w:id="444"/>
    </w:p>
    <w:p w14:paraId="4E39E2F6" w14:textId="5A139657" w:rsidR="008769D2" w:rsidRDefault="008769D2" w:rsidP="003963F1">
      <w:r>
        <w:t>S-129 datasets are</w:t>
      </w:r>
      <w:r w:rsidR="00B968BB">
        <w:t xml:space="preserve"> intended to be overlays to ENC and always displayed with these in the background. Systems that support the display of S-129 datasets should provide the user with</w:t>
      </w:r>
      <w:r>
        <w:t xml:space="preserve"> </w:t>
      </w:r>
      <w:r w:rsidR="00B968BB">
        <w:t xml:space="preserve">easy functions to turn on off S-129 datasets. </w:t>
      </w:r>
    </w:p>
    <w:p w14:paraId="4F1AF363" w14:textId="3657BBAB" w:rsidR="00B968BB" w:rsidRDefault="00B968BB" w:rsidP="003963F1">
      <w:r>
        <w:t>All S-129 datasets are scale independent and</w:t>
      </w:r>
      <w:r w:rsidR="007058EA">
        <w:t xml:space="preserve"> will therefore be usable with the whole scale range of ENCs in the UKCM zone.</w:t>
      </w:r>
      <w:r w:rsidR="003F5BD2">
        <w:t xml:space="preserve"> The various feature instances within the dataset may include scaleMinimum attributes, but these do not change the resolution or validity of the data, only if the data should be visible at a particular screen resolution.</w:t>
      </w:r>
    </w:p>
    <w:p w14:paraId="7EFE9DAA" w14:textId="72598CE7" w:rsidR="00455A92" w:rsidRPr="00E25847" w:rsidRDefault="00455A92" w:rsidP="003963F1">
      <w:r>
        <w:t>Optionally, S-129 datasets can be viewed as overlays to a combination of ENC and S-102 datasets. The same requirements to allow the user to easily toggle the S-129 dataset on/off persist.</w:t>
      </w:r>
    </w:p>
    <w:p w14:paraId="2C441AD9" w14:textId="541016BF" w:rsidR="00C3427E" w:rsidRPr="003963F1" w:rsidRDefault="0053708D" w:rsidP="003963F1">
      <w:pPr>
        <w:pStyle w:val="Heading1"/>
      </w:pPr>
      <w:bookmarkStart w:id="445" w:name="_Toc454280188"/>
      <w:r w:rsidRPr="003963F1">
        <w:t>Geometry</w:t>
      </w:r>
      <w:bookmarkEnd w:id="437"/>
      <w:bookmarkEnd w:id="438"/>
      <w:r w:rsidR="00F73215" w:rsidRPr="003963F1">
        <w:t xml:space="preserve"> </w:t>
      </w:r>
      <w:bookmarkEnd w:id="445"/>
    </w:p>
    <w:p w14:paraId="2143B612" w14:textId="026C8530" w:rsidR="00941F24" w:rsidRPr="003963F1" w:rsidRDefault="007058EA" w:rsidP="00972855">
      <w:pPr>
        <w:pStyle w:val="note0"/>
        <w:rPr>
          <w:i w:val="0"/>
          <w:color w:val="auto"/>
        </w:rPr>
      </w:pPr>
      <w:bookmarkStart w:id="446" w:name="_Toc288810288"/>
      <w:bookmarkStart w:id="447" w:name="_Toc288812335"/>
      <w:r w:rsidRPr="003963F1">
        <w:rPr>
          <w:i w:val="0"/>
          <w:color w:val="auto"/>
        </w:rPr>
        <w:t xml:space="preserve">Geometry in </w:t>
      </w:r>
      <w:bookmarkStart w:id="448" w:name="_Toc225648316"/>
      <w:bookmarkStart w:id="449" w:name="_Toc225065173"/>
      <w:bookmarkEnd w:id="446"/>
      <w:bookmarkEnd w:id="447"/>
      <w:r w:rsidRPr="003963F1">
        <w:rPr>
          <w:i w:val="0"/>
          <w:color w:val="auto"/>
        </w:rPr>
        <w:t>S-129 datasets conforms to S-100 Geometry level 3a</w:t>
      </w:r>
      <w:r>
        <w:rPr>
          <w:i w:val="0"/>
          <w:color w:val="auto"/>
        </w:rPr>
        <w:t>.</w:t>
      </w:r>
    </w:p>
    <w:p w14:paraId="69D0C6F7" w14:textId="77777777" w:rsidR="00053F52" w:rsidRDefault="00BB0421" w:rsidP="00972855">
      <w:pPr>
        <w:pStyle w:val="Heading1"/>
        <w:rPr>
          <w:sz w:val="20"/>
        </w:rPr>
      </w:pPr>
      <w:bookmarkStart w:id="450" w:name="_Toc454280189"/>
      <w:r w:rsidRPr="00795958">
        <w:rPr>
          <w:sz w:val="20"/>
        </w:rPr>
        <w:t>Coordinate Reference Systems</w:t>
      </w:r>
      <w:r w:rsidR="004504B9" w:rsidRPr="00795958">
        <w:rPr>
          <w:sz w:val="20"/>
        </w:rPr>
        <w:t xml:space="preserve"> (CRS)</w:t>
      </w:r>
      <w:bookmarkEnd w:id="448"/>
      <w:bookmarkEnd w:id="449"/>
    </w:p>
    <w:p w14:paraId="3DAC88BC" w14:textId="529A80CA" w:rsidR="00A0577E" w:rsidRPr="00795958" w:rsidRDefault="00053F52" w:rsidP="00795958">
      <w:pPr>
        <w:pStyle w:val="Heading1"/>
        <w:numPr>
          <w:ilvl w:val="0"/>
          <w:numId w:val="0"/>
        </w:numPr>
        <w:rPr>
          <w:b w:val="0"/>
          <w:sz w:val="20"/>
        </w:rPr>
      </w:pPr>
      <w:r w:rsidRPr="00795958">
        <w:rPr>
          <w:b w:val="0"/>
          <w:sz w:val="20"/>
        </w:rPr>
        <w:t xml:space="preserve">The location of a feature in the S-100 standard is defined by means of coordinates, which relate a feature to a position. </w:t>
      </w:r>
      <w:bookmarkEnd w:id="450"/>
    </w:p>
    <w:p w14:paraId="3092B1DF" w14:textId="18218503" w:rsidR="00C13B4C" w:rsidRPr="003963F1" w:rsidRDefault="00C13B4C">
      <w:pPr>
        <w:pStyle w:val="Heading2"/>
        <w:ind w:left="567" w:hanging="567"/>
        <w:rPr>
          <w:sz w:val="20"/>
        </w:rPr>
        <w:pPrChange w:id="451" w:author="Eivind Mong" w:date="2018-04-20T15:41:00Z">
          <w:pPr>
            <w:pStyle w:val="Heading2"/>
            <w:ind w:left="0" w:firstLine="0"/>
          </w:pPr>
        </w:pPrChange>
      </w:pPr>
      <w:bookmarkStart w:id="452" w:name="_Toc225648317"/>
      <w:bookmarkStart w:id="453" w:name="_Toc225065174"/>
      <w:bookmarkStart w:id="454" w:name="_Toc454280190"/>
      <w:r w:rsidRPr="003963F1">
        <w:rPr>
          <w:sz w:val="20"/>
        </w:rPr>
        <w:t xml:space="preserve">Horizontal </w:t>
      </w:r>
      <w:bookmarkEnd w:id="452"/>
      <w:bookmarkEnd w:id="453"/>
      <w:bookmarkEnd w:id="454"/>
      <w:r w:rsidRPr="003963F1">
        <w:rPr>
          <w:sz w:val="20"/>
        </w:rPr>
        <w:t>R</w:t>
      </w:r>
      <w:r w:rsidR="002F035B" w:rsidRPr="003963F1">
        <w:rPr>
          <w:sz w:val="20"/>
        </w:rPr>
        <w:t xml:space="preserve">eference </w:t>
      </w:r>
      <w:r w:rsidRPr="003963F1">
        <w:rPr>
          <w:sz w:val="20"/>
        </w:rPr>
        <w:t>S</w:t>
      </w:r>
      <w:r w:rsidR="002F035B" w:rsidRPr="003963F1">
        <w:rPr>
          <w:sz w:val="20"/>
        </w:rPr>
        <w:t>ystem</w:t>
      </w:r>
      <w:bookmarkStart w:id="455" w:name="_Toc288810276"/>
      <w:bookmarkStart w:id="456" w:name="_Toc288812323"/>
      <w:r w:rsidR="002F035B" w:rsidRPr="003963F1">
        <w:rPr>
          <w:sz w:val="20"/>
        </w:rPr>
        <w:t xml:space="preserve"> </w:t>
      </w:r>
      <w:r w:rsidR="002F035B" w:rsidRPr="003963F1">
        <w:rPr>
          <w:sz w:val="20"/>
        </w:rPr>
        <w:tab/>
      </w:r>
      <w:r w:rsidR="002F035B" w:rsidRPr="003963F1">
        <w:rPr>
          <w:sz w:val="20"/>
        </w:rPr>
        <w:tab/>
      </w:r>
      <w:r w:rsidR="002F035B" w:rsidRPr="003963F1">
        <w:rPr>
          <w:sz w:val="20"/>
        </w:rPr>
        <w:tab/>
      </w:r>
    </w:p>
    <w:p w14:paraId="20C2AC74" w14:textId="71EA6A41" w:rsidR="002F035B" w:rsidRPr="003963F1" w:rsidRDefault="007058EA" w:rsidP="00795958">
      <w:pPr>
        <w:pStyle w:val="Heading2"/>
        <w:numPr>
          <w:ilvl w:val="0"/>
          <w:numId w:val="0"/>
        </w:numPr>
        <w:rPr>
          <w:b w:val="0"/>
          <w:bCs w:val="0"/>
          <w:sz w:val="20"/>
        </w:rPr>
      </w:pPr>
      <w:r>
        <w:rPr>
          <w:b w:val="0"/>
          <w:bCs w:val="0"/>
          <w:sz w:val="20"/>
        </w:rPr>
        <w:t>In S-129 datasets</w:t>
      </w:r>
      <w:r w:rsidR="00C13B4C" w:rsidRPr="003963F1">
        <w:rPr>
          <w:b w:val="0"/>
          <w:bCs w:val="0"/>
          <w:sz w:val="20"/>
        </w:rPr>
        <w:t xml:space="preserve"> </w:t>
      </w:r>
      <w:r>
        <w:rPr>
          <w:b w:val="0"/>
          <w:bCs w:val="0"/>
          <w:sz w:val="20"/>
        </w:rPr>
        <w:t xml:space="preserve">the </w:t>
      </w:r>
      <w:r w:rsidR="00C13B4C" w:rsidRPr="003963F1">
        <w:rPr>
          <w:b w:val="0"/>
          <w:bCs w:val="0"/>
          <w:sz w:val="20"/>
        </w:rPr>
        <w:t xml:space="preserve">horizontal CRS must be the ellipsoidal (geodetic) system EPSG: 4326 (WGS84).  The full reference to EPSG: 4326 can be found at </w:t>
      </w:r>
      <w:hyperlink r:id="rId17" w:history="1">
        <w:r w:rsidR="00C13B4C" w:rsidRPr="003963F1">
          <w:rPr>
            <w:bCs w:val="0"/>
            <w:sz w:val="20"/>
          </w:rPr>
          <w:t>www.epsg-registry.org</w:t>
        </w:r>
      </w:hyperlink>
      <w:r w:rsidR="00C13B4C" w:rsidRPr="003963F1">
        <w:rPr>
          <w:b w:val="0"/>
          <w:bCs w:val="0"/>
          <w:sz w:val="20"/>
        </w:rPr>
        <w:t xml:space="preserve"> </w:t>
      </w:r>
      <w:r w:rsidR="002F035B" w:rsidRPr="003963F1">
        <w:rPr>
          <w:b w:val="0"/>
          <w:bCs w:val="0"/>
          <w:sz w:val="20"/>
        </w:rPr>
        <w:tab/>
      </w:r>
      <w:bookmarkStart w:id="457" w:name="_Toc288810277"/>
      <w:bookmarkStart w:id="458" w:name="_Toc288812324"/>
      <w:bookmarkEnd w:id="455"/>
      <w:bookmarkEnd w:id="456"/>
    </w:p>
    <w:p w14:paraId="675EB235" w14:textId="2087D13F" w:rsidR="002F035B" w:rsidRPr="00795958" w:rsidRDefault="002F035B" w:rsidP="00053F52">
      <w:pPr>
        <w:pStyle w:val="Label1"/>
        <w:ind w:left="3969" w:hanging="3969"/>
        <w:rPr>
          <w:sz w:val="20"/>
          <w:szCs w:val="20"/>
        </w:rPr>
      </w:pPr>
      <w:r w:rsidRPr="00795958">
        <w:rPr>
          <w:sz w:val="20"/>
          <w:szCs w:val="20"/>
        </w:rPr>
        <w:t xml:space="preserve">Projection: </w:t>
      </w:r>
      <w:r w:rsidRPr="00795958">
        <w:rPr>
          <w:sz w:val="20"/>
          <w:szCs w:val="20"/>
        </w:rPr>
        <w:tab/>
      </w:r>
      <w:r w:rsidR="00C13B4C" w:rsidRPr="00795958">
        <w:rPr>
          <w:b w:val="0"/>
          <w:sz w:val="20"/>
          <w:szCs w:val="20"/>
        </w:rPr>
        <w:t>EPSG:4326 (WGS84)</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bookmarkStart w:id="459" w:name="_Toc288810278"/>
      <w:bookmarkStart w:id="460" w:name="_Toc288812325"/>
      <w:bookmarkEnd w:id="457"/>
      <w:bookmarkEnd w:id="458"/>
    </w:p>
    <w:p w14:paraId="44AFCBE4" w14:textId="02FD61C1" w:rsidR="002F035B" w:rsidRPr="00795958" w:rsidRDefault="002F035B" w:rsidP="00053F52">
      <w:pPr>
        <w:pStyle w:val="Label1"/>
        <w:ind w:left="3969" w:hanging="3969"/>
        <w:rPr>
          <w:sz w:val="20"/>
          <w:szCs w:val="20"/>
        </w:rPr>
      </w:pPr>
      <w:bookmarkStart w:id="461" w:name="_Toc288810280"/>
      <w:bookmarkStart w:id="462" w:name="_Toc288812327"/>
      <w:bookmarkEnd w:id="459"/>
      <w:bookmarkEnd w:id="460"/>
      <w:r w:rsidRPr="00795958">
        <w:rPr>
          <w:sz w:val="20"/>
          <w:szCs w:val="20"/>
        </w:rPr>
        <w:t xml:space="preserve">Coordinate reference system registry: </w:t>
      </w:r>
      <w:r w:rsidRPr="00795958">
        <w:rPr>
          <w:sz w:val="20"/>
          <w:szCs w:val="20"/>
        </w:rPr>
        <w:tab/>
      </w:r>
      <w:hyperlink r:id="rId18" w:history="1">
        <w:r w:rsidRPr="00795958">
          <w:rPr>
            <w:rStyle w:val="Hyperlink"/>
            <w:b w:val="0"/>
            <w:sz w:val="20"/>
            <w:szCs w:val="20"/>
            <w:lang w:val="en-US"/>
          </w:rPr>
          <w:t xml:space="preserve">EPSG Geodetic Parameter </w:t>
        </w:r>
        <w:bookmarkEnd w:id="461"/>
        <w:bookmarkEnd w:id="462"/>
        <w:r w:rsidRPr="00795958">
          <w:rPr>
            <w:rStyle w:val="Hyperlink"/>
            <w:b w:val="0"/>
            <w:sz w:val="20"/>
            <w:szCs w:val="20"/>
            <w:lang w:val="en-US"/>
          </w:rPr>
          <w:t>Registry</w:t>
        </w:r>
      </w:hyperlink>
      <w:r w:rsidRPr="00795958">
        <w:rPr>
          <w:sz w:val="20"/>
          <w:szCs w:val="20"/>
        </w:rPr>
        <w:t xml:space="preserve"> </w:t>
      </w:r>
    </w:p>
    <w:p w14:paraId="272DB848" w14:textId="77777777" w:rsidR="002F035B" w:rsidRPr="00795958" w:rsidRDefault="002F035B" w:rsidP="00053F52">
      <w:pPr>
        <w:pStyle w:val="Label1"/>
        <w:ind w:left="3969" w:hanging="3969"/>
        <w:rPr>
          <w:sz w:val="20"/>
          <w:szCs w:val="20"/>
        </w:rPr>
      </w:pPr>
      <w:bookmarkStart w:id="463" w:name="_Toc288810282"/>
      <w:bookmarkStart w:id="464" w:name="_Toc288812329"/>
      <w:r w:rsidRPr="00795958">
        <w:rPr>
          <w:sz w:val="20"/>
          <w:szCs w:val="20"/>
        </w:rPr>
        <w:t xml:space="preserve">Date type (according to ISO 19115):  </w:t>
      </w:r>
      <w:r w:rsidRPr="00795958">
        <w:rPr>
          <w:sz w:val="20"/>
          <w:szCs w:val="20"/>
        </w:rPr>
        <w:tab/>
      </w:r>
      <w:r w:rsidRPr="00795958">
        <w:rPr>
          <w:sz w:val="20"/>
          <w:szCs w:val="20"/>
        </w:rPr>
        <w:tab/>
      </w:r>
      <w:bookmarkEnd w:id="463"/>
      <w:bookmarkEnd w:id="464"/>
      <w:r w:rsidRPr="00795958">
        <w:rPr>
          <w:sz w:val="20"/>
          <w:szCs w:val="20"/>
        </w:rPr>
        <w:t xml:space="preserve"> </w:t>
      </w:r>
    </w:p>
    <w:p w14:paraId="20035C74" w14:textId="3892B8F2" w:rsidR="002F035B" w:rsidRPr="00795958" w:rsidRDefault="002F035B" w:rsidP="00053F52">
      <w:pPr>
        <w:spacing w:after="0" w:line="360" w:lineRule="auto"/>
        <w:ind w:left="3969" w:hanging="3969"/>
        <w:rPr>
          <w:rStyle w:val="LabeldataChar"/>
        </w:rPr>
      </w:pPr>
      <w:bookmarkStart w:id="465" w:name="_Toc288810283"/>
      <w:bookmarkStart w:id="466" w:name="_Toc288812330"/>
      <w:r w:rsidRPr="0020149E">
        <w:rPr>
          <w:rStyle w:val="Label1Char"/>
          <w:sz w:val="20"/>
          <w:szCs w:val="20"/>
        </w:rPr>
        <w:t>Responsible party:</w:t>
      </w:r>
      <w:r w:rsidRPr="00E8248B">
        <w:t xml:space="preserve">  </w:t>
      </w:r>
      <w:r w:rsidRPr="00E8248B">
        <w:tab/>
      </w:r>
      <w:r w:rsidRPr="00E8248B">
        <w:rPr>
          <w:rStyle w:val="LabeldataChar"/>
        </w:rPr>
        <w:t xml:space="preserve">International </w:t>
      </w:r>
      <w:r w:rsidR="005842CD" w:rsidRPr="00E8248B">
        <w:rPr>
          <w:rStyle w:val="LabeldataChar"/>
        </w:rPr>
        <w:t xml:space="preserve">Association </w:t>
      </w:r>
      <w:r w:rsidRPr="00E8248B">
        <w:rPr>
          <w:rStyle w:val="LabeldataChar"/>
        </w:rPr>
        <w:t>of Oil and Gas Producers</w:t>
      </w:r>
      <w:bookmarkEnd w:id="465"/>
      <w:bookmarkEnd w:id="466"/>
      <w:r w:rsidRPr="00E8248B">
        <w:rPr>
          <w:rStyle w:val="LabeldataChar"/>
        </w:rPr>
        <w:t xml:space="preserve"> (</w:t>
      </w:r>
      <w:r w:rsidR="005842CD" w:rsidRPr="00E8248B">
        <w:rPr>
          <w:rStyle w:val="LabeldataChar"/>
        </w:rPr>
        <w:t>I</w:t>
      </w:r>
      <w:r w:rsidRPr="00E8248B">
        <w:rPr>
          <w:rStyle w:val="LabeldataChar"/>
        </w:rPr>
        <w:t xml:space="preserve">OGP) </w:t>
      </w:r>
    </w:p>
    <w:p w14:paraId="3BFE8DC1" w14:textId="075E2136" w:rsidR="002F035B" w:rsidRPr="00E8248B" w:rsidRDefault="002F035B" w:rsidP="00053F52">
      <w:pPr>
        <w:spacing w:after="0" w:line="360" w:lineRule="auto"/>
        <w:ind w:left="3969" w:hanging="3969"/>
      </w:pPr>
      <w:bookmarkStart w:id="467" w:name="_Toc288810284"/>
      <w:bookmarkStart w:id="468" w:name="_Toc288812331"/>
      <w:r w:rsidRPr="0020149E">
        <w:rPr>
          <w:rStyle w:val="Label1Char"/>
          <w:sz w:val="20"/>
          <w:szCs w:val="20"/>
        </w:rPr>
        <w:t>URL:</w:t>
      </w:r>
      <w:r w:rsidRPr="00E8248B">
        <w:t xml:space="preserve">  </w:t>
      </w:r>
      <w:bookmarkEnd w:id="467"/>
      <w:bookmarkEnd w:id="468"/>
      <w:r w:rsidR="00221A42" w:rsidRPr="00E8248B">
        <w:tab/>
      </w:r>
      <w:r w:rsidRPr="008B4127">
        <w:rPr>
          <w:rStyle w:val="Label1Char"/>
          <w:b w:val="0"/>
          <w:color w:val="0000FF"/>
          <w:sz w:val="20"/>
          <w:szCs w:val="20"/>
          <w:u w:val="single"/>
        </w:rPr>
        <w:t>http://www.</w:t>
      </w:r>
      <w:r w:rsidR="005842CD" w:rsidRPr="008B4127">
        <w:rPr>
          <w:rStyle w:val="Label1Char"/>
          <w:b w:val="0"/>
          <w:color w:val="0000FF"/>
          <w:sz w:val="20"/>
          <w:szCs w:val="20"/>
          <w:u w:val="single"/>
        </w:rPr>
        <w:t>i</w:t>
      </w:r>
      <w:r w:rsidRPr="008B4127">
        <w:rPr>
          <w:rStyle w:val="Label1Char"/>
          <w:b w:val="0"/>
          <w:color w:val="0000FF"/>
          <w:sz w:val="20"/>
          <w:szCs w:val="20"/>
          <w:u w:val="single"/>
        </w:rPr>
        <w:t>ogp.org</w:t>
      </w:r>
    </w:p>
    <w:p w14:paraId="2F91071F" w14:textId="277279AE" w:rsidR="002F035B" w:rsidRPr="00795958" w:rsidDel="00A64F3F" w:rsidRDefault="002F035B" w:rsidP="00053F52">
      <w:pPr>
        <w:pStyle w:val="Label1"/>
        <w:ind w:left="3969" w:hanging="3969"/>
        <w:rPr>
          <w:del w:id="469" w:author="Eivind Mong" w:date="2018-06-19T12:23:00Z"/>
          <w:sz w:val="20"/>
          <w:szCs w:val="20"/>
        </w:rPr>
      </w:pPr>
      <w:bookmarkStart w:id="470" w:name="_Toc288810285"/>
      <w:bookmarkStart w:id="471" w:name="_Toc288812332"/>
      <w:commentRangeStart w:id="472"/>
      <w:del w:id="473" w:author="Eivind Mong" w:date="2018-06-19T12:23:00Z">
        <w:r w:rsidRPr="00795958" w:rsidDel="00A64F3F">
          <w:rPr>
            <w:sz w:val="20"/>
            <w:szCs w:val="20"/>
          </w:rPr>
          <w:delText xml:space="preserve">Coordinate reference system identifier (CRSID):  </w:delText>
        </w:r>
        <w:bookmarkEnd w:id="470"/>
        <w:bookmarkEnd w:id="471"/>
      </w:del>
    </w:p>
    <w:p w14:paraId="69CAFA37" w14:textId="6D6E3159" w:rsidR="00537689" w:rsidDel="00A64F3F" w:rsidRDefault="002F035B" w:rsidP="00053F52">
      <w:pPr>
        <w:pStyle w:val="Label1"/>
        <w:ind w:left="3969" w:hanging="3969"/>
        <w:rPr>
          <w:del w:id="474" w:author="Eivind Mong" w:date="2018-06-19T12:23:00Z"/>
          <w:sz w:val="20"/>
          <w:szCs w:val="20"/>
        </w:rPr>
      </w:pPr>
      <w:bookmarkStart w:id="475" w:name="_Toc288810286"/>
      <w:bookmarkStart w:id="476" w:name="_Toc288812333"/>
      <w:del w:id="477" w:author="Eivind Mong" w:date="2018-06-19T12:23:00Z">
        <w:r w:rsidRPr="00795958" w:rsidDel="00A64F3F">
          <w:rPr>
            <w:sz w:val="20"/>
            <w:szCs w:val="20"/>
          </w:rPr>
          <w:delText xml:space="preserve">Code space: </w:delText>
        </w:r>
        <w:bookmarkStart w:id="478" w:name="_Geometric_representation_M"/>
        <w:bookmarkEnd w:id="475"/>
        <w:bookmarkEnd w:id="476"/>
        <w:bookmarkEnd w:id="478"/>
        <w:commentRangeEnd w:id="472"/>
        <w:r w:rsidR="007058EA" w:rsidDel="00A64F3F">
          <w:rPr>
            <w:rStyle w:val="CommentReference"/>
            <w:b w:val="0"/>
            <w:szCs w:val="20"/>
          </w:rPr>
          <w:commentReference w:id="472"/>
        </w:r>
      </w:del>
    </w:p>
    <w:p w14:paraId="47C5BB95" w14:textId="5EA3EB32" w:rsidR="0020149E" w:rsidRDefault="0020149E" w:rsidP="00795958">
      <w:pPr>
        <w:pStyle w:val="Heading2"/>
        <w:ind w:left="0" w:firstLine="0"/>
      </w:pPr>
      <w:r>
        <w:t>Vertical Reference System</w:t>
      </w:r>
    </w:p>
    <w:p w14:paraId="3EC7A67B" w14:textId="4A22A520" w:rsidR="0020149E" w:rsidRPr="00816B9A" w:rsidRDefault="0020149E" w:rsidP="00795958">
      <w:pPr>
        <w:pStyle w:val="Label1"/>
        <w:spacing w:line="259" w:lineRule="auto"/>
        <w:ind w:left="0" w:firstLine="0"/>
        <w:rPr>
          <w:b w:val="0"/>
          <w:sz w:val="20"/>
          <w:szCs w:val="20"/>
        </w:rPr>
      </w:pPr>
      <w:r w:rsidRPr="0020149E">
        <w:rPr>
          <w:b w:val="0"/>
          <w:sz w:val="20"/>
          <w:szCs w:val="20"/>
        </w:rPr>
        <w:t>The vertical coordinate is directed upward (i.e., away from the Earth’s centr</w:t>
      </w:r>
      <w:r w:rsidR="00BD11C7">
        <w:rPr>
          <w:b w:val="0"/>
          <w:sz w:val="20"/>
          <w:szCs w:val="20"/>
        </w:rPr>
        <w:t>e</w:t>
      </w:r>
      <w:r w:rsidRPr="0020149E">
        <w:rPr>
          <w:b w:val="0"/>
          <w:sz w:val="20"/>
          <w:szCs w:val="20"/>
        </w:rPr>
        <w:t>) from its origin, the vertical datum, and has units of metres. That is, a positive value for the level of the current relative to the vertical datum means that the level is abov</w:t>
      </w:r>
      <w:r w:rsidRPr="00816B9A">
        <w:rPr>
          <w:b w:val="0"/>
          <w:sz w:val="20"/>
          <w:szCs w:val="20"/>
        </w:rPr>
        <w:t>e the vertical datum. This is consistent with the bathymetric CRS in S-102</w:t>
      </w:r>
      <w:r w:rsidR="00455A92">
        <w:rPr>
          <w:b w:val="0"/>
          <w:sz w:val="20"/>
          <w:szCs w:val="20"/>
        </w:rPr>
        <w:t xml:space="preserve"> 1.0.0</w:t>
      </w:r>
      <w:r w:rsidRPr="00816B9A">
        <w:rPr>
          <w:b w:val="0"/>
          <w:sz w:val="20"/>
          <w:szCs w:val="20"/>
        </w:rPr>
        <w:t>. The vertical datum is not an ellipsoid but is one of the following: (a) the sea surface (</w:t>
      </w:r>
      <w:r w:rsidRPr="00795958">
        <w:rPr>
          <w:b w:val="0"/>
          <w:sz w:val="20"/>
          <w:szCs w:val="20"/>
          <w:highlight w:val="yellow"/>
        </w:rPr>
        <w:t>defined in Clause 1.4.2</w:t>
      </w:r>
      <w:r w:rsidRPr="0020149E">
        <w:rPr>
          <w:b w:val="0"/>
          <w:sz w:val="20"/>
          <w:szCs w:val="20"/>
        </w:rPr>
        <w:t>), (b) a vertical, sounding, or chart datum (MSL, LAT, etc.), or (c)</w:t>
      </w:r>
      <w:r w:rsidRPr="00816B9A">
        <w:rPr>
          <w:b w:val="0"/>
          <w:sz w:val="20"/>
          <w:szCs w:val="20"/>
        </w:rPr>
        <w:t xml:space="preserve"> the sea floor.</w:t>
      </w:r>
    </w:p>
    <w:p w14:paraId="2B58B9F4" w14:textId="77777777" w:rsidR="00816B9A" w:rsidRDefault="00816B9A" w:rsidP="0020149E">
      <w:pPr>
        <w:pStyle w:val="Label1"/>
        <w:ind w:left="0" w:firstLine="0"/>
        <w:rPr>
          <w:sz w:val="20"/>
          <w:szCs w:val="20"/>
        </w:rPr>
      </w:pPr>
    </w:p>
    <w:p w14:paraId="0C4AA211" w14:textId="2D951B72" w:rsidR="0020149E" w:rsidRPr="00795958" w:rsidRDefault="0020149E" w:rsidP="0020149E">
      <w:pPr>
        <w:pStyle w:val="Label1"/>
        <w:ind w:left="0" w:firstLine="0"/>
        <w:rPr>
          <w:sz w:val="20"/>
          <w:szCs w:val="20"/>
        </w:rPr>
      </w:pPr>
      <w:r w:rsidRPr="00795958">
        <w:rPr>
          <w:sz w:val="20"/>
          <w:szCs w:val="20"/>
        </w:rPr>
        <w:t>6.3 Temporal Reference System</w:t>
      </w:r>
    </w:p>
    <w:p w14:paraId="4F974054" w14:textId="77777777" w:rsidR="00455A92" w:rsidRDefault="0020149E" w:rsidP="00795958">
      <w:pPr>
        <w:pStyle w:val="Label1"/>
        <w:spacing w:line="259" w:lineRule="auto"/>
        <w:ind w:left="0" w:firstLine="0"/>
        <w:rPr>
          <w:b w:val="0"/>
          <w:sz w:val="20"/>
          <w:szCs w:val="20"/>
          <w:highlight w:val="yellow"/>
        </w:rPr>
      </w:pPr>
      <w:r w:rsidRPr="0020149E">
        <w:rPr>
          <w:b w:val="0"/>
          <w:sz w:val="20"/>
          <w:szCs w:val="20"/>
        </w:rPr>
        <w:t xml:space="preserve">The temporal reference system is the Gregorian calendar for date and UTC for time. </w:t>
      </w:r>
      <w:r w:rsidRPr="00795958">
        <w:rPr>
          <w:b w:val="0"/>
          <w:sz w:val="20"/>
          <w:szCs w:val="20"/>
          <w:highlight w:val="yellow"/>
        </w:rPr>
        <w:t>Time is measured by reference to Calendar dates and Clock time in accordance with ISO 19108:2002, Temporal Schema clause 5.4.4.</w:t>
      </w:r>
      <w:r w:rsidR="00455A92">
        <w:rPr>
          <w:b w:val="0"/>
          <w:sz w:val="20"/>
          <w:szCs w:val="20"/>
          <w:highlight w:val="yellow"/>
        </w:rPr>
        <w:t xml:space="preserve"> All date and time variables must follow the format specified in</w:t>
      </w:r>
      <w:r w:rsidRPr="00795958">
        <w:rPr>
          <w:b w:val="0"/>
          <w:sz w:val="20"/>
          <w:szCs w:val="20"/>
          <w:highlight w:val="yellow"/>
        </w:rPr>
        <w:t xml:space="preserve"> </w:t>
      </w:r>
      <w:r w:rsidR="00455A92">
        <w:rPr>
          <w:b w:val="0"/>
          <w:sz w:val="20"/>
          <w:szCs w:val="20"/>
          <w:highlight w:val="yellow"/>
        </w:rPr>
        <w:t>ISO8601:2004. Specifically the following formats shall be used;</w:t>
      </w:r>
    </w:p>
    <w:p w14:paraId="6D2211DE" w14:textId="0CCB3092" w:rsidR="00455A92" w:rsidRPr="00455A92" w:rsidRDefault="00455A92" w:rsidP="003963F1">
      <w:pPr>
        <w:pStyle w:val="Label1"/>
        <w:numPr>
          <w:ilvl w:val="0"/>
          <w:numId w:val="68"/>
        </w:numPr>
        <w:spacing w:line="259" w:lineRule="auto"/>
        <w:rPr>
          <w:b w:val="0"/>
          <w:sz w:val="20"/>
          <w:szCs w:val="20"/>
          <w:rPrChange w:id="479" w:author="Eivind Mong" w:date="2018-04-20T15:56:00Z">
            <w:rPr>
              <w:b w:val="0"/>
              <w:sz w:val="20"/>
              <w:szCs w:val="20"/>
              <w:highlight w:val="yellow"/>
            </w:rPr>
          </w:rPrChange>
        </w:rPr>
      </w:pPr>
      <w:r>
        <w:rPr>
          <w:b w:val="0"/>
          <w:sz w:val="20"/>
          <w:szCs w:val="20"/>
          <w:highlight w:val="yellow"/>
        </w:rPr>
        <w:t>D</w:t>
      </w:r>
      <w:r w:rsidR="0020149E" w:rsidRPr="00795958">
        <w:rPr>
          <w:b w:val="0"/>
          <w:sz w:val="20"/>
          <w:szCs w:val="20"/>
          <w:highlight w:val="yellow"/>
        </w:rPr>
        <w:t>ate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 xml:space="preserve">have the following 8-character format: yyyymmdd. </w:t>
      </w:r>
    </w:p>
    <w:p w14:paraId="763636DE" w14:textId="6DEC5951" w:rsidR="00455A92" w:rsidRPr="00455A92" w:rsidRDefault="00455A92" w:rsidP="003963F1">
      <w:pPr>
        <w:pStyle w:val="Label1"/>
        <w:numPr>
          <w:ilvl w:val="0"/>
          <w:numId w:val="68"/>
        </w:numPr>
        <w:spacing w:line="259" w:lineRule="auto"/>
        <w:rPr>
          <w:b w:val="0"/>
          <w:sz w:val="20"/>
          <w:szCs w:val="20"/>
          <w:rPrChange w:id="480" w:author="Eivind Mong" w:date="2018-04-20T15:56:00Z">
            <w:rPr>
              <w:b w:val="0"/>
              <w:sz w:val="20"/>
              <w:szCs w:val="20"/>
              <w:highlight w:val="yellow"/>
            </w:rPr>
          </w:rPrChange>
        </w:rPr>
      </w:pPr>
      <w:r>
        <w:rPr>
          <w:b w:val="0"/>
          <w:sz w:val="20"/>
          <w:szCs w:val="20"/>
          <w:highlight w:val="yellow"/>
        </w:rPr>
        <w:t>T</w:t>
      </w:r>
      <w:r w:rsidR="0020149E" w:rsidRPr="00795958">
        <w:rPr>
          <w:b w:val="0"/>
          <w:sz w:val="20"/>
          <w:szCs w:val="20"/>
          <w:highlight w:val="yellow"/>
        </w:rPr>
        <w:t>ime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 xml:space="preserve">have the following 7-character format: hhmmssZ. </w:t>
      </w:r>
    </w:p>
    <w:p w14:paraId="62743A8C" w14:textId="2C3DB725" w:rsidR="0020149E" w:rsidRDefault="00455A92" w:rsidP="003963F1">
      <w:pPr>
        <w:pStyle w:val="Label1"/>
        <w:numPr>
          <w:ilvl w:val="0"/>
          <w:numId w:val="68"/>
        </w:numPr>
        <w:spacing w:line="259" w:lineRule="auto"/>
        <w:rPr>
          <w:ins w:id="481" w:author="Eivind Mong" w:date="2018-06-22T12:42:00Z"/>
          <w:b w:val="0"/>
          <w:sz w:val="20"/>
          <w:szCs w:val="20"/>
        </w:rPr>
      </w:pPr>
      <w:r>
        <w:rPr>
          <w:b w:val="0"/>
          <w:sz w:val="20"/>
          <w:szCs w:val="20"/>
          <w:highlight w:val="yellow"/>
        </w:rPr>
        <w:t>D</w:t>
      </w:r>
      <w:r w:rsidR="0020149E" w:rsidRPr="00795958">
        <w:rPr>
          <w:b w:val="0"/>
          <w:sz w:val="20"/>
          <w:szCs w:val="20"/>
          <w:highlight w:val="yellow"/>
        </w:rPr>
        <w:t>ate-time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have the following 16-character format:  yyyymmddThhmmssZ.</w:t>
      </w:r>
    </w:p>
    <w:p w14:paraId="4D523A40" w14:textId="77777777" w:rsidR="009348B7" w:rsidRPr="00795958" w:rsidRDefault="009348B7">
      <w:pPr>
        <w:pStyle w:val="Label1"/>
        <w:spacing w:line="259" w:lineRule="auto"/>
        <w:ind w:left="720" w:firstLine="0"/>
        <w:rPr>
          <w:b w:val="0"/>
          <w:sz w:val="20"/>
          <w:szCs w:val="20"/>
        </w:rPr>
        <w:pPrChange w:id="482" w:author="Eivind Mong" w:date="2018-06-22T12:42:00Z">
          <w:pPr>
            <w:pStyle w:val="Label1"/>
            <w:numPr>
              <w:numId w:val="68"/>
            </w:numPr>
            <w:spacing w:line="259" w:lineRule="auto"/>
            <w:ind w:left="720" w:hanging="360"/>
          </w:pPr>
        </w:pPrChange>
      </w:pPr>
    </w:p>
    <w:p w14:paraId="2AEDF489" w14:textId="77777777" w:rsidR="00BB0421" w:rsidRPr="00795958" w:rsidRDefault="00DE2145" w:rsidP="001C2735">
      <w:pPr>
        <w:pStyle w:val="Heading1"/>
        <w:rPr>
          <w:sz w:val="20"/>
        </w:rPr>
      </w:pPr>
      <w:bookmarkStart w:id="483" w:name="_Toc225648327"/>
      <w:bookmarkStart w:id="484" w:name="_Toc225065184"/>
      <w:bookmarkStart w:id="485" w:name="_Toc454280191"/>
      <w:r w:rsidRPr="00795958">
        <w:rPr>
          <w:sz w:val="20"/>
        </w:rPr>
        <w:t>Data Quality</w:t>
      </w:r>
      <w:bookmarkEnd w:id="483"/>
      <w:bookmarkEnd w:id="484"/>
      <w:bookmarkEnd w:id="485"/>
      <w:r w:rsidR="00832ABB" w:rsidRPr="00795958">
        <w:rPr>
          <w:sz w:val="20"/>
        </w:rPr>
        <w:t xml:space="preserve"> </w:t>
      </w:r>
    </w:p>
    <w:p w14:paraId="5BA5B73E" w14:textId="7D6E5707" w:rsidR="00C13B4C" w:rsidRPr="00795958" w:rsidRDefault="00C13B4C">
      <w:pPr>
        <w:pStyle w:val="note0"/>
        <w:rPr>
          <w:i w:val="0"/>
          <w:color w:val="auto"/>
        </w:rPr>
      </w:pPr>
      <w:commentRangeStart w:id="486"/>
      <w:r w:rsidRPr="00795958">
        <w:rPr>
          <w:i w:val="0"/>
          <w:color w:val="auto"/>
        </w:rPr>
        <w:t xml:space="preserve">Quality of </w:t>
      </w:r>
      <w:r>
        <w:rPr>
          <w:i w:val="0"/>
          <w:color w:val="auto"/>
        </w:rPr>
        <w:t xml:space="preserve">under keel clearance management </w:t>
      </w:r>
      <w:r w:rsidRPr="00795958">
        <w:rPr>
          <w:i w:val="0"/>
          <w:color w:val="auto"/>
        </w:rPr>
        <w:t>data for navigation consists of quality of the observed</w:t>
      </w:r>
      <w:r>
        <w:rPr>
          <w:i w:val="0"/>
          <w:color w:val="auto"/>
        </w:rPr>
        <w:t xml:space="preserve"> </w:t>
      </w:r>
      <w:r w:rsidR="00455A92" w:rsidRPr="00795958">
        <w:rPr>
          <w:i w:val="0"/>
          <w:color w:val="auto"/>
        </w:rPr>
        <w:t>/</w:t>
      </w:r>
      <w:r w:rsidR="00455A92">
        <w:rPr>
          <w:i w:val="0"/>
          <w:color w:val="auto"/>
        </w:rPr>
        <w:t xml:space="preserve"> forecast</w:t>
      </w:r>
      <w:r w:rsidRPr="00795958">
        <w:rPr>
          <w:i w:val="0"/>
          <w:color w:val="auto"/>
        </w:rPr>
        <w:t xml:space="preserve"> data</w:t>
      </w:r>
      <w:ins w:id="487" w:author="Marc-Andre" w:date="2018-06-20T10:12:00Z">
        <w:r w:rsidR="009E3DCD">
          <w:rPr>
            <w:i w:val="0"/>
            <w:color w:val="auto"/>
          </w:rPr>
          <w:t xml:space="preserve"> (e.g. bathymetry, tide, water levels, currents, etc.</w:t>
        </w:r>
      </w:ins>
      <w:ins w:id="488" w:author="Marc-Andre" w:date="2018-06-20T10:13:00Z">
        <w:r w:rsidR="009E3DCD">
          <w:rPr>
            <w:i w:val="0"/>
            <w:color w:val="auto"/>
          </w:rPr>
          <w:t>)</w:t>
        </w:r>
      </w:ins>
      <w:r w:rsidRPr="00795958">
        <w:rPr>
          <w:i w:val="0"/>
          <w:color w:val="auto"/>
        </w:rPr>
        <w:t xml:space="preserve">, quality of the positional data, and quality of the time stamp. Quality of the observed data depends on the accuracy of the </w:t>
      </w:r>
      <w:r w:rsidR="00217DE6">
        <w:rPr>
          <w:i w:val="0"/>
          <w:color w:val="auto"/>
        </w:rPr>
        <w:t>vessel’s draught and the forecast transit period through an area requiring under keel clearance management</w:t>
      </w:r>
      <w:r w:rsidR="00455A92">
        <w:rPr>
          <w:i w:val="0"/>
          <w:color w:val="auto"/>
        </w:rPr>
        <w:t>.</w:t>
      </w:r>
      <w:commentRangeEnd w:id="486"/>
      <w:r w:rsidR="00455A92">
        <w:rPr>
          <w:rStyle w:val="CommentReference"/>
          <w:i w:val="0"/>
          <w:color w:val="auto"/>
        </w:rPr>
        <w:commentReference w:id="486"/>
      </w:r>
    </w:p>
    <w:p w14:paraId="5744531F" w14:textId="77777777" w:rsidR="00056ECE" w:rsidRPr="00795958" w:rsidRDefault="00056ECE" w:rsidP="00972855">
      <w:pPr>
        <w:pStyle w:val="Heading1"/>
        <w:rPr>
          <w:sz w:val="20"/>
        </w:rPr>
      </w:pPr>
      <w:bookmarkStart w:id="489" w:name="_Toc225648349"/>
      <w:bookmarkStart w:id="490" w:name="_Toc225065206"/>
      <w:bookmarkStart w:id="491" w:name="_Toc454280192"/>
      <w:r w:rsidRPr="00795958">
        <w:rPr>
          <w:sz w:val="20"/>
        </w:rPr>
        <w:t>Data Capture and Classification</w:t>
      </w:r>
      <w:bookmarkEnd w:id="489"/>
      <w:bookmarkEnd w:id="490"/>
      <w:bookmarkEnd w:id="491"/>
    </w:p>
    <w:p w14:paraId="0C29A992" w14:textId="3088D349" w:rsidR="00CE2392" w:rsidRPr="000D0A65" w:rsidRDefault="001F5F7F">
      <w:pPr>
        <w:pPrChange w:id="492" w:author="Eivind Mong" w:date="2018-04-23T09:16:00Z">
          <w:pPr>
            <w:pStyle w:val="note0"/>
          </w:pPr>
        </w:pPrChange>
      </w:pPr>
      <w:r w:rsidRPr="000D0A65">
        <w:t xml:space="preserve">The Data Capture and Encoding Guide (DCEG) gives guidance for how to encoding UKCM datasets for the various stages of a journey to and through a UKCM zone. </w:t>
      </w:r>
      <w:commentRangeStart w:id="493"/>
      <w:r w:rsidRPr="000D0A65">
        <w:t xml:space="preserve">The document can be found in </w:t>
      </w:r>
      <w:r w:rsidR="000D0A65" w:rsidRPr="003963F1">
        <w:rPr>
          <w:b/>
          <w:bCs/>
          <w:sz w:val="24"/>
          <w:highlight w:val="yellow"/>
        </w:rPr>
        <w:t>Annex</w:t>
      </w:r>
      <w:r w:rsidRPr="003963F1">
        <w:rPr>
          <w:b/>
          <w:bCs/>
          <w:sz w:val="24"/>
          <w:highlight w:val="yellow"/>
        </w:rPr>
        <w:t xml:space="preserve"> </w:t>
      </w:r>
      <w:r w:rsidR="000D0A65" w:rsidRPr="003963F1">
        <w:rPr>
          <w:b/>
          <w:bCs/>
          <w:sz w:val="24"/>
          <w:highlight w:val="yellow"/>
        </w:rPr>
        <w:t>A</w:t>
      </w:r>
      <w:commentRangeEnd w:id="493"/>
      <w:r w:rsidR="000D0A65">
        <w:rPr>
          <w:rStyle w:val="CommentReference"/>
        </w:rPr>
        <w:commentReference w:id="493"/>
      </w:r>
    </w:p>
    <w:p w14:paraId="6CBBFEE8" w14:textId="77777777" w:rsidR="00056ECE" w:rsidRDefault="00056ECE" w:rsidP="00972855">
      <w:pPr>
        <w:pStyle w:val="Heading1"/>
        <w:rPr>
          <w:sz w:val="20"/>
        </w:rPr>
      </w:pPr>
      <w:bookmarkStart w:id="494" w:name="_Toc8629863"/>
      <w:bookmarkStart w:id="495" w:name="_Toc8629995"/>
      <w:bookmarkStart w:id="496" w:name="_Toc19077382"/>
      <w:bookmarkStart w:id="497" w:name="_Toc191284919"/>
      <w:bookmarkStart w:id="498" w:name="_Toc225648351"/>
      <w:bookmarkStart w:id="499" w:name="_Toc225065208"/>
      <w:bookmarkStart w:id="500" w:name="_Toc454280193"/>
      <w:bookmarkEnd w:id="494"/>
      <w:bookmarkEnd w:id="495"/>
      <w:bookmarkEnd w:id="496"/>
      <w:bookmarkEnd w:id="497"/>
      <w:r w:rsidRPr="00795958">
        <w:rPr>
          <w:sz w:val="20"/>
        </w:rPr>
        <w:t>Maintenance</w:t>
      </w:r>
      <w:bookmarkEnd w:id="498"/>
      <w:bookmarkEnd w:id="499"/>
      <w:bookmarkEnd w:id="500"/>
    </w:p>
    <w:p w14:paraId="660A00A5" w14:textId="7149509B" w:rsidR="00CE2392" w:rsidRPr="00CE2392" w:rsidRDefault="00497FCD" w:rsidP="003963F1">
      <w:r>
        <w:t>Dataset maintenance depends on the requirements of the specific UKCM zone, but in general dataset maintenance is performed on a as needed bases.</w:t>
      </w:r>
    </w:p>
    <w:p w14:paraId="1A8DF507" w14:textId="6EBFC30B" w:rsidR="00497FCD" w:rsidRDefault="00C53830" w:rsidP="003963F1">
      <w:pPr>
        <w:pStyle w:val="Heading2"/>
        <w:ind w:left="567" w:hanging="567"/>
        <w:rPr>
          <w:sz w:val="20"/>
        </w:rPr>
      </w:pPr>
      <w:r w:rsidRPr="003963F1">
        <w:rPr>
          <w:sz w:val="20"/>
        </w:rPr>
        <w:t>Maintenance and Update Frequency</w:t>
      </w:r>
    </w:p>
    <w:p w14:paraId="0ED01AAB" w14:textId="5CC3AD08" w:rsidR="00F06F3E" w:rsidRPr="006E266F" w:rsidRDefault="00497FCD" w:rsidP="003963F1">
      <w:pPr>
        <w:pStyle w:val="Heading2"/>
        <w:numPr>
          <w:ilvl w:val="0"/>
          <w:numId w:val="0"/>
        </w:numPr>
      </w:pPr>
      <w:r w:rsidRPr="003963F1">
        <w:rPr>
          <w:b w:val="0"/>
          <w:sz w:val="20"/>
        </w:rPr>
        <w:t>In the pre-planning use case</w:t>
      </w:r>
      <w:r>
        <w:rPr>
          <w:b w:val="0"/>
          <w:sz w:val="20"/>
        </w:rPr>
        <w:t xml:space="preserve"> </w:t>
      </w:r>
      <w:r w:rsidRPr="003963F1">
        <w:rPr>
          <w:b w:val="0"/>
          <w:sz w:val="20"/>
        </w:rPr>
        <w:t xml:space="preserve">the </w:t>
      </w:r>
      <w:r w:rsidR="00F06F3E" w:rsidRPr="003963F1">
        <w:rPr>
          <w:b w:val="0"/>
          <w:sz w:val="20"/>
        </w:rPr>
        <w:t xml:space="preserve">the UKCM system may simply compute a tidal window based on tide tables, forecast navigable depths, including safety/manoeuvrability margins, vessel maximum draught, speed and squat predictions, other forecast environmental conditions and standard assumed route. In this scenario, the UKCM system could only return a single dataset and generally no updates are required until approximately 24 hrs before the time when the vessel enters the UKCM zone. </w:t>
      </w:r>
    </w:p>
    <w:p w14:paraId="3AE2BDC8" w14:textId="6E43CDC7" w:rsidR="00497FCD" w:rsidRPr="003963F1" w:rsidRDefault="00497FCD" w:rsidP="003963F1">
      <w:pPr>
        <w:pStyle w:val="Heading2"/>
        <w:numPr>
          <w:ilvl w:val="0"/>
          <w:numId w:val="0"/>
        </w:numPr>
        <w:rPr>
          <w:b w:val="0"/>
          <w:sz w:val="20"/>
        </w:rPr>
      </w:pPr>
      <w:r w:rsidRPr="003963F1">
        <w:rPr>
          <w:b w:val="0"/>
          <w:sz w:val="20"/>
        </w:rPr>
        <w:t>About 24 hrs before the time when the vessel enters the UKCM zone the vessel will need a more detailed passage plan</w:t>
      </w:r>
      <w:r>
        <w:rPr>
          <w:b w:val="0"/>
          <w:sz w:val="20"/>
        </w:rPr>
        <w:t>, which will</w:t>
      </w:r>
      <w:r w:rsidRPr="003963F1">
        <w:rPr>
          <w:b w:val="0"/>
          <w:sz w:val="20"/>
        </w:rPr>
        <w:t xml:space="preserve"> be updated more frequently. Depending on the variability of the </w:t>
      </w:r>
      <w:r w:rsidR="00F06F3E">
        <w:rPr>
          <w:b w:val="0"/>
          <w:sz w:val="20"/>
        </w:rPr>
        <w:t>observed and forecast</w:t>
      </w:r>
      <w:r w:rsidRPr="003963F1">
        <w:rPr>
          <w:b w:val="0"/>
          <w:sz w:val="20"/>
        </w:rPr>
        <w:t xml:space="preserve"> conditions at the area of interest, the update frequency ranges between 10 minutes to 60 minutes.</w:t>
      </w:r>
    </w:p>
    <w:p w14:paraId="032F0432" w14:textId="31803158" w:rsidR="005C26E0" w:rsidRPr="003963F1" w:rsidRDefault="00497FCD" w:rsidP="003963F1">
      <w:pPr>
        <w:pStyle w:val="Heading2"/>
        <w:numPr>
          <w:ilvl w:val="0"/>
          <w:numId w:val="0"/>
        </w:numPr>
        <w:rPr>
          <w:b w:val="0"/>
          <w:sz w:val="20"/>
        </w:rPr>
      </w:pPr>
      <w:r w:rsidRPr="003963F1">
        <w:rPr>
          <w:b w:val="0"/>
          <w:sz w:val="20"/>
        </w:rPr>
        <w:t>Just prior to</w:t>
      </w:r>
      <w:r>
        <w:rPr>
          <w:b w:val="0"/>
          <w:sz w:val="20"/>
        </w:rPr>
        <w:t xml:space="preserve"> the vessel is</w:t>
      </w:r>
      <w:r w:rsidRPr="003963F1">
        <w:rPr>
          <w:b w:val="0"/>
          <w:sz w:val="20"/>
        </w:rPr>
        <w:t xml:space="preserve"> entering the UKCM zone and whilst underway, more up-to-date information is required </w:t>
      </w:r>
      <w:r>
        <w:rPr>
          <w:b w:val="0"/>
          <w:sz w:val="20"/>
        </w:rPr>
        <w:t xml:space="preserve">and datasets will be updated about </w:t>
      </w:r>
      <w:r w:rsidRPr="003963F1">
        <w:rPr>
          <w:b w:val="0"/>
          <w:sz w:val="20"/>
        </w:rPr>
        <w:t>every 5 to 10 minutes.</w:t>
      </w:r>
    </w:p>
    <w:p w14:paraId="21314AF3" w14:textId="77777777" w:rsidR="009B0E2F" w:rsidRDefault="00C53830" w:rsidP="003963F1">
      <w:pPr>
        <w:pStyle w:val="Heading2"/>
        <w:ind w:left="567" w:hanging="567"/>
        <w:rPr>
          <w:sz w:val="20"/>
        </w:rPr>
      </w:pPr>
      <w:r w:rsidRPr="00795958">
        <w:rPr>
          <w:sz w:val="20"/>
        </w:rPr>
        <w:t>Data Source</w:t>
      </w:r>
    </w:p>
    <w:p w14:paraId="3DC093A8" w14:textId="33C10EE5" w:rsidR="00C53830" w:rsidRPr="003963F1" w:rsidRDefault="006A3B8E" w:rsidP="003963F1">
      <w:pPr>
        <w:pStyle w:val="Heading2"/>
        <w:numPr>
          <w:ilvl w:val="0"/>
          <w:numId w:val="0"/>
        </w:numPr>
        <w:rPr>
          <w:b w:val="0"/>
          <w:sz w:val="20"/>
        </w:rPr>
      </w:pPr>
      <w:r w:rsidRPr="003963F1">
        <w:rPr>
          <w:b w:val="0"/>
          <w:sz w:val="20"/>
        </w:rPr>
        <w:t xml:space="preserve">Data </w:t>
      </w:r>
      <w:r>
        <w:rPr>
          <w:b w:val="0"/>
          <w:sz w:val="20"/>
        </w:rPr>
        <w:t xml:space="preserve">sources used when creating UKCM datasets vary with each UKCM zone. </w:t>
      </w:r>
      <w:r w:rsidR="00F06F3E">
        <w:rPr>
          <w:b w:val="0"/>
          <w:sz w:val="20"/>
        </w:rPr>
        <w:t>Various source information</w:t>
      </w:r>
      <w:r>
        <w:rPr>
          <w:b w:val="0"/>
          <w:sz w:val="20"/>
        </w:rPr>
        <w:t xml:space="preserve"> utilized </w:t>
      </w:r>
      <w:r w:rsidR="00F06F3E">
        <w:rPr>
          <w:b w:val="0"/>
          <w:sz w:val="20"/>
        </w:rPr>
        <w:t>are</w:t>
      </w:r>
      <w:r>
        <w:rPr>
          <w:b w:val="0"/>
          <w:sz w:val="20"/>
        </w:rPr>
        <w:t xml:space="preserve"> high definition bathymetric data, observed or forecast water level</w:t>
      </w:r>
      <w:r w:rsidR="0078008D">
        <w:rPr>
          <w:b w:val="0"/>
          <w:sz w:val="20"/>
        </w:rPr>
        <w:t>/current</w:t>
      </w:r>
      <w:r>
        <w:rPr>
          <w:b w:val="0"/>
          <w:sz w:val="20"/>
        </w:rPr>
        <w:t xml:space="preserve"> and observed or forecast climatic data. </w:t>
      </w:r>
      <w:r w:rsidR="007B502E">
        <w:rPr>
          <w:b w:val="0"/>
          <w:sz w:val="20"/>
        </w:rPr>
        <w:t xml:space="preserve">This information is compared with </w:t>
      </w:r>
      <w:r w:rsidR="00981D09">
        <w:rPr>
          <w:b w:val="0"/>
          <w:sz w:val="20"/>
        </w:rPr>
        <w:t>voyage</w:t>
      </w:r>
      <w:r w:rsidR="007B502E">
        <w:rPr>
          <w:b w:val="0"/>
          <w:sz w:val="20"/>
        </w:rPr>
        <w:t xml:space="preserve"> </w:t>
      </w:r>
      <w:r w:rsidR="00981D09">
        <w:rPr>
          <w:b w:val="0"/>
          <w:sz w:val="20"/>
        </w:rPr>
        <w:t>inputs</w:t>
      </w:r>
      <w:r w:rsidR="00F06F3E">
        <w:rPr>
          <w:b w:val="0"/>
          <w:sz w:val="20"/>
        </w:rPr>
        <w:t xml:space="preserve"> such as </w:t>
      </w:r>
      <w:r w:rsidR="007B502E">
        <w:rPr>
          <w:b w:val="0"/>
          <w:sz w:val="20"/>
        </w:rPr>
        <w:t xml:space="preserve">draught values, speed and positon to create UKCM datasets that are individual </w:t>
      </w:r>
      <w:r w:rsidR="00981D09">
        <w:rPr>
          <w:b w:val="0"/>
          <w:sz w:val="20"/>
        </w:rPr>
        <w:t>to each vessel</w:t>
      </w:r>
      <w:r w:rsidR="007B502E">
        <w:rPr>
          <w:b w:val="0"/>
          <w:sz w:val="20"/>
        </w:rPr>
        <w:t>.</w:t>
      </w:r>
    </w:p>
    <w:p w14:paraId="71E626CA" w14:textId="77777777" w:rsidR="009B0E2F" w:rsidRDefault="00C53830" w:rsidP="003963F1">
      <w:pPr>
        <w:pStyle w:val="Heading2"/>
        <w:ind w:left="567" w:hanging="567"/>
        <w:rPr>
          <w:sz w:val="20"/>
        </w:rPr>
      </w:pPr>
      <w:r w:rsidRPr="00795958">
        <w:rPr>
          <w:sz w:val="20"/>
        </w:rPr>
        <w:t>Production Process</w:t>
      </w:r>
    </w:p>
    <w:p w14:paraId="1FED754B" w14:textId="62E79333" w:rsidR="00C53830" w:rsidRPr="003963F1" w:rsidRDefault="009B0E2F" w:rsidP="003963F1">
      <w:pPr>
        <w:pStyle w:val="Heading2"/>
        <w:numPr>
          <w:ilvl w:val="0"/>
          <w:numId w:val="0"/>
        </w:numPr>
        <w:rPr>
          <w:b w:val="0"/>
          <w:sz w:val="20"/>
        </w:rPr>
      </w:pPr>
      <w:r w:rsidRPr="003963F1">
        <w:rPr>
          <w:b w:val="0"/>
          <w:sz w:val="20"/>
        </w:rPr>
        <w:t>The production process of UKCM</w:t>
      </w:r>
      <w:r>
        <w:rPr>
          <w:b w:val="0"/>
          <w:sz w:val="20"/>
        </w:rPr>
        <w:t xml:space="preserve"> datasets will vary depending on the sensors available in the individual UKCM zone, and may also vary depending on the stage of journey the vessel is on.</w:t>
      </w:r>
    </w:p>
    <w:p w14:paraId="73B97FE1" w14:textId="1D4B6FA9" w:rsidR="008018B3" w:rsidRPr="00795958" w:rsidRDefault="008018B3" w:rsidP="00972855">
      <w:pPr>
        <w:pStyle w:val="Heading1"/>
        <w:rPr>
          <w:sz w:val="20"/>
        </w:rPr>
      </w:pPr>
      <w:bookmarkStart w:id="501" w:name="_Toc225648363"/>
      <w:bookmarkStart w:id="502" w:name="_Toc225065220"/>
      <w:bookmarkStart w:id="503" w:name="_Toc454280194"/>
      <w:r w:rsidRPr="00795958">
        <w:rPr>
          <w:sz w:val="20"/>
        </w:rPr>
        <w:t>Portrayal</w:t>
      </w:r>
      <w:bookmarkEnd w:id="501"/>
      <w:bookmarkEnd w:id="502"/>
      <w:r w:rsidR="009E66AF" w:rsidRPr="00795958">
        <w:rPr>
          <w:sz w:val="20"/>
        </w:rPr>
        <w:t xml:space="preserve"> </w:t>
      </w:r>
      <w:bookmarkEnd w:id="503"/>
    </w:p>
    <w:p w14:paraId="2E6BDF70" w14:textId="77777777" w:rsidR="00417334" w:rsidRPr="00795958" w:rsidRDefault="00FE090B" w:rsidP="00217DE6">
      <w:pPr>
        <w:rPr>
          <w:highlight w:val="yellow"/>
        </w:rPr>
      </w:pPr>
      <w:commentRangeStart w:id="504"/>
      <w:r w:rsidRPr="00795958">
        <w:rPr>
          <w:highlight w:val="yellow"/>
        </w:rPr>
        <w:t xml:space="preserve">Recommend the following </w:t>
      </w:r>
      <w:r w:rsidR="000D4C71" w:rsidRPr="00795958">
        <w:rPr>
          <w:highlight w:val="yellow"/>
        </w:rPr>
        <w:t>objects be used to portrayal the outputs for Under Keel Clearance information:</w:t>
      </w:r>
      <w:commentRangeEnd w:id="504"/>
      <w:r w:rsidR="004813C8">
        <w:rPr>
          <w:rStyle w:val="CommentReference"/>
        </w:rPr>
        <w:commentReference w:id="504"/>
      </w:r>
    </w:p>
    <w:p w14:paraId="7B679989" w14:textId="77777777" w:rsidR="000D4C71" w:rsidRPr="00795958" w:rsidRDefault="000D4C71" w:rsidP="00217DE6">
      <w:pPr>
        <w:pStyle w:val="ListParagraph"/>
        <w:numPr>
          <w:ilvl w:val="0"/>
          <w:numId w:val="56"/>
        </w:numPr>
        <w:ind w:left="0" w:firstLine="0"/>
        <w:rPr>
          <w:highlight w:val="yellow"/>
        </w:rPr>
      </w:pPr>
      <w:r w:rsidRPr="00795958">
        <w:rPr>
          <w:highlight w:val="yellow"/>
        </w:rPr>
        <w:t>Area Overlay</w:t>
      </w:r>
    </w:p>
    <w:p w14:paraId="507A1268" w14:textId="77777777" w:rsidR="003F6AC8" w:rsidRPr="00795958" w:rsidRDefault="00357A87" w:rsidP="00217DE6">
      <w:pPr>
        <w:pStyle w:val="ListParagraph"/>
        <w:numPr>
          <w:ilvl w:val="1"/>
          <w:numId w:val="56"/>
        </w:numPr>
        <w:ind w:left="0" w:firstLine="0"/>
        <w:rPr>
          <w:highlight w:val="yellow"/>
        </w:rPr>
      </w:pPr>
      <w:r w:rsidRPr="00795958">
        <w:rPr>
          <w:highlight w:val="yellow"/>
        </w:rPr>
        <w:t>Consideration should be given to whether t</w:t>
      </w:r>
      <w:r w:rsidR="003F6AC8" w:rsidRPr="00795958">
        <w:rPr>
          <w:highlight w:val="yellow"/>
        </w:rPr>
        <w:t xml:space="preserve">he display should be configurable either to show or not to show </w:t>
      </w:r>
      <w:r w:rsidRPr="00795958">
        <w:rPr>
          <w:highlight w:val="yellow"/>
        </w:rPr>
        <w:t>“</w:t>
      </w:r>
      <w:r w:rsidR="003F6AC8" w:rsidRPr="00795958">
        <w:rPr>
          <w:highlight w:val="yellow"/>
        </w:rPr>
        <w:t>go</w:t>
      </w:r>
      <w:r w:rsidRPr="00795958">
        <w:rPr>
          <w:highlight w:val="yellow"/>
        </w:rPr>
        <w:t>”</w:t>
      </w:r>
      <w:r w:rsidR="003F6AC8" w:rsidRPr="00795958">
        <w:rPr>
          <w:highlight w:val="yellow"/>
        </w:rPr>
        <w:t xml:space="preserve"> area.</w:t>
      </w:r>
    </w:p>
    <w:p w14:paraId="76210083" w14:textId="77777777" w:rsidR="00357A87" w:rsidRPr="00795958" w:rsidRDefault="00357A87" w:rsidP="00217DE6">
      <w:pPr>
        <w:pStyle w:val="ListParagraph"/>
        <w:numPr>
          <w:ilvl w:val="2"/>
          <w:numId w:val="56"/>
        </w:numPr>
        <w:ind w:left="0" w:firstLine="0"/>
        <w:rPr>
          <w:highlight w:val="yellow"/>
        </w:rPr>
      </w:pPr>
      <w:r w:rsidRPr="00795958">
        <w:rPr>
          <w:highlight w:val="yellow"/>
        </w:rPr>
        <w:t>If selected to show the “go” area, the result is suppression of the depth area from the original ENC.</w:t>
      </w:r>
    </w:p>
    <w:p w14:paraId="6B1D8E89" w14:textId="77777777" w:rsidR="00BA64F7" w:rsidRPr="00795958" w:rsidRDefault="00BA64F7" w:rsidP="00217DE6">
      <w:pPr>
        <w:pStyle w:val="ListParagraph"/>
        <w:numPr>
          <w:ilvl w:val="1"/>
          <w:numId w:val="56"/>
        </w:numPr>
        <w:ind w:left="0" w:firstLine="0"/>
        <w:rPr>
          <w:highlight w:val="yellow"/>
        </w:rPr>
      </w:pPr>
      <w:r w:rsidRPr="00795958">
        <w:rPr>
          <w:highlight w:val="yellow"/>
        </w:rPr>
        <w:t>Caution or warning area that will show that an area could potentially be a problem if factors change.</w:t>
      </w:r>
    </w:p>
    <w:p w14:paraId="67F1FBCD" w14:textId="77777777" w:rsidR="001D6848" w:rsidRPr="00795958" w:rsidRDefault="001D6848" w:rsidP="00217DE6">
      <w:pPr>
        <w:pStyle w:val="ListParagraph"/>
        <w:numPr>
          <w:ilvl w:val="2"/>
          <w:numId w:val="56"/>
        </w:numPr>
        <w:ind w:left="0" w:firstLine="0"/>
        <w:rPr>
          <w:highlight w:val="yellow"/>
        </w:rPr>
      </w:pPr>
      <w:r w:rsidRPr="00795958">
        <w:rPr>
          <w:highlight w:val="yellow"/>
        </w:rPr>
        <w:t>Must have colour for day/night</w:t>
      </w:r>
    </w:p>
    <w:p w14:paraId="4955E62D" w14:textId="77777777" w:rsidR="001D6848" w:rsidRPr="00795958" w:rsidRDefault="001D6848" w:rsidP="00217DE6">
      <w:pPr>
        <w:pStyle w:val="ListParagraph"/>
        <w:numPr>
          <w:ilvl w:val="2"/>
          <w:numId w:val="56"/>
        </w:numPr>
        <w:ind w:left="0" w:firstLine="0"/>
        <w:rPr>
          <w:highlight w:val="yellow"/>
        </w:rPr>
      </w:pPr>
      <w:r w:rsidRPr="00795958">
        <w:rPr>
          <w:highlight w:val="yellow"/>
        </w:rPr>
        <w:t>Recommend using one or both methods of symbolizing area:</w:t>
      </w:r>
    </w:p>
    <w:p w14:paraId="7F6C2C1A" w14:textId="77777777" w:rsidR="001D6848" w:rsidRPr="00795958" w:rsidRDefault="001D6848" w:rsidP="00217DE6">
      <w:pPr>
        <w:pStyle w:val="ListParagraph"/>
        <w:numPr>
          <w:ilvl w:val="3"/>
          <w:numId w:val="56"/>
        </w:numPr>
        <w:ind w:left="0" w:firstLine="0"/>
        <w:rPr>
          <w:highlight w:val="yellow"/>
        </w:rPr>
      </w:pPr>
      <w:r w:rsidRPr="00795958">
        <w:rPr>
          <w:highlight w:val="yellow"/>
        </w:rPr>
        <w:t>Recommend using semi-transparent colour fill should show through,</w:t>
      </w:r>
      <w:r w:rsidR="00410A2F" w:rsidRPr="00795958">
        <w:rPr>
          <w:highlight w:val="yellow"/>
        </w:rPr>
        <w:t xml:space="preserve"> </w:t>
      </w:r>
      <w:r w:rsidRPr="00795958">
        <w:rPr>
          <w:highlight w:val="yellow"/>
        </w:rPr>
        <w:t>and all other information is drawn on top (per IHO S-52 Appendix 2).</w:t>
      </w:r>
    </w:p>
    <w:p w14:paraId="73E4E6E4" w14:textId="77777777" w:rsidR="00FD4EAE" w:rsidRPr="00795958" w:rsidRDefault="00FD4EAE" w:rsidP="00217DE6">
      <w:pPr>
        <w:pStyle w:val="ListParagraph"/>
        <w:numPr>
          <w:ilvl w:val="4"/>
          <w:numId w:val="56"/>
        </w:numPr>
        <w:ind w:left="0"/>
        <w:rPr>
          <w:highlight w:val="yellow"/>
        </w:rPr>
      </w:pPr>
      <w:r w:rsidRPr="00795958">
        <w:rPr>
          <w:highlight w:val="yellow"/>
        </w:rPr>
        <w:t xml:space="preserve">Colour used be a appropriate contrast to the existing background ENC. </w:t>
      </w:r>
    </w:p>
    <w:p w14:paraId="2F7AA600" w14:textId="77777777" w:rsidR="001D6848" w:rsidRPr="00795958" w:rsidRDefault="00070569" w:rsidP="00217DE6">
      <w:pPr>
        <w:pStyle w:val="ListParagraph"/>
        <w:numPr>
          <w:ilvl w:val="3"/>
          <w:numId w:val="56"/>
        </w:numPr>
        <w:ind w:left="0"/>
        <w:rPr>
          <w:highlight w:val="yellow"/>
        </w:rPr>
      </w:pPr>
      <w:r w:rsidRPr="00795958">
        <w:rPr>
          <w:highlight w:val="yellow"/>
        </w:rPr>
        <w:t xml:space="preserve"> </w:t>
      </w:r>
      <w:r w:rsidR="001D6848" w:rsidRPr="00795958">
        <w:rPr>
          <w:highlight w:val="yellow"/>
        </w:rPr>
        <w:t>Recommend using one-sided complex linestyles: to identify the side of the boundary line on which the area lies (per IHO S-52 Appendix 2).</w:t>
      </w:r>
    </w:p>
    <w:p w14:paraId="0F3F1A81" w14:textId="77777777" w:rsidR="00BA64F7" w:rsidRPr="00795958" w:rsidRDefault="00BA64F7" w:rsidP="00217DE6">
      <w:pPr>
        <w:pStyle w:val="ListParagraph"/>
        <w:numPr>
          <w:ilvl w:val="1"/>
          <w:numId w:val="56"/>
        </w:numPr>
        <w:ind w:left="0" w:firstLine="0"/>
        <w:rPr>
          <w:highlight w:val="yellow"/>
        </w:rPr>
      </w:pPr>
      <w:r w:rsidRPr="00795958">
        <w:rPr>
          <w:highlight w:val="yellow"/>
        </w:rPr>
        <w:t>Indicate “no-go” area</w:t>
      </w:r>
    </w:p>
    <w:p w14:paraId="02E88BCD" w14:textId="77777777" w:rsidR="000D4C71" w:rsidRPr="00795958" w:rsidRDefault="000D4C71" w:rsidP="00217DE6">
      <w:pPr>
        <w:pStyle w:val="ListParagraph"/>
        <w:numPr>
          <w:ilvl w:val="2"/>
          <w:numId w:val="56"/>
        </w:numPr>
        <w:ind w:left="0" w:firstLine="0"/>
        <w:rPr>
          <w:highlight w:val="yellow"/>
        </w:rPr>
      </w:pPr>
      <w:r w:rsidRPr="00795958">
        <w:rPr>
          <w:highlight w:val="yellow"/>
        </w:rPr>
        <w:t>Must have colour for day/night</w:t>
      </w:r>
    </w:p>
    <w:p w14:paraId="2E47EF25" w14:textId="77777777" w:rsidR="001D6848" w:rsidRPr="00795958" w:rsidRDefault="001D6848" w:rsidP="00217DE6">
      <w:pPr>
        <w:pStyle w:val="ListParagraph"/>
        <w:numPr>
          <w:ilvl w:val="2"/>
          <w:numId w:val="56"/>
        </w:numPr>
        <w:ind w:left="0" w:firstLine="0"/>
        <w:rPr>
          <w:highlight w:val="yellow"/>
        </w:rPr>
      </w:pPr>
      <w:r w:rsidRPr="00795958">
        <w:rPr>
          <w:highlight w:val="yellow"/>
        </w:rPr>
        <w:t>Recommend using one or both methods of symbolizing area:</w:t>
      </w:r>
    </w:p>
    <w:p w14:paraId="18AE36B6" w14:textId="77777777" w:rsidR="001D6848" w:rsidRPr="00795958" w:rsidRDefault="001D6848" w:rsidP="00217DE6">
      <w:pPr>
        <w:pStyle w:val="ListParagraph"/>
        <w:numPr>
          <w:ilvl w:val="3"/>
          <w:numId w:val="56"/>
        </w:numPr>
        <w:ind w:left="0"/>
        <w:rPr>
          <w:highlight w:val="yellow"/>
        </w:rPr>
      </w:pPr>
      <w:r w:rsidRPr="00795958">
        <w:rPr>
          <w:highlight w:val="yellow"/>
        </w:rPr>
        <w:t>Recommend using semi-transparent colour fill should show through,</w:t>
      </w:r>
      <w:r w:rsidR="00DE505B" w:rsidRPr="00795958">
        <w:rPr>
          <w:highlight w:val="yellow"/>
        </w:rPr>
        <w:t xml:space="preserve"> </w:t>
      </w:r>
      <w:r w:rsidRPr="00795958">
        <w:rPr>
          <w:highlight w:val="yellow"/>
        </w:rPr>
        <w:t>and all other information is drawn on top (per IHO S-52 Appendix 2).</w:t>
      </w:r>
    </w:p>
    <w:p w14:paraId="6E75AD8B" w14:textId="77777777" w:rsidR="001D6848" w:rsidRPr="00795958" w:rsidRDefault="001D6848" w:rsidP="00217DE6">
      <w:pPr>
        <w:pStyle w:val="ListParagraph"/>
        <w:numPr>
          <w:ilvl w:val="3"/>
          <w:numId w:val="56"/>
        </w:numPr>
        <w:ind w:left="0"/>
        <w:rPr>
          <w:highlight w:val="yellow"/>
        </w:rPr>
      </w:pPr>
      <w:r w:rsidRPr="00795958">
        <w:rPr>
          <w:highlight w:val="yellow"/>
        </w:rPr>
        <w:t>Recommend using one-sided complex linestyles: to identify the side of the boundary line on which the area lies (per IHO S-52 Appendix 2).</w:t>
      </w:r>
    </w:p>
    <w:p w14:paraId="338FAE00" w14:textId="77777777" w:rsidR="00BA64F7" w:rsidRPr="00795958" w:rsidRDefault="00B63D63" w:rsidP="00217DE6">
      <w:pPr>
        <w:pStyle w:val="ListParagraph"/>
        <w:numPr>
          <w:ilvl w:val="1"/>
          <w:numId w:val="56"/>
        </w:numPr>
        <w:ind w:left="0"/>
        <w:rPr>
          <w:highlight w:val="yellow"/>
        </w:rPr>
      </w:pPr>
      <w:r w:rsidRPr="00795958">
        <w:rPr>
          <w:highlight w:val="yellow"/>
        </w:rPr>
        <w:t>The “no-go” and caution area</w:t>
      </w:r>
      <w:r w:rsidR="00BA64F7" w:rsidRPr="00795958">
        <w:rPr>
          <w:highlight w:val="yellow"/>
        </w:rPr>
        <w:t xml:space="preserve"> feature</w:t>
      </w:r>
      <w:r w:rsidRPr="00795958">
        <w:rPr>
          <w:highlight w:val="yellow"/>
        </w:rPr>
        <w:t>s</w:t>
      </w:r>
      <w:r w:rsidR="00BA64F7" w:rsidRPr="00795958">
        <w:rPr>
          <w:highlight w:val="yellow"/>
        </w:rPr>
        <w:t xml:space="preserve"> will need to be dynamically updated as input factors change.</w:t>
      </w:r>
    </w:p>
    <w:p w14:paraId="2A12FD42" w14:textId="77777777" w:rsidR="00FD4EAE" w:rsidRPr="00795958" w:rsidRDefault="00FD4EAE" w:rsidP="00217DE6">
      <w:pPr>
        <w:pStyle w:val="ListParagraph"/>
        <w:numPr>
          <w:ilvl w:val="0"/>
          <w:numId w:val="56"/>
        </w:numPr>
        <w:ind w:left="0"/>
        <w:rPr>
          <w:highlight w:val="yellow"/>
        </w:rPr>
      </w:pPr>
      <w:r w:rsidRPr="00795958">
        <w:rPr>
          <w:highlight w:val="yellow"/>
        </w:rPr>
        <w:t>Tidal Time Markers</w:t>
      </w:r>
    </w:p>
    <w:p w14:paraId="358A9CDA" w14:textId="77777777" w:rsidR="00FD4EAE" w:rsidRPr="00795958" w:rsidRDefault="00FD4EAE" w:rsidP="00217DE6">
      <w:pPr>
        <w:pStyle w:val="ListParagraph"/>
        <w:numPr>
          <w:ilvl w:val="1"/>
          <w:numId w:val="56"/>
        </w:numPr>
        <w:ind w:left="0"/>
        <w:rPr>
          <w:highlight w:val="yellow"/>
        </w:rPr>
      </w:pPr>
      <w:r w:rsidRPr="00795958">
        <w:rPr>
          <w:highlight w:val="yellow"/>
        </w:rPr>
        <w:t xml:space="preserve">Recommend using a line with associated text which relates the location and </w:t>
      </w:r>
      <w:r w:rsidR="00E668A8" w:rsidRPr="00795958">
        <w:rPr>
          <w:highlight w:val="yellow"/>
        </w:rPr>
        <w:t>date</w:t>
      </w:r>
      <w:r w:rsidRPr="00795958">
        <w:rPr>
          <w:highlight w:val="yellow"/>
        </w:rPr>
        <w:t xml:space="preserve"> of safe passage based on speed of vessel.</w:t>
      </w:r>
    </w:p>
    <w:p w14:paraId="21B022CD" w14:textId="77777777" w:rsidR="00532CB7" w:rsidRPr="00795958" w:rsidRDefault="00532CB7" w:rsidP="00217DE6">
      <w:pPr>
        <w:pStyle w:val="ListParagraph"/>
        <w:numPr>
          <w:ilvl w:val="2"/>
          <w:numId w:val="56"/>
        </w:numPr>
        <w:ind w:left="0"/>
        <w:rPr>
          <w:highlight w:val="yellow"/>
        </w:rPr>
      </w:pPr>
      <w:r w:rsidRPr="00795958">
        <w:rPr>
          <w:highlight w:val="yellow"/>
        </w:rPr>
        <w:t>The text information will need to be dynam</w:t>
      </w:r>
      <w:r w:rsidR="00272BD4" w:rsidRPr="00795958">
        <w:rPr>
          <w:highlight w:val="yellow"/>
        </w:rPr>
        <w:t>ic and update as input factors change (i.e. vessel speed, water level changes, vessel squat, weather).</w:t>
      </w:r>
    </w:p>
    <w:p w14:paraId="7D33D083" w14:textId="77777777" w:rsidR="00FD4EAE" w:rsidRPr="00795958" w:rsidRDefault="00FD4EAE" w:rsidP="00217DE6">
      <w:pPr>
        <w:pStyle w:val="ListParagraph"/>
        <w:numPr>
          <w:ilvl w:val="2"/>
          <w:numId w:val="56"/>
        </w:numPr>
        <w:ind w:left="0"/>
        <w:rPr>
          <w:highlight w:val="yellow"/>
        </w:rPr>
      </w:pPr>
      <w:r w:rsidRPr="00795958">
        <w:rPr>
          <w:highlight w:val="yellow"/>
        </w:rPr>
        <w:t>The pattern and colour of the line should not be distracting</w:t>
      </w:r>
      <w:r w:rsidR="00D3347F" w:rsidRPr="00795958">
        <w:rPr>
          <w:highlight w:val="yellow"/>
        </w:rPr>
        <w:t xml:space="preserve"> and </w:t>
      </w:r>
      <w:r w:rsidR="00C838D0" w:rsidRPr="00795958">
        <w:rPr>
          <w:highlight w:val="yellow"/>
        </w:rPr>
        <w:t xml:space="preserve">must </w:t>
      </w:r>
      <w:r w:rsidR="00D3347F" w:rsidRPr="00795958">
        <w:rPr>
          <w:highlight w:val="yellow"/>
        </w:rPr>
        <w:t xml:space="preserve">be distinguishable </w:t>
      </w:r>
      <w:r w:rsidR="00C838D0" w:rsidRPr="00795958">
        <w:rPr>
          <w:highlight w:val="yellow"/>
        </w:rPr>
        <w:t>from</w:t>
      </w:r>
      <w:r w:rsidR="00D3347F" w:rsidRPr="00795958">
        <w:rPr>
          <w:highlight w:val="yellow"/>
        </w:rPr>
        <w:t xml:space="preserve"> chart data</w:t>
      </w:r>
      <w:r w:rsidR="00CD24DD" w:rsidRPr="00795958">
        <w:rPr>
          <w:highlight w:val="yellow"/>
        </w:rPr>
        <w:t>.</w:t>
      </w:r>
    </w:p>
    <w:p w14:paraId="47D31AB7" w14:textId="77777777" w:rsidR="00FD4EAE" w:rsidRPr="00795958" w:rsidRDefault="00FD4EAE" w:rsidP="00217DE6">
      <w:pPr>
        <w:pStyle w:val="ListParagraph"/>
        <w:numPr>
          <w:ilvl w:val="2"/>
          <w:numId w:val="56"/>
        </w:numPr>
        <w:ind w:left="0"/>
        <w:rPr>
          <w:highlight w:val="yellow"/>
        </w:rPr>
      </w:pPr>
      <w:r w:rsidRPr="00795958">
        <w:rPr>
          <w:highlight w:val="yellow"/>
        </w:rPr>
        <w:t xml:space="preserve">The size and colour of the text </w:t>
      </w:r>
      <w:r w:rsidR="00B01D30" w:rsidRPr="00795958">
        <w:rPr>
          <w:highlight w:val="yellow"/>
        </w:rPr>
        <w:t>should not cause clutter or distract, and should be kept to a minimum.</w:t>
      </w:r>
    </w:p>
    <w:p w14:paraId="08B4B254" w14:textId="77777777" w:rsidR="00B01D30" w:rsidRPr="00795958" w:rsidRDefault="00B01D30" w:rsidP="00217DE6">
      <w:pPr>
        <w:pStyle w:val="ListParagraph"/>
        <w:numPr>
          <w:ilvl w:val="3"/>
          <w:numId w:val="56"/>
        </w:numPr>
        <w:ind w:left="0"/>
        <w:rPr>
          <w:highlight w:val="yellow"/>
        </w:rPr>
      </w:pPr>
      <w:r w:rsidRPr="00795958">
        <w:rPr>
          <w:highlight w:val="yellow"/>
        </w:rPr>
        <w:t xml:space="preserve">Recommend </w:t>
      </w:r>
      <w:r w:rsidR="002055FC" w:rsidRPr="00795958">
        <w:rPr>
          <w:highlight w:val="yellow"/>
        </w:rPr>
        <w:t xml:space="preserve">using format: </w:t>
      </w:r>
      <w:r w:rsidR="00E668A8" w:rsidRPr="00795958">
        <w:rPr>
          <w:highlight w:val="yellow"/>
        </w:rPr>
        <w:t>[DDMMMYYYY</w:t>
      </w:r>
      <w:r w:rsidR="00501584" w:rsidRPr="00795958">
        <w:rPr>
          <w:highlight w:val="yellow"/>
        </w:rPr>
        <w:t xml:space="preserve"> </w:t>
      </w:r>
      <w:r w:rsidR="002055FC" w:rsidRPr="00795958">
        <w:rPr>
          <w:highlight w:val="yellow"/>
        </w:rPr>
        <w:t>to HH</w:t>
      </w:r>
      <w:r w:rsidR="00501584" w:rsidRPr="00795958">
        <w:rPr>
          <w:highlight w:val="yellow"/>
        </w:rPr>
        <w:t>MM</w:t>
      </w:r>
      <w:r w:rsidR="00E668A8" w:rsidRPr="00795958">
        <w:rPr>
          <w:highlight w:val="yellow"/>
        </w:rPr>
        <w:t xml:space="preserve"> use the same format as established for time dependent features in ECDIS]</w:t>
      </w:r>
    </w:p>
    <w:p w14:paraId="1729FDCF" w14:textId="77777777" w:rsidR="002055FC" w:rsidRPr="00795958" w:rsidRDefault="002055FC" w:rsidP="00217DE6">
      <w:pPr>
        <w:pStyle w:val="ListParagraph"/>
        <w:numPr>
          <w:ilvl w:val="3"/>
          <w:numId w:val="56"/>
        </w:numPr>
        <w:ind w:left="0"/>
        <w:rPr>
          <w:highlight w:val="yellow"/>
        </w:rPr>
      </w:pPr>
      <w:r w:rsidRPr="00795958">
        <w:rPr>
          <w:highlight w:val="yellow"/>
        </w:rPr>
        <w:t>Recommend using 24 hour format.</w:t>
      </w:r>
    </w:p>
    <w:p w14:paraId="4C8B0AE9" w14:textId="77777777" w:rsidR="008018B3" w:rsidRPr="00E8248B" w:rsidRDefault="008018B3" w:rsidP="00C53B69"/>
    <w:p w14:paraId="0D2E752C" w14:textId="7AFBBD33" w:rsidR="006C34D9" w:rsidRPr="00795958" w:rsidRDefault="00866DFE" w:rsidP="001C2735">
      <w:pPr>
        <w:pStyle w:val="Heading1"/>
        <w:rPr>
          <w:sz w:val="20"/>
        </w:rPr>
      </w:pPr>
      <w:bookmarkStart w:id="505" w:name="_Toc454280195"/>
      <w:r w:rsidRPr="00795958">
        <w:rPr>
          <w:sz w:val="20"/>
        </w:rPr>
        <w:t>Data Product format (encoding)</w:t>
      </w:r>
      <w:r w:rsidR="009E66AF" w:rsidRPr="00795958">
        <w:rPr>
          <w:sz w:val="20"/>
        </w:rPr>
        <w:t xml:space="preserve"> </w:t>
      </w:r>
      <w:bookmarkEnd w:id="505"/>
    </w:p>
    <w:p w14:paraId="16E7E817" w14:textId="34EB85E0" w:rsidR="000D0A65" w:rsidRDefault="000D0A65"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t xml:space="preserve">The GML encoding of S-129 datasets is based on the S-100 profile of GML 3.2.1. This is described in S-100 Edition </w:t>
      </w:r>
      <w:r w:rsidRPr="003963F1">
        <w:rPr>
          <w:highlight w:val="yellow"/>
        </w:rPr>
        <w:t>3.0.0</w:t>
      </w:r>
      <w:r>
        <w:t xml:space="preserve"> Part 10b.</w:t>
      </w:r>
    </w:p>
    <w:p w14:paraId="59BF7998" w14:textId="77777777" w:rsidR="000D0A65" w:rsidRDefault="000D0A65" w:rsidP="000D0A65">
      <w:r>
        <w:t xml:space="preserve">Detailed documentation of the S-201 encoding schema is provided in </w:t>
      </w:r>
      <w:commentRangeStart w:id="506"/>
      <w:r>
        <w:t xml:space="preserve">Annex B </w:t>
      </w:r>
      <w:commentRangeEnd w:id="506"/>
      <w:r w:rsidR="00E20E0E">
        <w:rPr>
          <w:rStyle w:val="CommentReference"/>
        </w:rPr>
        <w:commentReference w:id="506"/>
      </w:r>
      <w:r>
        <w:t>of this document.</w:t>
      </w:r>
    </w:p>
    <w:p w14:paraId="26C783C4" w14:textId="3CB05B6E" w:rsidR="005C26E0" w:rsidRPr="00795958" w:rsidRDefault="005C26E0" w:rsidP="00972855">
      <w:pPr>
        <w:pStyle w:val="Label1"/>
        <w:rPr>
          <w:sz w:val="20"/>
          <w:szCs w:val="20"/>
        </w:rPr>
      </w:pPr>
      <w:r w:rsidRPr="00795958">
        <w:rPr>
          <w:sz w:val="20"/>
          <w:szCs w:val="20"/>
        </w:rPr>
        <w:t>Format Name:</w:t>
      </w:r>
      <w:r w:rsidRPr="00795958">
        <w:rPr>
          <w:sz w:val="20"/>
          <w:szCs w:val="20"/>
        </w:rPr>
        <w:tab/>
      </w:r>
      <w:r w:rsidRPr="00795958">
        <w:rPr>
          <w:sz w:val="20"/>
          <w:szCs w:val="20"/>
        </w:rPr>
        <w:tab/>
      </w:r>
      <w:r w:rsidR="00E20E0E" w:rsidRPr="00E20E0E">
        <w:rPr>
          <w:b w:val="0"/>
          <w:sz w:val="20"/>
          <w:szCs w:val="20"/>
          <w:rPrChange w:id="507" w:author="Eivind Mong" w:date="2018-04-23T10:01:00Z">
            <w:rPr>
              <w:sz w:val="20"/>
              <w:szCs w:val="20"/>
            </w:rPr>
          </w:rPrChange>
        </w:rPr>
        <w:t>GML</w:t>
      </w:r>
    </w:p>
    <w:p w14:paraId="4F16C241" w14:textId="525D605D" w:rsidR="005C26E0" w:rsidRPr="00795958" w:rsidRDefault="005C26E0" w:rsidP="00972855">
      <w:pPr>
        <w:pStyle w:val="Label1"/>
        <w:rPr>
          <w:sz w:val="20"/>
          <w:szCs w:val="20"/>
        </w:rPr>
      </w:pPr>
      <w:r w:rsidRPr="00795958">
        <w:rPr>
          <w:sz w:val="20"/>
          <w:szCs w:val="20"/>
        </w:rPr>
        <w:t>Version:</w:t>
      </w:r>
      <w:r w:rsidRPr="00795958">
        <w:rPr>
          <w:sz w:val="20"/>
          <w:szCs w:val="20"/>
        </w:rPr>
        <w:tab/>
      </w:r>
      <w:r w:rsidR="00E20E0E" w:rsidRPr="003963F1">
        <w:rPr>
          <w:b w:val="0"/>
          <w:sz w:val="20"/>
          <w:szCs w:val="20"/>
        </w:rPr>
        <w:t>3.2.1</w:t>
      </w:r>
      <w:r w:rsidRPr="003963F1">
        <w:rPr>
          <w:b w:val="0"/>
          <w:sz w:val="20"/>
          <w:szCs w:val="20"/>
        </w:rPr>
        <w:tab/>
      </w:r>
    </w:p>
    <w:p w14:paraId="37271F77" w14:textId="3C275A57" w:rsidR="005C26E0" w:rsidRPr="00795958" w:rsidRDefault="005C26E0" w:rsidP="00972855">
      <w:pPr>
        <w:pStyle w:val="Label1"/>
        <w:rPr>
          <w:sz w:val="20"/>
          <w:szCs w:val="20"/>
        </w:rPr>
      </w:pPr>
      <w:r w:rsidRPr="00795958">
        <w:rPr>
          <w:sz w:val="20"/>
          <w:szCs w:val="20"/>
        </w:rPr>
        <w:t>Character Set:</w:t>
      </w:r>
      <w:r w:rsidRPr="00795958">
        <w:rPr>
          <w:sz w:val="20"/>
          <w:szCs w:val="20"/>
        </w:rPr>
        <w:tab/>
      </w:r>
      <w:r w:rsidR="00E20E0E" w:rsidRPr="008E7D91">
        <w:rPr>
          <w:b w:val="0"/>
          <w:sz w:val="20"/>
          <w:szCs w:val="20"/>
          <w:rPrChange w:id="508" w:author="Eivind Mong" w:date="2018-04-23T10:04:00Z">
            <w:rPr>
              <w:sz w:val="20"/>
              <w:szCs w:val="20"/>
            </w:rPr>
          </w:rPrChange>
        </w:rPr>
        <w:t>UTF-8</w:t>
      </w:r>
    </w:p>
    <w:p w14:paraId="72EEE8A0" w14:textId="741E74CC" w:rsidR="005C26E0" w:rsidRDefault="005C26E0" w:rsidP="00972855">
      <w:pPr>
        <w:pStyle w:val="Label1"/>
        <w:rPr>
          <w:b w:val="0"/>
          <w:sz w:val="20"/>
          <w:szCs w:val="20"/>
        </w:rPr>
      </w:pPr>
      <w:r w:rsidRPr="00795958">
        <w:rPr>
          <w:sz w:val="20"/>
          <w:szCs w:val="20"/>
        </w:rPr>
        <w:t>Specification:</w:t>
      </w:r>
      <w:r w:rsidRPr="00795958">
        <w:rPr>
          <w:sz w:val="20"/>
          <w:szCs w:val="20"/>
        </w:rPr>
        <w:tab/>
      </w:r>
      <w:r w:rsidRPr="00795958">
        <w:rPr>
          <w:sz w:val="20"/>
          <w:szCs w:val="20"/>
        </w:rPr>
        <w:tab/>
      </w:r>
      <w:r w:rsidR="008E7D91" w:rsidRPr="000C686C">
        <w:rPr>
          <w:b w:val="0"/>
          <w:sz w:val="20"/>
          <w:szCs w:val="20"/>
        </w:rPr>
        <w:t xml:space="preserve">S-100 </w:t>
      </w:r>
      <w:commentRangeStart w:id="509"/>
      <w:del w:id="510" w:author="Eivind Mong" w:date="2018-06-19T12:57:00Z">
        <w:r w:rsidR="008E7D91" w:rsidRPr="003963F1" w:rsidDel="004813C8">
          <w:rPr>
            <w:b w:val="0"/>
            <w:sz w:val="20"/>
            <w:szCs w:val="20"/>
            <w:highlight w:val="yellow"/>
          </w:rPr>
          <w:delText>3</w:delText>
        </w:r>
      </w:del>
      <w:ins w:id="511" w:author="Eivind Mong" w:date="2018-06-19T12:57:00Z">
        <w:r w:rsidR="004813C8">
          <w:rPr>
            <w:b w:val="0"/>
            <w:sz w:val="20"/>
            <w:szCs w:val="20"/>
            <w:highlight w:val="yellow"/>
          </w:rPr>
          <w:t>4</w:t>
        </w:r>
      </w:ins>
      <w:r w:rsidR="008E7D91" w:rsidRPr="003963F1">
        <w:rPr>
          <w:b w:val="0"/>
          <w:sz w:val="20"/>
          <w:szCs w:val="20"/>
          <w:highlight w:val="yellow"/>
        </w:rPr>
        <w:t xml:space="preserve">.0.0 </w:t>
      </w:r>
      <w:commentRangeEnd w:id="509"/>
      <w:r w:rsidR="00E04340" w:rsidRPr="003963F1">
        <w:rPr>
          <w:rStyle w:val="CommentReference"/>
          <w:b w:val="0"/>
          <w:szCs w:val="20"/>
          <w:highlight w:val="yellow"/>
        </w:rPr>
        <w:commentReference w:id="509"/>
      </w:r>
      <w:r w:rsidR="008E7D91" w:rsidRPr="000C686C">
        <w:rPr>
          <w:b w:val="0"/>
          <w:sz w:val="20"/>
          <w:szCs w:val="20"/>
        </w:rPr>
        <w:t>profile</w:t>
      </w:r>
      <w:r w:rsidR="008E7D91">
        <w:rPr>
          <w:b w:val="0"/>
          <w:sz w:val="20"/>
          <w:szCs w:val="20"/>
        </w:rPr>
        <w:t xml:space="preserve"> of GML 3.2.1</w:t>
      </w:r>
    </w:p>
    <w:p w14:paraId="67690641" w14:textId="43BAD1C2" w:rsidR="00933CEC" w:rsidRPr="00933CEC" w:rsidRDefault="00933CEC" w:rsidP="003963F1">
      <w:pPr>
        <w:pStyle w:val="Heading2"/>
        <w:ind w:left="567" w:hanging="567"/>
        <w:rPr>
          <w:sz w:val="20"/>
        </w:rPr>
      </w:pPr>
      <w:r w:rsidRPr="00933CEC">
        <w:rPr>
          <w:sz w:val="20"/>
        </w:rPr>
        <w:t xml:space="preserve">Encoding of Latitude and Longitude </w:t>
      </w:r>
    </w:p>
    <w:p w14:paraId="4BD08219" w14:textId="4321E419" w:rsidR="00933CE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Values of latitude and longitude must be expressed with a precision of 9 decimal places. Coordinates must be encoded as decimals in the format described below. The encoding is indicated by multiplication factor fields defined in the dataset identification record by the S-100 GML schemas.</w:t>
      </w:r>
    </w:p>
    <w:p w14:paraId="446385E0" w14:textId="77777777" w:rsidR="00933CEC" w:rsidRPr="00933CEC" w:rsidRDefault="00933CEC">
      <w:pPr>
        <w:pStyle w:val="Heading3"/>
        <w:rPr>
          <w:lang w:val="en-CA"/>
        </w:rPr>
        <w:pPrChange w:id="512" w:author="Eivind Mong" w:date="2018-06-19T12:58:00Z">
          <w:pPr>
            <w:numPr>
              <w:ilvl w:val="2"/>
              <w:numId w:val="3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720" w:hanging="720"/>
          </w:pPr>
        </w:pPrChange>
      </w:pPr>
      <w:bookmarkStart w:id="513" w:name="_Toc490487463"/>
      <w:commentRangeStart w:id="514"/>
      <w:r w:rsidRPr="00933CEC">
        <w:rPr>
          <w:lang w:val="en-CA"/>
        </w:rPr>
        <w:t>Encoding of coordinates as decimals</w:t>
      </w:r>
      <w:bookmarkEnd w:id="513"/>
    </w:p>
    <w:p w14:paraId="3913CAD3"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Values should be coded as decimal numbers with 9 or fewer digits after the decimal. The normative encoding is in degrees, with an accuracy of 10</w:t>
      </w:r>
      <w:r w:rsidRPr="00933CEC">
        <w:rPr>
          <w:vertAlign w:val="superscript"/>
        </w:rPr>
        <w:t>-9</w:t>
      </w:r>
      <w:r w:rsidRPr="00933CEC">
        <w:t xml:space="preserve"> degrees, i.e., 9 digits after the decimal point.</w:t>
      </w:r>
      <w:commentRangeEnd w:id="514"/>
      <w:r w:rsidR="007F10DA">
        <w:rPr>
          <w:rStyle w:val="CommentReference"/>
        </w:rPr>
        <w:commentReference w:id="514"/>
      </w:r>
    </w:p>
    <w:p w14:paraId="4758E26F"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The decimal point must be indicated by the “.” character.</w:t>
      </w:r>
    </w:p>
    <w:p w14:paraId="37F397BD"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Trailing zeroes after the decimal point (and the decimal point itself if appropriate) may be omitted at producer discretion, but the accuracy must still be as indicated (e.g., 10</w:t>
      </w:r>
      <w:r w:rsidRPr="00933CEC">
        <w:rPr>
          <w:vertAlign w:val="superscript"/>
        </w:rPr>
        <w:t>-9</w:t>
      </w:r>
      <w:r w:rsidRPr="00933CEC">
        <w:t xml:space="preserve"> degrees for coordinates of default accuracy).</w:t>
      </w:r>
    </w:p>
    <w:p w14:paraId="1710F837"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 xml:space="preserve">Latitude and longitude multiplication factors held in the </w:t>
      </w:r>
      <w:commentRangeStart w:id="515"/>
      <w:r w:rsidRPr="00933CEC">
        <w:t>Dataset Structure Information field under [</w:t>
      </w:r>
      <w:r w:rsidRPr="00933CEC">
        <w:rPr>
          <w:lang w:val="en-US"/>
        </w:rPr>
        <w:t>coordMultFactorX</w:t>
      </w:r>
      <w:r w:rsidRPr="00933CEC">
        <w:t>] and [</w:t>
      </w:r>
      <w:r w:rsidRPr="00933CEC">
        <w:rPr>
          <w:lang w:val="en-US"/>
        </w:rPr>
        <w:t>coordMultFactorY</w:t>
      </w:r>
      <w:r w:rsidRPr="00933CEC">
        <w:t>]</w:t>
      </w:r>
      <w:commentRangeEnd w:id="515"/>
      <w:r w:rsidR="00E04340">
        <w:rPr>
          <w:rStyle w:val="CommentReference"/>
        </w:rPr>
        <w:commentReference w:id="515"/>
      </w:r>
      <w:r w:rsidRPr="00933CEC">
        <w:t xml:space="preserve"> must be set to a value corresponding to the encoding, e.g., {1} for coordinates encoded in decimal degrees.</w:t>
      </w:r>
    </w:p>
    <w:p w14:paraId="010F258F" w14:textId="77777777" w:rsid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EXAMPLE 1</w:t>
      </w:r>
      <w:r w:rsidRPr="00933CEC">
        <w:tab/>
        <w:t xml:space="preserve">A longitude = 42.0000 is converted into X = longitude * coordMultFactorX = 42.0000 * 1 = </w:t>
      </w:r>
      <w:r w:rsidRPr="00933CEC">
        <w:tab/>
        <w:t>42.000000000.</w:t>
      </w:r>
    </w:p>
    <w:p w14:paraId="14B420AB" w14:textId="77777777" w:rsidR="00E04340" w:rsidRPr="003963F1" w:rsidRDefault="00E04340" w:rsidP="003963F1">
      <w:pPr>
        <w:pStyle w:val="Heading2"/>
        <w:ind w:left="567" w:hanging="567"/>
        <w:rPr>
          <w:b w:val="0"/>
        </w:rPr>
      </w:pPr>
      <w:bookmarkStart w:id="516" w:name="_Toc490487464"/>
      <w:r w:rsidRPr="003963F1">
        <w:rPr>
          <w:sz w:val="20"/>
        </w:rPr>
        <w:t>Numeric Attribute Encoding</w:t>
      </w:r>
      <w:bookmarkEnd w:id="516"/>
    </w:p>
    <w:p w14:paraId="5D55F5F5"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Floating point and integer attribute values must not contain leading zeros.  Floating point attribute values must not contain non-significant trailing zeros.</w:t>
      </w:r>
    </w:p>
    <w:p w14:paraId="054BD91C" w14:textId="77777777" w:rsidR="00E04340" w:rsidRPr="003963F1" w:rsidRDefault="00E04340" w:rsidP="003963F1">
      <w:pPr>
        <w:pStyle w:val="Heading2"/>
        <w:ind w:left="567" w:hanging="567"/>
        <w:rPr>
          <w:b w:val="0"/>
        </w:rPr>
      </w:pPr>
      <w:bookmarkStart w:id="517" w:name="_Toc490487465"/>
      <w:r w:rsidRPr="003963F1">
        <w:rPr>
          <w:sz w:val="20"/>
        </w:rPr>
        <w:t>Text Attribute Values</w:t>
      </w:r>
      <w:bookmarkEnd w:id="517"/>
      <w:r w:rsidRPr="003963F1">
        <w:rPr>
          <w:sz w:val="20"/>
        </w:rPr>
        <w:t xml:space="preserve"> </w:t>
      </w:r>
    </w:p>
    <w:p w14:paraId="49D4AE49"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 xml:space="preserve">Character strings must be encoded using the character set defined in ISO 10646-1, in Unicode Transformation Format-8 (UTF-8). </w:t>
      </w:r>
    </w:p>
    <w:p w14:paraId="18886C73" w14:textId="77777777" w:rsidR="00E04340" w:rsidRPr="003963F1" w:rsidRDefault="00E04340" w:rsidP="003963F1">
      <w:pPr>
        <w:pStyle w:val="Heading2"/>
        <w:ind w:left="567" w:hanging="567"/>
        <w:rPr>
          <w:b w:val="0"/>
        </w:rPr>
      </w:pPr>
      <w:bookmarkStart w:id="518" w:name="_Toc490487466"/>
      <w:r w:rsidRPr="003963F1">
        <w:rPr>
          <w:sz w:val="20"/>
        </w:rPr>
        <w:t>Mandatory Attribute Values</w:t>
      </w:r>
      <w:bookmarkEnd w:id="518"/>
      <w:r w:rsidRPr="003963F1">
        <w:rPr>
          <w:sz w:val="20"/>
        </w:rPr>
        <w:t xml:space="preserve"> </w:t>
      </w:r>
    </w:p>
    <w:p w14:paraId="44B52F13"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There are four reasons why attribute values may be considered mandatory:</w:t>
      </w:r>
    </w:p>
    <w:p w14:paraId="6791C156" w14:textId="77777777" w:rsid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They determine whether a</w:t>
      </w:r>
      <w:r>
        <w:t xml:space="preserve"> feature is in the display base;</w:t>
      </w:r>
    </w:p>
    <w:p w14:paraId="0B889856" w14:textId="0F6D980A"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Certain features make no logical se</w:t>
      </w:r>
      <w:r>
        <w:t>nse without specific attributes;</w:t>
      </w:r>
    </w:p>
    <w:p w14:paraId="1248D637" w14:textId="2C4E7AAE"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 xml:space="preserve">Some attributes are necessary to determine </w:t>
      </w:r>
      <w:r>
        <w:t>which symbol is to be displayed;</w:t>
      </w:r>
    </w:p>
    <w:p w14:paraId="0F4EAD96" w14:textId="77777777"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Some attributes are required for safety of navigation.</w:t>
      </w:r>
    </w:p>
    <w:p w14:paraId="58661068"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All mandatory attributes are identified in the Feature Catalogue and summarised in Annex A – Data Classification and Encoding Guide.</w:t>
      </w:r>
    </w:p>
    <w:p w14:paraId="2447852A" w14:textId="77777777" w:rsidR="00480034" w:rsidRPr="003963F1" w:rsidRDefault="00480034" w:rsidP="003963F1">
      <w:pPr>
        <w:pStyle w:val="Heading2"/>
        <w:ind w:left="567" w:hanging="567"/>
        <w:rPr>
          <w:b w:val="0"/>
        </w:rPr>
      </w:pPr>
      <w:bookmarkStart w:id="519" w:name="_Toc490487467"/>
      <w:r w:rsidRPr="003963F1">
        <w:rPr>
          <w:sz w:val="20"/>
        </w:rPr>
        <w:t>Unknown Attribute Values</w:t>
      </w:r>
      <w:bookmarkEnd w:id="519"/>
      <w:r w:rsidRPr="003963F1">
        <w:rPr>
          <w:sz w:val="20"/>
        </w:rPr>
        <w:t xml:space="preserve"> </w:t>
      </w:r>
    </w:p>
    <w:p w14:paraId="66CC5BF2" w14:textId="77777777" w:rsidR="00480034" w:rsidRPr="00480034"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480034">
        <w:t xml:space="preserve">When a mandatory attribute code or tag is present but the attribute value is missing, it means that the producer wishes to indicate that this attribute value is unknown.  Missing mandatory attributes must be “nilled” with a GML </w:t>
      </w:r>
      <w:r w:rsidRPr="00480034">
        <w:rPr>
          <w:i/>
        </w:rPr>
        <w:t>nilReason</w:t>
      </w:r>
      <w:r w:rsidRPr="00480034">
        <w:t xml:space="preserve"> attribute giving the reason for omission.</w:t>
      </w:r>
    </w:p>
    <w:p w14:paraId="48F04764" w14:textId="77777777" w:rsidR="00480034" w:rsidRPr="00480034"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480034">
        <w:t>Optional attributes must be omitted altogether if the value is unknown or missing. They must not be “nilled.”</w:t>
      </w:r>
    </w:p>
    <w:p w14:paraId="4A375854" w14:textId="77777777" w:rsidR="00D149EE" w:rsidRPr="003963F1" w:rsidRDefault="00D149EE" w:rsidP="003963F1">
      <w:pPr>
        <w:pStyle w:val="Heading2"/>
        <w:ind w:left="567" w:hanging="567"/>
        <w:rPr>
          <w:b w:val="0"/>
        </w:rPr>
      </w:pPr>
      <w:bookmarkStart w:id="520" w:name="_Toc490487468"/>
      <w:r w:rsidRPr="003963F1">
        <w:rPr>
          <w:sz w:val="20"/>
        </w:rPr>
        <w:t>Structure of dataset files</w:t>
      </w:r>
      <w:bookmarkEnd w:id="520"/>
    </w:p>
    <w:p w14:paraId="48446150" w14:textId="77777777" w:rsidR="00D149EE" w:rsidRPr="00D149EE" w:rsidRDefault="00D149EE" w:rsidP="00D149EE">
      <w:pPr>
        <w:numPr>
          <w:ilvl w:val="2"/>
          <w:numId w:val="3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b/>
          <w:bCs/>
          <w:iCs/>
          <w:lang w:val="en-CA"/>
        </w:rPr>
      </w:pPr>
      <w:bookmarkStart w:id="521" w:name="_Toc490487469"/>
      <w:r w:rsidRPr="00D149EE">
        <w:rPr>
          <w:b/>
          <w:bCs/>
          <w:iCs/>
          <w:lang w:val="en-CA"/>
        </w:rPr>
        <w:t>Sequence of objects</w:t>
      </w:r>
      <w:bookmarkEnd w:id="521"/>
    </w:p>
    <w:p w14:paraId="025608E4"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The order of data objects in each dataset file is described below:</w:t>
      </w:r>
    </w:p>
    <w:p w14:paraId="4205EA52"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Dataset Identification Information</w:t>
      </w:r>
    </w:p>
    <w:p w14:paraId="77FB204E"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Dataset structure information</w:t>
      </w:r>
    </w:p>
    <w:p w14:paraId="78134C57"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Spatial records for by-reference geometries</w:t>
      </w:r>
    </w:p>
    <w:p w14:paraId="17649720" w14:textId="3E270863"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Point</w:t>
      </w:r>
    </w:p>
    <w:p w14:paraId="0906614C" w14:textId="196D595C"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Multi point</w:t>
      </w:r>
    </w:p>
    <w:p w14:paraId="54CF5CB3" w14:textId="0864DDA7"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 xml:space="preserve">Curve </w:t>
      </w:r>
    </w:p>
    <w:p w14:paraId="322432CB" w14:textId="43B46CF6"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Composite Curve</w:t>
      </w:r>
    </w:p>
    <w:p w14:paraId="31BD6193" w14:textId="3D519DDB"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 xml:space="preserve">Surface </w:t>
      </w:r>
    </w:p>
    <w:p w14:paraId="49551759"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Information objects</w:t>
      </w:r>
    </w:p>
    <w:p w14:paraId="606D8E17"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Feature objects (Geometry may be encoded inline or by reference.)</w:t>
      </w:r>
    </w:p>
    <w:p w14:paraId="65F1039C" w14:textId="77777777"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Meta features</w:t>
      </w:r>
    </w:p>
    <w:p w14:paraId="6A247028" w14:textId="77777777"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Geo features</w:t>
      </w:r>
    </w:p>
    <w:p w14:paraId="12EF8B5F" w14:textId="0087C3E8" w:rsid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S-</w:t>
      </w:r>
      <w:r>
        <w:t>129</w:t>
      </w:r>
      <w:r w:rsidRPr="00D149EE">
        <w:t xml:space="preserve"> Collection objects</w:t>
      </w:r>
    </w:p>
    <w:p w14:paraId="65A5B6C7" w14:textId="77777777" w:rsidR="00D149EE" w:rsidRPr="00D149EE" w:rsidRDefault="00D149EE" w:rsidP="003963F1">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360"/>
      </w:pPr>
    </w:p>
    <w:p w14:paraId="0AC27104" w14:textId="77777777" w:rsidR="00D149EE" w:rsidRPr="003963F1" w:rsidRDefault="00D149EE" w:rsidP="003963F1">
      <w:pPr>
        <w:pStyle w:val="Heading2"/>
        <w:ind w:left="567" w:hanging="567"/>
        <w:rPr>
          <w:b w:val="0"/>
        </w:rPr>
      </w:pPr>
      <w:bookmarkStart w:id="522" w:name="__RefHeading__2980_1382180727"/>
      <w:bookmarkStart w:id="523" w:name="_Toc490487470"/>
      <w:bookmarkEnd w:id="522"/>
      <w:r w:rsidRPr="003963F1">
        <w:rPr>
          <w:sz w:val="20"/>
        </w:rPr>
        <w:t>Object identifiers</w:t>
      </w:r>
      <w:bookmarkEnd w:id="523"/>
    </w:p>
    <w:p w14:paraId="60764E17"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The “name” of feature records must provide a unique world-wide identifier of feature records. The “name” of the record is the combination of the subfields </w:t>
      </w:r>
      <w:r w:rsidRPr="00D149EE">
        <w:rPr>
          <w:b/>
        </w:rPr>
        <w:t>agency</w:t>
      </w:r>
      <w:r w:rsidRPr="00D149EE">
        <w:t xml:space="preserve">, </w:t>
      </w:r>
      <w:r w:rsidRPr="00D149EE">
        <w:rPr>
          <w:b/>
        </w:rPr>
        <w:t>featureObjectIdentifier</w:t>
      </w:r>
      <w:r w:rsidRPr="00D149EE">
        <w:t xml:space="preserve">, and </w:t>
      </w:r>
      <w:r w:rsidRPr="00D149EE">
        <w:rPr>
          <w:b/>
        </w:rPr>
        <w:t>featureIdentificationSubdivision</w:t>
      </w:r>
      <w:r w:rsidRPr="00D149EE">
        <w:t xml:space="preserve"> elements of the </w:t>
      </w:r>
      <w:r w:rsidRPr="00D149EE">
        <w:rPr>
          <w:b/>
        </w:rPr>
        <w:t>featureObjectIdentifier</w:t>
      </w:r>
      <w:r w:rsidRPr="00D149EE">
        <w:t xml:space="preserve"> element of the object.</w:t>
      </w:r>
    </w:p>
    <w:p w14:paraId="22428405"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Features, information types, collection objects, meta features, and geometries (inline or external) are all required by the schema to have a </w:t>
      </w:r>
      <w:r w:rsidRPr="00D149EE">
        <w:rPr>
          <w:b/>
        </w:rPr>
        <w:t>gml:id</w:t>
      </w:r>
      <w:r w:rsidRPr="00D149EE">
        <w:t xml:space="preserve"> attribute with a value that is unique within the dataset. The </w:t>
      </w:r>
      <w:r w:rsidRPr="00D149EE">
        <w:rPr>
          <w:b/>
        </w:rPr>
        <w:t>gml:id</w:t>
      </w:r>
      <w:r w:rsidRPr="00D149EE">
        <w:t xml:space="preserve"> values must be used as the reference for the object from another object in the same dataset or another dataset.</w:t>
      </w:r>
    </w:p>
    <w:p w14:paraId="6CCF6D36" w14:textId="77777777" w:rsidR="00D149EE" w:rsidRPr="003963F1" w:rsidRDefault="00D149EE" w:rsidP="003963F1">
      <w:pPr>
        <w:pStyle w:val="Heading2"/>
        <w:ind w:left="567" w:hanging="567"/>
        <w:rPr>
          <w:b w:val="0"/>
        </w:rPr>
      </w:pPr>
      <w:bookmarkStart w:id="524" w:name="__RefHeading__2982_1382180727"/>
      <w:bookmarkStart w:id="525" w:name="_Toc490487471"/>
      <w:bookmarkEnd w:id="524"/>
      <w:r w:rsidRPr="003963F1">
        <w:rPr>
          <w:sz w:val="20"/>
        </w:rPr>
        <w:t>Dataset validation</w:t>
      </w:r>
      <w:bookmarkEnd w:id="525"/>
    </w:p>
    <w:p w14:paraId="6C9D8FB3"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Fields may be repeated or omitted as permitted by the XML schemas and the validation tests. </w:t>
      </w:r>
      <w:commentRangeStart w:id="526"/>
      <w:r w:rsidRPr="00D149EE">
        <w:t>Since XML schema cannot encode rules for conditional presence or attributes, these rules are checked by Schematron rules or other validation code.</w:t>
      </w:r>
      <w:commentRangeEnd w:id="526"/>
      <w:r>
        <w:rPr>
          <w:rStyle w:val="CommentReference"/>
        </w:rPr>
        <w:commentReference w:id="526"/>
      </w:r>
    </w:p>
    <w:p w14:paraId="33638F2B" w14:textId="77777777" w:rsidR="00D072D5" w:rsidRPr="003963F1" w:rsidRDefault="00D072D5" w:rsidP="003963F1">
      <w:pPr>
        <w:pStyle w:val="Heading2"/>
        <w:ind w:left="567" w:hanging="567"/>
        <w:rPr>
          <w:b w:val="0"/>
          <w:sz w:val="20"/>
        </w:rPr>
      </w:pPr>
      <w:bookmarkStart w:id="527" w:name="_Toc481684045"/>
      <w:r w:rsidRPr="003963F1">
        <w:rPr>
          <w:sz w:val="20"/>
        </w:rPr>
        <w:t>Data coverage</w:t>
      </w:r>
      <w:bookmarkEnd w:id="527"/>
    </w:p>
    <w:p w14:paraId="0D782A88" w14:textId="77777777" w:rsidR="00D072D5" w:rsidRPr="003963F1" w:rsidRDefault="00D072D5" w:rsidP="00D072D5">
      <w:pPr>
        <w:suppressAutoHyphens/>
        <w:spacing w:after="0" w:line="100" w:lineRule="atLeast"/>
        <w:jc w:val="left"/>
      </w:pPr>
      <w:r w:rsidRPr="003963F1">
        <w:t xml:space="preserve">All areas of a dataset must be covered by a dataCoverage meta feature. </w:t>
      </w:r>
    </w:p>
    <w:p w14:paraId="560468F0" w14:textId="77777777" w:rsidR="00D072D5" w:rsidRPr="00D072D5" w:rsidRDefault="00D072D5" w:rsidP="00D072D5">
      <w:pPr>
        <w:suppressAutoHyphens/>
        <w:spacing w:after="0" w:line="100" w:lineRule="atLeast"/>
        <w:jc w:val="left"/>
        <w:rPr>
          <w:rFonts w:eastAsia="SimSun" w:cs="Arial"/>
          <w:color w:val="000000"/>
          <w:sz w:val="22"/>
          <w:szCs w:val="24"/>
          <w:lang w:val="en-US" w:eastAsia="ar-SA"/>
        </w:rPr>
      </w:pPr>
    </w:p>
    <w:p w14:paraId="023AAE9C" w14:textId="77777777" w:rsidR="00D072D5" w:rsidRPr="003963F1" w:rsidRDefault="00D072D5" w:rsidP="003963F1">
      <w:pPr>
        <w:pStyle w:val="Heading2"/>
        <w:ind w:left="567" w:hanging="567"/>
        <w:rPr>
          <w:b w:val="0"/>
          <w:sz w:val="20"/>
        </w:rPr>
      </w:pPr>
      <w:bookmarkStart w:id="528" w:name="_Toc481684046"/>
      <w:r w:rsidRPr="003963F1">
        <w:rPr>
          <w:sz w:val="20"/>
        </w:rPr>
        <w:t>Data overlap</w:t>
      </w:r>
      <w:bookmarkEnd w:id="528"/>
    </w:p>
    <w:p w14:paraId="20494DF9" w14:textId="6D574899" w:rsidR="00D072D5" w:rsidRPr="003963F1" w:rsidRDefault="00D072D5" w:rsidP="00D072D5">
      <w:pPr>
        <w:suppressAutoHyphens/>
        <w:spacing w:after="0" w:line="100" w:lineRule="atLeast"/>
        <w:jc w:val="left"/>
      </w:pPr>
      <w:r w:rsidRPr="003963F1">
        <w:t>S-12</w:t>
      </w:r>
      <w:r>
        <w:t>9</w:t>
      </w:r>
      <w:r w:rsidRPr="003963F1">
        <w:t xml:space="preserve"> datasets shall not overlap other S-12</w:t>
      </w:r>
      <w:r>
        <w:t>9</w:t>
      </w:r>
      <w:r w:rsidRPr="003963F1">
        <w:t xml:space="preserve"> datasets.</w:t>
      </w:r>
    </w:p>
    <w:p w14:paraId="3740FEE2" w14:textId="77777777" w:rsidR="00D072D5" w:rsidRPr="00D072D5" w:rsidRDefault="00D072D5" w:rsidP="00D072D5">
      <w:pPr>
        <w:suppressAutoHyphens/>
        <w:spacing w:after="0" w:line="100" w:lineRule="atLeast"/>
        <w:jc w:val="left"/>
        <w:rPr>
          <w:rFonts w:eastAsia="SimSun" w:cs="Arial"/>
          <w:color w:val="000000"/>
          <w:sz w:val="22"/>
          <w:szCs w:val="24"/>
          <w:lang w:val="en-US" w:eastAsia="ar-SA"/>
        </w:rPr>
      </w:pPr>
    </w:p>
    <w:p w14:paraId="537F0223" w14:textId="77777777" w:rsidR="00D072D5" w:rsidRPr="003963F1" w:rsidRDefault="00D072D5" w:rsidP="003963F1">
      <w:pPr>
        <w:pStyle w:val="Heading2"/>
        <w:ind w:left="567" w:hanging="567"/>
        <w:rPr>
          <w:b w:val="0"/>
        </w:rPr>
      </w:pPr>
      <w:bookmarkStart w:id="529" w:name="_Toc481684047"/>
      <w:r w:rsidRPr="003963F1">
        <w:rPr>
          <w:sz w:val="20"/>
        </w:rPr>
        <w:t>Data quality</w:t>
      </w:r>
      <w:bookmarkEnd w:id="529"/>
    </w:p>
    <w:p w14:paraId="4A81D0FB" w14:textId="77777777" w:rsidR="00D072D5" w:rsidRPr="003963F1" w:rsidRDefault="00D072D5" w:rsidP="00D072D5">
      <w:pPr>
        <w:suppressAutoHyphens/>
        <w:spacing w:after="0" w:line="100" w:lineRule="atLeast"/>
        <w:jc w:val="left"/>
      </w:pPr>
      <w:r w:rsidRPr="003963F1">
        <w:t>One or more QualityOfNonbathymetricData features shall cover the dataset.</w:t>
      </w:r>
    </w:p>
    <w:p w14:paraId="7A430BC1" w14:textId="77777777" w:rsidR="00E04340" w:rsidRPr="003963F1" w:rsidRDefault="00E0434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US"/>
        </w:rPr>
      </w:pPr>
    </w:p>
    <w:p w14:paraId="09931F6E" w14:textId="77777777" w:rsidR="00933CEC" w:rsidRPr="00795958"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525F3E81" w14:textId="77777777" w:rsidR="0054652A" w:rsidRPr="00795958" w:rsidRDefault="0054652A" w:rsidP="00972855">
      <w:pPr>
        <w:pStyle w:val="Heading1"/>
        <w:rPr>
          <w:sz w:val="20"/>
        </w:rPr>
      </w:pPr>
      <w:bookmarkStart w:id="530" w:name="_Toc225648364"/>
      <w:bookmarkStart w:id="531" w:name="_Toc225065221"/>
      <w:bookmarkStart w:id="532" w:name="_Toc454280197"/>
      <w:bookmarkStart w:id="533" w:name="_Toc225648340"/>
      <w:bookmarkStart w:id="534" w:name="_Toc225065197"/>
      <w:r w:rsidRPr="00795958">
        <w:rPr>
          <w:sz w:val="20"/>
        </w:rPr>
        <w:t>Data Product Delivery</w:t>
      </w:r>
      <w:bookmarkEnd w:id="530"/>
      <w:bookmarkEnd w:id="531"/>
      <w:bookmarkEnd w:id="532"/>
      <w:r w:rsidR="004E22F9" w:rsidRPr="00795958">
        <w:rPr>
          <w:sz w:val="20"/>
        </w:rPr>
        <w:t xml:space="preserve"> </w:t>
      </w:r>
    </w:p>
    <w:p w14:paraId="2AEDC8C9" w14:textId="77777777" w:rsidR="00ED586A" w:rsidRPr="00795958" w:rsidRDefault="00ED586A" w:rsidP="003963F1">
      <w:pPr>
        <w:pStyle w:val="Heading2"/>
        <w:ind w:left="567" w:hanging="567"/>
        <w:rPr>
          <w:sz w:val="20"/>
        </w:rPr>
      </w:pPr>
      <w:bookmarkStart w:id="535" w:name="_Toc454280198"/>
      <w:r w:rsidRPr="00795958">
        <w:rPr>
          <w:sz w:val="20"/>
        </w:rPr>
        <w:t>Introduction</w:t>
      </w:r>
      <w:bookmarkEnd w:id="535"/>
    </w:p>
    <w:p w14:paraId="1C76DBED" w14:textId="1726D750" w:rsidR="00AE47AC" w:rsidRDefault="00AE47AC" w:rsidP="00AE47AC">
      <w:r>
        <w:t>This clause specifies the encoding and delivery mechanisms for an S-</w:t>
      </w:r>
      <w:r w:rsidR="00F207F3">
        <w:t>129</w:t>
      </w:r>
      <w:r>
        <w:t xml:space="preserve"> dataset.  Data which conforms to this product specification must be delivered by means of an exchange set.</w:t>
      </w:r>
    </w:p>
    <w:p w14:paraId="50E32CE6" w14:textId="3F896A74" w:rsidR="00FB54AB" w:rsidRPr="00795958" w:rsidRDefault="00FB54AB" w:rsidP="00972855">
      <w:pPr>
        <w:pStyle w:val="Label1"/>
        <w:rPr>
          <w:sz w:val="20"/>
          <w:szCs w:val="20"/>
        </w:rPr>
      </w:pPr>
      <w:r w:rsidRPr="00795958">
        <w:rPr>
          <w:sz w:val="20"/>
          <w:szCs w:val="20"/>
        </w:rPr>
        <w:t>Units of Delivery:</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Pr>
          <w:sz w:val="20"/>
          <w:szCs w:val="20"/>
        </w:rPr>
        <w:tab/>
      </w:r>
      <w:r w:rsidR="00AE47AC" w:rsidRPr="003963F1">
        <w:rPr>
          <w:b w:val="0"/>
          <w:sz w:val="20"/>
          <w:szCs w:val="20"/>
        </w:rPr>
        <w:t>Exchange Set</w:t>
      </w:r>
    </w:p>
    <w:p w14:paraId="363E5988" w14:textId="7EC1C77D" w:rsidR="00FB54AB" w:rsidRPr="00795958" w:rsidRDefault="00FB54AB" w:rsidP="00972855">
      <w:pPr>
        <w:pStyle w:val="Label1"/>
        <w:rPr>
          <w:sz w:val="20"/>
          <w:szCs w:val="20"/>
        </w:rPr>
      </w:pPr>
      <w:r w:rsidRPr="00795958">
        <w:rPr>
          <w:sz w:val="20"/>
          <w:szCs w:val="20"/>
        </w:rPr>
        <w:t>Transfer Size:</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sidRPr="00AE47AC">
        <w:rPr>
          <w:b w:val="0"/>
          <w:sz w:val="20"/>
          <w:szCs w:val="20"/>
          <w:rPrChange w:id="536" w:author="Eivind Mong" w:date="2018-04-23T11:18:00Z">
            <w:rPr>
              <w:sz w:val="20"/>
              <w:szCs w:val="20"/>
            </w:rPr>
          </w:rPrChange>
        </w:rPr>
        <w:t>Unlimited</w:t>
      </w:r>
    </w:p>
    <w:p w14:paraId="10FD986A" w14:textId="3E24C2F3" w:rsidR="00FB54AB" w:rsidRPr="00795958" w:rsidRDefault="00FB54AB" w:rsidP="00217DE6">
      <w:pPr>
        <w:pStyle w:val="Label1"/>
        <w:ind w:left="0" w:firstLine="0"/>
        <w:rPr>
          <w:sz w:val="20"/>
          <w:szCs w:val="20"/>
        </w:rPr>
      </w:pPr>
      <w:r w:rsidRPr="00795958">
        <w:rPr>
          <w:sz w:val="20"/>
          <w:szCs w:val="20"/>
        </w:rPr>
        <w:t>Medium Name:</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sidRPr="00AE47AC">
        <w:rPr>
          <w:b w:val="0"/>
          <w:sz w:val="20"/>
          <w:szCs w:val="20"/>
          <w:rPrChange w:id="537" w:author="Eivind Mong" w:date="2018-04-23T11:18:00Z">
            <w:rPr>
              <w:sz w:val="20"/>
              <w:szCs w:val="20"/>
            </w:rPr>
          </w:rPrChange>
        </w:rPr>
        <w:t>Digital data delivery</w:t>
      </w:r>
    </w:p>
    <w:p w14:paraId="6BCCE476" w14:textId="77777777" w:rsidR="00FB54AB" w:rsidRDefault="00FB54AB" w:rsidP="00217DE6">
      <w:pPr>
        <w:pStyle w:val="Label1"/>
        <w:ind w:left="0" w:firstLine="0"/>
        <w:rPr>
          <w:sz w:val="20"/>
          <w:szCs w:val="20"/>
        </w:rPr>
      </w:pPr>
      <w:r w:rsidRPr="00795958">
        <w:rPr>
          <w:sz w:val="20"/>
          <w:szCs w:val="20"/>
        </w:rPr>
        <w:t>Other Delivery Information:</w:t>
      </w:r>
      <w:r w:rsidRPr="00795958">
        <w:rPr>
          <w:sz w:val="20"/>
          <w:szCs w:val="20"/>
        </w:rPr>
        <w:tab/>
      </w:r>
    </w:p>
    <w:p w14:paraId="2F95D343" w14:textId="77777777" w:rsidR="00546B06" w:rsidRPr="003963F1" w:rsidRDefault="00546B06" w:rsidP="00546B06">
      <w:pPr>
        <w:suppressAutoHyphens/>
        <w:spacing w:before="120" w:after="120" w:line="100" w:lineRule="atLeast"/>
        <w:jc w:val="left"/>
      </w:pPr>
      <w:r w:rsidRPr="003963F1">
        <w:t>Each dataset must be contained in a physically separate, uniquely identified file on the transfer medium.</w:t>
      </w:r>
    </w:p>
    <w:p w14:paraId="21D66AF6" w14:textId="77777777" w:rsidR="00546B06" w:rsidRPr="003963F1" w:rsidRDefault="00546B06" w:rsidP="00546B06">
      <w:pPr>
        <w:suppressAutoHyphens/>
        <w:spacing w:before="120" w:after="120" w:line="100" w:lineRule="atLeast"/>
        <w:jc w:val="left"/>
      </w:pPr>
      <w:r w:rsidRPr="003963F1">
        <w:t>Each exchange set has a single exchange catalogue which contains the discovery metadata for each dataset and references to any support files.</w:t>
      </w:r>
    </w:p>
    <w:p w14:paraId="39D22CFE" w14:textId="77777777" w:rsidR="00546B06" w:rsidRPr="003963F1" w:rsidRDefault="00546B06" w:rsidP="00546B06">
      <w:pPr>
        <w:suppressAutoHyphens/>
        <w:spacing w:before="120" w:after="120" w:line="100" w:lineRule="atLeast"/>
        <w:jc w:val="left"/>
      </w:pPr>
      <w:r w:rsidRPr="003963F1">
        <w:t>Support files are supplementary information which are linked to the features and information types by attributes. The attributes containing these links are described in the application schema and feature catalogue.</w:t>
      </w:r>
    </w:p>
    <w:p w14:paraId="4F14ED01" w14:textId="77777777" w:rsidR="00546B06" w:rsidRPr="003963F1" w:rsidRDefault="00546B06" w:rsidP="00546B06">
      <w:pPr>
        <w:suppressAutoHyphens/>
        <w:spacing w:after="0" w:line="100" w:lineRule="atLeast"/>
        <w:jc w:val="left"/>
      </w:pPr>
      <w:r w:rsidRPr="003963F1">
        <w:t>An exchange set may be encapsulated into a form suitable for transmission by a mapping called a transmission encoding. An encoding translates each of the elements of the exchange set into a logical form suitable for writing to media and for transmission online. An encoding may also define other elements in addition to the exchange set contents (i.e., media identification, data extents etc…) and also may define commercial constructs such as encryption and compression methods.</w:t>
      </w:r>
    </w:p>
    <w:p w14:paraId="70D52C4E" w14:textId="77777777" w:rsidR="00546B06" w:rsidRPr="003963F1" w:rsidRDefault="00546B06" w:rsidP="00546B06">
      <w:pPr>
        <w:suppressAutoHyphens/>
        <w:spacing w:after="0" w:line="100" w:lineRule="atLeast"/>
        <w:jc w:val="left"/>
      </w:pPr>
    </w:p>
    <w:p w14:paraId="3D11B096" w14:textId="77777777" w:rsidR="00546B06" w:rsidRPr="003963F1" w:rsidRDefault="00546B06" w:rsidP="00546B06">
      <w:pPr>
        <w:suppressAutoHyphens/>
        <w:spacing w:after="0" w:line="100" w:lineRule="atLeast"/>
        <w:jc w:val="left"/>
      </w:pPr>
      <w:r w:rsidRPr="003963F1">
        <w:t xml:space="preserve">If the data is transformed (e.g., for encryption or compression purposes) its content must not be changed. </w:t>
      </w:r>
    </w:p>
    <w:p w14:paraId="6AB034E5" w14:textId="77777777" w:rsidR="00546B06" w:rsidRPr="003963F1" w:rsidRDefault="00546B06" w:rsidP="00546B06">
      <w:pPr>
        <w:suppressAutoHyphens/>
        <w:spacing w:after="0" w:line="100" w:lineRule="atLeast"/>
        <w:jc w:val="left"/>
      </w:pPr>
    </w:p>
    <w:p w14:paraId="04EA1D32" w14:textId="77777777" w:rsidR="00546B06" w:rsidRPr="003963F1" w:rsidRDefault="00546B06" w:rsidP="00546B06">
      <w:pPr>
        <w:suppressAutoHyphens/>
        <w:spacing w:after="0" w:line="100" w:lineRule="atLeast"/>
        <w:jc w:val="left"/>
      </w:pPr>
      <w:r w:rsidRPr="003963F1">
        <w:t>This product specification does not define the transmission encoding which must be used as a default for transmission of data between parties.</w:t>
      </w:r>
    </w:p>
    <w:p w14:paraId="246EBF23" w14:textId="77777777" w:rsidR="00546B06" w:rsidRPr="003963F1" w:rsidRDefault="00546B06" w:rsidP="00546B06">
      <w:pPr>
        <w:suppressAutoHyphens/>
        <w:spacing w:after="0" w:line="100" w:lineRule="atLeast"/>
        <w:jc w:val="left"/>
      </w:pPr>
    </w:p>
    <w:p w14:paraId="47A76F7E" w14:textId="77777777" w:rsidR="00546B06" w:rsidRPr="003963F1" w:rsidRDefault="00546B06" w:rsidP="00546B06">
      <w:pPr>
        <w:suppressAutoHyphens/>
        <w:spacing w:after="0" w:line="100" w:lineRule="atLeast"/>
        <w:jc w:val="left"/>
      </w:pPr>
      <w:r w:rsidRPr="003963F1">
        <w:t>The exchange set elements are as follows:</w:t>
      </w:r>
    </w:p>
    <w:p w14:paraId="7D6CFD13" w14:textId="77777777" w:rsidR="00546B06" w:rsidRPr="003963F1" w:rsidRDefault="00546B06" w:rsidP="00546B06">
      <w:pPr>
        <w:suppressAutoHyphens/>
        <w:spacing w:after="0" w:line="100" w:lineRule="atLeast"/>
        <w:jc w:val="left"/>
      </w:pPr>
    </w:p>
    <w:p w14:paraId="5935CCF8" w14:textId="77777777" w:rsidR="00546B06" w:rsidRPr="003963F1" w:rsidRDefault="00546B06" w:rsidP="00546B06">
      <w:pPr>
        <w:suppressAutoHyphens/>
        <w:spacing w:after="0" w:line="100" w:lineRule="atLeast"/>
        <w:jc w:val="left"/>
      </w:pPr>
      <w:r w:rsidRPr="003963F1">
        <w:t>Mandatory Elements</w:t>
      </w:r>
    </w:p>
    <w:p w14:paraId="000524BB" w14:textId="67F2976A" w:rsidR="00546B06" w:rsidRPr="003963F1" w:rsidRDefault="00546B06" w:rsidP="00546B06">
      <w:pPr>
        <w:numPr>
          <w:ilvl w:val="0"/>
          <w:numId w:val="87"/>
        </w:numPr>
        <w:suppressAutoHyphens/>
        <w:spacing w:after="0" w:line="100" w:lineRule="atLeast"/>
        <w:jc w:val="left"/>
      </w:pPr>
      <w:r>
        <w:t>S-129</w:t>
      </w:r>
      <w:r w:rsidRPr="003963F1">
        <w:t xml:space="preserve"> datasets – GML encoding of features/attributes and their associated geometry and metadata. </w:t>
      </w:r>
    </w:p>
    <w:p w14:paraId="605EDD38" w14:textId="77777777" w:rsidR="00546B06" w:rsidRPr="003963F1" w:rsidRDefault="00546B06" w:rsidP="00546B06">
      <w:pPr>
        <w:numPr>
          <w:ilvl w:val="0"/>
          <w:numId w:val="87"/>
        </w:numPr>
        <w:suppressAutoHyphens/>
        <w:spacing w:after="0" w:line="100" w:lineRule="atLeast"/>
        <w:jc w:val="left"/>
      </w:pPr>
      <w:r w:rsidRPr="003963F1">
        <w:t xml:space="preserve">Exchange Catalogue – the XML encoded representation of exchange set catalogue features [discovery metadata]. </w:t>
      </w:r>
    </w:p>
    <w:p w14:paraId="32598B88" w14:textId="77777777" w:rsidR="00546B06" w:rsidRPr="003963F1" w:rsidRDefault="00546B06" w:rsidP="00546B06">
      <w:pPr>
        <w:suppressAutoHyphens/>
        <w:spacing w:after="0" w:line="100" w:lineRule="atLeast"/>
        <w:jc w:val="left"/>
      </w:pPr>
    </w:p>
    <w:p w14:paraId="304AAE1C" w14:textId="77777777" w:rsidR="00546B06" w:rsidRPr="003963F1" w:rsidRDefault="00546B06" w:rsidP="00546B06">
      <w:pPr>
        <w:suppressAutoHyphens/>
        <w:spacing w:after="0" w:line="100" w:lineRule="atLeast"/>
        <w:jc w:val="left"/>
      </w:pPr>
      <w:r w:rsidRPr="003963F1">
        <w:t>Optional Elements</w:t>
      </w:r>
    </w:p>
    <w:p w14:paraId="3C062983" w14:textId="77777777" w:rsidR="00546B06" w:rsidRPr="003963F1" w:rsidRDefault="00546B06" w:rsidP="00546B06">
      <w:pPr>
        <w:numPr>
          <w:ilvl w:val="0"/>
          <w:numId w:val="88"/>
        </w:numPr>
        <w:suppressAutoHyphens/>
        <w:spacing w:after="0" w:line="100" w:lineRule="atLeast"/>
        <w:jc w:val="left"/>
      </w:pPr>
      <w:r w:rsidRPr="003963F1">
        <w:t>Supplementary files – These are contained within the exchange set as files and the map from the name included within the dataset and the physical location on the media is defined within the Exchange Catalogue.</w:t>
      </w:r>
    </w:p>
    <w:p w14:paraId="5373490D" w14:textId="2536D7DC" w:rsidR="00546B06" w:rsidRPr="003963F1" w:rsidRDefault="00546B06" w:rsidP="00546B06">
      <w:pPr>
        <w:numPr>
          <w:ilvl w:val="0"/>
          <w:numId w:val="88"/>
        </w:numPr>
        <w:suppressAutoHyphens/>
        <w:spacing w:after="0" w:line="100" w:lineRule="atLeast"/>
        <w:jc w:val="left"/>
      </w:pPr>
      <w:r w:rsidRPr="003963F1">
        <w:t>Feature Catalogue – If it is necessary to deliver the latest feature catalogue to the end user it may be done using the S-</w:t>
      </w:r>
      <w:r w:rsidR="00FA0C40">
        <w:t>129</w:t>
      </w:r>
      <w:r w:rsidRPr="003963F1">
        <w:t xml:space="preserve"> exchange set mechanism for datasets – i.e., include the updated feature catalogue in an exchange set.</w:t>
      </w:r>
    </w:p>
    <w:p w14:paraId="08C655FC" w14:textId="0BEBD256" w:rsidR="00546B06" w:rsidRDefault="00546B06" w:rsidP="00546B06">
      <w:pPr>
        <w:numPr>
          <w:ilvl w:val="0"/>
          <w:numId w:val="88"/>
        </w:numPr>
        <w:suppressAutoHyphens/>
        <w:spacing w:after="0" w:line="100" w:lineRule="atLeast"/>
        <w:jc w:val="left"/>
      </w:pPr>
      <w:r w:rsidRPr="003963F1">
        <w:t>Portrayal Catalogue - If it is necessary to deliver the latest portrayal catalogue to the end user it may be done using the S-</w:t>
      </w:r>
      <w:r w:rsidR="00FA0C40">
        <w:t>129</w:t>
      </w:r>
      <w:r w:rsidRPr="003963F1">
        <w:t xml:space="preserve"> exchange set mechanism for datasets datasets – i.e., include the updated feature catalogue in an exchange set.</w:t>
      </w:r>
    </w:p>
    <w:p w14:paraId="00ACE988" w14:textId="77777777" w:rsidR="00FA0C40" w:rsidRPr="003963F1" w:rsidRDefault="00FA0C40">
      <w:pPr>
        <w:suppressAutoHyphens/>
        <w:spacing w:after="0" w:line="100" w:lineRule="atLeast"/>
        <w:ind w:left="720"/>
        <w:jc w:val="left"/>
        <w:pPrChange w:id="538" w:author="Eivind Mong" w:date="2018-04-23T12:57:00Z">
          <w:pPr>
            <w:numPr>
              <w:numId w:val="88"/>
            </w:numPr>
            <w:tabs>
              <w:tab w:val="num" w:pos="0"/>
            </w:tabs>
            <w:suppressAutoHyphens/>
            <w:spacing w:after="0" w:line="100" w:lineRule="atLeast"/>
            <w:ind w:left="720" w:hanging="360"/>
            <w:jc w:val="left"/>
          </w:pPr>
        </w:pPrChange>
      </w:pPr>
    </w:p>
    <w:p w14:paraId="1935D214" w14:textId="14CB82F0" w:rsidR="00FA0C40" w:rsidRDefault="00FA0C40" w:rsidP="00FA0C40">
      <w:pPr>
        <w:pStyle w:val="BodyText"/>
        <w:rPr>
          <w:rFonts w:eastAsia="Calibri"/>
        </w:rPr>
      </w:pPr>
      <w:commentRangeStart w:id="539"/>
      <w:r>
        <w:rPr>
          <w:rFonts w:eastAsia="Calibri"/>
        </w:rPr>
        <w:t xml:space="preserve">S-129 Exchange set structure conforms to S-100 </w:t>
      </w:r>
      <w:r w:rsidRPr="003963F1">
        <w:rPr>
          <w:rFonts w:eastAsia="Calibri"/>
          <w:highlight w:val="yellow"/>
        </w:rPr>
        <w:t>3.0.0</w:t>
      </w:r>
      <w:r>
        <w:rPr>
          <w:rFonts w:eastAsia="Calibri"/>
        </w:rPr>
        <w:t xml:space="preserve"> Figure 4a-D-3 without modification.</w:t>
      </w:r>
    </w:p>
    <w:p w14:paraId="40C90728" w14:textId="77777777" w:rsidR="00FA0C40" w:rsidRDefault="00FA0C40" w:rsidP="00FA0C40">
      <w:pPr>
        <w:pStyle w:val="BodyText"/>
        <w:keepNext/>
        <w:jc w:val="center"/>
      </w:pPr>
      <w:r>
        <w:rPr>
          <w:rFonts w:eastAsia="Calibri"/>
          <w:noProof/>
          <w:lang w:val="fr-FR" w:eastAsia="fr-FR"/>
        </w:rPr>
        <w:drawing>
          <wp:inline distT="0" distB="0" distL="0" distR="0" wp14:anchorId="3E38C2DB" wp14:editId="2298277F">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3.0.0 Fig 4a-D3 S100 ExchangeSe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commentRangeEnd w:id="539"/>
      <w:r w:rsidR="007F10DA">
        <w:rPr>
          <w:rStyle w:val="CommentReference"/>
        </w:rPr>
        <w:commentReference w:id="539"/>
      </w:r>
    </w:p>
    <w:p w14:paraId="7B2464B7" w14:textId="16E310F4" w:rsidR="00FA0C40" w:rsidRDefault="00FA0C40" w:rsidP="00FA0C40">
      <w:pPr>
        <w:pStyle w:val="Caption"/>
        <w:jc w:val="center"/>
      </w:pPr>
      <w:r>
        <w:t xml:space="preserve">Figure </w:t>
      </w:r>
      <w:r w:rsidRPr="003963F1">
        <w:rPr>
          <w:highlight w:val="red"/>
        </w:rPr>
        <w:t>XX</w:t>
      </w:r>
      <w:r>
        <w:t xml:space="preserve"> - Exchange set structure</w:t>
      </w:r>
    </w:p>
    <w:p w14:paraId="3D10AB13" w14:textId="77777777" w:rsidR="0093628A" w:rsidRPr="003963F1" w:rsidRDefault="0093628A">
      <w:pPr>
        <w:pPrChange w:id="540" w:author="Eivind Mong" w:date="2018-04-23T14:48:00Z">
          <w:pPr>
            <w:pStyle w:val="Caption"/>
            <w:jc w:val="center"/>
          </w:pPr>
        </w:pPrChange>
      </w:pPr>
    </w:p>
    <w:p w14:paraId="0DC19CA7" w14:textId="77777777" w:rsidR="0093628A" w:rsidRPr="003963F1" w:rsidRDefault="0093628A" w:rsidP="003963F1">
      <w:pPr>
        <w:pStyle w:val="Heading3"/>
        <w:ind w:left="0" w:firstLine="0"/>
        <w:rPr>
          <w:b w:val="0"/>
          <w:bCs w:val="0"/>
          <w:lang w:eastAsia="en-US"/>
        </w:rPr>
      </w:pPr>
      <w:bookmarkStart w:id="541" w:name="_Toc422820149"/>
      <w:bookmarkStart w:id="542" w:name="_Toc481684054"/>
      <w:r w:rsidRPr="003963F1">
        <w:rPr>
          <w:lang w:eastAsia="en-US"/>
        </w:rPr>
        <w:t>Catalogue File Naming Convention</w:t>
      </w:r>
      <w:bookmarkEnd w:id="541"/>
      <w:bookmarkEnd w:id="542"/>
    </w:p>
    <w:p w14:paraId="0A503494" w14:textId="635A03B3" w:rsidR="00AE47AC" w:rsidRDefault="0093628A" w:rsidP="003963F1">
      <w:pPr>
        <w:suppressAutoHyphens/>
        <w:spacing w:after="0" w:line="100" w:lineRule="atLeast"/>
        <w:jc w:val="left"/>
      </w:pPr>
      <w:r w:rsidRPr="003963F1">
        <w:t>The exchange catalogue acts as the table of contents for the exchange set. The catalogue file of the exchan</w:t>
      </w:r>
      <w:r w:rsidRPr="0093628A">
        <w:t>ge set must be named CATALOG</w:t>
      </w:r>
      <w:r w:rsidRPr="003963F1">
        <w:t>.XML. No other file in the excha</w:t>
      </w:r>
      <w:r w:rsidRPr="0093628A">
        <w:t>nge set may be named CATALOG</w:t>
      </w:r>
      <w:r w:rsidRPr="003963F1">
        <w:t xml:space="preserve">.XML. The content of the exchange catalogue file is described in Section </w:t>
      </w:r>
      <w:r w:rsidRPr="003963F1">
        <w:rPr>
          <w:highlight w:val="red"/>
        </w:rPr>
        <w:t>X.X</w:t>
      </w:r>
      <w:r w:rsidRPr="003963F1">
        <w:t xml:space="preserve">. </w:t>
      </w:r>
    </w:p>
    <w:p w14:paraId="734773C7" w14:textId="77777777" w:rsidR="0093628A" w:rsidRPr="003963F1" w:rsidRDefault="0093628A" w:rsidP="003963F1">
      <w:pPr>
        <w:suppressAutoHyphens/>
        <w:spacing w:after="0" w:line="100" w:lineRule="atLeast"/>
        <w:jc w:val="left"/>
      </w:pPr>
    </w:p>
    <w:p w14:paraId="2E65676C" w14:textId="77777777" w:rsidR="00E83228" w:rsidRPr="00795958" w:rsidRDefault="00E83228" w:rsidP="00217DE6">
      <w:pPr>
        <w:pStyle w:val="Heading2"/>
        <w:ind w:left="0" w:firstLine="0"/>
        <w:rPr>
          <w:sz w:val="20"/>
          <w:lang w:eastAsia="en-US"/>
        </w:rPr>
      </w:pPr>
      <w:bookmarkStart w:id="543" w:name="_Toc454280199"/>
      <w:r w:rsidRPr="00795958">
        <w:rPr>
          <w:sz w:val="20"/>
          <w:lang w:eastAsia="en-US"/>
        </w:rPr>
        <w:t>Dataset</w:t>
      </w:r>
      <w:bookmarkEnd w:id="543"/>
    </w:p>
    <w:p w14:paraId="033D6B16" w14:textId="77777777" w:rsidR="00183503" w:rsidRPr="00E8248B" w:rsidRDefault="00183503" w:rsidP="00217DE6">
      <w:pPr>
        <w:pStyle w:val="Heading3"/>
        <w:ind w:left="0" w:firstLine="0"/>
        <w:rPr>
          <w:lang w:eastAsia="en-US"/>
        </w:rPr>
      </w:pPr>
      <w:bookmarkStart w:id="544" w:name="_Toc225648341"/>
      <w:bookmarkStart w:id="545" w:name="_Toc225648342"/>
      <w:bookmarkStart w:id="546" w:name="_Toc454280200"/>
      <w:r w:rsidRPr="00E8248B">
        <w:rPr>
          <w:lang w:eastAsia="en-US"/>
        </w:rPr>
        <w:t>Data</w:t>
      </w:r>
      <w:r w:rsidR="00064E25" w:rsidRPr="00E8248B">
        <w:rPr>
          <w:lang w:eastAsia="en-US"/>
        </w:rPr>
        <w:t>s</w:t>
      </w:r>
      <w:r w:rsidRPr="00E8248B">
        <w:rPr>
          <w:lang w:eastAsia="en-US"/>
        </w:rPr>
        <w:t>ets</w:t>
      </w:r>
      <w:bookmarkEnd w:id="544"/>
      <w:bookmarkEnd w:id="545"/>
      <w:bookmarkEnd w:id="546"/>
      <w:r w:rsidRPr="00E8248B">
        <w:rPr>
          <w:lang w:eastAsia="en-US"/>
        </w:rPr>
        <w:t xml:space="preserve"> </w:t>
      </w:r>
    </w:p>
    <w:p w14:paraId="2DF873D9" w14:textId="77777777" w:rsidR="00AA0989" w:rsidRDefault="00AA0989" w:rsidP="00AA0989">
      <w:pPr>
        <w:spacing w:before="120" w:after="120"/>
      </w:pPr>
      <w:r>
        <w:t>Datasets are distributed as files which are part of exchange sets structured as described in this specification. The distribution media are left to the discretion of the producer and distributor.</w:t>
      </w:r>
    </w:p>
    <w:p w14:paraId="2F8107A0" w14:textId="77777777" w:rsidR="00AA0989" w:rsidRDefault="00AA0989" w:rsidP="00AA0989">
      <w:pPr>
        <w:spacing w:before="120" w:after="120"/>
      </w:pPr>
      <w:r>
        <w:t xml:space="preserve">The following types of dataset files may be produced and contained within an exchange set: </w:t>
      </w:r>
    </w:p>
    <w:p w14:paraId="040E5D05" w14:textId="251F64D3" w:rsidR="00AA0989" w:rsidRDefault="00AA0989" w:rsidP="00AA0989">
      <w:pPr>
        <w:pStyle w:val="ListParagraph"/>
        <w:numPr>
          <w:ilvl w:val="0"/>
          <w:numId w:val="92"/>
        </w:numPr>
        <w:suppressAutoHyphens/>
        <w:spacing w:after="0" w:line="100" w:lineRule="atLeast"/>
      </w:pPr>
      <w:r>
        <w:t>New dataset and new edition of a dataset (base dataset):  Each new edition of a dataset must have the same name as the dataset that it replaces.  A new edition can also contain data that has previously been produced for the same UKCM zone. The encoding structure is located in Annex B.</w:t>
      </w:r>
    </w:p>
    <w:p w14:paraId="473F1C37" w14:textId="5B4A23EC" w:rsidR="00BA22CA" w:rsidRDefault="00AA0989" w:rsidP="00BA22CA">
      <w:pPr>
        <w:pStyle w:val="ListParagraph"/>
        <w:numPr>
          <w:ilvl w:val="0"/>
          <w:numId w:val="92"/>
        </w:numPr>
        <w:suppressAutoHyphens/>
        <w:spacing w:after="0" w:line="100" w:lineRule="atLeast"/>
      </w:pPr>
      <w:r>
        <w:t>Cancellation:  The dataset is cancelled and is deleted from the SYSTEM.  The structure for a cancellation is described in clause 13.2</w:t>
      </w:r>
      <w:r w:rsidRPr="003963F1">
        <w:rPr>
          <w:highlight w:val="red"/>
        </w:rPr>
        <w:t>.X.</w:t>
      </w:r>
    </w:p>
    <w:p w14:paraId="46510DAB" w14:textId="77777777" w:rsidR="00BA22CA" w:rsidRDefault="00BA22CA" w:rsidP="003963F1">
      <w:pPr>
        <w:suppressAutoHyphens/>
        <w:spacing w:after="0" w:line="100" w:lineRule="atLeast"/>
      </w:pPr>
    </w:p>
    <w:p w14:paraId="56DAAE97" w14:textId="446AF9F5" w:rsidR="00BA22CA" w:rsidRDefault="00BA22CA" w:rsidP="003963F1">
      <w:pPr>
        <w:suppressAutoHyphens/>
        <w:spacing w:after="0" w:line="100" w:lineRule="atLeast"/>
      </w:pPr>
      <w:r>
        <w:t xml:space="preserve">A dataset shall be considered cancelled when the validTimeEnd of the </w:t>
      </w:r>
      <w:r w:rsidRPr="00BA22CA">
        <w:t xml:space="preserve">UnderKeelClearancePlan </w:t>
      </w:r>
      <w:r>
        <w:t>is exceeded.</w:t>
      </w:r>
    </w:p>
    <w:p w14:paraId="1E68BFC2" w14:textId="77777777" w:rsidR="00BA22CA" w:rsidRDefault="00BA22CA" w:rsidP="003963F1">
      <w:pPr>
        <w:suppressAutoHyphens/>
        <w:spacing w:after="0" w:line="100" w:lineRule="atLeast"/>
      </w:pPr>
    </w:p>
    <w:p w14:paraId="07F213EB" w14:textId="77777777" w:rsidR="00596CE7" w:rsidRPr="00E8248B" w:rsidRDefault="00596CE7" w:rsidP="003963F1">
      <w:pPr>
        <w:pStyle w:val="Heading3"/>
        <w:rPr>
          <w:lang w:eastAsia="en-US"/>
        </w:rPr>
      </w:pPr>
      <w:r w:rsidRPr="00E8248B">
        <w:rPr>
          <w:lang w:eastAsia="en-US"/>
        </w:rPr>
        <w:t>Dataset size</w:t>
      </w:r>
    </w:p>
    <w:p w14:paraId="253867BA" w14:textId="0C3BD563" w:rsidR="00FA0C40" w:rsidRDefault="00FA0C40" w:rsidP="00FA0C40">
      <w:pPr>
        <w:pStyle w:val="BodyText"/>
        <w:rPr>
          <w:sz w:val="20"/>
        </w:rPr>
      </w:pPr>
      <w:r>
        <w:rPr>
          <w:sz w:val="20"/>
        </w:rPr>
        <w:t>UKCM</w:t>
      </w:r>
      <w:r w:rsidRPr="003963F1">
        <w:rPr>
          <w:sz w:val="20"/>
        </w:rPr>
        <w:t xml:space="preserve"> datasets shall not exceed </w:t>
      </w:r>
      <w:commentRangeStart w:id="547"/>
      <w:r w:rsidRPr="003963F1">
        <w:rPr>
          <w:sz w:val="20"/>
          <w:highlight w:val="red"/>
        </w:rPr>
        <w:t>??</w:t>
      </w:r>
      <w:r w:rsidRPr="003963F1">
        <w:rPr>
          <w:sz w:val="20"/>
        </w:rPr>
        <w:t>MB</w:t>
      </w:r>
      <w:commentRangeEnd w:id="547"/>
      <w:r>
        <w:rPr>
          <w:rStyle w:val="CommentReference"/>
        </w:rPr>
        <w:commentReference w:id="547"/>
      </w:r>
    </w:p>
    <w:p w14:paraId="465BE9CB" w14:textId="77777777" w:rsidR="00FA0C40" w:rsidRPr="003963F1" w:rsidRDefault="00FA0C40" w:rsidP="00FA0C40">
      <w:pPr>
        <w:pStyle w:val="BodyText"/>
        <w:rPr>
          <w:sz w:val="20"/>
        </w:rPr>
      </w:pPr>
    </w:p>
    <w:p w14:paraId="3B213B3A" w14:textId="77777777" w:rsidR="00183503" w:rsidRPr="00E8248B" w:rsidRDefault="002875C5" w:rsidP="00217DE6">
      <w:pPr>
        <w:pStyle w:val="Heading3"/>
        <w:ind w:left="0" w:firstLine="0"/>
        <w:rPr>
          <w:lang w:eastAsia="en-US"/>
        </w:rPr>
      </w:pPr>
      <w:bookmarkStart w:id="548" w:name="_Toc225648343"/>
      <w:bookmarkStart w:id="549" w:name="_Toc225065200"/>
      <w:bookmarkStart w:id="550" w:name="_Toc454280201"/>
      <w:r w:rsidRPr="00E8248B">
        <w:rPr>
          <w:lang w:eastAsia="en-US"/>
        </w:rPr>
        <w:t>Data</w:t>
      </w:r>
      <w:r w:rsidR="00183503" w:rsidRPr="00E8248B">
        <w:rPr>
          <w:lang w:eastAsia="en-US"/>
        </w:rPr>
        <w:t>set file naming</w:t>
      </w:r>
      <w:bookmarkEnd w:id="548"/>
      <w:bookmarkEnd w:id="549"/>
      <w:bookmarkEnd w:id="550"/>
      <w:r w:rsidR="00183503" w:rsidRPr="00E8248B">
        <w:rPr>
          <w:lang w:eastAsia="en-US"/>
        </w:rPr>
        <w:t xml:space="preserve"> </w:t>
      </w:r>
    </w:p>
    <w:p w14:paraId="670280AD" w14:textId="77777777" w:rsidR="003F7D55" w:rsidRDefault="003F7D55" w:rsidP="003F7D55">
      <w:r>
        <w:t>Dataset files shall be named</w:t>
      </w:r>
    </w:p>
    <w:p w14:paraId="752887CF" w14:textId="01C75920" w:rsidR="003F7D55" w:rsidRDefault="003F7D55" w:rsidP="003F7D55">
      <w:r>
        <w:t xml:space="preserve">129XXXXYYYYYYYY.GML </w:t>
      </w:r>
    </w:p>
    <w:p w14:paraId="259CC26C" w14:textId="77777777" w:rsidR="003F7D55" w:rsidRDefault="003F7D55" w:rsidP="003F7D55">
      <w:r>
        <w:t>The file name forms a unique identifier where:</w:t>
      </w:r>
    </w:p>
    <w:p w14:paraId="104126A5" w14:textId="23FFD379" w:rsidR="003F7D55" w:rsidRDefault="003F7D55" w:rsidP="003F7D55">
      <w:pPr>
        <w:pStyle w:val="ListParagraph"/>
        <w:numPr>
          <w:ilvl w:val="0"/>
          <w:numId w:val="93"/>
        </w:numPr>
        <w:suppressAutoHyphens/>
        <w:spacing w:after="0" w:line="100" w:lineRule="atLeast"/>
        <w:jc w:val="left"/>
      </w:pPr>
      <w:commentRangeStart w:id="551"/>
      <w:r>
        <w:t>the first three characters are fixed to 129, and identify the dataset as a S-129 based dataset.</w:t>
      </w:r>
    </w:p>
    <w:p w14:paraId="09DB8028" w14:textId="3758EE2A" w:rsidR="003F7D55" w:rsidRDefault="003F7D55" w:rsidP="003F7D55">
      <w:pPr>
        <w:pStyle w:val="ListParagraph"/>
        <w:numPr>
          <w:ilvl w:val="0"/>
          <w:numId w:val="93"/>
        </w:numPr>
        <w:suppressAutoHyphens/>
        <w:spacing w:after="0" w:line="100" w:lineRule="atLeast"/>
        <w:jc w:val="left"/>
      </w:pPr>
      <w:r>
        <w:t xml:space="preserve">The fourth to seventh characters indicate the issuing agency (mandatory) in accordance with </w:t>
      </w:r>
      <w:commentRangeStart w:id="552"/>
      <w:r>
        <w:t>IHO S-62</w:t>
      </w:r>
      <w:commentRangeEnd w:id="552"/>
      <w:r>
        <w:rPr>
          <w:rStyle w:val="CommentReference"/>
        </w:rPr>
        <w:commentReference w:id="552"/>
      </w:r>
      <w:r>
        <w:t>.</w:t>
      </w:r>
      <w:commentRangeEnd w:id="551"/>
      <w:r w:rsidR="00933FE9">
        <w:rPr>
          <w:rStyle w:val="CommentReference"/>
        </w:rPr>
        <w:commentReference w:id="551"/>
      </w:r>
    </w:p>
    <w:p w14:paraId="71E66B10" w14:textId="43F52DC7" w:rsidR="003F7D55" w:rsidRDefault="003F7D55" w:rsidP="003F7D55">
      <w:pPr>
        <w:pStyle w:val="ListParagraph"/>
        <w:numPr>
          <w:ilvl w:val="0"/>
          <w:numId w:val="93"/>
        </w:numPr>
        <w:suppressAutoHyphens/>
        <w:spacing w:after="0" w:line="100" w:lineRule="atLeast"/>
        <w:jc w:val="left"/>
      </w:pPr>
      <w:commentRangeStart w:id="553"/>
      <w:r>
        <w:t xml:space="preserve">the eight to fifteenth characters are optional and may be used in any way by the producer to provide the unique file name. It is not required to use all characters. The following characters are allowed in the dataset name, A to Z, 0 to 9 and the special character _ (underscore). </w:t>
      </w:r>
      <w:commentRangeEnd w:id="553"/>
      <w:r w:rsidR="00933FE9">
        <w:rPr>
          <w:rStyle w:val="CommentReference"/>
        </w:rPr>
        <w:commentReference w:id="553"/>
      </w:r>
    </w:p>
    <w:p w14:paraId="2FA626D2" w14:textId="77777777" w:rsidR="003F7D55" w:rsidRDefault="003F7D55" w:rsidP="003F7D55">
      <w:pPr>
        <w:pStyle w:val="ListParagraph"/>
        <w:numPr>
          <w:ilvl w:val="0"/>
          <w:numId w:val="93"/>
        </w:numPr>
        <w:suppressAutoHyphens/>
        <w:spacing w:after="0" w:line="100" w:lineRule="atLeast"/>
        <w:jc w:val="left"/>
      </w:pPr>
      <w:r>
        <w:t>GML – the character sequence “GML” or “gml”.</w:t>
      </w:r>
    </w:p>
    <w:p w14:paraId="42C90FA4" w14:textId="77777777" w:rsidR="003F7D55" w:rsidRDefault="003F7D55" w:rsidP="003963F1">
      <w:pPr>
        <w:pStyle w:val="ListParagraph"/>
        <w:suppressAutoHyphens/>
        <w:spacing w:after="0" w:line="100" w:lineRule="atLeast"/>
        <w:jc w:val="left"/>
      </w:pPr>
    </w:p>
    <w:p w14:paraId="1FD1A98F" w14:textId="77777777" w:rsidR="00E83228" w:rsidRPr="00795958" w:rsidRDefault="00E83228" w:rsidP="00217DE6">
      <w:pPr>
        <w:pStyle w:val="Heading2"/>
        <w:ind w:left="0" w:firstLine="0"/>
        <w:rPr>
          <w:sz w:val="20"/>
          <w:lang w:eastAsia="en-US"/>
        </w:rPr>
      </w:pPr>
      <w:bookmarkStart w:id="554" w:name="_Toc454280202"/>
      <w:r w:rsidRPr="00795958">
        <w:rPr>
          <w:sz w:val="20"/>
          <w:lang w:eastAsia="en-US"/>
        </w:rPr>
        <w:t>Support Files</w:t>
      </w:r>
      <w:bookmarkEnd w:id="554"/>
    </w:p>
    <w:p w14:paraId="6BF8958D" w14:textId="77777777" w:rsidR="00933FE9" w:rsidRDefault="00933FE9" w:rsidP="003963F1">
      <w:commentRangeStart w:id="555"/>
      <w:r>
        <w:t>Support files contain ancillary textual or graphic information in separate (linked in dataset) files. Information should be encoded in a structured format as defined by W3C.  The following formats would be suitable for graphics:</w:t>
      </w:r>
    </w:p>
    <w:p w14:paraId="3A8E426D" w14:textId="77777777" w:rsidR="00933FE9" w:rsidRDefault="00933FE9" w:rsidP="003963F1">
      <w:pPr>
        <w:pStyle w:val="ListParagraph"/>
        <w:numPr>
          <w:ilvl w:val="0"/>
          <w:numId w:val="95"/>
        </w:numPr>
      </w:pPr>
      <w:r>
        <w:t>Portable Network Graphics (PNG) [Edition 2.0]</w:t>
      </w:r>
    </w:p>
    <w:p w14:paraId="7E972157" w14:textId="77777777" w:rsidR="00933FE9" w:rsidRDefault="00933FE9" w:rsidP="003963F1">
      <w:pPr>
        <w:pStyle w:val="ListParagraph"/>
        <w:numPr>
          <w:ilvl w:val="0"/>
          <w:numId w:val="95"/>
        </w:numPr>
      </w:pPr>
      <w:r>
        <w:t>Scalable Vector Graphics (SVG) [Edition 1.1]</w:t>
      </w:r>
    </w:p>
    <w:p w14:paraId="06E70D55" w14:textId="77777777" w:rsidR="00933FE9" w:rsidRDefault="00933FE9" w:rsidP="003963F1">
      <w:pPr>
        <w:pStyle w:val="ListParagraph"/>
        <w:numPr>
          <w:ilvl w:val="0"/>
          <w:numId w:val="95"/>
        </w:numPr>
      </w:pPr>
      <w:r>
        <w:t>Tagged Image File Format (TIFF) [Edition 6.0]</w:t>
      </w:r>
    </w:p>
    <w:p w14:paraId="68F719C4" w14:textId="77777777" w:rsidR="00933FE9" w:rsidRPr="003963F1" w:rsidRDefault="00933FE9" w:rsidP="003963F1">
      <w:pPr>
        <w:pStyle w:val="ListParagraph"/>
        <w:numPr>
          <w:ilvl w:val="0"/>
          <w:numId w:val="95"/>
        </w:numPr>
      </w:pPr>
      <w:r>
        <w:t>Joint Photographic Experts Group (JPEG) [Edition 1.02 ]</w:t>
      </w:r>
    </w:p>
    <w:p w14:paraId="6AA474A1" w14:textId="77777777" w:rsidR="00933FE9" w:rsidRDefault="00933FE9" w:rsidP="003963F1">
      <w:r>
        <w:t>Note: PNG is an extensible file format designed for lossless, portable storage of raster images. It provides a patent-free replacement for the GIF format and also replicates many common uses of TIFF. The PNG edition 2 format has been adopted as an ISO standard, (ISO/IEC 15948:2003).  SVG is a language for describing two-dimensional graphics in XML [XML10]. SVG allows for three types of graphic objects: vector graphic shapes (e.g., paths consisting of straight lines and curves), images and text. The JPEG standard specifies the codec, which defines how an image is compressed into a stream of bytes and decompressed back into an image, but not the file format used to contain that stream. (The term "JPEG" is an acronym for the Joint Photographic Experts Group, which is the body that created the standard).</w:t>
      </w:r>
      <w:commentRangeEnd w:id="555"/>
      <w:r>
        <w:rPr>
          <w:rStyle w:val="CommentReference"/>
        </w:rPr>
        <w:commentReference w:id="555"/>
      </w:r>
    </w:p>
    <w:p w14:paraId="66EAF151" w14:textId="77777777" w:rsidR="00183503" w:rsidRPr="00E8248B" w:rsidRDefault="00183503" w:rsidP="00217DE6">
      <w:pPr>
        <w:pStyle w:val="Heading3"/>
        <w:ind w:left="0" w:firstLine="0"/>
      </w:pPr>
      <w:bookmarkStart w:id="556" w:name="_Toc225648345"/>
      <w:bookmarkStart w:id="557" w:name="_Toc225065202"/>
      <w:bookmarkStart w:id="558" w:name="_Toc226430998"/>
      <w:bookmarkStart w:id="559" w:name="_Toc454280203"/>
      <w:r w:rsidRPr="00E8248B">
        <w:t>Support File Naming</w:t>
      </w:r>
      <w:bookmarkEnd w:id="556"/>
      <w:bookmarkEnd w:id="557"/>
      <w:bookmarkEnd w:id="558"/>
      <w:bookmarkEnd w:id="559"/>
    </w:p>
    <w:p w14:paraId="74B180C2" w14:textId="77777777" w:rsidR="0010376A" w:rsidRDefault="0010376A" w:rsidP="0010376A">
      <w:r>
        <w:t>files shall be named</w:t>
      </w:r>
    </w:p>
    <w:p w14:paraId="58A58557" w14:textId="09E9535B" w:rsidR="0010376A" w:rsidRDefault="0010376A" w:rsidP="0010376A">
      <w:r>
        <w:t xml:space="preserve">129XXXXYYYYYYYY.EEE </w:t>
      </w:r>
    </w:p>
    <w:p w14:paraId="60F945FA" w14:textId="77777777" w:rsidR="0010376A" w:rsidRDefault="0010376A" w:rsidP="0010376A">
      <w:r>
        <w:t>The file name forms a unique identifier where:</w:t>
      </w:r>
    </w:p>
    <w:p w14:paraId="55FE6CD3" w14:textId="77777777" w:rsidR="0010376A" w:rsidRDefault="0010376A" w:rsidP="0010376A">
      <w:pPr>
        <w:pStyle w:val="ListParagraph"/>
        <w:numPr>
          <w:ilvl w:val="0"/>
          <w:numId w:val="93"/>
        </w:numPr>
        <w:suppressAutoHyphens/>
        <w:spacing w:after="0" w:line="100" w:lineRule="atLeast"/>
        <w:jc w:val="left"/>
      </w:pPr>
      <w:commentRangeStart w:id="560"/>
      <w:r>
        <w:t>the first three characters are fixed to 129, and identify the dataset as a S-129 based dataset.</w:t>
      </w:r>
    </w:p>
    <w:p w14:paraId="1CA1AECD" w14:textId="77777777" w:rsidR="0010376A" w:rsidRDefault="0010376A" w:rsidP="0010376A">
      <w:pPr>
        <w:pStyle w:val="ListParagraph"/>
        <w:numPr>
          <w:ilvl w:val="0"/>
          <w:numId w:val="93"/>
        </w:numPr>
        <w:suppressAutoHyphens/>
        <w:spacing w:after="0" w:line="100" w:lineRule="atLeast"/>
        <w:jc w:val="left"/>
      </w:pPr>
      <w:r>
        <w:t xml:space="preserve">The fourth to seventh characters indicate the issuing agency (mandatory) in accordance with </w:t>
      </w:r>
      <w:commentRangeStart w:id="561"/>
      <w:r>
        <w:t>IHO S-62</w:t>
      </w:r>
      <w:commentRangeEnd w:id="561"/>
      <w:r>
        <w:rPr>
          <w:rStyle w:val="CommentReference"/>
        </w:rPr>
        <w:commentReference w:id="561"/>
      </w:r>
      <w:r>
        <w:t>.</w:t>
      </w:r>
      <w:commentRangeEnd w:id="560"/>
      <w:r>
        <w:rPr>
          <w:rStyle w:val="CommentReference"/>
        </w:rPr>
        <w:commentReference w:id="560"/>
      </w:r>
    </w:p>
    <w:p w14:paraId="01BBA147" w14:textId="77777777" w:rsidR="0010376A" w:rsidRDefault="0010376A" w:rsidP="0010376A">
      <w:pPr>
        <w:pStyle w:val="ListParagraph"/>
        <w:numPr>
          <w:ilvl w:val="0"/>
          <w:numId w:val="93"/>
        </w:numPr>
        <w:suppressAutoHyphens/>
        <w:spacing w:after="0" w:line="100" w:lineRule="atLeast"/>
        <w:jc w:val="left"/>
      </w:pPr>
      <w:commentRangeStart w:id="562"/>
      <w:r>
        <w:t xml:space="preserve">the eight to fifteenth characters are optional and may be used in any way by the producer to provide the unique file name. It is not required to use all characters. The following characters are allowed in the dataset name, A to Z, 0 to 9 and the special character _ (underscore). </w:t>
      </w:r>
      <w:commentRangeEnd w:id="562"/>
      <w:r>
        <w:rPr>
          <w:rStyle w:val="CommentReference"/>
        </w:rPr>
        <w:commentReference w:id="562"/>
      </w:r>
    </w:p>
    <w:p w14:paraId="1626DA1E" w14:textId="64B497EF" w:rsidR="0010376A" w:rsidRDefault="0010376A" w:rsidP="0010376A">
      <w:pPr>
        <w:pStyle w:val="ListParagraph"/>
        <w:numPr>
          <w:ilvl w:val="0"/>
          <w:numId w:val="93"/>
        </w:numPr>
        <w:suppressAutoHyphens/>
        <w:spacing w:after="0" w:line="100" w:lineRule="atLeast"/>
        <w:jc w:val="left"/>
      </w:pPr>
      <w:r>
        <w:t xml:space="preserve">EEE </w:t>
      </w:r>
      <w:r w:rsidRPr="0010376A">
        <w:t>– support file extension. (Must conform to the file format.)</w:t>
      </w:r>
    </w:p>
    <w:p w14:paraId="5B1EFAEE" w14:textId="77777777" w:rsidR="0010376A" w:rsidRDefault="0010376A" w:rsidP="003963F1">
      <w:pPr>
        <w:pStyle w:val="ListParagraph"/>
        <w:suppressAutoHyphens/>
        <w:spacing w:after="0" w:line="100" w:lineRule="atLeast"/>
        <w:jc w:val="left"/>
      </w:pPr>
    </w:p>
    <w:bookmarkEnd w:id="533"/>
    <w:bookmarkEnd w:id="534"/>
    <w:p w14:paraId="526D1BE8" w14:textId="77777777" w:rsidR="00292FF6" w:rsidRPr="00E8248B" w:rsidRDefault="00292FF6" w:rsidP="00217DE6">
      <w:pPr>
        <w:autoSpaceDE w:val="0"/>
        <w:autoSpaceDN w:val="0"/>
        <w:adjustRightInd w:val="0"/>
        <w:spacing w:after="0" w:line="240" w:lineRule="auto"/>
        <w:rPr>
          <w:rFonts w:eastAsia="Times New Roman" w:cs="Arial"/>
          <w:lang w:eastAsia="en-US"/>
        </w:rPr>
      </w:pPr>
    </w:p>
    <w:p w14:paraId="3ED463D4" w14:textId="69780AA9" w:rsidR="00B3315D" w:rsidRPr="00795958" w:rsidRDefault="00B3315D" w:rsidP="00217DE6">
      <w:pPr>
        <w:pStyle w:val="Heading1"/>
        <w:ind w:left="0" w:firstLine="0"/>
        <w:rPr>
          <w:sz w:val="20"/>
        </w:rPr>
      </w:pPr>
      <w:bookmarkStart w:id="563" w:name="_Toc225648311"/>
      <w:bookmarkStart w:id="564" w:name="_Toc225065168"/>
      <w:bookmarkStart w:id="565" w:name="_Toc454280205"/>
      <w:commentRangeStart w:id="566"/>
      <w:r w:rsidRPr="00795958">
        <w:rPr>
          <w:sz w:val="20"/>
        </w:rPr>
        <w:t>Metadata</w:t>
      </w:r>
      <w:bookmarkEnd w:id="563"/>
      <w:bookmarkEnd w:id="564"/>
      <w:r w:rsidR="009E66AF" w:rsidRPr="00795958">
        <w:rPr>
          <w:sz w:val="20"/>
        </w:rPr>
        <w:t xml:space="preserve"> </w:t>
      </w:r>
      <w:bookmarkEnd w:id="565"/>
      <w:commentRangeEnd w:id="566"/>
      <w:r w:rsidR="000F7AA3">
        <w:rPr>
          <w:rStyle w:val="CommentReference"/>
          <w:b w:val="0"/>
          <w:bCs w:val="0"/>
        </w:rPr>
        <w:commentReference w:id="566"/>
      </w:r>
    </w:p>
    <w:p w14:paraId="75069FF8" w14:textId="77777777" w:rsidR="00780142" w:rsidRPr="00795958" w:rsidRDefault="00780142" w:rsidP="00217DE6">
      <w:pPr>
        <w:pStyle w:val="Heading2"/>
        <w:ind w:left="0" w:firstLine="0"/>
        <w:rPr>
          <w:sz w:val="20"/>
        </w:rPr>
      </w:pPr>
      <w:bookmarkStart w:id="567" w:name="_Toc454280206"/>
      <w:r w:rsidRPr="00795958">
        <w:rPr>
          <w:sz w:val="20"/>
        </w:rPr>
        <w:t>Introduction</w:t>
      </w:r>
      <w:bookmarkEnd w:id="567"/>
    </w:p>
    <w:p w14:paraId="7BE29515" w14:textId="539CA911" w:rsidR="00251A73" w:rsidRPr="003963F1" w:rsidRDefault="00251A73" w:rsidP="00251A73">
      <w:r w:rsidRPr="003963F1">
        <w:t xml:space="preserve">The </w:t>
      </w:r>
      <w:r>
        <w:t>UKCM</w:t>
      </w:r>
      <w:r w:rsidRPr="003963F1">
        <w:t xml:space="preserve"> metadata description is based on the S-100 metadata document section, which is a profile of the ISO 19115 standard. These documents provide a structure for describing digital geographic data and define metadata elements, a common set of metadata terminology, definitions and extension procedures.</w:t>
      </w:r>
    </w:p>
    <w:p w14:paraId="3E7E3958" w14:textId="77777777" w:rsidR="00251A73" w:rsidRPr="003963F1" w:rsidRDefault="00251A73" w:rsidP="00251A73"/>
    <w:p w14:paraId="0B6AC268" w14:textId="77777777" w:rsidR="00251A73" w:rsidRPr="003963F1" w:rsidRDefault="00251A73" w:rsidP="00251A73">
      <w:r w:rsidRPr="003963F1">
        <w:t xml:space="preserve">Two metadata packages are described in this product specification: dataset metadata and exchange set metadata.  </w:t>
      </w:r>
    </w:p>
    <w:p w14:paraId="19B0D6AB" w14:textId="77777777" w:rsidR="00251A73" w:rsidRDefault="00251A73" w:rsidP="00251A73">
      <w:pPr>
        <w:rPr>
          <w:color w:val="1F3864"/>
        </w:rPr>
      </w:pPr>
    </w:p>
    <w:p w14:paraId="30280B27" w14:textId="77777777" w:rsidR="00251A73" w:rsidRDefault="00251A73" w:rsidP="00251A73">
      <w:pPr>
        <w:jc w:val="center"/>
        <w:rPr>
          <w:color w:val="1F3864"/>
        </w:rPr>
      </w:pPr>
    </w:p>
    <w:p w14:paraId="0B40B761" w14:textId="77777777" w:rsidR="00251A73" w:rsidRDefault="00251A73" w:rsidP="00251A73">
      <w:pPr>
        <w:keepNext/>
        <w:jc w:val="center"/>
      </w:pPr>
      <w:r>
        <w:rPr>
          <w:noProof/>
          <w:lang w:val="fr-FR" w:eastAsia="fr-FR"/>
        </w:rPr>
        <w:drawing>
          <wp:inline distT="0" distB="0" distL="0" distR="0" wp14:anchorId="7C12BB08" wp14:editId="759E137F">
            <wp:extent cx="316992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9920" cy="2278380"/>
                    </a:xfrm>
                    <a:prstGeom prst="rect">
                      <a:avLst/>
                    </a:prstGeom>
                    <a:solidFill>
                      <a:srgbClr val="FFFFFF"/>
                    </a:solidFill>
                    <a:ln>
                      <a:noFill/>
                    </a:ln>
                  </pic:spPr>
                </pic:pic>
              </a:graphicData>
            </a:graphic>
          </wp:inline>
        </w:drawing>
      </w:r>
    </w:p>
    <w:p w14:paraId="4CC7C068" w14:textId="77777777" w:rsidR="00251A73" w:rsidRDefault="00251A73" w:rsidP="00251A73">
      <w:pPr>
        <w:pStyle w:val="Caption"/>
        <w:jc w:val="center"/>
        <w:rPr>
          <w:color w:val="1F3864"/>
        </w:rPr>
      </w:pPr>
      <w:r>
        <w:t xml:space="preserve">Figure </w:t>
      </w:r>
      <w:r>
        <w:fldChar w:fldCharType="begin"/>
      </w:r>
      <w:r>
        <w:instrText xml:space="preserve"> SEQ Figure \* ARABIC </w:instrText>
      </w:r>
      <w:r>
        <w:fldChar w:fldCharType="separate"/>
      </w:r>
      <w:r>
        <w:rPr>
          <w:noProof/>
        </w:rPr>
        <w:t>18</w:t>
      </w:r>
      <w:r>
        <w:fldChar w:fldCharType="end"/>
      </w:r>
      <w:r>
        <w:t xml:space="preserve"> - Metadata packages</w:t>
      </w:r>
    </w:p>
    <w:p w14:paraId="262D2A27" w14:textId="77777777" w:rsidR="00251A73" w:rsidRPr="00091219" w:rsidRDefault="00251A73" w:rsidP="00251A73">
      <w:pPr>
        <w:rPr>
          <w:sz w:val="22"/>
        </w:rPr>
      </w:pPr>
    </w:p>
    <w:p w14:paraId="2DB6E1E0" w14:textId="77777777" w:rsidR="00251A73" w:rsidRPr="003963F1" w:rsidRDefault="00251A73" w:rsidP="00251A73">
      <w:r w:rsidRPr="003963F1">
        <w:t xml:space="preserve">Note 1: Types with CI_, EX_, and MD_ prefixes are from packages defined in ISO 19115 and adapted by S-100. Types with S100_ prefix are from packages defined in S-100. </w:t>
      </w:r>
    </w:p>
    <w:p w14:paraId="5C0421B2" w14:textId="5A534707" w:rsidR="00251A73" w:rsidRPr="003963F1" w:rsidRDefault="00251A73" w:rsidP="00251A73">
      <w:r w:rsidRPr="003963F1">
        <w:t xml:space="preserve">Note 2: When a dataset is terminated, the </w:t>
      </w:r>
      <w:r>
        <w:t>‘</w:t>
      </w:r>
      <w:r w:rsidRPr="003963F1">
        <w:t>purpose</w:t>
      </w:r>
      <w:r>
        <w:t>’</w:t>
      </w:r>
      <w:r w:rsidRPr="003963F1">
        <w:t xml:space="preserve"> metadata field is set to 3 (terminated), and the </w:t>
      </w:r>
      <w:r>
        <w:t>‘</w:t>
      </w:r>
      <w:r w:rsidRPr="003963F1">
        <w:t>editionNumber</w:t>
      </w:r>
      <w:r>
        <w:t>’</w:t>
      </w:r>
      <w:r w:rsidRPr="003963F1">
        <w:t xml:space="preserve"> metadata field is set to 0.  All other metadata fields must be blank. </w:t>
      </w:r>
    </w:p>
    <w:p w14:paraId="258D82E8" w14:textId="77777777" w:rsidR="00251A73" w:rsidRPr="003963F1" w:rsidRDefault="00251A73" w:rsidP="00251A73">
      <w:r w:rsidRPr="003963F1">
        <w:t>Note 3: The implication of only updating by new edition is that, if a support file is terminated, a new edition of the dataset is required.</w:t>
      </w:r>
    </w:p>
    <w:p w14:paraId="5129BC23" w14:textId="77777777" w:rsidR="00B3315D" w:rsidRPr="00795958" w:rsidRDefault="00B3315D" w:rsidP="00217DE6">
      <w:pPr>
        <w:pStyle w:val="Heading2"/>
        <w:ind w:left="0" w:firstLine="0"/>
        <w:rPr>
          <w:sz w:val="20"/>
          <w:lang w:eastAsia="en-GB"/>
        </w:rPr>
      </w:pPr>
      <w:bookmarkStart w:id="568" w:name="_Toc225648314"/>
      <w:bookmarkStart w:id="569" w:name="_Toc225065171"/>
      <w:bookmarkStart w:id="570" w:name="_Toc454280207"/>
      <w:r w:rsidRPr="00795958">
        <w:rPr>
          <w:sz w:val="20"/>
          <w:lang w:eastAsia="en-GB"/>
        </w:rPr>
        <w:t>Language</w:t>
      </w:r>
      <w:bookmarkEnd w:id="568"/>
      <w:bookmarkEnd w:id="569"/>
      <w:bookmarkEnd w:id="570"/>
      <w:r w:rsidRPr="00795958">
        <w:rPr>
          <w:sz w:val="20"/>
          <w:lang w:eastAsia="en-GB"/>
        </w:rPr>
        <w:t xml:space="preserve"> </w:t>
      </w:r>
    </w:p>
    <w:p w14:paraId="6EF7C031" w14:textId="214C4CB2" w:rsidR="008B4127" w:rsidRDefault="00217DE6" w:rsidP="003963F1">
      <w:pPr>
        <w:pStyle w:val="note0"/>
        <w:jc w:val="left"/>
        <w:rPr>
          <w:lang w:eastAsia="en-GB"/>
        </w:rPr>
        <w:sectPr w:rsidR="008B4127" w:rsidSect="008F5E9B">
          <w:footerReference w:type="even" r:id="rId21"/>
          <w:footerReference w:type="default" r:id="rId22"/>
          <w:headerReference w:type="first" r:id="rId23"/>
          <w:footerReference w:type="first" r:id="rId24"/>
          <w:pgSz w:w="11906" w:h="16838"/>
          <w:pgMar w:top="1440" w:right="1418" w:bottom="1440" w:left="1400" w:header="709" w:footer="283" w:gutter="0"/>
          <w:cols w:space="720"/>
          <w:docGrid w:linePitch="272"/>
        </w:sectPr>
      </w:pPr>
      <w:bookmarkStart w:id="573" w:name="_Toc225648365"/>
      <w:bookmarkStart w:id="574" w:name="_Toc225065222"/>
      <w:r w:rsidRPr="00217DE6">
        <w:rPr>
          <w:i w:val="0"/>
          <w:color w:val="auto"/>
          <w:lang w:eastAsia="en-GB"/>
        </w:rPr>
        <w:t>The language used for the metadata is English</w:t>
      </w:r>
    </w:p>
    <w:p w14:paraId="31951D53" w14:textId="77777777" w:rsidR="00B413FE" w:rsidRPr="007C307C" w:rsidRDefault="00B413FE" w:rsidP="00B413FE">
      <w:pPr>
        <w:pStyle w:val="Heading2"/>
      </w:pPr>
      <w:bookmarkStart w:id="575" w:name="_Toc403560564"/>
      <w:r w:rsidRPr="007C307C">
        <w:t>S100_ExchangeCatalogue</w:t>
      </w:r>
      <w:bookmarkEnd w:id="575"/>
    </w:p>
    <w:p w14:paraId="4092C701" w14:textId="77777777" w:rsidR="00B413FE" w:rsidRPr="007C307C" w:rsidRDefault="00B413FE" w:rsidP="00B413FE">
      <w:r w:rsidRPr="007C307C">
        <w:t xml:space="preserve">Each exchange set has a single S100_ExchangeCatalogue which contains meta information for the data and support files in the exchange set.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8518A4A" w14:textId="77777777" w:rsidTr="00330823">
        <w:trPr>
          <w:trHeight w:val="150"/>
        </w:trPr>
        <w:tc>
          <w:tcPr>
            <w:tcW w:w="3060" w:type="dxa"/>
            <w:vAlign w:val="center"/>
          </w:tcPr>
          <w:p w14:paraId="64618DC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0D89AA1F"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550270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1EF60120"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E95EA7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5DE8F2D9" w14:textId="77777777" w:rsidTr="00330823">
        <w:trPr>
          <w:trHeight w:val="480"/>
        </w:trPr>
        <w:tc>
          <w:tcPr>
            <w:tcW w:w="3060" w:type="dxa"/>
            <w:vAlign w:val="center"/>
          </w:tcPr>
          <w:p w14:paraId="2B32FA4C" w14:textId="77777777" w:rsidR="00B413FE" w:rsidRPr="006F1FE6" w:rsidRDefault="00B413FE" w:rsidP="00330823">
            <w:pPr>
              <w:snapToGrid w:val="0"/>
              <w:rPr>
                <w:sz w:val="16"/>
                <w:szCs w:val="16"/>
              </w:rPr>
            </w:pPr>
            <w:r w:rsidRPr="006F1FE6">
              <w:rPr>
                <w:sz w:val="16"/>
                <w:szCs w:val="16"/>
              </w:rPr>
              <w:t>S100_ExchangeCatalogue</w:t>
            </w:r>
          </w:p>
        </w:tc>
        <w:tc>
          <w:tcPr>
            <w:tcW w:w="3420" w:type="dxa"/>
            <w:vAlign w:val="center"/>
          </w:tcPr>
          <w:p w14:paraId="5DB8FF0A" w14:textId="77777777" w:rsidR="00B413FE" w:rsidRPr="006F1FE6" w:rsidRDefault="00B413FE" w:rsidP="00330823">
            <w:pPr>
              <w:snapToGrid w:val="0"/>
              <w:rPr>
                <w:sz w:val="16"/>
                <w:szCs w:val="16"/>
              </w:rPr>
            </w:pPr>
            <w:r w:rsidRPr="006F1FE6">
              <w:rPr>
                <w:sz w:val="16"/>
                <w:szCs w:val="16"/>
              </w:rPr>
              <w:t>An exchange catalogue contains the discovery metadata about the exchange datasets and support files</w:t>
            </w:r>
          </w:p>
        </w:tc>
        <w:tc>
          <w:tcPr>
            <w:tcW w:w="804" w:type="dxa"/>
            <w:vAlign w:val="center"/>
          </w:tcPr>
          <w:p w14:paraId="1D1CFCC6" w14:textId="77777777" w:rsidR="00B413FE" w:rsidRPr="006F1FE6" w:rsidRDefault="00B413FE" w:rsidP="00330823">
            <w:pPr>
              <w:snapToGrid w:val="0"/>
              <w:jc w:val="center"/>
              <w:rPr>
                <w:sz w:val="16"/>
                <w:szCs w:val="16"/>
              </w:rPr>
            </w:pPr>
            <w:r w:rsidRPr="006F1FE6">
              <w:rPr>
                <w:sz w:val="16"/>
                <w:szCs w:val="16"/>
              </w:rPr>
              <w:t>-</w:t>
            </w:r>
          </w:p>
        </w:tc>
        <w:tc>
          <w:tcPr>
            <w:tcW w:w="2436" w:type="dxa"/>
            <w:vAlign w:val="center"/>
          </w:tcPr>
          <w:p w14:paraId="7C19FF1C"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0C5CC472" w14:textId="77777777" w:rsidR="00B413FE" w:rsidRPr="006F1FE6" w:rsidRDefault="00B413FE" w:rsidP="00330823">
            <w:pPr>
              <w:snapToGrid w:val="0"/>
              <w:rPr>
                <w:sz w:val="16"/>
                <w:szCs w:val="16"/>
              </w:rPr>
            </w:pPr>
            <w:r w:rsidRPr="006F1FE6">
              <w:rPr>
                <w:sz w:val="16"/>
                <w:szCs w:val="16"/>
              </w:rPr>
              <w:t>-</w:t>
            </w:r>
          </w:p>
        </w:tc>
      </w:tr>
      <w:tr w:rsidR="00B413FE" w:rsidRPr="006F1FE6" w14:paraId="273139BF" w14:textId="77777777" w:rsidTr="00330823">
        <w:trPr>
          <w:trHeight w:val="315"/>
        </w:trPr>
        <w:tc>
          <w:tcPr>
            <w:tcW w:w="3060" w:type="dxa"/>
            <w:vAlign w:val="center"/>
          </w:tcPr>
          <w:p w14:paraId="4CB959D4" w14:textId="77777777" w:rsidR="00B413FE" w:rsidRPr="006F1FE6" w:rsidRDefault="00B413FE" w:rsidP="00330823">
            <w:pPr>
              <w:snapToGrid w:val="0"/>
              <w:rPr>
                <w:sz w:val="16"/>
                <w:szCs w:val="16"/>
              </w:rPr>
            </w:pPr>
            <w:r w:rsidRPr="006F1FE6">
              <w:rPr>
                <w:sz w:val="16"/>
                <w:szCs w:val="16"/>
              </w:rPr>
              <w:t>identifier</w:t>
            </w:r>
          </w:p>
        </w:tc>
        <w:tc>
          <w:tcPr>
            <w:tcW w:w="3420" w:type="dxa"/>
            <w:vAlign w:val="center"/>
          </w:tcPr>
          <w:p w14:paraId="7DB8028A" w14:textId="77777777" w:rsidR="00B413FE" w:rsidRPr="009D5B9A" w:rsidRDefault="00B413FE" w:rsidP="00330823">
            <w:pPr>
              <w:snapToGrid w:val="0"/>
              <w:rPr>
                <w:sz w:val="16"/>
                <w:szCs w:val="16"/>
                <w:lang w:val="fr-MC"/>
              </w:rPr>
            </w:pPr>
            <w:r w:rsidRPr="009D5B9A">
              <w:rPr>
                <w:sz w:val="16"/>
                <w:szCs w:val="16"/>
                <w:lang w:val="fr-MC"/>
              </w:rPr>
              <w:t>Uniquely identifies this exchange catalogue</w:t>
            </w:r>
          </w:p>
        </w:tc>
        <w:tc>
          <w:tcPr>
            <w:tcW w:w="804" w:type="dxa"/>
            <w:vAlign w:val="center"/>
          </w:tcPr>
          <w:p w14:paraId="174650E3"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7F99C58A" w14:textId="77777777" w:rsidR="00B413FE" w:rsidRPr="006F1FE6" w:rsidRDefault="00B413FE" w:rsidP="00330823">
            <w:pPr>
              <w:snapToGrid w:val="0"/>
              <w:rPr>
                <w:sz w:val="16"/>
                <w:szCs w:val="16"/>
              </w:rPr>
            </w:pPr>
            <w:r w:rsidRPr="006F1FE6">
              <w:rPr>
                <w:sz w:val="16"/>
                <w:szCs w:val="16"/>
              </w:rPr>
              <w:t>S100_CatalogueIdentifier</w:t>
            </w:r>
          </w:p>
        </w:tc>
        <w:tc>
          <w:tcPr>
            <w:tcW w:w="3060" w:type="dxa"/>
            <w:vAlign w:val="center"/>
          </w:tcPr>
          <w:p w14:paraId="493C3E5C" w14:textId="77777777" w:rsidR="00B413FE" w:rsidRPr="006F1FE6" w:rsidRDefault="00B413FE" w:rsidP="00330823">
            <w:pPr>
              <w:snapToGrid w:val="0"/>
              <w:rPr>
                <w:sz w:val="16"/>
                <w:szCs w:val="16"/>
              </w:rPr>
            </w:pPr>
          </w:p>
        </w:tc>
      </w:tr>
      <w:tr w:rsidR="00B413FE" w:rsidRPr="006F1FE6" w14:paraId="0ACD81A5" w14:textId="77777777" w:rsidTr="00330823">
        <w:trPr>
          <w:trHeight w:val="315"/>
        </w:trPr>
        <w:tc>
          <w:tcPr>
            <w:tcW w:w="3060" w:type="dxa"/>
            <w:vAlign w:val="center"/>
          </w:tcPr>
          <w:p w14:paraId="26812490" w14:textId="77777777" w:rsidR="00B413FE" w:rsidRPr="006F1FE6" w:rsidRDefault="00B413FE" w:rsidP="00330823">
            <w:pPr>
              <w:snapToGrid w:val="0"/>
              <w:rPr>
                <w:sz w:val="16"/>
                <w:szCs w:val="16"/>
              </w:rPr>
            </w:pPr>
            <w:r w:rsidRPr="006F1FE6">
              <w:rPr>
                <w:sz w:val="16"/>
                <w:szCs w:val="16"/>
              </w:rPr>
              <w:t>contact</w:t>
            </w:r>
          </w:p>
        </w:tc>
        <w:tc>
          <w:tcPr>
            <w:tcW w:w="3420" w:type="dxa"/>
            <w:vAlign w:val="center"/>
          </w:tcPr>
          <w:p w14:paraId="4364696D" w14:textId="77777777" w:rsidR="00B413FE" w:rsidRPr="006F1FE6" w:rsidRDefault="00B413FE" w:rsidP="00330823">
            <w:pPr>
              <w:snapToGrid w:val="0"/>
              <w:rPr>
                <w:sz w:val="16"/>
                <w:szCs w:val="16"/>
              </w:rPr>
            </w:pPr>
            <w:r w:rsidRPr="006F1FE6">
              <w:rPr>
                <w:sz w:val="16"/>
                <w:szCs w:val="16"/>
              </w:rPr>
              <w:t>Details about the issuer of this exchange catalogue</w:t>
            </w:r>
          </w:p>
        </w:tc>
        <w:tc>
          <w:tcPr>
            <w:tcW w:w="804" w:type="dxa"/>
            <w:vAlign w:val="center"/>
          </w:tcPr>
          <w:p w14:paraId="7E2D4E84"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2B2A0894" w14:textId="77777777" w:rsidR="00B413FE" w:rsidRPr="006F1FE6" w:rsidRDefault="00B413FE" w:rsidP="00330823">
            <w:pPr>
              <w:snapToGrid w:val="0"/>
              <w:rPr>
                <w:sz w:val="16"/>
                <w:szCs w:val="16"/>
              </w:rPr>
            </w:pPr>
            <w:r w:rsidRPr="006F1FE6">
              <w:rPr>
                <w:sz w:val="16"/>
                <w:szCs w:val="16"/>
              </w:rPr>
              <w:t>S100_CataloguePointOfContact</w:t>
            </w:r>
          </w:p>
        </w:tc>
        <w:tc>
          <w:tcPr>
            <w:tcW w:w="3060" w:type="dxa"/>
            <w:vAlign w:val="center"/>
          </w:tcPr>
          <w:p w14:paraId="0697DB87" w14:textId="77777777" w:rsidR="00B413FE" w:rsidRPr="006F1FE6" w:rsidRDefault="00B413FE" w:rsidP="00330823">
            <w:pPr>
              <w:snapToGrid w:val="0"/>
              <w:rPr>
                <w:sz w:val="16"/>
                <w:szCs w:val="16"/>
              </w:rPr>
            </w:pPr>
          </w:p>
        </w:tc>
      </w:tr>
      <w:tr w:rsidR="00B413FE" w:rsidRPr="006F1FE6" w14:paraId="41B7EC91" w14:textId="77777777" w:rsidTr="00330823">
        <w:trPr>
          <w:trHeight w:val="495"/>
        </w:trPr>
        <w:tc>
          <w:tcPr>
            <w:tcW w:w="3060" w:type="dxa"/>
            <w:tcBorders>
              <w:bottom w:val="single" w:sz="4" w:space="0" w:color="000000"/>
            </w:tcBorders>
            <w:vAlign w:val="center"/>
          </w:tcPr>
          <w:p w14:paraId="08F341E1" w14:textId="77777777" w:rsidR="00B413FE" w:rsidRPr="006F1FE6" w:rsidRDefault="00B413FE" w:rsidP="00330823">
            <w:pPr>
              <w:snapToGrid w:val="0"/>
              <w:rPr>
                <w:sz w:val="16"/>
                <w:szCs w:val="16"/>
              </w:rPr>
            </w:pPr>
            <w:r w:rsidRPr="006F1FE6">
              <w:rPr>
                <w:sz w:val="16"/>
                <w:szCs w:val="16"/>
              </w:rPr>
              <w:t>productSpecification</w:t>
            </w:r>
          </w:p>
        </w:tc>
        <w:tc>
          <w:tcPr>
            <w:tcW w:w="3420" w:type="dxa"/>
            <w:tcBorders>
              <w:bottom w:val="single" w:sz="4" w:space="0" w:color="000000"/>
            </w:tcBorders>
            <w:vAlign w:val="center"/>
          </w:tcPr>
          <w:p w14:paraId="77330B48" w14:textId="77777777" w:rsidR="00B413FE" w:rsidRPr="006F1FE6" w:rsidRDefault="00B413FE" w:rsidP="00330823">
            <w:pPr>
              <w:snapToGrid w:val="0"/>
              <w:rPr>
                <w:sz w:val="16"/>
                <w:szCs w:val="16"/>
              </w:rPr>
            </w:pPr>
            <w:r w:rsidRPr="006F1FE6">
              <w:rPr>
                <w:sz w:val="16"/>
                <w:szCs w:val="16"/>
              </w:rPr>
              <w:t>Details about the product specifications used for the datasets contained in the exchange catalogue</w:t>
            </w:r>
          </w:p>
        </w:tc>
        <w:tc>
          <w:tcPr>
            <w:tcW w:w="804" w:type="dxa"/>
            <w:tcBorders>
              <w:bottom w:val="single" w:sz="4" w:space="0" w:color="000000"/>
            </w:tcBorders>
            <w:vAlign w:val="center"/>
          </w:tcPr>
          <w:p w14:paraId="7C44D259" w14:textId="77777777" w:rsidR="00B413FE" w:rsidRPr="006F1FE6" w:rsidRDefault="00B413FE" w:rsidP="00330823">
            <w:pPr>
              <w:snapToGrid w:val="0"/>
              <w:jc w:val="center"/>
              <w:rPr>
                <w:sz w:val="16"/>
                <w:szCs w:val="16"/>
              </w:rPr>
            </w:pPr>
            <w:r w:rsidRPr="006F1FE6">
              <w:rPr>
                <w:sz w:val="16"/>
                <w:szCs w:val="16"/>
              </w:rPr>
              <w:t>0..1</w:t>
            </w:r>
          </w:p>
        </w:tc>
        <w:tc>
          <w:tcPr>
            <w:tcW w:w="2436" w:type="dxa"/>
            <w:tcBorders>
              <w:bottom w:val="single" w:sz="4" w:space="0" w:color="000000"/>
            </w:tcBorders>
            <w:vAlign w:val="center"/>
          </w:tcPr>
          <w:p w14:paraId="774690A6" w14:textId="77777777" w:rsidR="00B413FE" w:rsidRPr="006F1FE6" w:rsidRDefault="00B413FE" w:rsidP="00330823">
            <w:pPr>
              <w:snapToGrid w:val="0"/>
              <w:rPr>
                <w:sz w:val="16"/>
                <w:szCs w:val="16"/>
              </w:rPr>
            </w:pPr>
            <w:r w:rsidRPr="006F1FE6">
              <w:rPr>
                <w:sz w:val="16"/>
                <w:szCs w:val="16"/>
              </w:rPr>
              <w:t>S100_ProductSpecification</w:t>
            </w:r>
          </w:p>
        </w:tc>
        <w:tc>
          <w:tcPr>
            <w:tcW w:w="3060" w:type="dxa"/>
            <w:tcBorders>
              <w:bottom w:val="single" w:sz="4" w:space="0" w:color="000000"/>
            </w:tcBorders>
            <w:vAlign w:val="center"/>
          </w:tcPr>
          <w:p w14:paraId="692814EE" w14:textId="77777777" w:rsidR="00B413FE" w:rsidRPr="006F1FE6" w:rsidRDefault="00B413FE" w:rsidP="00330823">
            <w:pPr>
              <w:snapToGrid w:val="0"/>
              <w:rPr>
                <w:sz w:val="16"/>
                <w:szCs w:val="16"/>
              </w:rPr>
            </w:pPr>
            <w:r w:rsidRPr="006F1FE6">
              <w:rPr>
                <w:sz w:val="16"/>
                <w:szCs w:val="16"/>
              </w:rPr>
              <w:t>Conditional on all the datasets using the same product specification</w:t>
            </w:r>
          </w:p>
        </w:tc>
      </w:tr>
      <w:tr w:rsidR="00B413FE" w:rsidRPr="006F1FE6" w14:paraId="08C07287" w14:textId="77777777" w:rsidTr="00330823">
        <w:trPr>
          <w:trHeight w:val="495"/>
        </w:trPr>
        <w:tc>
          <w:tcPr>
            <w:tcW w:w="3060" w:type="dxa"/>
            <w:shd w:val="clear" w:color="auto" w:fill="FFFFFF"/>
            <w:vAlign w:val="center"/>
          </w:tcPr>
          <w:p w14:paraId="47FB450D" w14:textId="77777777" w:rsidR="00B413FE" w:rsidRDefault="00B413FE" w:rsidP="00330823">
            <w:pPr>
              <w:snapToGrid w:val="0"/>
              <w:rPr>
                <w:rFonts w:cs="Arial"/>
                <w:sz w:val="16"/>
                <w:szCs w:val="16"/>
              </w:rPr>
            </w:pPr>
            <w:r>
              <w:rPr>
                <w:rFonts w:cs="Arial"/>
                <w:sz w:val="16"/>
                <w:szCs w:val="16"/>
              </w:rPr>
              <w:t>metadataLanguage</w:t>
            </w:r>
          </w:p>
        </w:tc>
        <w:tc>
          <w:tcPr>
            <w:tcW w:w="3420" w:type="dxa"/>
            <w:shd w:val="clear" w:color="auto" w:fill="FFFFFF"/>
            <w:vAlign w:val="center"/>
          </w:tcPr>
          <w:p w14:paraId="0D94DD6A" w14:textId="77777777" w:rsidR="00B413FE" w:rsidRDefault="00B413FE" w:rsidP="00330823">
            <w:pPr>
              <w:snapToGrid w:val="0"/>
              <w:rPr>
                <w:rFonts w:cs="Arial"/>
                <w:sz w:val="16"/>
                <w:szCs w:val="16"/>
              </w:rPr>
            </w:pPr>
            <w:r>
              <w:rPr>
                <w:rFonts w:cs="Arial"/>
                <w:sz w:val="16"/>
                <w:szCs w:val="16"/>
              </w:rPr>
              <w:t>Details about the Language</w:t>
            </w:r>
          </w:p>
        </w:tc>
        <w:tc>
          <w:tcPr>
            <w:tcW w:w="804" w:type="dxa"/>
            <w:shd w:val="clear" w:color="auto" w:fill="FFFFFF"/>
            <w:vAlign w:val="center"/>
          </w:tcPr>
          <w:p w14:paraId="22FEEF3F" w14:textId="77777777" w:rsidR="00B413FE" w:rsidRPr="008233BF" w:rsidRDefault="00B413FE" w:rsidP="00330823">
            <w:pPr>
              <w:snapToGrid w:val="0"/>
              <w:jc w:val="center"/>
              <w:rPr>
                <w:rFonts w:cs="Arial"/>
                <w:sz w:val="16"/>
                <w:szCs w:val="16"/>
              </w:rPr>
            </w:pPr>
            <w:r>
              <w:rPr>
                <w:rFonts w:cs="Arial"/>
                <w:sz w:val="16"/>
                <w:szCs w:val="16"/>
              </w:rPr>
              <w:t>1</w:t>
            </w:r>
          </w:p>
        </w:tc>
        <w:tc>
          <w:tcPr>
            <w:tcW w:w="2436" w:type="dxa"/>
            <w:shd w:val="clear" w:color="auto" w:fill="FFFFFF"/>
            <w:vAlign w:val="center"/>
          </w:tcPr>
          <w:p w14:paraId="292CFF28" w14:textId="77777777" w:rsidR="00B413FE" w:rsidRPr="008233BF" w:rsidRDefault="00B413FE" w:rsidP="00330823">
            <w:pPr>
              <w:snapToGrid w:val="0"/>
              <w:rPr>
                <w:rFonts w:cs="Arial"/>
                <w:sz w:val="16"/>
                <w:szCs w:val="16"/>
              </w:rPr>
            </w:pPr>
            <w:r>
              <w:rPr>
                <w:rFonts w:cs="Arial"/>
                <w:sz w:val="16"/>
                <w:szCs w:val="16"/>
              </w:rPr>
              <w:t>CharacterString</w:t>
            </w:r>
          </w:p>
        </w:tc>
        <w:tc>
          <w:tcPr>
            <w:tcW w:w="3060" w:type="dxa"/>
            <w:shd w:val="clear" w:color="auto" w:fill="FFFFFF"/>
            <w:vAlign w:val="center"/>
          </w:tcPr>
          <w:p w14:paraId="3E456F02" w14:textId="69CD7E86" w:rsidR="00B413FE" w:rsidRDefault="00251A73" w:rsidP="00251A73">
            <w:pPr>
              <w:snapToGrid w:val="0"/>
              <w:rPr>
                <w:sz w:val="16"/>
                <w:szCs w:val="16"/>
              </w:rPr>
            </w:pPr>
            <w:r>
              <w:rPr>
                <w:sz w:val="16"/>
                <w:szCs w:val="16"/>
              </w:rPr>
              <w:t>Value shall be English</w:t>
            </w:r>
          </w:p>
        </w:tc>
      </w:tr>
      <w:tr w:rsidR="00B413FE" w:rsidRPr="006F1FE6" w14:paraId="6C1B28E2" w14:textId="77777777" w:rsidTr="00330823">
        <w:trPr>
          <w:trHeight w:val="495"/>
        </w:trPr>
        <w:tc>
          <w:tcPr>
            <w:tcW w:w="3060" w:type="dxa"/>
            <w:shd w:val="clear" w:color="auto" w:fill="FFFFFF"/>
            <w:vAlign w:val="center"/>
          </w:tcPr>
          <w:p w14:paraId="59F64D81" w14:textId="77777777" w:rsidR="00B413FE" w:rsidRPr="006F1FE6" w:rsidRDefault="00B413FE" w:rsidP="00330823">
            <w:pPr>
              <w:snapToGrid w:val="0"/>
              <w:rPr>
                <w:sz w:val="16"/>
                <w:szCs w:val="16"/>
              </w:rPr>
            </w:pPr>
            <w:r>
              <w:rPr>
                <w:rFonts w:cs="Arial"/>
                <w:sz w:val="16"/>
                <w:szCs w:val="16"/>
              </w:rPr>
              <w:t>exchangeCatalogueN</w:t>
            </w:r>
            <w:r w:rsidRPr="008233BF">
              <w:rPr>
                <w:rFonts w:cs="Arial"/>
                <w:sz w:val="16"/>
                <w:szCs w:val="16"/>
              </w:rPr>
              <w:t>ame</w:t>
            </w:r>
          </w:p>
        </w:tc>
        <w:tc>
          <w:tcPr>
            <w:tcW w:w="3420" w:type="dxa"/>
            <w:shd w:val="clear" w:color="auto" w:fill="FFFFFF"/>
            <w:vAlign w:val="center"/>
          </w:tcPr>
          <w:p w14:paraId="59082AFF" w14:textId="77777777" w:rsidR="00B413FE" w:rsidRPr="006F1FE6" w:rsidRDefault="00B413FE" w:rsidP="00330823">
            <w:pPr>
              <w:snapToGrid w:val="0"/>
              <w:rPr>
                <w:sz w:val="16"/>
                <w:szCs w:val="16"/>
              </w:rPr>
            </w:pPr>
            <w:r>
              <w:rPr>
                <w:rFonts w:cs="Arial"/>
                <w:sz w:val="16"/>
                <w:szCs w:val="16"/>
              </w:rPr>
              <w:t>Catalogue filename</w:t>
            </w:r>
          </w:p>
        </w:tc>
        <w:tc>
          <w:tcPr>
            <w:tcW w:w="804" w:type="dxa"/>
            <w:shd w:val="clear" w:color="auto" w:fill="FFFFFF"/>
            <w:vAlign w:val="center"/>
          </w:tcPr>
          <w:p w14:paraId="29667060"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59F1D06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CD46B0A" w14:textId="1511E028" w:rsidR="00B413FE" w:rsidRPr="006F1FE6" w:rsidRDefault="00251A73" w:rsidP="00330823">
            <w:pPr>
              <w:snapToGrid w:val="0"/>
              <w:rPr>
                <w:sz w:val="16"/>
                <w:szCs w:val="16"/>
              </w:rPr>
            </w:pPr>
            <w:r>
              <w:rPr>
                <w:sz w:val="16"/>
                <w:szCs w:val="16"/>
              </w:rPr>
              <w:t xml:space="preserve">Value shall be </w:t>
            </w:r>
            <w:r w:rsidR="00B413FE">
              <w:rPr>
                <w:sz w:val="16"/>
                <w:szCs w:val="16"/>
              </w:rPr>
              <w:t>CATLOG.</w:t>
            </w:r>
            <w:r>
              <w:rPr>
                <w:sz w:val="16"/>
                <w:szCs w:val="16"/>
              </w:rPr>
              <w:t>XML</w:t>
            </w:r>
          </w:p>
        </w:tc>
      </w:tr>
      <w:tr w:rsidR="00B413FE" w:rsidRPr="006F1FE6" w14:paraId="50292C23" w14:textId="77777777" w:rsidTr="00330823">
        <w:trPr>
          <w:trHeight w:val="495"/>
        </w:trPr>
        <w:tc>
          <w:tcPr>
            <w:tcW w:w="3060" w:type="dxa"/>
            <w:shd w:val="clear" w:color="auto" w:fill="FFFFFF"/>
            <w:vAlign w:val="center"/>
          </w:tcPr>
          <w:p w14:paraId="68FC6687" w14:textId="77777777" w:rsidR="00B413FE" w:rsidRPr="006F1FE6" w:rsidRDefault="00B413FE" w:rsidP="00330823">
            <w:pPr>
              <w:snapToGrid w:val="0"/>
              <w:rPr>
                <w:sz w:val="16"/>
                <w:szCs w:val="16"/>
              </w:rPr>
            </w:pPr>
            <w:r>
              <w:rPr>
                <w:rFonts w:cs="Arial"/>
                <w:sz w:val="16"/>
                <w:szCs w:val="16"/>
              </w:rPr>
              <w:t>exchangeCatalogueDescription</w:t>
            </w:r>
          </w:p>
        </w:tc>
        <w:tc>
          <w:tcPr>
            <w:tcW w:w="3420" w:type="dxa"/>
            <w:shd w:val="clear" w:color="auto" w:fill="FFFFFF"/>
            <w:vAlign w:val="center"/>
          </w:tcPr>
          <w:p w14:paraId="35F62FC5" w14:textId="77777777" w:rsidR="00B413FE" w:rsidRDefault="00B413FE" w:rsidP="00330823">
            <w:pPr>
              <w:spacing w:before="100" w:beforeAutospacing="1"/>
              <w:rPr>
                <w:rFonts w:cs="Arial"/>
                <w:sz w:val="16"/>
                <w:szCs w:val="16"/>
              </w:rPr>
            </w:pPr>
            <w:r>
              <w:rPr>
                <w:rFonts w:cs="Arial"/>
                <w:sz w:val="16"/>
                <w:szCs w:val="16"/>
              </w:rPr>
              <w:t>Description of what the exchange catalogue contains</w:t>
            </w:r>
          </w:p>
          <w:p w14:paraId="40937388" w14:textId="77777777" w:rsidR="00B413FE" w:rsidRPr="006F1FE6" w:rsidRDefault="00B413FE" w:rsidP="00330823">
            <w:pPr>
              <w:snapToGrid w:val="0"/>
              <w:rPr>
                <w:sz w:val="16"/>
                <w:szCs w:val="16"/>
              </w:rPr>
            </w:pPr>
          </w:p>
        </w:tc>
        <w:tc>
          <w:tcPr>
            <w:tcW w:w="804" w:type="dxa"/>
            <w:shd w:val="clear" w:color="auto" w:fill="FFFFFF"/>
            <w:vAlign w:val="center"/>
          </w:tcPr>
          <w:p w14:paraId="73C3EF83"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3EC85CE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7A06AAD" w14:textId="77777777" w:rsidR="00B413FE" w:rsidRPr="006F1FE6" w:rsidRDefault="00B413FE" w:rsidP="00330823">
            <w:pPr>
              <w:snapToGrid w:val="0"/>
              <w:rPr>
                <w:sz w:val="16"/>
                <w:szCs w:val="16"/>
              </w:rPr>
            </w:pPr>
          </w:p>
        </w:tc>
      </w:tr>
      <w:tr w:rsidR="00B413FE" w:rsidRPr="006F1FE6" w14:paraId="7C6D1823" w14:textId="77777777" w:rsidTr="00330823">
        <w:trPr>
          <w:trHeight w:val="495"/>
        </w:trPr>
        <w:tc>
          <w:tcPr>
            <w:tcW w:w="3060" w:type="dxa"/>
            <w:shd w:val="clear" w:color="auto" w:fill="FFFFFF"/>
            <w:vAlign w:val="center"/>
          </w:tcPr>
          <w:p w14:paraId="568F2AE2" w14:textId="77777777" w:rsidR="00B413FE" w:rsidRPr="006F1FE6" w:rsidRDefault="00B413FE" w:rsidP="00330823">
            <w:pPr>
              <w:snapToGrid w:val="0"/>
              <w:rPr>
                <w:sz w:val="16"/>
                <w:szCs w:val="16"/>
              </w:rPr>
            </w:pPr>
            <w:r>
              <w:rPr>
                <w:rFonts w:cs="Arial"/>
                <w:sz w:val="16"/>
                <w:szCs w:val="16"/>
              </w:rPr>
              <w:t>exchangeCatalogueCo</w:t>
            </w:r>
            <w:r w:rsidRPr="008233BF">
              <w:rPr>
                <w:rFonts w:cs="Arial"/>
                <w:sz w:val="16"/>
                <w:szCs w:val="16"/>
              </w:rPr>
              <w:t>mment</w:t>
            </w:r>
          </w:p>
        </w:tc>
        <w:tc>
          <w:tcPr>
            <w:tcW w:w="3420" w:type="dxa"/>
            <w:shd w:val="clear" w:color="auto" w:fill="FFFFFF"/>
            <w:vAlign w:val="center"/>
          </w:tcPr>
          <w:p w14:paraId="4D6CF6B8" w14:textId="77777777" w:rsidR="00B413FE" w:rsidRPr="00DD7223" w:rsidRDefault="00B413FE" w:rsidP="00330823">
            <w:pPr>
              <w:spacing w:before="100" w:beforeAutospacing="1"/>
              <w:rPr>
                <w:rFonts w:cs="Arial"/>
                <w:sz w:val="16"/>
                <w:szCs w:val="16"/>
              </w:rPr>
            </w:pPr>
            <w:r w:rsidRPr="00DD7223">
              <w:rPr>
                <w:rFonts w:cs="Arial"/>
                <w:sz w:val="16"/>
                <w:szCs w:val="16"/>
              </w:rPr>
              <w:t>Any additional Information</w:t>
            </w:r>
          </w:p>
          <w:p w14:paraId="6841C9C8" w14:textId="77777777" w:rsidR="00B413FE" w:rsidRPr="006F1FE6" w:rsidRDefault="00B413FE" w:rsidP="00330823">
            <w:pPr>
              <w:snapToGrid w:val="0"/>
              <w:rPr>
                <w:sz w:val="16"/>
                <w:szCs w:val="16"/>
              </w:rPr>
            </w:pPr>
          </w:p>
        </w:tc>
        <w:tc>
          <w:tcPr>
            <w:tcW w:w="804" w:type="dxa"/>
            <w:shd w:val="clear" w:color="auto" w:fill="FFFFFF"/>
            <w:vAlign w:val="center"/>
          </w:tcPr>
          <w:p w14:paraId="3EE6EECC" w14:textId="77777777" w:rsidR="00B413FE" w:rsidRPr="006F1FE6" w:rsidRDefault="00B413FE" w:rsidP="00330823">
            <w:pPr>
              <w:snapToGrid w:val="0"/>
              <w:jc w:val="center"/>
              <w:rPr>
                <w:sz w:val="16"/>
                <w:szCs w:val="16"/>
              </w:rPr>
            </w:pPr>
            <w:r w:rsidRPr="008233BF">
              <w:rPr>
                <w:rFonts w:cs="Arial"/>
                <w:sz w:val="16"/>
                <w:szCs w:val="16"/>
              </w:rPr>
              <w:t>0..1</w:t>
            </w:r>
          </w:p>
        </w:tc>
        <w:tc>
          <w:tcPr>
            <w:tcW w:w="2436" w:type="dxa"/>
            <w:shd w:val="clear" w:color="auto" w:fill="FFFFFF"/>
            <w:vAlign w:val="center"/>
          </w:tcPr>
          <w:p w14:paraId="3C63EC97"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60782695" w14:textId="77777777" w:rsidR="00B413FE" w:rsidRPr="006F1FE6" w:rsidRDefault="00B413FE" w:rsidP="00330823">
            <w:pPr>
              <w:snapToGrid w:val="0"/>
              <w:rPr>
                <w:sz w:val="16"/>
                <w:szCs w:val="16"/>
              </w:rPr>
            </w:pPr>
          </w:p>
        </w:tc>
      </w:tr>
      <w:tr w:rsidR="00B413FE" w:rsidRPr="006F1FE6" w14:paraId="6F947748" w14:textId="77777777" w:rsidTr="00330823">
        <w:trPr>
          <w:trHeight w:val="495"/>
        </w:trPr>
        <w:tc>
          <w:tcPr>
            <w:tcW w:w="3060" w:type="dxa"/>
            <w:shd w:val="clear" w:color="auto" w:fill="FFFFFF"/>
            <w:vAlign w:val="center"/>
          </w:tcPr>
          <w:p w14:paraId="0043FA25" w14:textId="77777777" w:rsidR="00B413FE" w:rsidRPr="006F1FE6" w:rsidRDefault="00B413FE" w:rsidP="00330823">
            <w:pPr>
              <w:snapToGrid w:val="0"/>
              <w:rPr>
                <w:sz w:val="16"/>
                <w:szCs w:val="16"/>
              </w:rPr>
            </w:pPr>
            <w:r>
              <w:rPr>
                <w:rFonts w:cs="Arial"/>
                <w:sz w:val="16"/>
                <w:szCs w:val="16"/>
              </w:rPr>
              <w:t>compressionFlag</w:t>
            </w:r>
          </w:p>
        </w:tc>
        <w:tc>
          <w:tcPr>
            <w:tcW w:w="3420" w:type="dxa"/>
            <w:shd w:val="clear" w:color="auto" w:fill="FFFFFF"/>
            <w:vAlign w:val="center"/>
          </w:tcPr>
          <w:p w14:paraId="4AE001A2" w14:textId="77777777" w:rsidR="00B413FE" w:rsidRPr="006F1FE6" w:rsidRDefault="00B413FE" w:rsidP="00330823">
            <w:pPr>
              <w:snapToGrid w:val="0"/>
              <w:rPr>
                <w:sz w:val="16"/>
                <w:szCs w:val="16"/>
              </w:rPr>
            </w:pPr>
            <w:r>
              <w:rPr>
                <w:sz w:val="16"/>
                <w:szCs w:val="16"/>
              </w:rPr>
              <w:t>Is the data compressed</w:t>
            </w:r>
          </w:p>
        </w:tc>
        <w:tc>
          <w:tcPr>
            <w:tcW w:w="804" w:type="dxa"/>
            <w:shd w:val="clear" w:color="auto" w:fill="FFFFFF"/>
            <w:vAlign w:val="center"/>
          </w:tcPr>
          <w:p w14:paraId="0EAB736E"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62780113"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30CE25FF" w14:textId="0F6DEBCA" w:rsidR="00B413FE" w:rsidRPr="006F1FE6" w:rsidRDefault="004B6869" w:rsidP="004B6869">
            <w:pPr>
              <w:snapToGrid w:val="0"/>
              <w:rPr>
                <w:sz w:val="16"/>
                <w:szCs w:val="16"/>
              </w:rPr>
            </w:pPr>
            <w:r>
              <w:rPr>
                <w:sz w:val="16"/>
                <w:szCs w:val="16"/>
              </w:rPr>
              <w:t xml:space="preserve">1 indicates </w:t>
            </w:r>
            <w:r w:rsidR="00B413FE">
              <w:rPr>
                <w:sz w:val="16"/>
                <w:szCs w:val="16"/>
              </w:rPr>
              <w:t xml:space="preserve">Yes </w:t>
            </w:r>
            <w:r>
              <w:rPr>
                <w:sz w:val="16"/>
                <w:szCs w:val="16"/>
              </w:rPr>
              <w:t>and 0 indicates</w:t>
            </w:r>
            <w:r w:rsidR="00B413FE">
              <w:rPr>
                <w:sz w:val="16"/>
                <w:szCs w:val="16"/>
              </w:rPr>
              <w:t xml:space="preserve"> No</w:t>
            </w:r>
          </w:p>
        </w:tc>
      </w:tr>
      <w:tr w:rsidR="00B413FE" w:rsidRPr="006F1FE6" w14:paraId="3DB13AAC" w14:textId="77777777" w:rsidTr="00330823">
        <w:trPr>
          <w:trHeight w:val="495"/>
        </w:trPr>
        <w:tc>
          <w:tcPr>
            <w:tcW w:w="3060" w:type="dxa"/>
            <w:shd w:val="clear" w:color="auto" w:fill="FFFFFF"/>
            <w:vAlign w:val="center"/>
          </w:tcPr>
          <w:p w14:paraId="2DB10895" w14:textId="77777777" w:rsidR="00B413FE" w:rsidRPr="006F1FE6" w:rsidRDefault="00B413FE" w:rsidP="00330823">
            <w:pPr>
              <w:snapToGrid w:val="0"/>
              <w:rPr>
                <w:sz w:val="16"/>
                <w:szCs w:val="16"/>
              </w:rPr>
            </w:pPr>
            <w:r>
              <w:rPr>
                <w:rFonts w:cs="Arial"/>
                <w:sz w:val="16"/>
                <w:szCs w:val="16"/>
              </w:rPr>
              <w:t>algorithmMethod</w:t>
            </w:r>
          </w:p>
        </w:tc>
        <w:tc>
          <w:tcPr>
            <w:tcW w:w="3420" w:type="dxa"/>
            <w:shd w:val="clear" w:color="auto" w:fill="FFFFFF"/>
            <w:vAlign w:val="center"/>
          </w:tcPr>
          <w:p w14:paraId="7BA306AE" w14:textId="77777777" w:rsidR="00B413FE" w:rsidRPr="006F1FE6" w:rsidRDefault="00B413FE" w:rsidP="00330823">
            <w:pPr>
              <w:snapToGrid w:val="0"/>
              <w:rPr>
                <w:sz w:val="16"/>
                <w:szCs w:val="16"/>
              </w:rPr>
            </w:pPr>
            <w:r>
              <w:rPr>
                <w:sz w:val="16"/>
                <w:szCs w:val="16"/>
              </w:rPr>
              <w:t>Type of compression algorithm</w:t>
            </w:r>
          </w:p>
        </w:tc>
        <w:tc>
          <w:tcPr>
            <w:tcW w:w="804" w:type="dxa"/>
            <w:shd w:val="clear" w:color="auto" w:fill="FFFFFF"/>
            <w:vAlign w:val="center"/>
          </w:tcPr>
          <w:p w14:paraId="38443726"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2C04830C"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44243FD2" w14:textId="519E9968" w:rsidR="00B413FE" w:rsidRPr="006F1FE6" w:rsidRDefault="00B413FE" w:rsidP="00330823">
            <w:pPr>
              <w:snapToGrid w:val="0"/>
              <w:rPr>
                <w:sz w:val="16"/>
                <w:szCs w:val="16"/>
              </w:rPr>
            </w:pPr>
          </w:p>
        </w:tc>
      </w:tr>
      <w:tr w:rsidR="00B413FE" w:rsidRPr="006F1FE6" w14:paraId="277093E7" w14:textId="77777777" w:rsidTr="00330823">
        <w:trPr>
          <w:trHeight w:val="495"/>
        </w:trPr>
        <w:tc>
          <w:tcPr>
            <w:tcW w:w="3060" w:type="dxa"/>
            <w:shd w:val="clear" w:color="auto" w:fill="FFFFFF"/>
            <w:vAlign w:val="center"/>
          </w:tcPr>
          <w:p w14:paraId="5324BB17" w14:textId="77777777" w:rsidR="00B413FE" w:rsidRPr="006F1FE6" w:rsidRDefault="00B413FE" w:rsidP="00330823">
            <w:pPr>
              <w:snapToGrid w:val="0"/>
              <w:rPr>
                <w:sz w:val="16"/>
                <w:szCs w:val="16"/>
              </w:rPr>
            </w:pPr>
            <w:r>
              <w:rPr>
                <w:rFonts w:cs="Arial"/>
                <w:sz w:val="16"/>
                <w:szCs w:val="16"/>
              </w:rPr>
              <w:t>sourceMedia</w:t>
            </w:r>
          </w:p>
        </w:tc>
        <w:tc>
          <w:tcPr>
            <w:tcW w:w="3420" w:type="dxa"/>
            <w:shd w:val="clear" w:color="auto" w:fill="FFFFFF"/>
            <w:vAlign w:val="center"/>
          </w:tcPr>
          <w:p w14:paraId="432A3CB1" w14:textId="77777777" w:rsidR="00B413FE" w:rsidRPr="006F1FE6" w:rsidRDefault="00B413FE" w:rsidP="00330823">
            <w:pPr>
              <w:snapToGrid w:val="0"/>
              <w:rPr>
                <w:sz w:val="16"/>
                <w:szCs w:val="16"/>
              </w:rPr>
            </w:pPr>
            <w:r>
              <w:rPr>
                <w:sz w:val="16"/>
                <w:szCs w:val="16"/>
              </w:rPr>
              <w:t>Distribution media</w:t>
            </w:r>
          </w:p>
        </w:tc>
        <w:tc>
          <w:tcPr>
            <w:tcW w:w="804" w:type="dxa"/>
            <w:shd w:val="clear" w:color="auto" w:fill="FFFFFF"/>
            <w:vAlign w:val="center"/>
          </w:tcPr>
          <w:p w14:paraId="46673C40"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17F36F3"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086BB7A3" w14:textId="77777777" w:rsidR="00B413FE" w:rsidRPr="006F1FE6" w:rsidRDefault="00B413FE" w:rsidP="00330823">
            <w:pPr>
              <w:snapToGrid w:val="0"/>
              <w:rPr>
                <w:sz w:val="16"/>
                <w:szCs w:val="16"/>
              </w:rPr>
            </w:pPr>
          </w:p>
        </w:tc>
      </w:tr>
      <w:tr w:rsidR="00B413FE" w:rsidRPr="006F1FE6" w14:paraId="250CA567" w14:textId="77777777" w:rsidTr="00330823">
        <w:trPr>
          <w:trHeight w:val="495"/>
        </w:trPr>
        <w:tc>
          <w:tcPr>
            <w:tcW w:w="3060" w:type="dxa"/>
            <w:shd w:val="clear" w:color="auto" w:fill="FFFFFF"/>
            <w:vAlign w:val="center"/>
          </w:tcPr>
          <w:p w14:paraId="24E6BFED" w14:textId="77777777" w:rsidR="00B413FE" w:rsidRPr="006F1FE6" w:rsidRDefault="00B413FE" w:rsidP="00330823">
            <w:pPr>
              <w:snapToGrid w:val="0"/>
              <w:rPr>
                <w:sz w:val="16"/>
                <w:szCs w:val="16"/>
              </w:rPr>
            </w:pPr>
            <w:r>
              <w:rPr>
                <w:rFonts w:cs="Arial"/>
                <w:sz w:val="16"/>
                <w:szCs w:val="16"/>
              </w:rPr>
              <w:t>replacedData</w:t>
            </w:r>
          </w:p>
        </w:tc>
        <w:tc>
          <w:tcPr>
            <w:tcW w:w="3420" w:type="dxa"/>
            <w:shd w:val="clear" w:color="auto" w:fill="FFFFFF"/>
            <w:vAlign w:val="center"/>
          </w:tcPr>
          <w:p w14:paraId="435DAF5E" w14:textId="77777777" w:rsidR="00B413FE" w:rsidRPr="006F1FE6" w:rsidRDefault="00B413FE" w:rsidP="00330823">
            <w:pPr>
              <w:snapToGrid w:val="0"/>
              <w:rPr>
                <w:sz w:val="16"/>
                <w:szCs w:val="16"/>
              </w:rPr>
            </w:pPr>
            <w:r>
              <w:rPr>
                <w:rFonts w:cs="Arial"/>
                <w:sz w:val="16"/>
                <w:szCs w:val="16"/>
              </w:rPr>
              <w:t>If a data file is cancelled is it replaced by another data file</w:t>
            </w:r>
          </w:p>
        </w:tc>
        <w:tc>
          <w:tcPr>
            <w:tcW w:w="804" w:type="dxa"/>
            <w:shd w:val="clear" w:color="auto" w:fill="FFFFFF"/>
            <w:vAlign w:val="center"/>
          </w:tcPr>
          <w:p w14:paraId="7C1D772F"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117239EB"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662498F4" w14:textId="77777777" w:rsidR="00B413FE" w:rsidRPr="006F1FE6" w:rsidRDefault="00B413FE" w:rsidP="00330823">
            <w:pPr>
              <w:snapToGrid w:val="0"/>
              <w:rPr>
                <w:sz w:val="16"/>
                <w:szCs w:val="16"/>
              </w:rPr>
            </w:pPr>
          </w:p>
        </w:tc>
      </w:tr>
      <w:tr w:rsidR="00B413FE" w:rsidRPr="006F1FE6" w14:paraId="3C231C48" w14:textId="77777777" w:rsidTr="00330823">
        <w:trPr>
          <w:trHeight w:val="495"/>
        </w:trPr>
        <w:tc>
          <w:tcPr>
            <w:tcW w:w="3060" w:type="dxa"/>
            <w:shd w:val="clear" w:color="auto" w:fill="FFFFFF"/>
            <w:vAlign w:val="center"/>
          </w:tcPr>
          <w:p w14:paraId="7132354F" w14:textId="77777777" w:rsidR="00B413FE" w:rsidRDefault="00B413FE" w:rsidP="00330823">
            <w:pPr>
              <w:snapToGrid w:val="0"/>
              <w:rPr>
                <w:rFonts w:cs="Arial"/>
                <w:sz w:val="16"/>
                <w:szCs w:val="16"/>
              </w:rPr>
            </w:pPr>
            <w:r>
              <w:rPr>
                <w:rFonts w:cs="Arial"/>
                <w:sz w:val="16"/>
                <w:szCs w:val="16"/>
              </w:rPr>
              <w:t>dataReplacement</w:t>
            </w:r>
          </w:p>
        </w:tc>
        <w:tc>
          <w:tcPr>
            <w:tcW w:w="3420" w:type="dxa"/>
            <w:shd w:val="clear" w:color="auto" w:fill="FFFFFF"/>
            <w:vAlign w:val="center"/>
          </w:tcPr>
          <w:p w14:paraId="2E34102F" w14:textId="77777777" w:rsidR="00B413FE" w:rsidRDefault="00B413FE" w:rsidP="00330823">
            <w:pPr>
              <w:snapToGrid w:val="0"/>
              <w:rPr>
                <w:rFonts w:cs="Arial"/>
                <w:sz w:val="16"/>
                <w:szCs w:val="16"/>
              </w:rPr>
            </w:pPr>
            <w:r>
              <w:rPr>
                <w:rFonts w:cs="Arial"/>
                <w:sz w:val="16"/>
                <w:szCs w:val="16"/>
              </w:rPr>
              <w:t>Cell name</w:t>
            </w:r>
          </w:p>
        </w:tc>
        <w:tc>
          <w:tcPr>
            <w:tcW w:w="804" w:type="dxa"/>
            <w:shd w:val="clear" w:color="auto" w:fill="FFFFFF"/>
            <w:vAlign w:val="center"/>
          </w:tcPr>
          <w:p w14:paraId="1E5DB7EA"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C654183" w14:textId="77777777" w:rsidR="00B413FE" w:rsidRPr="006F1FE6" w:rsidRDefault="00B413FE" w:rsidP="00330823">
            <w:pPr>
              <w:snapToGrid w:val="0"/>
              <w:rPr>
                <w:sz w:val="16"/>
                <w:szCs w:val="16"/>
              </w:rPr>
            </w:pPr>
            <w:r>
              <w:rPr>
                <w:sz w:val="16"/>
                <w:szCs w:val="16"/>
              </w:rPr>
              <w:t>CharacterString</w:t>
            </w:r>
          </w:p>
        </w:tc>
        <w:tc>
          <w:tcPr>
            <w:tcW w:w="3060" w:type="dxa"/>
            <w:shd w:val="clear" w:color="auto" w:fill="FFFFFF"/>
            <w:vAlign w:val="center"/>
          </w:tcPr>
          <w:p w14:paraId="238EE63B" w14:textId="77777777" w:rsidR="00B413FE" w:rsidRDefault="00B413FE" w:rsidP="00330823">
            <w:pPr>
              <w:snapToGrid w:val="0"/>
              <w:rPr>
                <w:rFonts w:cs="Arial"/>
                <w:sz w:val="16"/>
                <w:szCs w:val="16"/>
              </w:rPr>
            </w:pPr>
          </w:p>
        </w:tc>
      </w:tr>
    </w:tbl>
    <w:p w14:paraId="7BFEBDE4" w14:textId="77777777" w:rsidR="00B413FE" w:rsidRPr="007C307C" w:rsidRDefault="00B413FE" w:rsidP="00B413FE"/>
    <w:p w14:paraId="76C7D946" w14:textId="77777777" w:rsidR="00B413FE" w:rsidRPr="007C307C" w:rsidRDefault="00B413FE" w:rsidP="00B413FE">
      <w:pPr>
        <w:pStyle w:val="Heading3"/>
      </w:pPr>
      <w:bookmarkStart w:id="576" w:name="_Toc403560565"/>
      <w:r w:rsidRPr="007C307C">
        <w:t>S100_CatalogueIdentifier</w:t>
      </w:r>
      <w:bookmarkEnd w:id="576"/>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3C53252" w14:textId="77777777" w:rsidTr="00330823">
        <w:trPr>
          <w:trHeight w:val="146"/>
        </w:trPr>
        <w:tc>
          <w:tcPr>
            <w:tcW w:w="3060" w:type="dxa"/>
            <w:vAlign w:val="center"/>
          </w:tcPr>
          <w:p w14:paraId="6BE73F99"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217FC37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D79D7C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6581F07"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DAAFD52" w14:textId="77777777" w:rsidR="00B413FE" w:rsidRPr="009842DB" w:rsidRDefault="00B413FE" w:rsidP="00330823">
            <w:pPr>
              <w:snapToGrid w:val="0"/>
              <w:rPr>
                <w:b/>
                <w:sz w:val="16"/>
                <w:szCs w:val="16"/>
              </w:rPr>
            </w:pPr>
            <w:r w:rsidRPr="009842DB">
              <w:rPr>
                <w:b/>
                <w:sz w:val="16"/>
                <w:szCs w:val="16"/>
              </w:rPr>
              <w:t>Remarks</w:t>
            </w:r>
          </w:p>
        </w:tc>
      </w:tr>
      <w:tr w:rsidR="00B413FE" w:rsidRPr="00F82037" w14:paraId="068B277A" w14:textId="77777777" w:rsidTr="00330823">
        <w:trPr>
          <w:trHeight w:val="469"/>
        </w:trPr>
        <w:tc>
          <w:tcPr>
            <w:tcW w:w="3060" w:type="dxa"/>
            <w:vAlign w:val="center"/>
          </w:tcPr>
          <w:p w14:paraId="5F282D42" w14:textId="77777777" w:rsidR="00B413FE" w:rsidRPr="00F82037" w:rsidRDefault="00B413FE" w:rsidP="00330823">
            <w:pPr>
              <w:snapToGrid w:val="0"/>
              <w:rPr>
                <w:sz w:val="16"/>
                <w:szCs w:val="16"/>
              </w:rPr>
            </w:pPr>
            <w:r w:rsidRPr="00F82037">
              <w:rPr>
                <w:sz w:val="16"/>
                <w:szCs w:val="16"/>
              </w:rPr>
              <w:t>S100_CatalogueIdentifier</w:t>
            </w:r>
          </w:p>
        </w:tc>
        <w:tc>
          <w:tcPr>
            <w:tcW w:w="3420" w:type="dxa"/>
            <w:vAlign w:val="center"/>
          </w:tcPr>
          <w:p w14:paraId="235D2308" w14:textId="77777777" w:rsidR="00B413FE" w:rsidRPr="00F82037" w:rsidRDefault="00B413FE" w:rsidP="00330823">
            <w:pPr>
              <w:snapToGrid w:val="0"/>
              <w:rPr>
                <w:sz w:val="16"/>
                <w:szCs w:val="16"/>
              </w:rPr>
            </w:pPr>
            <w:r w:rsidRPr="00F82037">
              <w:rPr>
                <w:sz w:val="16"/>
                <w:szCs w:val="16"/>
              </w:rPr>
              <w:t>An exchange catalogue contains the discovery metadata about the exchange datasets and support files</w:t>
            </w:r>
          </w:p>
        </w:tc>
        <w:tc>
          <w:tcPr>
            <w:tcW w:w="804" w:type="dxa"/>
            <w:vAlign w:val="center"/>
          </w:tcPr>
          <w:p w14:paraId="4715AC84" w14:textId="77777777" w:rsidR="00B413FE" w:rsidRPr="00F82037" w:rsidRDefault="00B413FE" w:rsidP="00330823">
            <w:pPr>
              <w:snapToGrid w:val="0"/>
              <w:jc w:val="center"/>
              <w:rPr>
                <w:sz w:val="16"/>
                <w:szCs w:val="16"/>
              </w:rPr>
            </w:pPr>
            <w:r w:rsidRPr="00F82037">
              <w:rPr>
                <w:sz w:val="16"/>
                <w:szCs w:val="16"/>
              </w:rPr>
              <w:t>-</w:t>
            </w:r>
          </w:p>
        </w:tc>
        <w:tc>
          <w:tcPr>
            <w:tcW w:w="2436" w:type="dxa"/>
            <w:vAlign w:val="center"/>
          </w:tcPr>
          <w:p w14:paraId="25883027" w14:textId="77777777" w:rsidR="00B413FE" w:rsidRPr="00F82037" w:rsidRDefault="00B413FE" w:rsidP="00330823">
            <w:pPr>
              <w:snapToGrid w:val="0"/>
              <w:rPr>
                <w:sz w:val="16"/>
                <w:szCs w:val="16"/>
              </w:rPr>
            </w:pPr>
            <w:r w:rsidRPr="00F82037">
              <w:rPr>
                <w:sz w:val="16"/>
                <w:szCs w:val="16"/>
              </w:rPr>
              <w:t>-</w:t>
            </w:r>
          </w:p>
        </w:tc>
        <w:tc>
          <w:tcPr>
            <w:tcW w:w="3060" w:type="dxa"/>
            <w:vAlign w:val="center"/>
          </w:tcPr>
          <w:p w14:paraId="74AC06BB" w14:textId="77777777" w:rsidR="00B413FE" w:rsidRPr="00F82037" w:rsidRDefault="00B413FE" w:rsidP="00330823">
            <w:pPr>
              <w:snapToGrid w:val="0"/>
              <w:rPr>
                <w:sz w:val="16"/>
                <w:szCs w:val="16"/>
              </w:rPr>
            </w:pPr>
            <w:r w:rsidRPr="00F82037">
              <w:rPr>
                <w:sz w:val="16"/>
                <w:szCs w:val="16"/>
              </w:rPr>
              <w:t>-</w:t>
            </w:r>
          </w:p>
        </w:tc>
      </w:tr>
      <w:tr w:rsidR="00B413FE" w:rsidRPr="00F82037" w14:paraId="34103B73" w14:textId="77777777" w:rsidTr="00330823">
        <w:trPr>
          <w:trHeight w:val="307"/>
        </w:trPr>
        <w:tc>
          <w:tcPr>
            <w:tcW w:w="3060" w:type="dxa"/>
            <w:vAlign w:val="center"/>
          </w:tcPr>
          <w:p w14:paraId="23762A65" w14:textId="77777777" w:rsidR="00B413FE" w:rsidRPr="00F82037" w:rsidRDefault="00B413FE" w:rsidP="00330823">
            <w:pPr>
              <w:snapToGrid w:val="0"/>
              <w:rPr>
                <w:sz w:val="16"/>
                <w:szCs w:val="16"/>
              </w:rPr>
            </w:pPr>
            <w:r w:rsidRPr="00F82037">
              <w:rPr>
                <w:sz w:val="16"/>
                <w:szCs w:val="16"/>
              </w:rPr>
              <w:t>identifier</w:t>
            </w:r>
          </w:p>
        </w:tc>
        <w:tc>
          <w:tcPr>
            <w:tcW w:w="3420" w:type="dxa"/>
            <w:vAlign w:val="center"/>
          </w:tcPr>
          <w:p w14:paraId="07452B94" w14:textId="77777777" w:rsidR="00B413FE" w:rsidRPr="009D5B9A" w:rsidRDefault="00B413FE" w:rsidP="00330823">
            <w:pPr>
              <w:snapToGrid w:val="0"/>
              <w:rPr>
                <w:sz w:val="16"/>
                <w:szCs w:val="16"/>
                <w:lang w:val="fr-MC"/>
              </w:rPr>
            </w:pPr>
            <w:r w:rsidRPr="009D231C">
              <w:rPr>
                <w:sz w:val="16"/>
                <w:szCs w:val="16"/>
                <w:lang w:val="fr-CA"/>
                <w:rPrChange w:id="577" w:author="Marc-Andre" w:date="2018-06-20T09:13:00Z">
                  <w:rPr>
                    <w:sz w:val="16"/>
                    <w:szCs w:val="16"/>
                    <w:lang w:val="fr-MC"/>
                  </w:rPr>
                </w:rPrChange>
              </w:rPr>
              <w:t>Uniquely identifies this exchange</w:t>
            </w:r>
            <w:r w:rsidRPr="009D5B9A">
              <w:rPr>
                <w:sz w:val="16"/>
                <w:szCs w:val="16"/>
                <w:lang w:val="fr-MC"/>
              </w:rPr>
              <w:t xml:space="preserve"> catalogue</w:t>
            </w:r>
          </w:p>
        </w:tc>
        <w:tc>
          <w:tcPr>
            <w:tcW w:w="804" w:type="dxa"/>
            <w:vAlign w:val="center"/>
          </w:tcPr>
          <w:p w14:paraId="03A579CD"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7E3E6750"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3B0E70F5" w14:textId="77777777" w:rsidR="00B413FE" w:rsidRPr="00F82037" w:rsidRDefault="00B413FE" w:rsidP="00330823">
            <w:pPr>
              <w:snapToGrid w:val="0"/>
              <w:rPr>
                <w:sz w:val="16"/>
                <w:szCs w:val="16"/>
              </w:rPr>
            </w:pPr>
          </w:p>
        </w:tc>
      </w:tr>
      <w:tr w:rsidR="00B413FE" w:rsidRPr="00F82037" w14:paraId="2BC7226C" w14:textId="77777777" w:rsidTr="00330823">
        <w:trPr>
          <w:trHeight w:val="322"/>
        </w:trPr>
        <w:tc>
          <w:tcPr>
            <w:tcW w:w="3060" w:type="dxa"/>
            <w:vAlign w:val="center"/>
          </w:tcPr>
          <w:p w14:paraId="6DC57973" w14:textId="77777777" w:rsidR="00B413FE" w:rsidRPr="00F82037" w:rsidRDefault="00B413FE" w:rsidP="00330823">
            <w:pPr>
              <w:snapToGrid w:val="0"/>
              <w:rPr>
                <w:sz w:val="16"/>
                <w:szCs w:val="16"/>
              </w:rPr>
            </w:pPr>
            <w:r w:rsidRPr="00F82037">
              <w:rPr>
                <w:sz w:val="16"/>
                <w:szCs w:val="16"/>
              </w:rPr>
              <w:t>editionNumber</w:t>
            </w:r>
          </w:p>
        </w:tc>
        <w:tc>
          <w:tcPr>
            <w:tcW w:w="3420" w:type="dxa"/>
            <w:vAlign w:val="center"/>
          </w:tcPr>
          <w:p w14:paraId="4BD12657" w14:textId="77777777" w:rsidR="00B413FE" w:rsidRPr="00F82037" w:rsidRDefault="00B413FE" w:rsidP="00330823">
            <w:pPr>
              <w:snapToGrid w:val="0"/>
              <w:rPr>
                <w:sz w:val="16"/>
                <w:szCs w:val="16"/>
              </w:rPr>
            </w:pPr>
            <w:r w:rsidRPr="00F82037">
              <w:rPr>
                <w:sz w:val="16"/>
                <w:szCs w:val="16"/>
              </w:rPr>
              <w:t>The edition number of this exchange catalogue</w:t>
            </w:r>
          </w:p>
        </w:tc>
        <w:tc>
          <w:tcPr>
            <w:tcW w:w="804" w:type="dxa"/>
            <w:vAlign w:val="center"/>
          </w:tcPr>
          <w:p w14:paraId="31B8B14C"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15767459"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7C5A3599" w14:textId="77777777" w:rsidR="00B413FE" w:rsidRPr="00F82037" w:rsidRDefault="00B413FE" w:rsidP="00330823">
            <w:pPr>
              <w:snapToGrid w:val="0"/>
              <w:rPr>
                <w:sz w:val="16"/>
                <w:szCs w:val="16"/>
              </w:rPr>
            </w:pPr>
          </w:p>
        </w:tc>
      </w:tr>
      <w:tr w:rsidR="00B413FE" w:rsidRPr="00F82037" w14:paraId="7F239633" w14:textId="77777777" w:rsidTr="00330823">
        <w:trPr>
          <w:trHeight w:val="161"/>
        </w:trPr>
        <w:tc>
          <w:tcPr>
            <w:tcW w:w="3060" w:type="dxa"/>
            <w:vAlign w:val="center"/>
          </w:tcPr>
          <w:p w14:paraId="11805C2F" w14:textId="77777777" w:rsidR="00B413FE" w:rsidRPr="00F82037" w:rsidRDefault="00B413FE" w:rsidP="00330823">
            <w:pPr>
              <w:snapToGrid w:val="0"/>
              <w:rPr>
                <w:sz w:val="16"/>
                <w:szCs w:val="16"/>
              </w:rPr>
            </w:pPr>
            <w:r w:rsidRPr="00F82037">
              <w:rPr>
                <w:sz w:val="16"/>
                <w:szCs w:val="16"/>
              </w:rPr>
              <w:t>date</w:t>
            </w:r>
          </w:p>
        </w:tc>
        <w:tc>
          <w:tcPr>
            <w:tcW w:w="3420" w:type="dxa"/>
            <w:vAlign w:val="center"/>
          </w:tcPr>
          <w:p w14:paraId="045D2D7A" w14:textId="77777777" w:rsidR="00B413FE" w:rsidRPr="00F82037" w:rsidRDefault="00B413FE" w:rsidP="00330823">
            <w:pPr>
              <w:snapToGrid w:val="0"/>
              <w:rPr>
                <w:sz w:val="16"/>
                <w:szCs w:val="16"/>
              </w:rPr>
            </w:pPr>
            <w:r w:rsidRPr="00F82037">
              <w:rPr>
                <w:sz w:val="16"/>
                <w:szCs w:val="16"/>
              </w:rPr>
              <w:t>Creation date of the exchange catalogue</w:t>
            </w:r>
          </w:p>
        </w:tc>
        <w:tc>
          <w:tcPr>
            <w:tcW w:w="804" w:type="dxa"/>
            <w:vAlign w:val="center"/>
          </w:tcPr>
          <w:p w14:paraId="05A64FDB"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58523051" w14:textId="77777777" w:rsidR="00B413FE" w:rsidRPr="00F82037" w:rsidRDefault="00B413FE" w:rsidP="00330823">
            <w:pPr>
              <w:snapToGrid w:val="0"/>
              <w:rPr>
                <w:sz w:val="16"/>
                <w:szCs w:val="16"/>
              </w:rPr>
            </w:pPr>
            <w:r w:rsidRPr="00F82037">
              <w:rPr>
                <w:sz w:val="16"/>
                <w:szCs w:val="16"/>
              </w:rPr>
              <w:t>Date</w:t>
            </w:r>
          </w:p>
        </w:tc>
        <w:tc>
          <w:tcPr>
            <w:tcW w:w="3060" w:type="dxa"/>
            <w:vAlign w:val="center"/>
          </w:tcPr>
          <w:p w14:paraId="64147043" w14:textId="77777777" w:rsidR="00B413FE" w:rsidRPr="00F82037" w:rsidRDefault="00B413FE" w:rsidP="00330823">
            <w:pPr>
              <w:snapToGrid w:val="0"/>
              <w:rPr>
                <w:sz w:val="16"/>
                <w:szCs w:val="16"/>
              </w:rPr>
            </w:pPr>
          </w:p>
        </w:tc>
      </w:tr>
      <w:tr w:rsidR="00D44B9C" w:rsidRPr="00F82037" w14:paraId="32B1FD0B" w14:textId="77777777" w:rsidTr="00330823">
        <w:trPr>
          <w:trHeight w:val="161"/>
          <w:ins w:id="578" w:author="Eivind Mong" w:date="2018-06-19T13:21:00Z"/>
        </w:trPr>
        <w:tc>
          <w:tcPr>
            <w:tcW w:w="3060" w:type="dxa"/>
            <w:vAlign w:val="center"/>
          </w:tcPr>
          <w:p w14:paraId="033E1B7B" w14:textId="43958F9E" w:rsidR="00D44B9C" w:rsidRPr="00F82037" w:rsidRDefault="00D44B9C" w:rsidP="00330823">
            <w:pPr>
              <w:snapToGrid w:val="0"/>
              <w:rPr>
                <w:ins w:id="579" w:author="Eivind Mong" w:date="2018-06-19T13:21:00Z"/>
                <w:sz w:val="16"/>
                <w:szCs w:val="16"/>
              </w:rPr>
            </w:pPr>
            <w:commentRangeStart w:id="580"/>
            <w:ins w:id="581" w:author="Eivind Mong" w:date="2018-06-19T13:21:00Z">
              <w:r>
                <w:rPr>
                  <w:sz w:val="16"/>
                  <w:szCs w:val="16"/>
                </w:rPr>
                <w:t>time</w:t>
              </w:r>
            </w:ins>
          </w:p>
        </w:tc>
        <w:tc>
          <w:tcPr>
            <w:tcW w:w="3420" w:type="dxa"/>
            <w:vAlign w:val="center"/>
          </w:tcPr>
          <w:p w14:paraId="00B0E15B" w14:textId="25419DA8" w:rsidR="00D44B9C" w:rsidRPr="00F82037" w:rsidRDefault="00D44B9C" w:rsidP="00D44B9C">
            <w:pPr>
              <w:snapToGrid w:val="0"/>
              <w:rPr>
                <w:ins w:id="582" w:author="Eivind Mong" w:date="2018-06-19T13:21:00Z"/>
                <w:sz w:val="16"/>
                <w:szCs w:val="16"/>
              </w:rPr>
            </w:pPr>
            <w:ins w:id="583" w:author="Eivind Mong" w:date="2018-06-19T13:21:00Z">
              <w:r w:rsidRPr="00F82037">
                <w:rPr>
                  <w:sz w:val="16"/>
                  <w:szCs w:val="16"/>
                </w:rPr>
                <w:t xml:space="preserve">Creation </w:t>
              </w:r>
              <w:r>
                <w:rPr>
                  <w:sz w:val="16"/>
                  <w:szCs w:val="16"/>
                </w:rPr>
                <w:t>time</w:t>
              </w:r>
              <w:r w:rsidRPr="00F82037">
                <w:rPr>
                  <w:sz w:val="16"/>
                  <w:szCs w:val="16"/>
                </w:rPr>
                <w:t xml:space="preserve"> of the exchange catalogue</w:t>
              </w:r>
            </w:ins>
          </w:p>
        </w:tc>
        <w:tc>
          <w:tcPr>
            <w:tcW w:w="804" w:type="dxa"/>
            <w:vAlign w:val="center"/>
          </w:tcPr>
          <w:p w14:paraId="1CC1FEDC" w14:textId="0E6CECAA" w:rsidR="00D44B9C" w:rsidRPr="00F82037" w:rsidRDefault="000F7AA3" w:rsidP="00330823">
            <w:pPr>
              <w:snapToGrid w:val="0"/>
              <w:jc w:val="center"/>
              <w:rPr>
                <w:ins w:id="584" w:author="Eivind Mong" w:date="2018-06-19T13:21:00Z"/>
                <w:sz w:val="16"/>
                <w:szCs w:val="16"/>
              </w:rPr>
            </w:pPr>
            <w:ins w:id="585" w:author="Eivind Mong" w:date="2018-06-19T14:06:00Z">
              <w:r>
                <w:rPr>
                  <w:sz w:val="16"/>
                  <w:szCs w:val="16"/>
                </w:rPr>
                <w:t>0..</w:t>
              </w:r>
            </w:ins>
            <w:ins w:id="586" w:author="Eivind Mong" w:date="2018-06-19T13:21:00Z">
              <w:r w:rsidR="00D44B9C">
                <w:rPr>
                  <w:sz w:val="16"/>
                  <w:szCs w:val="16"/>
                </w:rPr>
                <w:t>1</w:t>
              </w:r>
            </w:ins>
          </w:p>
        </w:tc>
        <w:tc>
          <w:tcPr>
            <w:tcW w:w="2436" w:type="dxa"/>
            <w:vAlign w:val="center"/>
          </w:tcPr>
          <w:p w14:paraId="595AFB22" w14:textId="0437BCE8" w:rsidR="00D44B9C" w:rsidRPr="00F82037" w:rsidRDefault="00994441" w:rsidP="00330823">
            <w:pPr>
              <w:snapToGrid w:val="0"/>
              <w:rPr>
                <w:ins w:id="587" w:author="Eivind Mong" w:date="2018-06-19T13:21:00Z"/>
                <w:sz w:val="16"/>
                <w:szCs w:val="16"/>
              </w:rPr>
            </w:pPr>
            <w:ins w:id="588" w:author="Eivind Mong" w:date="2018-06-19T13:21:00Z">
              <w:r>
                <w:rPr>
                  <w:sz w:val="16"/>
                  <w:szCs w:val="16"/>
                </w:rPr>
                <w:t>Time</w:t>
              </w:r>
            </w:ins>
            <w:commentRangeEnd w:id="580"/>
            <w:ins w:id="589" w:author="Eivind Mong" w:date="2018-06-19T13:31:00Z">
              <w:r w:rsidR="000825A2">
                <w:rPr>
                  <w:rStyle w:val="CommentReference"/>
                </w:rPr>
                <w:commentReference w:id="580"/>
              </w:r>
            </w:ins>
          </w:p>
        </w:tc>
        <w:tc>
          <w:tcPr>
            <w:tcW w:w="3060" w:type="dxa"/>
            <w:vAlign w:val="center"/>
          </w:tcPr>
          <w:p w14:paraId="12611D69" w14:textId="77777777" w:rsidR="00D44B9C" w:rsidRPr="00F82037" w:rsidRDefault="00D44B9C" w:rsidP="00330823">
            <w:pPr>
              <w:snapToGrid w:val="0"/>
              <w:rPr>
                <w:ins w:id="590" w:author="Eivind Mong" w:date="2018-06-19T13:21:00Z"/>
                <w:sz w:val="16"/>
                <w:szCs w:val="16"/>
              </w:rPr>
            </w:pPr>
          </w:p>
        </w:tc>
      </w:tr>
    </w:tbl>
    <w:p w14:paraId="134616E5" w14:textId="77777777" w:rsidR="00B413FE" w:rsidRPr="007C307C" w:rsidRDefault="00B413FE" w:rsidP="00B413FE"/>
    <w:p w14:paraId="409C65D8" w14:textId="77777777" w:rsidR="00B413FE" w:rsidRPr="007C307C" w:rsidRDefault="00B413FE" w:rsidP="00B413FE">
      <w:pPr>
        <w:pStyle w:val="Heading3"/>
      </w:pPr>
      <w:bookmarkStart w:id="591" w:name="_Toc403560566"/>
      <w:r w:rsidRPr="007C307C">
        <w:t>S100_CataloguePointofContact</w:t>
      </w:r>
      <w:bookmarkEnd w:id="59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750"/>
        <w:gridCol w:w="2490"/>
        <w:gridCol w:w="3060"/>
      </w:tblGrid>
      <w:tr w:rsidR="00B413FE" w:rsidRPr="009842DB" w14:paraId="2713832E" w14:textId="77777777" w:rsidTr="003963F1">
        <w:tc>
          <w:tcPr>
            <w:tcW w:w="3060" w:type="dxa"/>
            <w:vAlign w:val="center"/>
          </w:tcPr>
          <w:p w14:paraId="4AFBEB1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D776145" w14:textId="77777777" w:rsidR="00B413FE" w:rsidRPr="009842DB" w:rsidRDefault="00B413FE" w:rsidP="00330823">
            <w:pPr>
              <w:snapToGrid w:val="0"/>
              <w:rPr>
                <w:b/>
                <w:sz w:val="16"/>
                <w:szCs w:val="16"/>
              </w:rPr>
            </w:pPr>
            <w:r w:rsidRPr="009842DB">
              <w:rPr>
                <w:b/>
                <w:sz w:val="16"/>
                <w:szCs w:val="16"/>
              </w:rPr>
              <w:t>Description</w:t>
            </w:r>
          </w:p>
        </w:tc>
        <w:tc>
          <w:tcPr>
            <w:tcW w:w="750" w:type="dxa"/>
            <w:vAlign w:val="center"/>
          </w:tcPr>
          <w:p w14:paraId="27DB7493" w14:textId="77777777" w:rsidR="00B413FE" w:rsidRPr="009842DB" w:rsidRDefault="00B413FE" w:rsidP="00330823">
            <w:pPr>
              <w:snapToGrid w:val="0"/>
              <w:jc w:val="center"/>
              <w:rPr>
                <w:b/>
                <w:sz w:val="16"/>
                <w:szCs w:val="16"/>
              </w:rPr>
            </w:pPr>
            <w:r w:rsidRPr="009842DB">
              <w:rPr>
                <w:b/>
                <w:sz w:val="16"/>
                <w:szCs w:val="16"/>
              </w:rPr>
              <w:t>Mult</w:t>
            </w:r>
          </w:p>
        </w:tc>
        <w:tc>
          <w:tcPr>
            <w:tcW w:w="2490" w:type="dxa"/>
            <w:vAlign w:val="center"/>
          </w:tcPr>
          <w:p w14:paraId="2914037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FD4F04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7C4D182C" w14:textId="77777777" w:rsidTr="003963F1">
        <w:tc>
          <w:tcPr>
            <w:tcW w:w="3060" w:type="dxa"/>
            <w:vAlign w:val="center"/>
          </w:tcPr>
          <w:p w14:paraId="329C4105" w14:textId="77777777" w:rsidR="00B413FE" w:rsidRPr="006F1FE6" w:rsidRDefault="00B413FE" w:rsidP="00330823">
            <w:pPr>
              <w:snapToGrid w:val="0"/>
              <w:rPr>
                <w:sz w:val="16"/>
                <w:szCs w:val="16"/>
              </w:rPr>
            </w:pPr>
            <w:r w:rsidRPr="006F1FE6">
              <w:rPr>
                <w:sz w:val="16"/>
                <w:szCs w:val="16"/>
              </w:rPr>
              <w:t>S</w:t>
            </w:r>
            <w:r>
              <w:rPr>
                <w:sz w:val="16"/>
                <w:szCs w:val="16"/>
              </w:rPr>
              <w:t>1</w:t>
            </w:r>
            <w:r w:rsidRPr="006F1FE6">
              <w:rPr>
                <w:sz w:val="16"/>
                <w:szCs w:val="16"/>
              </w:rPr>
              <w:t>00_CataloguePointOfContact</w:t>
            </w:r>
          </w:p>
        </w:tc>
        <w:tc>
          <w:tcPr>
            <w:tcW w:w="3420" w:type="dxa"/>
            <w:vAlign w:val="center"/>
          </w:tcPr>
          <w:p w14:paraId="2F773755" w14:textId="77777777" w:rsidR="00B413FE" w:rsidRPr="006F1FE6" w:rsidRDefault="00B413FE" w:rsidP="00330823">
            <w:pPr>
              <w:snapToGrid w:val="0"/>
              <w:rPr>
                <w:sz w:val="16"/>
                <w:szCs w:val="16"/>
              </w:rPr>
            </w:pPr>
            <w:r w:rsidRPr="006F1FE6">
              <w:rPr>
                <w:sz w:val="16"/>
                <w:szCs w:val="16"/>
              </w:rPr>
              <w:t>Contact details of the issuer of this exchange catalogue</w:t>
            </w:r>
          </w:p>
        </w:tc>
        <w:tc>
          <w:tcPr>
            <w:tcW w:w="750" w:type="dxa"/>
            <w:vAlign w:val="center"/>
          </w:tcPr>
          <w:p w14:paraId="0B927B8B" w14:textId="77777777" w:rsidR="00B413FE" w:rsidRPr="006F1FE6" w:rsidRDefault="00B413FE" w:rsidP="00330823">
            <w:pPr>
              <w:snapToGrid w:val="0"/>
              <w:jc w:val="center"/>
              <w:rPr>
                <w:sz w:val="16"/>
                <w:szCs w:val="16"/>
              </w:rPr>
            </w:pPr>
            <w:r w:rsidRPr="006F1FE6">
              <w:rPr>
                <w:sz w:val="16"/>
                <w:szCs w:val="16"/>
              </w:rPr>
              <w:t>-</w:t>
            </w:r>
          </w:p>
        </w:tc>
        <w:tc>
          <w:tcPr>
            <w:tcW w:w="2490" w:type="dxa"/>
            <w:vAlign w:val="center"/>
          </w:tcPr>
          <w:p w14:paraId="0D9A37CD"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705B5EB4" w14:textId="77777777" w:rsidR="00B413FE" w:rsidRPr="006F1FE6" w:rsidRDefault="00B413FE" w:rsidP="00330823">
            <w:pPr>
              <w:snapToGrid w:val="0"/>
              <w:rPr>
                <w:sz w:val="16"/>
                <w:szCs w:val="16"/>
              </w:rPr>
            </w:pPr>
            <w:r w:rsidRPr="006F1FE6">
              <w:rPr>
                <w:sz w:val="16"/>
                <w:szCs w:val="16"/>
              </w:rPr>
              <w:t>-</w:t>
            </w:r>
          </w:p>
        </w:tc>
      </w:tr>
      <w:tr w:rsidR="00B413FE" w:rsidRPr="006F1FE6" w14:paraId="7099262A" w14:textId="77777777" w:rsidTr="003963F1">
        <w:tc>
          <w:tcPr>
            <w:tcW w:w="3060" w:type="dxa"/>
            <w:vAlign w:val="center"/>
          </w:tcPr>
          <w:p w14:paraId="34A548B2" w14:textId="77777777" w:rsidR="00B413FE" w:rsidRPr="006F1FE6" w:rsidRDefault="00B413FE" w:rsidP="00330823">
            <w:pPr>
              <w:snapToGrid w:val="0"/>
              <w:rPr>
                <w:sz w:val="16"/>
                <w:szCs w:val="16"/>
              </w:rPr>
            </w:pPr>
            <w:r w:rsidRPr="006F1FE6">
              <w:rPr>
                <w:sz w:val="16"/>
                <w:szCs w:val="16"/>
              </w:rPr>
              <w:t>organization</w:t>
            </w:r>
          </w:p>
        </w:tc>
        <w:tc>
          <w:tcPr>
            <w:tcW w:w="3420" w:type="dxa"/>
            <w:vAlign w:val="center"/>
          </w:tcPr>
          <w:p w14:paraId="43E2A01E" w14:textId="77777777" w:rsidR="00B413FE" w:rsidRPr="006F1FE6" w:rsidRDefault="00B413FE" w:rsidP="00330823">
            <w:pPr>
              <w:snapToGrid w:val="0"/>
              <w:rPr>
                <w:sz w:val="16"/>
                <w:szCs w:val="16"/>
              </w:rPr>
            </w:pPr>
            <w:r w:rsidRPr="006F1FE6">
              <w:rPr>
                <w:sz w:val="16"/>
                <w:szCs w:val="16"/>
              </w:rPr>
              <w:t>The organization distributing this exchange catalogue</w:t>
            </w:r>
          </w:p>
        </w:tc>
        <w:tc>
          <w:tcPr>
            <w:tcW w:w="750" w:type="dxa"/>
            <w:vAlign w:val="center"/>
          </w:tcPr>
          <w:p w14:paraId="6825755D" w14:textId="77777777" w:rsidR="00B413FE" w:rsidRPr="006F1FE6" w:rsidRDefault="00B413FE" w:rsidP="00330823">
            <w:pPr>
              <w:snapToGrid w:val="0"/>
              <w:jc w:val="center"/>
              <w:rPr>
                <w:sz w:val="16"/>
                <w:szCs w:val="16"/>
              </w:rPr>
            </w:pPr>
            <w:r w:rsidRPr="006F1FE6">
              <w:rPr>
                <w:sz w:val="16"/>
                <w:szCs w:val="16"/>
              </w:rPr>
              <w:t>1</w:t>
            </w:r>
          </w:p>
        </w:tc>
        <w:tc>
          <w:tcPr>
            <w:tcW w:w="2490" w:type="dxa"/>
            <w:vAlign w:val="center"/>
          </w:tcPr>
          <w:p w14:paraId="00146228" w14:textId="77777777" w:rsidR="00B413FE" w:rsidRPr="006F1FE6" w:rsidRDefault="00B413FE" w:rsidP="00330823">
            <w:pPr>
              <w:snapToGrid w:val="0"/>
              <w:rPr>
                <w:sz w:val="16"/>
                <w:szCs w:val="16"/>
              </w:rPr>
            </w:pPr>
            <w:r w:rsidRPr="006F1FE6">
              <w:rPr>
                <w:sz w:val="16"/>
                <w:szCs w:val="16"/>
              </w:rPr>
              <w:t>CharacterString</w:t>
            </w:r>
          </w:p>
        </w:tc>
        <w:tc>
          <w:tcPr>
            <w:tcW w:w="3060" w:type="dxa"/>
            <w:vAlign w:val="center"/>
          </w:tcPr>
          <w:p w14:paraId="29064531" w14:textId="77777777" w:rsidR="00B413FE" w:rsidRPr="006F1FE6" w:rsidRDefault="00B413FE" w:rsidP="00330823">
            <w:pPr>
              <w:snapToGrid w:val="0"/>
              <w:rPr>
                <w:sz w:val="16"/>
                <w:szCs w:val="16"/>
              </w:rPr>
            </w:pPr>
            <w:r w:rsidRPr="006F1FE6">
              <w:rPr>
                <w:sz w:val="16"/>
                <w:szCs w:val="16"/>
              </w:rPr>
              <w:t>This could be an individual producer, value added reseller, etc.</w:t>
            </w:r>
          </w:p>
        </w:tc>
      </w:tr>
      <w:tr w:rsidR="00B413FE" w:rsidRPr="006F1FE6" w14:paraId="460A208A" w14:textId="77777777" w:rsidTr="003963F1">
        <w:tc>
          <w:tcPr>
            <w:tcW w:w="3060" w:type="dxa"/>
            <w:vAlign w:val="center"/>
          </w:tcPr>
          <w:p w14:paraId="3E5A1E08" w14:textId="77777777" w:rsidR="00B413FE" w:rsidRPr="006F1FE6" w:rsidRDefault="00B413FE" w:rsidP="00330823">
            <w:pPr>
              <w:snapToGrid w:val="0"/>
              <w:rPr>
                <w:sz w:val="16"/>
                <w:szCs w:val="16"/>
              </w:rPr>
            </w:pPr>
            <w:r w:rsidRPr="006F1FE6">
              <w:rPr>
                <w:sz w:val="16"/>
                <w:szCs w:val="16"/>
              </w:rPr>
              <w:t>phone</w:t>
            </w:r>
          </w:p>
        </w:tc>
        <w:tc>
          <w:tcPr>
            <w:tcW w:w="3420" w:type="dxa"/>
            <w:vAlign w:val="center"/>
          </w:tcPr>
          <w:p w14:paraId="223EEDA7" w14:textId="77777777" w:rsidR="00B413FE" w:rsidRPr="006F1FE6" w:rsidRDefault="00B413FE" w:rsidP="00330823">
            <w:pPr>
              <w:snapToGrid w:val="0"/>
              <w:rPr>
                <w:sz w:val="16"/>
                <w:szCs w:val="16"/>
              </w:rPr>
            </w:pPr>
            <w:r w:rsidRPr="006F1FE6">
              <w:rPr>
                <w:sz w:val="16"/>
                <w:szCs w:val="16"/>
              </w:rPr>
              <w:t xml:space="preserve">The </w:t>
            </w:r>
            <w:r>
              <w:rPr>
                <w:sz w:val="16"/>
                <w:szCs w:val="16"/>
              </w:rPr>
              <w:t>phone number of the organization</w:t>
            </w:r>
          </w:p>
        </w:tc>
        <w:tc>
          <w:tcPr>
            <w:tcW w:w="750" w:type="dxa"/>
            <w:vAlign w:val="center"/>
          </w:tcPr>
          <w:p w14:paraId="632FE3DA" w14:textId="77777777" w:rsidR="00B413FE" w:rsidRPr="006F1FE6" w:rsidRDefault="00B413FE" w:rsidP="00330823">
            <w:pPr>
              <w:snapToGrid w:val="0"/>
              <w:jc w:val="center"/>
              <w:rPr>
                <w:sz w:val="16"/>
                <w:szCs w:val="16"/>
              </w:rPr>
            </w:pPr>
            <w:r w:rsidRPr="006F1FE6">
              <w:rPr>
                <w:sz w:val="16"/>
                <w:szCs w:val="16"/>
              </w:rPr>
              <w:t>0..1</w:t>
            </w:r>
          </w:p>
        </w:tc>
        <w:tc>
          <w:tcPr>
            <w:tcW w:w="2490" w:type="dxa"/>
            <w:vAlign w:val="center"/>
          </w:tcPr>
          <w:p w14:paraId="3F450746" w14:textId="77777777" w:rsidR="00B413FE" w:rsidRPr="006F1FE6" w:rsidRDefault="00B413FE" w:rsidP="00330823">
            <w:pPr>
              <w:snapToGrid w:val="0"/>
              <w:rPr>
                <w:sz w:val="16"/>
                <w:szCs w:val="16"/>
              </w:rPr>
            </w:pPr>
            <w:r w:rsidRPr="006F1FE6">
              <w:rPr>
                <w:sz w:val="16"/>
                <w:szCs w:val="16"/>
              </w:rPr>
              <w:t>CI_Telephone</w:t>
            </w:r>
          </w:p>
        </w:tc>
        <w:tc>
          <w:tcPr>
            <w:tcW w:w="3060" w:type="dxa"/>
            <w:vAlign w:val="center"/>
          </w:tcPr>
          <w:p w14:paraId="5634E38B" w14:textId="77777777" w:rsidR="00B413FE" w:rsidRPr="006F1FE6" w:rsidRDefault="00B413FE" w:rsidP="00330823">
            <w:pPr>
              <w:snapToGrid w:val="0"/>
              <w:rPr>
                <w:sz w:val="16"/>
                <w:szCs w:val="16"/>
              </w:rPr>
            </w:pPr>
          </w:p>
        </w:tc>
      </w:tr>
      <w:tr w:rsidR="00B413FE" w:rsidRPr="006F1FE6" w14:paraId="69A483C2" w14:textId="77777777" w:rsidTr="003963F1">
        <w:tc>
          <w:tcPr>
            <w:tcW w:w="3060" w:type="dxa"/>
            <w:vAlign w:val="center"/>
          </w:tcPr>
          <w:p w14:paraId="0D8F2E32" w14:textId="77777777" w:rsidR="00B413FE" w:rsidRPr="006F1FE6" w:rsidRDefault="00B413FE" w:rsidP="00330823">
            <w:pPr>
              <w:snapToGrid w:val="0"/>
              <w:rPr>
                <w:sz w:val="16"/>
                <w:szCs w:val="16"/>
              </w:rPr>
            </w:pPr>
            <w:r w:rsidRPr="006F1FE6">
              <w:rPr>
                <w:sz w:val="16"/>
                <w:szCs w:val="16"/>
              </w:rPr>
              <w:t>address</w:t>
            </w:r>
          </w:p>
        </w:tc>
        <w:tc>
          <w:tcPr>
            <w:tcW w:w="3420" w:type="dxa"/>
            <w:vAlign w:val="center"/>
          </w:tcPr>
          <w:p w14:paraId="48EBE265" w14:textId="77777777" w:rsidR="00B413FE" w:rsidRPr="006F1FE6" w:rsidRDefault="00B413FE" w:rsidP="00330823">
            <w:pPr>
              <w:snapToGrid w:val="0"/>
              <w:rPr>
                <w:sz w:val="16"/>
                <w:szCs w:val="16"/>
              </w:rPr>
            </w:pPr>
            <w:r>
              <w:rPr>
                <w:sz w:val="16"/>
                <w:szCs w:val="16"/>
              </w:rPr>
              <w:t>The address of the organization</w:t>
            </w:r>
          </w:p>
        </w:tc>
        <w:tc>
          <w:tcPr>
            <w:tcW w:w="750" w:type="dxa"/>
            <w:vAlign w:val="center"/>
          </w:tcPr>
          <w:p w14:paraId="1C59194E" w14:textId="77777777" w:rsidR="00B413FE" w:rsidRPr="006F1FE6" w:rsidRDefault="00B413FE" w:rsidP="00330823">
            <w:pPr>
              <w:snapToGrid w:val="0"/>
              <w:jc w:val="center"/>
              <w:rPr>
                <w:sz w:val="16"/>
                <w:szCs w:val="16"/>
              </w:rPr>
            </w:pPr>
            <w:r w:rsidRPr="006F1FE6">
              <w:rPr>
                <w:sz w:val="16"/>
                <w:szCs w:val="16"/>
              </w:rPr>
              <w:t>0..1</w:t>
            </w:r>
          </w:p>
        </w:tc>
        <w:tc>
          <w:tcPr>
            <w:tcW w:w="2490" w:type="dxa"/>
            <w:vAlign w:val="center"/>
          </w:tcPr>
          <w:p w14:paraId="212C8C4C" w14:textId="77777777" w:rsidR="00B413FE" w:rsidRPr="006F1FE6" w:rsidRDefault="00B413FE" w:rsidP="00330823">
            <w:pPr>
              <w:snapToGrid w:val="0"/>
              <w:rPr>
                <w:sz w:val="16"/>
                <w:szCs w:val="16"/>
              </w:rPr>
            </w:pPr>
            <w:r w:rsidRPr="006F1FE6">
              <w:rPr>
                <w:sz w:val="16"/>
                <w:szCs w:val="16"/>
              </w:rPr>
              <w:t>CI_Address</w:t>
            </w:r>
          </w:p>
        </w:tc>
        <w:tc>
          <w:tcPr>
            <w:tcW w:w="3060" w:type="dxa"/>
            <w:vAlign w:val="center"/>
          </w:tcPr>
          <w:p w14:paraId="450EF39C" w14:textId="77777777" w:rsidR="00B413FE" w:rsidRPr="006F1FE6" w:rsidRDefault="00B413FE" w:rsidP="00330823">
            <w:pPr>
              <w:snapToGrid w:val="0"/>
              <w:rPr>
                <w:sz w:val="16"/>
                <w:szCs w:val="16"/>
              </w:rPr>
            </w:pPr>
          </w:p>
        </w:tc>
      </w:tr>
    </w:tbl>
    <w:p w14:paraId="675F8C61" w14:textId="77777777" w:rsidR="00B413FE" w:rsidRPr="007C307C" w:rsidRDefault="00B413FE" w:rsidP="00B413FE"/>
    <w:p w14:paraId="57995C73" w14:textId="77777777" w:rsidR="00B413FE" w:rsidRPr="007C307C" w:rsidRDefault="00B413FE" w:rsidP="00B413FE">
      <w:pPr>
        <w:pStyle w:val="Heading2"/>
      </w:pPr>
      <w:bookmarkStart w:id="592" w:name="_Toc403560568"/>
      <w:r w:rsidRPr="007C307C">
        <w:t>S100_DatasetDiscoveryMetaData</w:t>
      </w:r>
      <w:bookmarkEnd w:id="59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6A34ADBE" w14:textId="77777777" w:rsidTr="00330823">
        <w:trPr>
          <w:trHeight w:val="155"/>
          <w:tblHeader/>
        </w:trPr>
        <w:tc>
          <w:tcPr>
            <w:tcW w:w="3060" w:type="dxa"/>
            <w:vAlign w:val="center"/>
          </w:tcPr>
          <w:p w14:paraId="317C813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1076FCB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FC9E67A"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F9BA2A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0BC7DD8"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0C3DF8EE" w14:textId="77777777" w:rsidTr="00330823">
        <w:trPr>
          <w:trHeight w:val="326"/>
        </w:trPr>
        <w:tc>
          <w:tcPr>
            <w:tcW w:w="3060" w:type="dxa"/>
            <w:vAlign w:val="center"/>
          </w:tcPr>
          <w:p w14:paraId="01FA4FE8" w14:textId="77777777" w:rsidR="00B413FE" w:rsidRPr="002A5288" w:rsidRDefault="00B413FE" w:rsidP="00330823">
            <w:pPr>
              <w:snapToGrid w:val="0"/>
              <w:rPr>
                <w:sz w:val="16"/>
                <w:szCs w:val="16"/>
              </w:rPr>
            </w:pPr>
            <w:r w:rsidRPr="002A5288">
              <w:rPr>
                <w:sz w:val="16"/>
                <w:szCs w:val="16"/>
              </w:rPr>
              <w:t>S100_DatasetDiscoveryMetadata</w:t>
            </w:r>
          </w:p>
        </w:tc>
        <w:tc>
          <w:tcPr>
            <w:tcW w:w="3420" w:type="dxa"/>
            <w:vAlign w:val="center"/>
          </w:tcPr>
          <w:p w14:paraId="7AD830BF" w14:textId="77777777" w:rsidR="00B413FE" w:rsidRPr="002A5288" w:rsidRDefault="00B413FE" w:rsidP="00330823">
            <w:pPr>
              <w:snapToGrid w:val="0"/>
              <w:rPr>
                <w:sz w:val="16"/>
                <w:szCs w:val="16"/>
              </w:rPr>
            </w:pPr>
            <w:r w:rsidRPr="002A5288">
              <w:rPr>
                <w:sz w:val="16"/>
                <w:szCs w:val="16"/>
              </w:rPr>
              <w:t>Metadata about the individual datasets in the exchange catalogue</w:t>
            </w:r>
          </w:p>
        </w:tc>
        <w:tc>
          <w:tcPr>
            <w:tcW w:w="804" w:type="dxa"/>
            <w:vAlign w:val="center"/>
          </w:tcPr>
          <w:p w14:paraId="52D31BCE"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7DE8787"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0209C6" w14:textId="77777777" w:rsidR="00B413FE" w:rsidRPr="002A5288" w:rsidRDefault="00B413FE" w:rsidP="00330823">
            <w:pPr>
              <w:snapToGrid w:val="0"/>
              <w:rPr>
                <w:sz w:val="16"/>
                <w:szCs w:val="16"/>
              </w:rPr>
            </w:pPr>
            <w:r w:rsidRPr="002A5288">
              <w:rPr>
                <w:sz w:val="16"/>
                <w:szCs w:val="16"/>
              </w:rPr>
              <w:t>-</w:t>
            </w:r>
          </w:p>
        </w:tc>
      </w:tr>
      <w:tr w:rsidR="00B413FE" w:rsidRPr="002A5288" w14:paraId="59498789" w14:textId="77777777" w:rsidTr="00330823">
        <w:trPr>
          <w:trHeight w:val="171"/>
        </w:trPr>
        <w:tc>
          <w:tcPr>
            <w:tcW w:w="3060" w:type="dxa"/>
            <w:vAlign w:val="center"/>
          </w:tcPr>
          <w:p w14:paraId="408369A6"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0C78DF12" w14:textId="77777777" w:rsidR="00B413FE" w:rsidRPr="002A5288" w:rsidRDefault="00B413FE" w:rsidP="00330823">
            <w:pPr>
              <w:snapToGrid w:val="0"/>
              <w:rPr>
                <w:sz w:val="16"/>
                <w:szCs w:val="16"/>
              </w:rPr>
            </w:pPr>
            <w:r w:rsidRPr="002A5288">
              <w:rPr>
                <w:sz w:val="16"/>
                <w:szCs w:val="16"/>
              </w:rPr>
              <w:t>Dataset file name</w:t>
            </w:r>
          </w:p>
        </w:tc>
        <w:tc>
          <w:tcPr>
            <w:tcW w:w="804" w:type="dxa"/>
            <w:vAlign w:val="center"/>
          </w:tcPr>
          <w:p w14:paraId="1412803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24CEA809"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7112F1F" w14:textId="77777777" w:rsidR="00B413FE" w:rsidRPr="002A5288" w:rsidRDefault="00B413FE" w:rsidP="00330823">
            <w:pPr>
              <w:snapToGrid w:val="0"/>
              <w:rPr>
                <w:sz w:val="16"/>
                <w:szCs w:val="16"/>
              </w:rPr>
            </w:pPr>
          </w:p>
        </w:tc>
      </w:tr>
      <w:tr w:rsidR="00B413FE" w:rsidRPr="002A5288" w14:paraId="7FCB9701" w14:textId="77777777" w:rsidTr="00330823">
        <w:trPr>
          <w:trHeight w:val="326"/>
        </w:trPr>
        <w:tc>
          <w:tcPr>
            <w:tcW w:w="3060" w:type="dxa"/>
            <w:vAlign w:val="center"/>
          </w:tcPr>
          <w:p w14:paraId="74E17359" w14:textId="77777777" w:rsidR="00B413FE" w:rsidRPr="002A5288" w:rsidRDefault="00B413FE" w:rsidP="00330823">
            <w:pPr>
              <w:snapToGrid w:val="0"/>
              <w:rPr>
                <w:sz w:val="16"/>
                <w:szCs w:val="16"/>
              </w:rPr>
            </w:pPr>
            <w:r w:rsidRPr="002A5288">
              <w:rPr>
                <w:sz w:val="16"/>
                <w:szCs w:val="16"/>
              </w:rPr>
              <w:t>filePath</w:t>
            </w:r>
          </w:p>
        </w:tc>
        <w:tc>
          <w:tcPr>
            <w:tcW w:w="3420" w:type="dxa"/>
            <w:vAlign w:val="center"/>
          </w:tcPr>
          <w:p w14:paraId="081322B5" w14:textId="77777777" w:rsidR="00B413FE" w:rsidRPr="002A5288" w:rsidRDefault="00B413FE" w:rsidP="00330823">
            <w:pPr>
              <w:snapToGrid w:val="0"/>
              <w:rPr>
                <w:sz w:val="16"/>
                <w:szCs w:val="16"/>
              </w:rPr>
            </w:pPr>
            <w:r w:rsidRPr="002A5288">
              <w:rPr>
                <w:sz w:val="16"/>
                <w:szCs w:val="16"/>
              </w:rPr>
              <w:t>Full path from the exchange set root directory</w:t>
            </w:r>
          </w:p>
        </w:tc>
        <w:tc>
          <w:tcPr>
            <w:tcW w:w="804" w:type="dxa"/>
            <w:vAlign w:val="center"/>
          </w:tcPr>
          <w:p w14:paraId="61273984"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38D66CE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51C7545"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615347D2" w14:textId="77777777" w:rsidTr="00330823">
        <w:trPr>
          <w:trHeight w:val="326"/>
        </w:trPr>
        <w:tc>
          <w:tcPr>
            <w:tcW w:w="3060" w:type="dxa"/>
            <w:vAlign w:val="center"/>
          </w:tcPr>
          <w:p w14:paraId="406CF162" w14:textId="77777777" w:rsidR="00B413FE" w:rsidRPr="002A5288" w:rsidRDefault="00B413FE" w:rsidP="00330823">
            <w:pPr>
              <w:snapToGrid w:val="0"/>
              <w:rPr>
                <w:sz w:val="16"/>
                <w:szCs w:val="16"/>
              </w:rPr>
            </w:pPr>
            <w:r w:rsidRPr="002A5288">
              <w:rPr>
                <w:sz w:val="16"/>
                <w:szCs w:val="16"/>
              </w:rPr>
              <w:t>description</w:t>
            </w:r>
          </w:p>
        </w:tc>
        <w:tc>
          <w:tcPr>
            <w:tcW w:w="3420" w:type="dxa"/>
            <w:vAlign w:val="center"/>
          </w:tcPr>
          <w:p w14:paraId="2E75055C" w14:textId="77777777" w:rsidR="00B413FE" w:rsidRPr="002A5288" w:rsidRDefault="00B413FE" w:rsidP="00330823">
            <w:pPr>
              <w:snapToGrid w:val="0"/>
              <w:rPr>
                <w:sz w:val="16"/>
                <w:szCs w:val="16"/>
              </w:rPr>
            </w:pPr>
            <w:r w:rsidRPr="002A5288">
              <w:rPr>
                <w:sz w:val="16"/>
                <w:szCs w:val="16"/>
              </w:rPr>
              <w:t>Short description giving the area or location covered by the dataset</w:t>
            </w:r>
          </w:p>
        </w:tc>
        <w:tc>
          <w:tcPr>
            <w:tcW w:w="804" w:type="dxa"/>
            <w:vAlign w:val="center"/>
          </w:tcPr>
          <w:p w14:paraId="5A5B5C3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DED498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32A8594" w14:textId="0349BAF7" w:rsidR="00B413FE" w:rsidRPr="002A5288" w:rsidRDefault="00B413FE" w:rsidP="004B6869">
            <w:pPr>
              <w:snapToGrid w:val="0"/>
              <w:rPr>
                <w:sz w:val="16"/>
                <w:szCs w:val="16"/>
              </w:rPr>
            </w:pPr>
            <w:r w:rsidRPr="002A5288">
              <w:rPr>
                <w:sz w:val="16"/>
                <w:szCs w:val="16"/>
              </w:rPr>
              <w:t xml:space="preserve">E.g. </w:t>
            </w:r>
            <w:r w:rsidR="004B6869">
              <w:rPr>
                <w:sz w:val="16"/>
                <w:szCs w:val="16"/>
              </w:rPr>
              <w:t>the underkeel clearance management zone</w:t>
            </w:r>
            <w:r w:rsidRPr="002A5288">
              <w:rPr>
                <w:sz w:val="16"/>
                <w:szCs w:val="16"/>
              </w:rPr>
              <w:t>.</w:t>
            </w:r>
          </w:p>
        </w:tc>
      </w:tr>
      <w:tr w:rsidR="00B413FE" w:rsidRPr="002A5288" w14:paraId="00E6F85A" w14:textId="77777777" w:rsidTr="00330823">
        <w:trPr>
          <w:trHeight w:val="326"/>
        </w:trPr>
        <w:tc>
          <w:tcPr>
            <w:tcW w:w="3060" w:type="dxa"/>
            <w:vAlign w:val="center"/>
          </w:tcPr>
          <w:p w14:paraId="52F720F3" w14:textId="77777777" w:rsidR="00B413FE" w:rsidRPr="002A5288" w:rsidRDefault="00B413FE" w:rsidP="00330823">
            <w:pPr>
              <w:snapToGrid w:val="0"/>
              <w:rPr>
                <w:sz w:val="16"/>
                <w:szCs w:val="16"/>
              </w:rPr>
            </w:pPr>
            <w:r>
              <w:rPr>
                <w:sz w:val="16"/>
                <w:szCs w:val="16"/>
              </w:rPr>
              <w:t>dataProtection</w:t>
            </w:r>
          </w:p>
        </w:tc>
        <w:tc>
          <w:tcPr>
            <w:tcW w:w="3420" w:type="dxa"/>
            <w:vAlign w:val="center"/>
          </w:tcPr>
          <w:p w14:paraId="6DB7E610" w14:textId="77777777" w:rsidR="00B413FE" w:rsidRPr="002A5288" w:rsidRDefault="00B413FE" w:rsidP="00330823">
            <w:pPr>
              <w:snapToGrid w:val="0"/>
              <w:rPr>
                <w:sz w:val="16"/>
                <w:szCs w:val="16"/>
              </w:rPr>
            </w:pPr>
            <w:r>
              <w:rPr>
                <w:sz w:val="16"/>
                <w:szCs w:val="16"/>
              </w:rPr>
              <w:t>Indicates if the data is encrypted</w:t>
            </w:r>
          </w:p>
        </w:tc>
        <w:tc>
          <w:tcPr>
            <w:tcW w:w="804" w:type="dxa"/>
            <w:vAlign w:val="center"/>
          </w:tcPr>
          <w:p w14:paraId="4301E135"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3A298F96" w14:textId="77777777" w:rsidR="00B413FE" w:rsidRPr="002A5288" w:rsidRDefault="00B413FE" w:rsidP="00330823">
            <w:pPr>
              <w:snapToGrid w:val="0"/>
              <w:rPr>
                <w:sz w:val="16"/>
                <w:szCs w:val="16"/>
              </w:rPr>
            </w:pPr>
            <w:r w:rsidRPr="009E65FF">
              <w:rPr>
                <w:sz w:val="16"/>
                <w:szCs w:val="16"/>
              </w:rPr>
              <w:t>Boolean</w:t>
            </w:r>
          </w:p>
        </w:tc>
        <w:tc>
          <w:tcPr>
            <w:tcW w:w="3060" w:type="dxa"/>
            <w:vAlign w:val="center"/>
          </w:tcPr>
          <w:p w14:paraId="67764575" w14:textId="77777777" w:rsidR="00B413FE" w:rsidRDefault="00B413FE" w:rsidP="00330823">
            <w:pPr>
              <w:snapToGrid w:val="0"/>
              <w:rPr>
                <w:sz w:val="16"/>
                <w:szCs w:val="16"/>
              </w:rPr>
            </w:pPr>
            <w:r>
              <w:rPr>
                <w:sz w:val="16"/>
                <w:szCs w:val="16"/>
              </w:rPr>
              <w:t>0 indicates an unencrypted dataset</w:t>
            </w:r>
          </w:p>
          <w:p w14:paraId="3F537CC9" w14:textId="77777777" w:rsidR="00B413FE" w:rsidRPr="002A5288" w:rsidRDefault="00B413FE" w:rsidP="00330823">
            <w:pPr>
              <w:snapToGrid w:val="0"/>
              <w:rPr>
                <w:sz w:val="16"/>
                <w:szCs w:val="16"/>
              </w:rPr>
            </w:pPr>
            <w:r>
              <w:rPr>
                <w:sz w:val="16"/>
                <w:szCs w:val="16"/>
              </w:rPr>
              <w:t>1 indicates an encrypted dataset</w:t>
            </w:r>
          </w:p>
        </w:tc>
      </w:tr>
      <w:tr w:rsidR="00B413FE" w14:paraId="62039CE6" w14:textId="77777777" w:rsidTr="00330823">
        <w:trPr>
          <w:trHeight w:val="326"/>
        </w:trPr>
        <w:tc>
          <w:tcPr>
            <w:tcW w:w="3060" w:type="dxa"/>
            <w:shd w:val="clear" w:color="auto" w:fill="auto"/>
            <w:vAlign w:val="center"/>
          </w:tcPr>
          <w:p w14:paraId="37D23331" w14:textId="77777777" w:rsidR="00B413FE" w:rsidRPr="009E65FF" w:rsidRDefault="00B413FE" w:rsidP="00330823">
            <w:pPr>
              <w:snapToGrid w:val="0"/>
              <w:rPr>
                <w:sz w:val="16"/>
                <w:szCs w:val="16"/>
              </w:rPr>
            </w:pPr>
            <w:r w:rsidRPr="009E65FF">
              <w:rPr>
                <w:sz w:val="16"/>
                <w:szCs w:val="16"/>
              </w:rPr>
              <w:t>protectionScheme</w:t>
            </w:r>
          </w:p>
        </w:tc>
        <w:tc>
          <w:tcPr>
            <w:tcW w:w="3420" w:type="dxa"/>
            <w:shd w:val="clear" w:color="auto" w:fill="auto"/>
            <w:vAlign w:val="center"/>
          </w:tcPr>
          <w:p w14:paraId="1602B5DF" w14:textId="77777777" w:rsidR="00B413FE" w:rsidRDefault="00B413FE" w:rsidP="00330823">
            <w:pPr>
              <w:pStyle w:val="ISOComments"/>
              <w:spacing w:before="60" w:after="60" w:line="240" w:lineRule="auto"/>
              <w:rPr>
                <w:sz w:val="16"/>
                <w:szCs w:val="16"/>
                <w:lang w:val="en-CA"/>
              </w:rPr>
            </w:pPr>
            <w:r>
              <w:rPr>
                <w:sz w:val="16"/>
                <w:szCs w:val="16"/>
                <w:lang w:val="en-CA"/>
              </w:rPr>
              <w:t>specification or method used for data protection</w:t>
            </w:r>
          </w:p>
          <w:p w14:paraId="0107ED81" w14:textId="77777777" w:rsidR="00B413FE" w:rsidRPr="009E65FF" w:rsidRDefault="00B413FE" w:rsidP="00330823">
            <w:pPr>
              <w:snapToGrid w:val="0"/>
              <w:rPr>
                <w:sz w:val="16"/>
                <w:szCs w:val="16"/>
              </w:rPr>
            </w:pPr>
          </w:p>
        </w:tc>
        <w:tc>
          <w:tcPr>
            <w:tcW w:w="804" w:type="dxa"/>
            <w:shd w:val="clear" w:color="auto" w:fill="auto"/>
            <w:vAlign w:val="center"/>
          </w:tcPr>
          <w:p w14:paraId="282F17E6" w14:textId="77777777" w:rsidR="00B413FE" w:rsidRPr="009E65FF" w:rsidRDefault="00B413FE" w:rsidP="00330823">
            <w:pPr>
              <w:snapToGrid w:val="0"/>
              <w:jc w:val="center"/>
              <w:rPr>
                <w:sz w:val="16"/>
                <w:szCs w:val="16"/>
              </w:rPr>
            </w:pPr>
            <w:r w:rsidRPr="009E65FF">
              <w:rPr>
                <w:sz w:val="16"/>
                <w:szCs w:val="16"/>
              </w:rPr>
              <w:t>0..1</w:t>
            </w:r>
          </w:p>
        </w:tc>
        <w:tc>
          <w:tcPr>
            <w:tcW w:w="2436" w:type="dxa"/>
            <w:tcBorders>
              <w:bottom w:val="single" w:sz="4" w:space="0" w:color="000000"/>
            </w:tcBorders>
            <w:shd w:val="clear" w:color="auto" w:fill="auto"/>
            <w:vAlign w:val="center"/>
          </w:tcPr>
          <w:p w14:paraId="31B4A893" w14:textId="77777777" w:rsidR="00B413FE" w:rsidRPr="009E65FF" w:rsidRDefault="00B413FE" w:rsidP="00330823">
            <w:pPr>
              <w:snapToGrid w:val="0"/>
              <w:rPr>
                <w:sz w:val="16"/>
                <w:szCs w:val="16"/>
              </w:rPr>
            </w:pPr>
            <w:r w:rsidRPr="009E65FF">
              <w:rPr>
                <w:sz w:val="16"/>
                <w:szCs w:val="16"/>
              </w:rPr>
              <w:t>CharacterString</w:t>
            </w:r>
          </w:p>
        </w:tc>
        <w:tc>
          <w:tcPr>
            <w:tcW w:w="3060" w:type="dxa"/>
            <w:shd w:val="clear" w:color="auto" w:fill="auto"/>
            <w:vAlign w:val="center"/>
          </w:tcPr>
          <w:p w14:paraId="7AB3E275" w14:textId="77777777" w:rsidR="00B413FE" w:rsidRDefault="00B413FE" w:rsidP="00330823">
            <w:pPr>
              <w:snapToGrid w:val="0"/>
              <w:rPr>
                <w:sz w:val="16"/>
                <w:szCs w:val="16"/>
              </w:rPr>
            </w:pPr>
            <w:r>
              <w:rPr>
                <w:sz w:val="16"/>
                <w:szCs w:val="16"/>
              </w:rPr>
              <w:t>Eg S-63</w:t>
            </w:r>
          </w:p>
        </w:tc>
      </w:tr>
      <w:tr w:rsidR="00B413FE" w:rsidRPr="002A5288" w14:paraId="57D4F167" w14:textId="77777777" w:rsidTr="00330823">
        <w:trPr>
          <w:trHeight w:val="326"/>
        </w:trPr>
        <w:tc>
          <w:tcPr>
            <w:tcW w:w="3060" w:type="dxa"/>
            <w:vAlign w:val="center"/>
          </w:tcPr>
          <w:p w14:paraId="3FA7057C" w14:textId="77777777" w:rsidR="00B413FE" w:rsidRDefault="00B413FE" w:rsidP="00330823">
            <w:pPr>
              <w:snapToGrid w:val="0"/>
              <w:rPr>
                <w:sz w:val="16"/>
                <w:szCs w:val="16"/>
              </w:rPr>
            </w:pPr>
            <w:r>
              <w:rPr>
                <w:sz w:val="16"/>
                <w:szCs w:val="16"/>
              </w:rPr>
              <w:t>digitalSignature</w:t>
            </w:r>
          </w:p>
        </w:tc>
        <w:tc>
          <w:tcPr>
            <w:tcW w:w="3420" w:type="dxa"/>
            <w:vAlign w:val="center"/>
          </w:tcPr>
          <w:p w14:paraId="058A4F66" w14:textId="77777777" w:rsidR="00B413FE" w:rsidRDefault="00B413FE" w:rsidP="00330823">
            <w:pPr>
              <w:snapToGrid w:val="0"/>
              <w:rPr>
                <w:sz w:val="16"/>
                <w:szCs w:val="16"/>
              </w:rPr>
            </w:pPr>
            <w:r>
              <w:rPr>
                <w:sz w:val="16"/>
                <w:szCs w:val="16"/>
              </w:rPr>
              <w:t>Indicates if the data has a digital signature</w:t>
            </w:r>
          </w:p>
        </w:tc>
        <w:tc>
          <w:tcPr>
            <w:tcW w:w="804" w:type="dxa"/>
            <w:vAlign w:val="center"/>
          </w:tcPr>
          <w:p w14:paraId="2614BE5E" w14:textId="2EE1C9D4" w:rsidR="00B413FE" w:rsidRDefault="00B413FE" w:rsidP="00330823">
            <w:pPr>
              <w:snapToGrid w:val="0"/>
              <w:jc w:val="center"/>
              <w:rPr>
                <w:sz w:val="16"/>
                <w:szCs w:val="16"/>
              </w:rPr>
            </w:pPr>
            <w:commentRangeStart w:id="593"/>
            <w:del w:id="594" w:author="Eivind Mong" w:date="2018-06-19T14:08:00Z">
              <w:r w:rsidDel="000F7AA3">
                <w:rPr>
                  <w:sz w:val="16"/>
                  <w:szCs w:val="16"/>
                </w:rPr>
                <w:delText>0..1</w:delText>
              </w:r>
              <w:commentRangeEnd w:id="593"/>
              <w:r w:rsidR="00CE1521" w:rsidDel="000F7AA3">
                <w:rPr>
                  <w:rStyle w:val="CommentReference"/>
                </w:rPr>
                <w:commentReference w:id="593"/>
              </w:r>
            </w:del>
            <w:ins w:id="595" w:author="Eivind Mong" w:date="2018-06-19T14:08:00Z">
              <w:r w:rsidR="000F7AA3">
                <w:rPr>
                  <w:sz w:val="16"/>
                  <w:szCs w:val="16"/>
                </w:rPr>
                <w:t>1</w:t>
              </w:r>
            </w:ins>
          </w:p>
        </w:tc>
        <w:tc>
          <w:tcPr>
            <w:tcW w:w="2436" w:type="dxa"/>
            <w:vAlign w:val="center"/>
          </w:tcPr>
          <w:p w14:paraId="04D7EC7A" w14:textId="77777777" w:rsidR="00B413FE" w:rsidRPr="00775B62" w:rsidRDefault="00B413FE" w:rsidP="00330823">
            <w:pPr>
              <w:snapToGrid w:val="0"/>
              <w:rPr>
                <w:rFonts w:cs="Arial"/>
                <w:sz w:val="16"/>
                <w:szCs w:val="16"/>
              </w:rPr>
            </w:pPr>
            <w:r>
              <w:rPr>
                <w:rFonts w:cs="Arial"/>
                <w:sz w:val="16"/>
                <w:szCs w:val="16"/>
              </w:rPr>
              <w:t>CharacterString</w:t>
            </w:r>
          </w:p>
        </w:tc>
        <w:tc>
          <w:tcPr>
            <w:tcW w:w="3060" w:type="dxa"/>
            <w:vAlign w:val="center"/>
          </w:tcPr>
          <w:p w14:paraId="6A97AD01" w14:textId="77777777" w:rsidR="00B413FE" w:rsidRPr="002A5288" w:rsidRDefault="00B413FE" w:rsidP="00330823">
            <w:pPr>
              <w:snapToGrid w:val="0"/>
              <w:rPr>
                <w:sz w:val="16"/>
                <w:szCs w:val="16"/>
              </w:rPr>
            </w:pPr>
          </w:p>
        </w:tc>
      </w:tr>
      <w:tr w:rsidR="00B413FE" w:rsidRPr="002A5288" w14:paraId="434EB008" w14:textId="77777777" w:rsidTr="00330823">
        <w:trPr>
          <w:trHeight w:val="326"/>
        </w:trPr>
        <w:tc>
          <w:tcPr>
            <w:tcW w:w="3060" w:type="dxa"/>
            <w:vAlign w:val="center"/>
          </w:tcPr>
          <w:p w14:paraId="1F3DE7CB" w14:textId="77777777" w:rsidR="00B413FE" w:rsidRPr="002A5288" w:rsidRDefault="00B413FE" w:rsidP="00330823">
            <w:pPr>
              <w:snapToGrid w:val="0"/>
              <w:rPr>
                <w:sz w:val="16"/>
                <w:szCs w:val="16"/>
              </w:rPr>
            </w:pPr>
            <w:r>
              <w:rPr>
                <w:sz w:val="16"/>
                <w:szCs w:val="16"/>
              </w:rPr>
              <w:t>copyright</w:t>
            </w:r>
          </w:p>
        </w:tc>
        <w:tc>
          <w:tcPr>
            <w:tcW w:w="3420" w:type="dxa"/>
            <w:vAlign w:val="center"/>
          </w:tcPr>
          <w:p w14:paraId="24F21563" w14:textId="77777777" w:rsidR="00B413FE" w:rsidRPr="002A5288" w:rsidRDefault="00B413FE" w:rsidP="00330823">
            <w:pPr>
              <w:snapToGrid w:val="0"/>
              <w:rPr>
                <w:sz w:val="16"/>
                <w:szCs w:val="16"/>
              </w:rPr>
            </w:pPr>
            <w:r>
              <w:rPr>
                <w:sz w:val="16"/>
                <w:szCs w:val="16"/>
              </w:rPr>
              <w:t>Indicates if the dataset is copyrighted</w:t>
            </w:r>
          </w:p>
        </w:tc>
        <w:tc>
          <w:tcPr>
            <w:tcW w:w="804" w:type="dxa"/>
            <w:vAlign w:val="center"/>
          </w:tcPr>
          <w:p w14:paraId="762B4B1B"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75ED4A55" w14:textId="77777777" w:rsidR="00B413FE" w:rsidRDefault="00B413FE" w:rsidP="00330823">
            <w:pPr>
              <w:snapToGrid w:val="0"/>
              <w:rPr>
                <w:sz w:val="16"/>
                <w:szCs w:val="16"/>
              </w:rPr>
            </w:pPr>
            <w:r w:rsidRPr="00775B62">
              <w:rPr>
                <w:rFonts w:cs="Arial"/>
                <w:sz w:val="16"/>
                <w:szCs w:val="16"/>
              </w:rPr>
              <w:t>MD_LegalConstraints -&gt;MD_RestrictionCode &lt;copyright&gt;</w:t>
            </w:r>
            <w:r>
              <w:rPr>
                <w:rFonts w:cs="Arial"/>
                <w:sz w:val="16"/>
                <w:szCs w:val="16"/>
              </w:rPr>
              <w:t xml:space="preserve"> (ISO 19115)</w:t>
            </w:r>
          </w:p>
        </w:tc>
        <w:tc>
          <w:tcPr>
            <w:tcW w:w="3060" w:type="dxa"/>
            <w:vAlign w:val="center"/>
          </w:tcPr>
          <w:p w14:paraId="2B49A514" w14:textId="77777777" w:rsidR="00B413FE" w:rsidRPr="002A5288" w:rsidRDefault="00B413FE" w:rsidP="00330823">
            <w:pPr>
              <w:snapToGrid w:val="0"/>
              <w:rPr>
                <w:sz w:val="16"/>
                <w:szCs w:val="16"/>
              </w:rPr>
            </w:pPr>
          </w:p>
        </w:tc>
      </w:tr>
      <w:tr w:rsidR="00B413FE" w:rsidRPr="002A5288" w14:paraId="676D8970" w14:textId="77777777" w:rsidTr="00330823">
        <w:trPr>
          <w:trHeight w:val="823"/>
        </w:trPr>
        <w:tc>
          <w:tcPr>
            <w:tcW w:w="3060" w:type="dxa"/>
            <w:vAlign w:val="center"/>
          </w:tcPr>
          <w:p w14:paraId="3CC3EC7D" w14:textId="77777777" w:rsidR="00B413FE" w:rsidRPr="002A5288" w:rsidRDefault="00B413FE" w:rsidP="00330823">
            <w:pPr>
              <w:snapToGrid w:val="0"/>
              <w:rPr>
                <w:sz w:val="16"/>
                <w:szCs w:val="16"/>
              </w:rPr>
            </w:pPr>
            <w:r>
              <w:rPr>
                <w:sz w:val="16"/>
                <w:szCs w:val="16"/>
              </w:rPr>
              <w:t>classification</w:t>
            </w:r>
          </w:p>
        </w:tc>
        <w:tc>
          <w:tcPr>
            <w:tcW w:w="3420" w:type="dxa"/>
            <w:vAlign w:val="center"/>
          </w:tcPr>
          <w:p w14:paraId="4354391F" w14:textId="77777777" w:rsidR="00B413FE" w:rsidRPr="002A5288" w:rsidRDefault="00B413FE" w:rsidP="00330823">
            <w:pPr>
              <w:snapToGrid w:val="0"/>
              <w:rPr>
                <w:sz w:val="16"/>
                <w:szCs w:val="16"/>
              </w:rPr>
            </w:pPr>
            <w:r>
              <w:rPr>
                <w:sz w:val="16"/>
                <w:szCs w:val="16"/>
              </w:rPr>
              <w:t>Indicates the security classification of the dataset</w:t>
            </w:r>
          </w:p>
        </w:tc>
        <w:tc>
          <w:tcPr>
            <w:tcW w:w="804" w:type="dxa"/>
            <w:vAlign w:val="center"/>
          </w:tcPr>
          <w:p w14:paraId="11203F91"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1D336755" w14:textId="77777777" w:rsidR="00B413FE" w:rsidRDefault="00B413FE" w:rsidP="00330823">
            <w:pPr>
              <w:spacing w:before="100" w:beforeAutospacing="1"/>
              <w:rPr>
                <w:rFonts w:cs="Arial"/>
                <w:sz w:val="16"/>
                <w:szCs w:val="16"/>
              </w:rPr>
            </w:pPr>
            <w:r>
              <w:rPr>
                <w:rFonts w:cs="Arial"/>
                <w:sz w:val="16"/>
                <w:szCs w:val="16"/>
              </w:rPr>
              <w:t>Class</w:t>
            </w:r>
          </w:p>
          <w:p w14:paraId="580FF08F" w14:textId="77777777" w:rsidR="00B413FE" w:rsidRDefault="00B413FE" w:rsidP="00330823">
            <w:pPr>
              <w:spacing w:before="100" w:beforeAutospacing="1"/>
              <w:rPr>
                <w:rFonts w:cs="Arial"/>
                <w:sz w:val="16"/>
                <w:szCs w:val="16"/>
              </w:rPr>
            </w:pPr>
          </w:p>
          <w:p w14:paraId="768C7F21" w14:textId="77777777" w:rsidR="00B413FE" w:rsidRPr="00231701" w:rsidRDefault="00B413FE" w:rsidP="00330823">
            <w:pPr>
              <w:rPr>
                <w:rFonts w:ascii="Calibri" w:hAnsi="Calibri"/>
                <w:color w:val="000000"/>
                <w:sz w:val="16"/>
                <w:szCs w:val="22"/>
              </w:rPr>
            </w:pPr>
            <w:r w:rsidRPr="00231701">
              <w:rPr>
                <w:rFonts w:ascii="Calibri" w:hAnsi="Calibri"/>
                <w:color w:val="000000"/>
                <w:sz w:val="16"/>
                <w:szCs w:val="22"/>
              </w:rPr>
              <w:t>MD_SecurityConstraints&gt;MD_ClassificationCode (codelist)</w:t>
            </w:r>
          </w:p>
          <w:p w14:paraId="06F60562" w14:textId="77777777" w:rsidR="00B413FE" w:rsidRDefault="00B413FE" w:rsidP="00330823">
            <w:pPr>
              <w:snapToGrid w:val="0"/>
              <w:rPr>
                <w:sz w:val="16"/>
                <w:szCs w:val="16"/>
              </w:rPr>
            </w:pPr>
          </w:p>
        </w:tc>
        <w:tc>
          <w:tcPr>
            <w:tcW w:w="3060" w:type="dxa"/>
            <w:vAlign w:val="center"/>
          </w:tcPr>
          <w:p w14:paraId="273945C3" w14:textId="77777777" w:rsidR="00B413FE" w:rsidRDefault="00B413FE" w:rsidP="00330823">
            <w:pPr>
              <w:spacing w:before="100" w:beforeAutospacing="1"/>
              <w:rPr>
                <w:rFonts w:cs="Arial"/>
                <w:sz w:val="16"/>
                <w:szCs w:val="16"/>
              </w:rPr>
            </w:pPr>
            <w:r>
              <w:rPr>
                <w:rFonts w:cs="Arial"/>
                <w:sz w:val="16"/>
                <w:szCs w:val="16"/>
              </w:rPr>
              <w:t>1. unclassified</w:t>
            </w:r>
          </w:p>
          <w:p w14:paraId="5B36166A" w14:textId="77777777" w:rsidR="00B413FE" w:rsidRDefault="00B413FE" w:rsidP="00330823">
            <w:pPr>
              <w:spacing w:before="100" w:beforeAutospacing="1"/>
              <w:rPr>
                <w:rFonts w:cs="Arial"/>
                <w:sz w:val="16"/>
                <w:szCs w:val="16"/>
              </w:rPr>
            </w:pPr>
            <w:r>
              <w:rPr>
                <w:rFonts w:cs="Arial"/>
                <w:sz w:val="16"/>
                <w:szCs w:val="16"/>
              </w:rPr>
              <w:t>2. restricted</w:t>
            </w:r>
          </w:p>
          <w:p w14:paraId="4506D2C6" w14:textId="77777777" w:rsidR="00B413FE" w:rsidRDefault="00B413FE" w:rsidP="00330823">
            <w:pPr>
              <w:spacing w:before="100" w:beforeAutospacing="1"/>
              <w:rPr>
                <w:rFonts w:cs="Arial"/>
                <w:sz w:val="16"/>
                <w:szCs w:val="16"/>
              </w:rPr>
            </w:pPr>
            <w:r>
              <w:rPr>
                <w:rFonts w:cs="Arial"/>
                <w:sz w:val="16"/>
                <w:szCs w:val="16"/>
              </w:rPr>
              <w:t>3. confidential</w:t>
            </w:r>
          </w:p>
          <w:p w14:paraId="31D0CFD8" w14:textId="77777777" w:rsidR="00B413FE" w:rsidRDefault="00B413FE" w:rsidP="00330823">
            <w:pPr>
              <w:spacing w:before="100" w:beforeAutospacing="1"/>
              <w:rPr>
                <w:rFonts w:cs="Arial"/>
                <w:sz w:val="16"/>
                <w:szCs w:val="16"/>
              </w:rPr>
            </w:pPr>
            <w:r>
              <w:rPr>
                <w:rFonts w:cs="Arial"/>
                <w:sz w:val="16"/>
                <w:szCs w:val="16"/>
              </w:rPr>
              <w:t>4. secret</w:t>
            </w:r>
          </w:p>
          <w:p w14:paraId="32C26A1C" w14:textId="77777777" w:rsidR="00B413FE" w:rsidRPr="002A5288" w:rsidRDefault="00B413FE" w:rsidP="00330823">
            <w:pPr>
              <w:snapToGrid w:val="0"/>
              <w:rPr>
                <w:sz w:val="16"/>
                <w:szCs w:val="16"/>
              </w:rPr>
            </w:pPr>
            <w:r>
              <w:rPr>
                <w:rFonts w:cs="Arial"/>
                <w:sz w:val="16"/>
                <w:szCs w:val="16"/>
              </w:rPr>
              <w:t>5. top secret</w:t>
            </w:r>
          </w:p>
        </w:tc>
      </w:tr>
      <w:tr w:rsidR="00B413FE" w:rsidRPr="002A5288" w14:paraId="57ABDAA4" w14:textId="77777777" w:rsidTr="00330823">
        <w:trPr>
          <w:trHeight w:val="497"/>
        </w:trPr>
        <w:tc>
          <w:tcPr>
            <w:tcW w:w="3060" w:type="dxa"/>
            <w:vAlign w:val="center"/>
          </w:tcPr>
          <w:p w14:paraId="703E82A6"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292708E7"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598D3D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1A7522A4" w14:textId="77777777" w:rsidR="00B413FE" w:rsidRDefault="00B413FE" w:rsidP="00330823">
            <w:pPr>
              <w:snapToGrid w:val="0"/>
              <w:rPr>
                <w:sz w:val="16"/>
                <w:szCs w:val="16"/>
              </w:rPr>
            </w:pPr>
            <w:r>
              <w:rPr>
                <w:sz w:val="16"/>
                <w:szCs w:val="16"/>
              </w:rPr>
              <w:t>MD_Identification&gt;purpose</w:t>
            </w:r>
          </w:p>
          <w:p w14:paraId="1ABEB07E" w14:textId="77777777" w:rsidR="00B413FE" w:rsidRDefault="00B413FE" w:rsidP="00330823">
            <w:pPr>
              <w:snapToGrid w:val="0"/>
              <w:rPr>
                <w:sz w:val="16"/>
                <w:szCs w:val="16"/>
              </w:rPr>
            </w:pPr>
          </w:p>
          <w:p w14:paraId="20858D1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E838C58" w14:textId="4083FAD7" w:rsidR="00B413FE" w:rsidRPr="002A5288" w:rsidRDefault="00B413FE" w:rsidP="00330823">
            <w:pPr>
              <w:snapToGrid w:val="0"/>
              <w:rPr>
                <w:sz w:val="16"/>
                <w:szCs w:val="16"/>
              </w:rPr>
            </w:pPr>
            <w:del w:id="596" w:author="Eivind Mong" w:date="2018-06-19T14:09:00Z">
              <w:r w:rsidRPr="002A5288" w:rsidDel="000F7AA3">
                <w:rPr>
                  <w:sz w:val="16"/>
                  <w:szCs w:val="16"/>
                </w:rPr>
                <w:delText>E.g. new, re-issue, new edition, update etc.</w:delText>
              </w:r>
            </w:del>
            <w:ins w:id="597" w:author="Eivind Mong" w:date="2018-06-19T14:09:00Z">
              <w:r w:rsidR="000F7AA3">
                <w:rPr>
                  <w:sz w:val="16"/>
                  <w:szCs w:val="16"/>
                </w:rPr>
                <w:t xml:space="preserve">pre plan, actual plan, or </w:t>
              </w:r>
            </w:ins>
            <w:ins w:id="598" w:author="Eivind Mong" w:date="2018-06-19T14:10:00Z">
              <w:r w:rsidR="000F7AA3">
                <w:rPr>
                  <w:sz w:val="16"/>
                  <w:szCs w:val="16"/>
                </w:rPr>
                <w:t>actual update.</w:t>
              </w:r>
            </w:ins>
          </w:p>
        </w:tc>
      </w:tr>
      <w:tr w:rsidR="00B413FE" w:rsidRPr="002A5288" w14:paraId="755542D7" w14:textId="77777777" w:rsidTr="00330823">
        <w:trPr>
          <w:trHeight w:val="839"/>
        </w:trPr>
        <w:tc>
          <w:tcPr>
            <w:tcW w:w="3060" w:type="dxa"/>
            <w:vAlign w:val="center"/>
          </w:tcPr>
          <w:p w14:paraId="76EFBB23" w14:textId="77777777" w:rsidR="00B413FE" w:rsidRPr="002A5288" w:rsidRDefault="00B413FE" w:rsidP="00330823">
            <w:pPr>
              <w:snapToGrid w:val="0"/>
              <w:rPr>
                <w:sz w:val="16"/>
                <w:szCs w:val="16"/>
              </w:rPr>
            </w:pPr>
            <w:r w:rsidRPr="002A5288">
              <w:rPr>
                <w:sz w:val="16"/>
                <w:szCs w:val="16"/>
              </w:rPr>
              <w:t>specificUsage</w:t>
            </w:r>
          </w:p>
        </w:tc>
        <w:tc>
          <w:tcPr>
            <w:tcW w:w="3420" w:type="dxa"/>
            <w:vAlign w:val="center"/>
          </w:tcPr>
          <w:p w14:paraId="65EB2DB1" w14:textId="77777777" w:rsidR="00B413FE" w:rsidRPr="002A5288" w:rsidRDefault="00B413FE" w:rsidP="00330823">
            <w:pPr>
              <w:snapToGrid w:val="0"/>
              <w:rPr>
                <w:sz w:val="16"/>
                <w:szCs w:val="16"/>
              </w:rPr>
            </w:pPr>
            <w:r w:rsidRPr="002A5288">
              <w:rPr>
                <w:sz w:val="16"/>
                <w:szCs w:val="16"/>
              </w:rPr>
              <w:t>The use for which the dataset is intended</w:t>
            </w:r>
          </w:p>
        </w:tc>
        <w:tc>
          <w:tcPr>
            <w:tcW w:w="804" w:type="dxa"/>
            <w:vAlign w:val="center"/>
          </w:tcPr>
          <w:p w14:paraId="0A44C26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AE3DBB8" w14:textId="77777777" w:rsidR="00B413FE" w:rsidRPr="00231701" w:rsidRDefault="00B413FE" w:rsidP="00330823">
            <w:pPr>
              <w:rPr>
                <w:rFonts w:ascii="Calibri" w:hAnsi="Calibri"/>
                <w:color w:val="000000"/>
                <w:sz w:val="16"/>
                <w:szCs w:val="16"/>
              </w:rPr>
            </w:pPr>
            <w:r w:rsidRPr="00231701">
              <w:rPr>
                <w:rFonts w:ascii="Calibri" w:hAnsi="Calibri"/>
                <w:color w:val="000000"/>
                <w:sz w:val="16"/>
                <w:szCs w:val="16"/>
              </w:rPr>
              <w:t>MD_USAGE&gt;specificUsage (character string)</w:t>
            </w:r>
          </w:p>
          <w:p w14:paraId="6270C894" w14:textId="77777777" w:rsidR="00B413FE" w:rsidRPr="000F7AA3" w:rsidRDefault="00B413FE" w:rsidP="00330823">
            <w:pPr>
              <w:snapToGrid w:val="0"/>
              <w:rPr>
                <w:sz w:val="16"/>
                <w:szCs w:val="16"/>
                <w:lang w:val="fr-CA"/>
                <w:rPrChange w:id="599" w:author="Eivind Mong" w:date="2018-06-19T14:11:00Z">
                  <w:rPr>
                    <w:sz w:val="16"/>
                    <w:szCs w:val="16"/>
                  </w:rPr>
                </w:rPrChange>
              </w:rPr>
            </w:pPr>
            <w:r w:rsidRPr="00A21710">
              <w:rPr>
                <w:rFonts w:cs="Arial"/>
                <w:sz w:val="16"/>
                <w:szCs w:val="16"/>
                <w:lang w:val="fr-FR"/>
              </w:rPr>
              <w:t>MD_USAGE&gt;userContactInfo (CI_ResponsibleParty)</w:t>
            </w:r>
          </w:p>
        </w:tc>
        <w:tc>
          <w:tcPr>
            <w:tcW w:w="3060" w:type="dxa"/>
            <w:vAlign w:val="center"/>
          </w:tcPr>
          <w:p w14:paraId="1BCBD273" w14:textId="412BF871" w:rsidR="00B413FE" w:rsidRPr="002A5288" w:rsidRDefault="000F7AA3" w:rsidP="00330823">
            <w:pPr>
              <w:snapToGrid w:val="0"/>
              <w:rPr>
                <w:sz w:val="16"/>
                <w:szCs w:val="16"/>
              </w:rPr>
            </w:pPr>
            <w:ins w:id="600" w:author="Eivind Mong" w:date="2018-06-19T14:10:00Z">
              <w:r w:rsidRPr="000F7AA3">
                <w:rPr>
                  <w:sz w:val="16"/>
                  <w:szCs w:val="16"/>
                </w:rPr>
                <w:t>For navigation through &lt;name of UKCM zone&gt; by &lt;vessel name&gt;</w:t>
              </w:r>
              <w:r>
                <w:rPr>
                  <w:sz w:val="16"/>
                  <w:szCs w:val="16"/>
                </w:rPr>
                <w:t>.</w:t>
              </w:r>
            </w:ins>
          </w:p>
        </w:tc>
      </w:tr>
      <w:tr w:rsidR="00B413FE" w:rsidRPr="002A5288" w14:paraId="07F2F8FE" w14:textId="77777777" w:rsidTr="00330823">
        <w:trPr>
          <w:trHeight w:val="326"/>
        </w:trPr>
        <w:tc>
          <w:tcPr>
            <w:tcW w:w="3060" w:type="dxa"/>
            <w:vAlign w:val="center"/>
          </w:tcPr>
          <w:p w14:paraId="62F233BB" w14:textId="6467A755" w:rsidR="00B413FE" w:rsidRPr="002A5288" w:rsidRDefault="00B413FE" w:rsidP="00330823">
            <w:pPr>
              <w:snapToGrid w:val="0"/>
              <w:rPr>
                <w:sz w:val="16"/>
                <w:szCs w:val="16"/>
              </w:rPr>
            </w:pPr>
            <w:commentRangeStart w:id="601"/>
            <w:del w:id="602" w:author="Eivind Mong" w:date="2018-06-19T14:14:00Z">
              <w:r w:rsidRPr="002A5288" w:rsidDel="000F7AA3">
                <w:rPr>
                  <w:sz w:val="16"/>
                  <w:szCs w:val="16"/>
                </w:rPr>
                <w:delText>editionNumber</w:delText>
              </w:r>
            </w:del>
          </w:p>
        </w:tc>
        <w:tc>
          <w:tcPr>
            <w:tcW w:w="3420" w:type="dxa"/>
            <w:vAlign w:val="center"/>
          </w:tcPr>
          <w:p w14:paraId="00B77011" w14:textId="5CF2A9C4" w:rsidR="00B413FE" w:rsidRPr="002A5288" w:rsidRDefault="00B413FE" w:rsidP="00330823">
            <w:pPr>
              <w:snapToGrid w:val="0"/>
              <w:rPr>
                <w:sz w:val="16"/>
                <w:szCs w:val="16"/>
              </w:rPr>
            </w:pPr>
            <w:del w:id="603" w:author="Eivind Mong" w:date="2018-06-19T14:14:00Z">
              <w:r w:rsidRPr="002A5288" w:rsidDel="000F7AA3">
                <w:rPr>
                  <w:sz w:val="16"/>
                  <w:szCs w:val="16"/>
                </w:rPr>
                <w:delText>The edition number of the dataset</w:delText>
              </w:r>
            </w:del>
          </w:p>
        </w:tc>
        <w:tc>
          <w:tcPr>
            <w:tcW w:w="804" w:type="dxa"/>
            <w:vAlign w:val="center"/>
          </w:tcPr>
          <w:p w14:paraId="1852FB91" w14:textId="0CE8E054" w:rsidR="00B413FE" w:rsidRPr="002A5288" w:rsidRDefault="00B413FE" w:rsidP="00330823">
            <w:pPr>
              <w:snapToGrid w:val="0"/>
              <w:jc w:val="center"/>
              <w:rPr>
                <w:sz w:val="16"/>
                <w:szCs w:val="16"/>
              </w:rPr>
            </w:pPr>
            <w:commentRangeStart w:id="604"/>
            <w:del w:id="605" w:author="Eivind Mong" w:date="2018-06-19T14:14:00Z">
              <w:r w:rsidRPr="002A5288" w:rsidDel="000F7AA3">
                <w:rPr>
                  <w:sz w:val="16"/>
                  <w:szCs w:val="16"/>
                </w:rPr>
                <w:delText>1</w:delText>
              </w:r>
              <w:commentRangeEnd w:id="604"/>
              <w:r w:rsidR="004B6869" w:rsidDel="000F7AA3">
                <w:rPr>
                  <w:rStyle w:val="CommentReference"/>
                </w:rPr>
                <w:commentReference w:id="604"/>
              </w:r>
            </w:del>
          </w:p>
        </w:tc>
        <w:tc>
          <w:tcPr>
            <w:tcW w:w="2436" w:type="dxa"/>
            <w:vAlign w:val="center"/>
          </w:tcPr>
          <w:p w14:paraId="4289B6C7" w14:textId="1F53738F" w:rsidR="00B413FE" w:rsidRPr="002A5288" w:rsidRDefault="00B413FE" w:rsidP="00330823">
            <w:pPr>
              <w:snapToGrid w:val="0"/>
              <w:rPr>
                <w:sz w:val="16"/>
                <w:szCs w:val="16"/>
              </w:rPr>
            </w:pPr>
            <w:del w:id="606" w:author="Eivind Mong" w:date="2018-06-19T14:14:00Z">
              <w:r w:rsidRPr="002A5288" w:rsidDel="000F7AA3">
                <w:rPr>
                  <w:sz w:val="16"/>
                  <w:szCs w:val="16"/>
                </w:rPr>
                <w:delText>CharacterString</w:delText>
              </w:r>
            </w:del>
          </w:p>
        </w:tc>
        <w:tc>
          <w:tcPr>
            <w:tcW w:w="3060" w:type="dxa"/>
            <w:vAlign w:val="center"/>
          </w:tcPr>
          <w:p w14:paraId="3835D21D" w14:textId="7C6BCB9D" w:rsidR="00B413FE" w:rsidRPr="002A5288" w:rsidDel="000F7AA3" w:rsidRDefault="00B413FE" w:rsidP="00330823">
            <w:pPr>
              <w:snapToGrid w:val="0"/>
              <w:rPr>
                <w:del w:id="607" w:author="Eivind Mong" w:date="2018-06-19T14:14:00Z"/>
                <w:rFonts w:eastAsia="Times New Roman"/>
                <w:sz w:val="16"/>
                <w:szCs w:val="16"/>
              </w:rPr>
            </w:pPr>
            <w:del w:id="608" w:author="Eivind Mong" w:date="2018-06-19T14:14:00Z">
              <w:r w:rsidRPr="002A5288" w:rsidDel="000F7AA3">
                <w:rPr>
                  <w:rFonts w:eastAsia="Times New Roman"/>
                  <w:sz w:val="16"/>
                  <w:szCs w:val="16"/>
                </w:rPr>
                <w:delText>when a data set is initially created, the edition number 1 is assigned to it. The edition number is increased by 1 at each new edition. Edition number remains</w:delText>
              </w:r>
            </w:del>
          </w:p>
          <w:p w14:paraId="03CA6E37" w14:textId="4E6F4FC1" w:rsidR="00B413FE" w:rsidRPr="002A5288" w:rsidRDefault="00B413FE" w:rsidP="00330823">
            <w:pPr>
              <w:rPr>
                <w:rFonts w:eastAsia="Times New Roman"/>
                <w:sz w:val="16"/>
                <w:szCs w:val="16"/>
              </w:rPr>
            </w:pPr>
            <w:del w:id="609" w:author="Eivind Mong" w:date="2018-06-19T14:14:00Z">
              <w:r w:rsidRPr="002A5288" w:rsidDel="000F7AA3">
                <w:rPr>
                  <w:rFonts w:eastAsia="Times New Roman"/>
                  <w:sz w:val="16"/>
                  <w:szCs w:val="16"/>
                </w:rPr>
                <w:delText>the same for a re-issue.</w:delText>
              </w:r>
            </w:del>
          </w:p>
        </w:tc>
      </w:tr>
      <w:tr w:rsidR="00B413FE" w:rsidRPr="002A5288" w14:paraId="4B5B56D0" w14:textId="77777777" w:rsidTr="00330823">
        <w:trPr>
          <w:trHeight w:val="326"/>
        </w:trPr>
        <w:tc>
          <w:tcPr>
            <w:tcW w:w="3060" w:type="dxa"/>
            <w:vAlign w:val="center"/>
          </w:tcPr>
          <w:p w14:paraId="0F46E6EB" w14:textId="5B9B6F19" w:rsidR="00B413FE" w:rsidRPr="002A5288" w:rsidRDefault="00B413FE" w:rsidP="00330823">
            <w:pPr>
              <w:snapToGrid w:val="0"/>
              <w:rPr>
                <w:sz w:val="16"/>
                <w:szCs w:val="16"/>
              </w:rPr>
            </w:pPr>
            <w:del w:id="610" w:author="Eivind Mong" w:date="2018-06-19T14:14:00Z">
              <w:r w:rsidRPr="002A5288" w:rsidDel="000F7AA3">
                <w:rPr>
                  <w:sz w:val="16"/>
                  <w:szCs w:val="16"/>
                </w:rPr>
                <w:delText>updateNumber</w:delText>
              </w:r>
            </w:del>
          </w:p>
        </w:tc>
        <w:tc>
          <w:tcPr>
            <w:tcW w:w="3420" w:type="dxa"/>
            <w:vAlign w:val="center"/>
          </w:tcPr>
          <w:p w14:paraId="2E157327" w14:textId="009B29B3" w:rsidR="00B413FE" w:rsidRPr="002A5288" w:rsidRDefault="00B413FE" w:rsidP="00330823">
            <w:pPr>
              <w:snapToGrid w:val="0"/>
              <w:rPr>
                <w:sz w:val="16"/>
                <w:szCs w:val="16"/>
              </w:rPr>
            </w:pPr>
            <w:del w:id="611" w:author="Eivind Mong" w:date="2018-06-19T14:14:00Z">
              <w:r w:rsidRPr="002A5288" w:rsidDel="000F7AA3">
                <w:rPr>
                  <w:sz w:val="16"/>
                  <w:szCs w:val="16"/>
                </w:rPr>
                <w:delText>Update number assigned to the dataset and increased by one for each subsequent update</w:delText>
              </w:r>
            </w:del>
          </w:p>
        </w:tc>
        <w:tc>
          <w:tcPr>
            <w:tcW w:w="804" w:type="dxa"/>
            <w:vAlign w:val="center"/>
          </w:tcPr>
          <w:p w14:paraId="07EF7856" w14:textId="4D563E27" w:rsidR="00B413FE" w:rsidRPr="002A5288" w:rsidRDefault="00B413FE" w:rsidP="00330823">
            <w:pPr>
              <w:snapToGrid w:val="0"/>
              <w:jc w:val="center"/>
              <w:rPr>
                <w:sz w:val="16"/>
                <w:szCs w:val="16"/>
              </w:rPr>
            </w:pPr>
            <w:commentRangeStart w:id="612"/>
            <w:del w:id="613" w:author="Eivind Mong" w:date="2018-06-19T14:14:00Z">
              <w:r w:rsidRPr="002A5288" w:rsidDel="000F7AA3">
                <w:rPr>
                  <w:sz w:val="16"/>
                  <w:szCs w:val="16"/>
                </w:rPr>
                <w:delText>1</w:delText>
              </w:r>
              <w:commentRangeEnd w:id="612"/>
              <w:r w:rsidR="00EF6E48" w:rsidDel="000F7AA3">
                <w:rPr>
                  <w:rStyle w:val="CommentReference"/>
                </w:rPr>
                <w:commentReference w:id="612"/>
              </w:r>
            </w:del>
          </w:p>
        </w:tc>
        <w:tc>
          <w:tcPr>
            <w:tcW w:w="2436" w:type="dxa"/>
            <w:vAlign w:val="center"/>
          </w:tcPr>
          <w:p w14:paraId="08E83491" w14:textId="4FF059EE" w:rsidR="00B413FE" w:rsidRPr="002A5288" w:rsidRDefault="00B413FE" w:rsidP="00330823">
            <w:pPr>
              <w:snapToGrid w:val="0"/>
              <w:rPr>
                <w:sz w:val="16"/>
                <w:szCs w:val="16"/>
              </w:rPr>
            </w:pPr>
            <w:del w:id="614" w:author="Eivind Mong" w:date="2018-06-19T14:14:00Z">
              <w:r w:rsidRPr="002A5288" w:rsidDel="000F7AA3">
                <w:rPr>
                  <w:sz w:val="16"/>
                  <w:szCs w:val="16"/>
                </w:rPr>
                <w:delText>CharacterString</w:delText>
              </w:r>
            </w:del>
          </w:p>
        </w:tc>
        <w:tc>
          <w:tcPr>
            <w:tcW w:w="3060" w:type="dxa"/>
            <w:vAlign w:val="center"/>
          </w:tcPr>
          <w:p w14:paraId="4F35506D" w14:textId="717B7F40" w:rsidR="00B413FE" w:rsidRPr="002A5288" w:rsidRDefault="00B413FE" w:rsidP="00330823">
            <w:pPr>
              <w:snapToGrid w:val="0"/>
              <w:rPr>
                <w:sz w:val="16"/>
                <w:szCs w:val="16"/>
              </w:rPr>
            </w:pPr>
            <w:del w:id="615" w:author="Eivind Mong" w:date="2018-06-19T14:14:00Z">
              <w:r w:rsidRPr="002A5288" w:rsidDel="000F7AA3">
                <w:rPr>
                  <w:sz w:val="16"/>
                  <w:szCs w:val="16"/>
                </w:rPr>
                <w:delText>Update number 0 is assigned to a new dataset.</w:delText>
              </w:r>
            </w:del>
          </w:p>
        </w:tc>
      </w:tr>
      <w:tr w:rsidR="00B413FE" w:rsidRPr="002A5288" w14:paraId="1F1F1AA8" w14:textId="77777777" w:rsidTr="00330823">
        <w:trPr>
          <w:trHeight w:val="155"/>
        </w:trPr>
        <w:tc>
          <w:tcPr>
            <w:tcW w:w="3060" w:type="dxa"/>
            <w:tcBorders>
              <w:bottom w:val="single" w:sz="4" w:space="0" w:color="000000"/>
            </w:tcBorders>
            <w:vAlign w:val="center"/>
          </w:tcPr>
          <w:p w14:paraId="0A1E5503" w14:textId="497A5BED" w:rsidR="00B413FE" w:rsidRPr="002A5288" w:rsidRDefault="00B413FE" w:rsidP="00330823">
            <w:pPr>
              <w:snapToGrid w:val="0"/>
              <w:rPr>
                <w:sz w:val="16"/>
                <w:szCs w:val="16"/>
              </w:rPr>
            </w:pPr>
            <w:del w:id="616" w:author="Eivind Mong" w:date="2018-06-19T14:12:00Z">
              <w:r w:rsidRPr="002A5288" w:rsidDel="000F7AA3">
                <w:rPr>
                  <w:sz w:val="16"/>
                  <w:szCs w:val="16"/>
                </w:rPr>
                <w:delText>updateApplicationDate</w:delText>
              </w:r>
            </w:del>
          </w:p>
        </w:tc>
        <w:tc>
          <w:tcPr>
            <w:tcW w:w="3420" w:type="dxa"/>
            <w:tcBorders>
              <w:bottom w:val="single" w:sz="4" w:space="0" w:color="000000"/>
            </w:tcBorders>
            <w:vAlign w:val="center"/>
          </w:tcPr>
          <w:p w14:paraId="26D6B80D" w14:textId="26D97255" w:rsidR="00B413FE" w:rsidRPr="002A5288" w:rsidDel="000F7AA3" w:rsidRDefault="00B413FE" w:rsidP="00795958">
            <w:pPr>
              <w:snapToGrid w:val="0"/>
              <w:rPr>
                <w:del w:id="617" w:author="Eivind Mong" w:date="2018-06-19T14:12:00Z"/>
                <w:rFonts w:eastAsia="Times New Roman"/>
                <w:sz w:val="16"/>
                <w:szCs w:val="16"/>
              </w:rPr>
            </w:pPr>
            <w:del w:id="618" w:author="Eivind Mong" w:date="2018-06-19T14:12:00Z">
              <w:r w:rsidRPr="002A5288" w:rsidDel="000F7AA3">
                <w:rPr>
                  <w:rFonts w:eastAsia="Times New Roman"/>
                  <w:sz w:val="16"/>
                  <w:szCs w:val="16"/>
                </w:rPr>
                <w:delText>this date is only used for the base cell files (i.e. new data sets, re-issue and new</w:delText>
              </w:r>
              <w:r w:rsidR="00BD11C7" w:rsidDel="000F7AA3">
                <w:rPr>
                  <w:rFonts w:eastAsia="Times New Roman"/>
                  <w:sz w:val="16"/>
                  <w:szCs w:val="16"/>
                </w:rPr>
                <w:delText xml:space="preserve"> </w:delText>
              </w:r>
              <w:r w:rsidRPr="002A5288" w:rsidDel="000F7AA3">
                <w:rPr>
                  <w:rFonts w:eastAsia="Times New Roman"/>
                  <w:sz w:val="16"/>
                  <w:szCs w:val="16"/>
                </w:rPr>
                <w:delText>edition), not update cell files. All updates dated on or before this date must have</w:delText>
              </w:r>
            </w:del>
          </w:p>
          <w:p w14:paraId="165FA444" w14:textId="5620F596" w:rsidR="00B413FE" w:rsidRPr="002A5288" w:rsidRDefault="00B413FE" w:rsidP="00330823">
            <w:pPr>
              <w:rPr>
                <w:rFonts w:eastAsia="Times New Roman"/>
                <w:sz w:val="16"/>
                <w:szCs w:val="16"/>
              </w:rPr>
            </w:pPr>
            <w:del w:id="619" w:author="Eivind Mong" w:date="2018-06-19T14:12:00Z">
              <w:r w:rsidRPr="002A5288" w:rsidDel="000F7AA3">
                <w:rPr>
                  <w:rFonts w:eastAsia="Times New Roman"/>
                  <w:sz w:val="16"/>
                  <w:szCs w:val="16"/>
                </w:rPr>
                <w:delText>been applied by the producer</w:delText>
              </w:r>
            </w:del>
          </w:p>
        </w:tc>
        <w:tc>
          <w:tcPr>
            <w:tcW w:w="804" w:type="dxa"/>
            <w:tcBorders>
              <w:bottom w:val="single" w:sz="4" w:space="0" w:color="000000"/>
            </w:tcBorders>
            <w:vAlign w:val="center"/>
          </w:tcPr>
          <w:p w14:paraId="6E2D7A80" w14:textId="76374055" w:rsidR="00B413FE" w:rsidRPr="002A5288" w:rsidRDefault="00B413FE" w:rsidP="00330823">
            <w:pPr>
              <w:snapToGrid w:val="0"/>
              <w:jc w:val="center"/>
              <w:rPr>
                <w:sz w:val="16"/>
                <w:szCs w:val="16"/>
              </w:rPr>
            </w:pPr>
            <w:del w:id="620" w:author="Eivind Mong" w:date="2018-06-19T14:12:00Z">
              <w:r w:rsidRPr="002A5288" w:rsidDel="000F7AA3">
                <w:rPr>
                  <w:sz w:val="16"/>
                  <w:szCs w:val="16"/>
                </w:rPr>
                <w:delText>0..1</w:delText>
              </w:r>
            </w:del>
          </w:p>
        </w:tc>
        <w:tc>
          <w:tcPr>
            <w:tcW w:w="2436" w:type="dxa"/>
            <w:tcBorders>
              <w:bottom w:val="single" w:sz="4" w:space="0" w:color="000000"/>
            </w:tcBorders>
            <w:vAlign w:val="center"/>
          </w:tcPr>
          <w:p w14:paraId="61C16A5F" w14:textId="1F936FDD" w:rsidR="00B413FE" w:rsidRPr="002A5288" w:rsidRDefault="00B413FE" w:rsidP="00330823">
            <w:pPr>
              <w:snapToGrid w:val="0"/>
              <w:rPr>
                <w:sz w:val="16"/>
                <w:szCs w:val="16"/>
              </w:rPr>
            </w:pPr>
            <w:del w:id="621" w:author="Eivind Mong" w:date="2018-06-19T14:12:00Z">
              <w:r w:rsidRPr="002A5288" w:rsidDel="000F7AA3">
                <w:rPr>
                  <w:sz w:val="16"/>
                  <w:szCs w:val="16"/>
                </w:rPr>
                <w:delText>Date</w:delText>
              </w:r>
            </w:del>
            <w:commentRangeEnd w:id="601"/>
            <w:r w:rsidR="000F7AA3">
              <w:rPr>
                <w:rStyle w:val="CommentReference"/>
              </w:rPr>
              <w:commentReference w:id="601"/>
            </w:r>
          </w:p>
        </w:tc>
        <w:tc>
          <w:tcPr>
            <w:tcW w:w="3060" w:type="dxa"/>
            <w:tcBorders>
              <w:bottom w:val="single" w:sz="4" w:space="0" w:color="000000"/>
            </w:tcBorders>
            <w:vAlign w:val="center"/>
          </w:tcPr>
          <w:p w14:paraId="541AB1AD" w14:textId="77777777" w:rsidR="00B413FE" w:rsidRPr="002A5288" w:rsidRDefault="00B413FE" w:rsidP="00330823">
            <w:pPr>
              <w:snapToGrid w:val="0"/>
              <w:rPr>
                <w:sz w:val="16"/>
                <w:szCs w:val="16"/>
              </w:rPr>
            </w:pPr>
          </w:p>
        </w:tc>
      </w:tr>
      <w:tr w:rsidR="00B413FE" w:rsidRPr="002A5288" w14:paraId="26D4C2CD" w14:textId="77777777" w:rsidTr="00330823">
        <w:trPr>
          <w:trHeight w:val="171"/>
        </w:trPr>
        <w:tc>
          <w:tcPr>
            <w:tcW w:w="3060" w:type="dxa"/>
            <w:shd w:val="clear" w:color="auto" w:fill="auto"/>
            <w:vAlign w:val="center"/>
          </w:tcPr>
          <w:p w14:paraId="074E6C96" w14:textId="77777777" w:rsidR="00B413FE" w:rsidRPr="002A5288" w:rsidRDefault="00B413FE" w:rsidP="00330823">
            <w:pPr>
              <w:snapToGrid w:val="0"/>
              <w:rPr>
                <w:sz w:val="16"/>
                <w:szCs w:val="16"/>
              </w:rPr>
            </w:pPr>
            <w:r w:rsidRPr="002A5288">
              <w:rPr>
                <w:sz w:val="16"/>
                <w:szCs w:val="16"/>
              </w:rPr>
              <w:t>issueDate</w:t>
            </w:r>
          </w:p>
        </w:tc>
        <w:tc>
          <w:tcPr>
            <w:tcW w:w="3420" w:type="dxa"/>
            <w:shd w:val="clear" w:color="auto" w:fill="auto"/>
            <w:vAlign w:val="center"/>
          </w:tcPr>
          <w:p w14:paraId="66A869E4" w14:textId="77777777" w:rsidR="00B413FE" w:rsidRPr="002A5288" w:rsidRDefault="00B413FE" w:rsidP="00330823">
            <w:pPr>
              <w:snapToGrid w:val="0"/>
              <w:rPr>
                <w:rFonts w:eastAsia="Times New Roman"/>
                <w:sz w:val="16"/>
                <w:szCs w:val="16"/>
              </w:rPr>
            </w:pPr>
            <w:r w:rsidRPr="002A5288">
              <w:rPr>
                <w:rFonts w:eastAsia="Times New Roman"/>
                <w:sz w:val="16"/>
                <w:szCs w:val="16"/>
              </w:rPr>
              <w:t>date on which the data was made available by the data producer</w:t>
            </w:r>
          </w:p>
        </w:tc>
        <w:tc>
          <w:tcPr>
            <w:tcW w:w="804" w:type="dxa"/>
            <w:shd w:val="clear" w:color="auto" w:fill="auto"/>
            <w:vAlign w:val="center"/>
          </w:tcPr>
          <w:p w14:paraId="65F340E5"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400D6EB4" w14:textId="77777777" w:rsidR="00B413FE" w:rsidRPr="002A5288" w:rsidRDefault="00B413FE" w:rsidP="00330823">
            <w:pPr>
              <w:snapToGrid w:val="0"/>
              <w:rPr>
                <w:sz w:val="16"/>
                <w:szCs w:val="16"/>
              </w:rPr>
            </w:pPr>
            <w:r w:rsidRPr="002A5288">
              <w:rPr>
                <w:sz w:val="16"/>
                <w:szCs w:val="16"/>
              </w:rPr>
              <w:t>Date</w:t>
            </w:r>
          </w:p>
        </w:tc>
        <w:tc>
          <w:tcPr>
            <w:tcW w:w="3060" w:type="dxa"/>
            <w:shd w:val="clear" w:color="auto" w:fill="auto"/>
            <w:vAlign w:val="center"/>
          </w:tcPr>
          <w:p w14:paraId="5E5CBD3D" w14:textId="77777777" w:rsidR="00B413FE" w:rsidRPr="002A5288" w:rsidRDefault="00B413FE" w:rsidP="00330823">
            <w:pPr>
              <w:snapToGrid w:val="0"/>
              <w:rPr>
                <w:sz w:val="16"/>
                <w:szCs w:val="16"/>
              </w:rPr>
            </w:pPr>
          </w:p>
        </w:tc>
      </w:tr>
      <w:tr w:rsidR="000F7AA3" w:rsidRPr="002A5288" w14:paraId="78DD676A" w14:textId="77777777" w:rsidTr="009D231C">
        <w:trPr>
          <w:trHeight w:val="171"/>
          <w:ins w:id="622" w:author="Eivind Mong" w:date="2018-06-19T14:13:00Z"/>
        </w:trPr>
        <w:tc>
          <w:tcPr>
            <w:tcW w:w="3060" w:type="dxa"/>
            <w:shd w:val="clear" w:color="auto" w:fill="auto"/>
            <w:vAlign w:val="center"/>
          </w:tcPr>
          <w:p w14:paraId="0678FB5A" w14:textId="3D4D1069" w:rsidR="000F7AA3" w:rsidRPr="002A5288" w:rsidRDefault="000F7AA3" w:rsidP="000F7AA3">
            <w:pPr>
              <w:snapToGrid w:val="0"/>
              <w:rPr>
                <w:ins w:id="623" w:author="Eivind Mong" w:date="2018-06-19T14:13:00Z"/>
                <w:sz w:val="16"/>
                <w:szCs w:val="16"/>
              </w:rPr>
            </w:pPr>
            <w:commentRangeStart w:id="624"/>
            <w:ins w:id="625" w:author="Eivind Mong" w:date="2018-06-19T14:13:00Z">
              <w:r w:rsidRPr="002A5288">
                <w:rPr>
                  <w:sz w:val="16"/>
                  <w:szCs w:val="16"/>
                </w:rPr>
                <w:t>issue</w:t>
              </w:r>
              <w:r>
                <w:rPr>
                  <w:sz w:val="16"/>
                  <w:szCs w:val="16"/>
                </w:rPr>
                <w:t>Time</w:t>
              </w:r>
            </w:ins>
          </w:p>
        </w:tc>
        <w:tc>
          <w:tcPr>
            <w:tcW w:w="3420" w:type="dxa"/>
            <w:shd w:val="clear" w:color="auto" w:fill="auto"/>
            <w:vAlign w:val="center"/>
          </w:tcPr>
          <w:p w14:paraId="6A4F6670" w14:textId="7D18E973" w:rsidR="000F7AA3" w:rsidRPr="002A5288" w:rsidRDefault="000F7AA3" w:rsidP="009D231C">
            <w:pPr>
              <w:snapToGrid w:val="0"/>
              <w:rPr>
                <w:ins w:id="626" w:author="Eivind Mong" w:date="2018-06-19T14:13:00Z"/>
                <w:rFonts w:eastAsia="Times New Roman"/>
                <w:sz w:val="16"/>
                <w:szCs w:val="16"/>
              </w:rPr>
            </w:pPr>
            <w:ins w:id="627" w:author="Eivind Mong" w:date="2018-06-19T14:13:00Z">
              <w:r>
                <w:rPr>
                  <w:rFonts w:eastAsia="Times New Roman"/>
                  <w:sz w:val="16"/>
                  <w:szCs w:val="16"/>
                </w:rPr>
                <w:t>time</w:t>
              </w:r>
              <w:r w:rsidRPr="002A5288">
                <w:rPr>
                  <w:rFonts w:eastAsia="Times New Roman"/>
                  <w:sz w:val="16"/>
                  <w:szCs w:val="16"/>
                </w:rPr>
                <w:t xml:space="preserve"> on which the data was made available by the data producer</w:t>
              </w:r>
            </w:ins>
          </w:p>
        </w:tc>
        <w:tc>
          <w:tcPr>
            <w:tcW w:w="804" w:type="dxa"/>
            <w:shd w:val="clear" w:color="auto" w:fill="auto"/>
            <w:vAlign w:val="center"/>
          </w:tcPr>
          <w:p w14:paraId="0319C01E" w14:textId="77777777" w:rsidR="000F7AA3" w:rsidRPr="002A5288" w:rsidRDefault="000F7AA3" w:rsidP="009D231C">
            <w:pPr>
              <w:snapToGrid w:val="0"/>
              <w:jc w:val="center"/>
              <w:rPr>
                <w:ins w:id="628" w:author="Eivind Mong" w:date="2018-06-19T14:13:00Z"/>
                <w:sz w:val="16"/>
                <w:szCs w:val="16"/>
              </w:rPr>
            </w:pPr>
            <w:ins w:id="629" w:author="Eivind Mong" w:date="2018-06-19T14:13:00Z">
              <w:r w:rsidRPr="002A5288">
                <w:rPr>
                  <w:sz w:val="16"/>
                  <w:szCs w:val="16"/>
                </w:rPr>
                <w:t>1</w:t>
              </w:r>
            </w:ins>
          </w:p>
        </w:tc>
        <w:tc>
          <w:tcPr>
            <w:tcW w:w="2436" w:type="dxa"/>
            <w:shd w:val="clear" w:color="auto" w:fill="auto"/>
            <w:vAlign w:val="center"/>
          </w:tcPr>
          <w:p w14:paraId="0DEBE1D2" w14:textId="1B44DD91" w:rsidR="000F7AA3" w:rsidRPr="002A5288" w:rsidRDefault="000F7AA3" w:rsidP="009D231C">
            <w:pPr>
              <w:snapToGrid w:val="0"/>
              <w:rPr>
                <w:ins w:id="630" w:author="Eivind Mong" w:date="2018-06-19T14:13:00Z"/>
                <w:sz w:val="16"/>
                <w:szCs w:val="16"/>
              </w:rPr>
            </w:pPr>
            <w:ins w:id="631" w:author="Eivind Mong" w:date="2018-06-19T14:13:00Z">
              <w:r>
                <w:rPr>
                  <w:sz w:val="16"/>
                  <w:szCs w:val="16"/>
                </w:rPr>
                <w:t>Time</w:t>
              </w:r>
            </w:ins>
            <w:commentRangeEnd w:id="624"/>
            <w:ins w:id="632" w:author="Eivind Mong" w:date="2018-06-19T14:14:00Z">
              <w:r>
                <w:rPr>
                  <w:rStyle w:val="CommentReference"/>
                </w:rPr>
                <w:commentReference w:id="624"/>
              </w:r>
            </w:ins>
          </w:p>
        </w:tc>
        <w:tc>
          <w:tcPr>
            <w:tcW w:w="3060" w:type="dxa"/>
            <w:shd w:val="clear" w:color="auto" w:fill="auto"/>
            <w:vAlign w:val="center"/>
          </w:tcPr>
          <w:p w14:paraId="2D42DB22" w14:textId="77777777" w:rsidR="000F7AA3" w:rsidRPr="002A5288" w:rsidRDefault="000F7AA3" w:rsidP="009D231C">
            <w:pPr>
              <w:snapToGrid w:val="0"/>
              <w:rPr>
                <w:ins w:id="633" w:author="Eivind Mong" w:date="2018-06-19T14:13:00Z"/>
                <w:sz w:val="16"/>
                <w:szCs w:val="16"/>
              </w:rPr>
            </w:pPr>
          </w:p>
        </w:tc>
      </w:tr>
      <w:tr w:rsidR="00B413FE" w:rsidRPr="002A5288" w14:paraId="6059D08C" w14:textId="77777777" w:rsidTr="00330823">
        <w:trPr>
          <w:trHeight w:val="155"/>
        </w:trPr>
        <w:tc>
          <w:tcPr>
            <w:tcW w:w="3060" w:type="dxa"/>
            <w:shd w:val="clear" w:color="auto" w:fill="auto"/>
            <w:vAlign w:val="center"/>
          </w:tcPr>
          <w:p w14:paraId="4B41ECB1" w14:textId="77777777" w:rsidR="00B413FE" w:rsidRPr="002A5288" w:rsidRDefault="00B413FE" w:rsidP="00330823">
            <w:pPr>
              <w:snapToGrid w:val="0"/>
              <w:rPr>
                <w:sz w:val="16"/>
                <w:szCs w:val="16"/>
              </w:rPr>
            </w:pPr>
            <w:r w:rsidRPr="002A5288">
              <w:rPr>
                <w:sz w:val="16"/>
                <w:szCs w:val="16"/>
              </w:rPr>
              <w:t>productSpecification</w:t>
            </w:r>
          </w:p>
        </w:tc>
        <w:tc>
          <w:tcPr>
            <w:tcW w:w="3420" w:type="dxa"/>
            <w:shd w:val="clear" w:color="auto" w:fill="auto"/>
            <w:vAlign w:val="center"/>
          </w:tcPr>
          <w:p w14:paraId="3B22214F" w14:textId="77777777" w:rsidR="00B413FE" w:rsidRPr="002A5288" w:rsidRDefault="00B413FE" w:rsidP="00330823">
            <w:pPr>
              <w:snapToGrid w:val="0"/>
              <w:rPr>
                <w:sz w:val="16"/>
                <w:szCs w:val="16"/>
              </w:rPr>
            </w:pPr>
            <w:r w:rsidRPr="002A5288">
              <w:rPr>
                <w:sz w:val="16"/>
                <w:szCs w:val="16"/>
              </w:rPr>
              <w:t>The product specification used to create this dataset</w:t>
            </w:r>
          </w:p>
        </w:tc>
        <w:tc>
          <w:tcPr>
            <w:tcW w:w="804" w:type="dxa"/>
            <w:shd w:val="clear" w:color="auto" w:fill="auto"/>
            <w:vAlign w:val="center"/>
          </w:tcPr>
          <w:p w14:paraId="2764B9D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5E39C398" w14:textId="77777777" w:rsidR="00B413FE" w:rsidRPr="002A5288" w:rsidRDefault="00B413FE" w:rsidP="00330823">
            <w:pPr>
              <w:snapToGrid w:val="0"/>
              <w:rPr>
                <w:sz w:val="16"/>
                <w:szCs w:val="16"/>
              </w:rPr>
            </w:pPr>
            <w:r w:rsidRPr="002A5288">
              <w:rPr>
                <w:sz w:val="16"/>
                <w:szCs w:val="16"/>
              </w:rPr>
              <w:t>S100_ProductSpecification</w:t>
            </w:r>
          </w:p>
        </w:tc>
        <w:tc>
          <w:tcPr>
            <w:tcW w:w="3060" w:type="dxa"/>
            <w:shd w:val="clear" w:color="auto" w:fill="auto"/>
            <w:vAlign w:val="center"/>
          </w:tcPr>
          <w:p w14:paraId="6911864B" w14:textId="77777777" w:rsidR="00B413FE" w:rsidRPr="002A5288" w:rsidRDefault="00B413FE" w:rsidP="00330823">
            <w:pPr>
              <w:snapToGrid w:val="0"/>
              <w:rPr>
                <w:sz w:val="16"/>
                <w:szCs w:val="16"/>
              </w:rPr>
            </w:pPr>
          </w:p>
        </w:tc>
      </w:tr>
      <w:tr w:rsidR="00B413FE" w:rsidRPr="002A5288" w14:paraId="07269F6F" w14:textId="77777777" w:rsidTr="00330823">
        <w:trPr>
          <w:trHeight w:val="155"/>
        </w:trPr>
        <w:tc>
          <w:tcPr>
            <w:tcW w:w="3060" w:type="dxa"/>
            <w:tcBorders>
              <w:bottom w:val="single" w:sz="4" w:space="0" w:color="000000"/>
            </w:tcBorders>
            <w:shd w:val="clear" w:color="auto" w:fill="auto"/>
            <w:vAlign w:val="center"/>
          </w:tcPr>
          <w:p w14:paraId="70A27AE0" w14:textId="77777777" w:rsidR="00B413FE" w:rsidRPr="002A5288" w:rsidRDefault="00B413FE" w:rsidP="00330823">
            <w:pPr>
              <w:snapToGrid w:val="0"/>
              <w:rPr>
                <w:sz w:val="16"/>
                <w:szCs w:val="16"/>
              </w:rPr>
            </w:pPr>
            <w:r w:rsidRPr="002A5288">
              <w:rPr>
                <w:sz w:val="16"/>
                <w:szCs w:val="16"/>
              </w:rPr>
              <w:t>producingAgency</w:t>
            </w:r>
          </w:p>
        </w:tc>
        <w:tc>
          <w:tcPr>
            <w:tcW w:w="3420" w:type="dxa"/>
            <w:tcBorders>
              <w:bottom w:val="single" w:sz="4" w:space="0" w:color="000000"/>
            </w:tcBorders>
            <w:shd w:val="clear" w:color="auto" w:fill="auto"/>
            <w:vAlign w:val="center"/>
          </w:tcPr>
          <w:p w14:paraId="2450D26C" w14:textId="77777777" w:rsidR="00B413FE" w:rsidRPr="00973CDB" w:rsidRDefault="00B413FE" w:rsidP="00330823">
            <w:pPr>
              <w:pStyle w:val="ISOComments"/>
              <w:spacing w:before="60" w:after="60" w:line="240" w:lineRule="auto"/>
              <w:rPr>
                <w:sz w:val="16"/>
                <w:szCs w:val="16"/>
                <w:lang w:val="en-CA"/>
              </w:rPr>
            </w:pPr>
            <w:r w:rsidRPr="00FD4D76">
              <w:rPr>
                <w:sz w:val="16"/>
                <w:szCs w:val="16"/>
                <w:lang w:val="en-CA"/>
              </w:rPr>
              <w:t>Agency responsible for producing the data</w:t>
            </w:r>
          </w:p>
        </w:tc>
        <w:tc>
          <w:tcPr>
            <w:tcW w:w="804" w:type="dxa"/>
            <w:tcBorders>
              <w:bottom w:val="single" w:sz="4" w:space="0" w:color="000000"/>
            </w:tcBorders>
            <w:shd w:val="clear" w:color="auto" w:fill="auto"/>
            <w:vAlign w:val="center"/>
          </w:tcPr>
          <w:p w14:paraId="4BA53434" w14:textId="77777777" w:rsidR="00B413FE" w:rsidRPr="002A5288" w:rsidRDefault="00B413FE" w:rsidP="00330823">
            <w:pPr>
              <w:snapToGrid w:val="0"/>
              <w:jc w:val="center"/>
              <w:rPr>
                <w:sz w:val="16"/>
                <w:szCs w:val="16"/>
              </w:rPr>
            </w:pPr>
            <w:r w:rsidRPr="002A5288">
              <w:rPr>
                <w:sz w:val="16"/>
                <w:szCs w:val="16"/>
              </w:rPr>
              <w:t>1</w:t>
            </w:r>
          </w:p>
        </w:tc>
        <w:tc>
          <w:tcPr>
            <w:tcW w:w="2436" w:type="dxa"/>
            <w:tcBorders>
              <w:bottom w:val="single" w:sz="4" w:space="0" w:color="000000"/>
            </w:tcBorders>
            <w:shd w:val="clear" w:color="auto" w:fill="auto"/>
            <w:vAlign w:val="center"/>
          </w:tcPr>
          <w:p w14:paraId="1BD086DC" w14:textId="77777777" w:rsidR="00B413FE" w:rsidRPr="002A5288" w:rsidRDefault="00B413FE" w:rsidP="00330823">
            <w:pPr>
              <w:snapToGrid w:val="0"/>
              <w:rPr>
                <w:sz w:val="16"/>
                <w:szCs w:val="16"/>
              </w:rPr>
            </w:pPr>
            <w:r w:rsidRPr="002A5288">
              <w:rPr>
                <w:sz w:val="16"/>
                <w:szCs w:val="16"/>
              </w:rPr>
              <w:t>CI_ResponsibleParty</w:t>
            </w:r>
          </w:p>
        </w:tc>
        <w:tc>
          <w:tcPr>
            <w:tcW w:w="3060" w:type="dxa"/>
            <w:tcBorders>
              <w:bottom w:val="single" w:sz="4" w:space="0" w:color="000000"/>
            </w:tcBorders>
            <w:shd w:val="clear" w:color="auto" w:fill="auto"/>
            <w:vAlign w:val="center"/>
          </w:tcPr>
          <w:p w14:paraId="29D262D7" w14:textId="77777777" w:rsidR="00B413FE" w:rsidRPr="002A5288" w:rsidRDefault="00B413FE" w:rsidP="00330823">
            <w:pPr>
              <w:snapToGrid w:val="0"/>
              <w:rPr>
                <w:sz w:val="16"/>
                <w:szCs w:val="16"/>
              </w:rPr>
            </w:pPr>
          </w:p>
        </w:tc>
      </w:tr>
      <w:tr w:rsidR="00B413FE" w:rsidRPr="002A5288" w14:paraId="3317B97E" w14:textId="77777777" w:rsidTr="00330823">
        <w:trPr>
          <w:trHeight w:val="155"/>
        </w:trPr>
        <w:tc>
          <w:tcPr>
            <w:tcW w:w="3060" w:type="dxa"/>
            <w:tcBorders>
              <w:bottom w:val="single" w:sz="4" w:space="0" w:color="000000"/>
            </w:tcBorders>
            <w:shd w:val="clear" w:color="auto" w:fill="auto"/>
            <w:vAlign w:val="center"/>
          </w:tcPr>
          <w:p w14:paraId="6FBF2A2E" w14:textId="77777777" w:rsidR="00B413FE" w:rsidRPr="002A5288" w:rsidRDefault="00B413FE" w:rsidP="00330823">
            <w:pPr>
              <w:snapToGrid w:val="0"/>
              <w:rPr>
                <w:sz w:val="16"/>
                <w:szCs w:val="16"/>
              </w:rPr>
            </w:pPr>
            <w:r>
              <w:rPr>
                <w:sz w:val="16"/>
                <w:szCs w:val="16"/>
              </w:rPr>
              <w:t>optimumD</w:t>
            </w:r>
            <w:r w:rsidRPr="002A5288">
              <w:rPr>
                <w:sz w:val="16"/>
                <w:szCs w:val="16"/>
              </w:rPr>
              <w:t>isplayScale</w:t>
            </w:r>
          </w:p>
        </w:tc>
        <w:tc>
          <w:tcPr>
            <w:tcW w:w="3420" w:type="dxa"/>
            <w:tcBorders>
              <w:bottom w:val="single" w:sz="4" w:space="0" w:color="000000"/>
            </w:tcBorders>
            <w:shd w:val="clear" w:color="auto" w:fill="auto"/>
            <w:vAlign w:val="center"/>
          </w:tcPr>
          <w:p w14:paraId="13C22425" w14:textId="77777777" w:rsidR="00B413FE" w:rsidRPr="002A5288" w:rsidRDefault="00B413FE" w:rsidP="00330823">
            <w:pPr>
              <w:snapToGrid w:val="0"/>
              <w:rPr>
                <w:sz w:val="16"/>
                <w:szCs w:val="16"/>
              </w:rPr>
            </w:pPr>
            <w:r>
              <w:rPr>
                <w:sz w:val="16"/>
                <w:szCs w:val="16"/>
              </w:rPr>
              <w:t>The scale with which the data is optimally displayed</w:t>
            </w:r>
            <w:r w:rsidRPr="002A5288">
              <w:rPr>
                <w:sz w:val="16"/>
                <w:szCs w:val="16"/>
              </w:rPr>
              <w:t xml:space="preserve"> </w:t>
            </w:r>
          </w:p>
        </w:tc>
        <w:tc>
          <w:tcPr>
            <w:tcW w:w="804" w:type="dxa"/>
            <w:tcBorders>
              <w:bottom w:val="single" w:sz="4" w:space="0" w:color="000000"/>
            </w:tcBorders>
            <w:shd w:val="clear" w:color="auto" w:fill="auto"/>
            <w:vAlign w:val="center"/>
          </w:tcPr>
          <w:p w14:paraId="19F1559E" w14:textId="77777777" w:rsidR="00B413FE" w:rsidRPr="002A5288" w:rsidRDefault="00B413FE" w:rsidP="00330823">
            <w:pPr>
              <w:snapToGrid w:val="0"/>
              <w:jc w:val="center"/>
              <w:rPr>
                <w:sz w:val="16"/>
                <w:szCs w:val="16"/>
              </w:rPr>
            </w:pPr>
            <w:r>
              <w:rPr>
                <w:sz w:val="16"/>
                <w:szCs w:val="16"/>
              </w:rPr>
              <w:t>0..</w:t>
            </w:r>
            <w:r w:rsidRPr="002A5288">
              <w:rPr>
                <w:sz w:val="16"/>
                <w:szCs w:val="16"/>
              </w:rPr>
              <w:t>1</w:t>
            </w:r>
          </w:p>
        </w:tc>
        <w:tc>
          <w:tcPr>
            <w:tcW w:w="2436" w:type="dxa"/>
            <w:tcBorders>
              <w:bottom w:val="single" w:sz="4" w:space="0" w:color="000000"/>
            </w:tcBorders>
            <w:shd w:val="clear" w:color="auto" w:fill="auto"/>
            <w:vAlign w:val="center"/>
          </w:tcPr>
          <w:p w14:paraId="5A6E4E63" w14:textId="77777777" w:rsidR="00B413FE" w:rsidRPr="002A5288" w:rsidRDefault="00B413FE" w:rsidP="00330823">
            <w:pPr>
              <w:snapToGrid w:val="0"/>
              <w:rPr>
                <w:sz w:val="16"/>
                <w:szCs w:val="16"/>
              </w:rPr>
            </w:pPr>
            <w:r>
              <w:rPr>
                <w:sz w:val="16"/>
                <w:szCs w:val="16"/>
              </w:rPr>
              <w:t>Integer</w:t>
            </w:r>
          </w:p>
        </w:tc>
        <w:tc>
          <w:tcPr>
            <w:tcW w:w="3060" w:type="dxa"/>
            <w:tcBorders>
              <w:bottom w:val="single" w:sz="4" w:space="0" w:color="000000"/>
            </w:tcBorders>
            <w:shd w:val="clear" w:color="auto" w:fill="auto"/>
            <w:vAlign w:val="center"/>
          </w:tcPr>
          <w:p w14:paraId="54C20A73" w14:textId="77777777" w:rsidR="00B413FE" w:rsidRPr="002A5288" w:rsidRDefault="00B413FE" w:rsidP="00330823">
            <w:pPr>
              <w:snapToGrid w:val="0"/>
              <w:rPr>
                <w:sz w:val="16"/>
                <w:szCs w:val="16"/>
              </w:rPr>
            </w:pPr>
            <w:r w:rsidRPr="002A5288">
              <w:rPr>
                <w:sz w:val="16"/>
                <w:szCs w:val="16"/>
              </w:rPr>
              <w:t>Example: A scale of 1:25000 is encoded as 25000</w:t>
            </w:r>
          </w:p>
        </w:tc>
      </w:tr>
      <w:tr w:rsidR="00B413FE" w:rsidRPr="002A5288" w14:paraId="40711A89" w14:textId="77777777" w:rsidTr="00330823">
        <w:trPr>
          <w:trHeight w:val="171"/>
        </w:trPr>
        <w:tc>
          <w:tcPr>
            <w:tcW w:w="3060" w:type="dxa"/>
            <w:shd w:val="clear" w:color="auto" w:fill="auto"/>
            <w:vAlign w:val="center"/>
          </w:tcPr>
          <w:p w14:paraId="3033D6D7" w14:textId="77777777" w:rsidR="00B413FE" w:rsidRPr="002A5288" w:rsidRDefault="00B413FE" w:rsidP="00330823">
            <w:pPr>
              <w:snapToGrid w:val="0"/>
              <w:rPr>
                <w:sz w:val="16"/>
                <w:szCs w:val="16"/>
              </w:rPr>
            </w:pPr>
            <w:r>
              <w:rPr>
                <w:sz w:val="16"/>
                <w:szCs w:val="16"/>
              </w:rPr>
              <w:t>maximumDisplayScale</w:t>
            </w:r>
          </w:p>
        </w:tc>
        <w:tc>
          <w:tcPr>
            <w:tcW w:w="3420" w:type="dxa"/>
            <w:shd w:val="clear" w:color="auto" w:fill="auto"/>
            <w:vAlign w:val="center"/>
          </w:tcPr>
          <w:p w14:paraId="4FC5B532" w14:textId="77777777" w:rsidR="00B413FE" w:rsidRPr="002A5288" w:rsidRDefault="00B413FE" w:rsidP="00330823">
            <w:pPr>
              <w:snapToGrid w:val="0"/>
              <w:rPr>
                <w:sz w:val="16"/>
                <w:szCs w:val="16"/>
              </w:rPr>
            </w:pPr>
            <w:r>
              <w:rPr>
                <w:sz w:val="16"/>
                <w:szCs w:val="16"/>
              </w:rPr>
              <w:t>The maximum scale with which the data is displayed</w:t>
            </w:r>
          </w:p>
        </w:tc>
        <w:tc>
          <w:tcPr>
            <w:tcW w:w="804" w:type="dxa"/>
            <w:shd w:val="clear" w:color="auto" w:fill="auto"/>
            <w:vAlign w:val="center"/>
          </w:tcPr>
          <w:p w14:paraId="6EC516C1"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auto"/>
            <w:vAlign w:val="center"/>
          </w:tcPr>
          <w:p w14:paraId="1A06D0EB" w14:textId="77777777" w:rsidR="00B413FE" w:rsidRPr="002A5288" w:rsidRDefault="00B413FE" w:rsidP="00330823">
            <w:pPr>
              <w:snapToGrid w:val="0"/>
              <w:rPr>
                <w:sz w:val="16"/>
                <w:szCs w:val="16"/>
              </w:rPr>
            </w:pPr>
            <w:r>
              <w:rPr>
                <w:sz w:val="16"/>
                <w:szCs w:val="16"/>
              </w:rPr>
              <w:t>Integer</w:t>
            </w:r>
          </w:p>
        </w:tc>
        <w:tc>
          <w:tcPr>
            <w:tcW w:w="3060" w:type="dxa"/>
            <w:shd w:val="clear" w:color="auto" w:fill="auto"/>
            <w:vAlign w:val="center"/>
          </w:tcPr>
          <w:p w14:paraId="128982F1" w14:textId="77777777" w:rsidR="00B413FE" w:rsidRPr="002A5288" w:rsidRDefault="00B413FE" w:rsidP="00330823">
            <w:pPr>
              <w:snapToGrid w:val="0"/>
              <w:rPr>
                <w:sz w:val="16"/>
                <w:szCs w:val="16"/>
              </w:rPr>
            </w:pPr>
          </w:p>
        </w:tc>
      </w:tr>
      <w:tr w:rsidR="00B413FE" w:rsidRPr="002A5288" w14:paraId="128675AB" w14:textId="77777777" w:rsidTr="00330823">
        <w:trPr>
          <w:trHeight w:val="171"/>
        </w:trPr>
        <w:tc>
          <w:tcPr>
            <w:tcW w:w="3060" w:type="dxa"/>
            <w:shd w:val="clear" w:color="auto" w:fill="FFFFFF"/>
            <w:vAlign w:val="center"/>
          </w:tcPr>
          <w:p w14:paraId="4E13E272" w14:textId="77777777" w:rsidR="00B413FE" w:rsidRPr="002A5288" w:rsidRDefault="00B413FE" w:rsidP="00330823">
            <w:pPr>
              <w:snapToGrid w:val="0"/>
              <w:rPr>
                <w:sz w:val="16"/>
                <w:szCs w:val="16"/>
              </w:rPr>
            </w:pPr>
            <w:r>
              <w:rPr>
                <w:sz w:val="16"/>
                <w:szCs w:val="16"/>
              </w:rPr>
              <w:t>minimumDisplayScale</w:t>
            </w:r>
          </w:p>
        </w:tc>
        <w:tc>
          <w:tcPr>
            <w:tcW w:w="3420" w:type="dxa"/>
            <w:shd w:val="clear" w:color="auto" w:fill="FFFFFF"/>
            <w:vAlign w:val="center"/>
          </w:tcPr>
          <w:p w14:paraId="6BE2FFBC" w14:textId="77777777" w:rsidR="00B413FE" w:rsidRPr="002A5288" w:rsidRDefault="00B413FE" w:rsidP="00330823">
            <w:pPr>
              <w:snapToGrid w:val="0"/>
              <w:rPr>
                <w:sz w:val="16"/>
                <w:szCs w:val="16"/>
              </w:rPr>
            </w:pPr>
            <w:r>
              <w:rPr>
                <w:sz w:val="16"/>
                <w:szCs w:val="16"/>
              </w:rPr>
              <w:t>The minimum scale with which the data is displayed</w:t>
            </w:r>
          </w:p>
        </w:tc>
        <w:tc>
          <w:tcPr>
            <w:tcW w:w="804" w:type="dxa"/>
            <w:shd w:val="clear" w:color="auto" w:fill="FFFFFF"/>
            <w:vAlign w:val="center"/>
          </w:tcPr>
          <w:p w14:paraId="7E79C4B5"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FFFFFF"/>
            <w:vAlign w:val="center"/>
          </w:tcPr>
          <w:p w14:paraId="207C45DF" w14:textId="77777777" w:rsidR="00B413FE" w:rsidRPr="002A5288" w:rsidRDefault="00B413FE" w:rsidP="00330823">
            <w:pPr>
              <w:snapToGrid w:val="0"/>
              <w:rPr>
                <w:sz w:val="16"/>
                <w:szCs w:val="16"/>
              </w:rPr>
            </w:pPr>
            <w:commentRangeStart w:id="634"/>
            <w:r>
              <w:rPr>
                <w:sz w:val="16"/>
                <w:szCs w:val="16"/>
              </w:rPr>
              <w:t>Integer</w:t>
            </w:r>
            <w:commentRangeEnd w:id="634"/>
            <w:r w:rsidR="00E10401">
              <w:rPr>
                <w:rStyle w:val="CommentReference"/>
              </w:rPr>
              <w:commentReference w:id="634"/>
            </w:r>
          </w:p>
        </w:tc>
        <w:tc>
          <w:tcPr>
            <w:tcW w:w="3060" w:type="dxa"/>
            <w:shd w:val="clear" w:color="auto" w:fill="FFFFFF"/>
            <w:vAlign w:val="center"/>
          </w:tcPr>
          <w:p w14:paraId="5A914810" w14:textId="77777777" w:rsidR="00B413FE" w:rsidRPr="002A5288" w:rsidRDefault="00B413FE" w:rsidP="00330823">
            <w:pPr>
              <w:snapToGrid w:val="0"/>
              <w:rPr>
                <w:sz w:val="16"/>
                <w:szCs w:val="16"/>
              </w:rPr>
            </w:pPr>
          </w:p>
        </w:tc>
      </w:tr>
      <w:tr w:rsidR="00B413FE" w:rsidRPr="002A5288" w14:paraId="05163471" w14:textId="77777777" w:rsidTr="00330823">
        <w:trPr>
          <w:trHeight w:val="155"/>
        </w:trPr>
        <w:tc>
          <w:tcPr>
            <w:tcW w:w="3060" w:type="dxa"/>
            <w:shd w:val="clear" w:color="auto" w:fill="FFFFFF"/>
            <w:vAlign w:val="center"/>
          </w:tcPr>
          <w:p w14:paraId="4B5CCB28" w14:textId="77777777" w:rsidR="00B413FE" w:rsidRPr="002A5288" w:rsidRDefault="00B413FE" w:rsidP="00330823">
            <w:pPr>
              <w:snapToGrid w:val="0"/>
              <w:rPr>
                <w:sz w:val="16"/>
                <w:szCs w:val="16"/>
              </w:rPr>
            </w:pPr>
            <w:r w:rsidRPr="002A5288">
              <w:rPr>
                <w:sz w:val="16"/>
                <w:szCs w:val="16"/>
              </w:rPr>
              <w:t>horizontalDatum</w:t>
            </w:r>
            <w:r>
              <w:rPr>
                <w:sz w:val="16"/>
                <w:szCs w:val="16"/>
              </w:rPr>
              <w:t>Reference</w:t>
            </w:r>
          </w:p>
        </w:tc>
        <w:tc>
          <w:tcPr>
            <w:tcW w:w="3420" w:type="dxa"/>
            <w:shd w:val="clear" w:color="auto" w:fill="FFFFFF"/>
            <w:vAlign w:val="center"/>
          </w:tcPr>
          <w:p w14:paraId="41EA938D" w14:textId="77777777" w:rsidR="00B413FE" w:rsidRPr="002A5288" w:rsidRDefault="00B413FE" w:rsidP="00330823">
            <w:pPr>
              <w:snapToGrid w:val="0"/>
              <w:rPr>
                <w:sz w:val="16"/>
                <w:szCs w:val="16"/>
              </w:rPr>
            </w:pPr>
            <w:r>
              <w:rPr>
                <w:sz w:val="16"/>
                <w:szCs w:val="16"/>
              </w:rPr>
              <w:t>Reference to the register from which the horizontal datum value is taken</w:t>
            </w:r>
          </w:p>
        </w:tc>
        <w:tc>
          <w:tcPr>
            <w:tcW w:w="804" w:type="dxa"/>
            <w:shd w:val="clear" w:color="auto" w:fill="FFFFFF"/>
            <w:vAlign w:val="center"/>
          </w:tcPr>
          <w:p w14:paraId="5F2B4FC7"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FFFFFF"/>
            <w:vAlign w:val="center"/>
          </w:tcPr>
          <w:p w14:paraId="1BA0710B" w14:textId="77777777" w:rsidR="00B413FE" w:rsidRPr="002A5288" w:rsidRDefault="00B413FE" w:rsidP="00330823">
            <w:pPr>
              <w:snapToGrid w:val="0"/>
              <w:rPr>
                <w:sz w:val="16"/>
                <w:szCs w:val="16"/>
              </w:rPr>
            </w:pPr>
            <w:r>
              <w:rPr>
                <w:sz w:val="16"/>
                <w:szCs w:val="16"/>
              </w:rPr>
              <w:t>characterString</w:t>
            </w:r>
          </w:p>
        </w:tc>
        <w:tc>
          <w:tcPr>
            <w:tcW w:w="3060" w:type="dxa"/>
            <w:shd w:val="clear" w:color="auto" w:fill="FFFFFF"/>
            <w:vAlign w:val="center"/>
          </w:tcPr>
          <w:p w14:paraId="751D6E1D" w14:textId="77777777" w:rsidR="00B413FE" w:rsidRPr="002A5288" w:rsidRDefault="00B413FE" w:rsidP="00330823">
            <w:pPr>
              <w:snapToGrid w:val="0"/>
              <w:rPr>
                <w:sz w:val="16"/>
                <w:szCs w:val="16"/>
              </w:rPr>
            </w:pPr>
            <w:r>
              <w:rPr>
                <w:sz w:val="16"/>
                <w:szCs w:val="16"/>
              </w:rPr>
              <w:t>EPSG</w:t>
            </w:r>
          </w:p>
        </w:tc>
      </w:tr>
      <w:tr w:rsidR="00B413FE" w:rsidRPr="002A5288" w14:paraId="0DB7D27E" w14:textId="77777777" w:rsidTr="00330823">
        <w:trPr>
          <w:trHeight w:val="155"/>
        </w:trPr>
        <w:tc>
          <w:tcPr>
            <w:tcW w:w="3060" w:type="dxa"/>
            <w:vAlign w:val="center"/>
          </w:tcPr>
          <w:p w14:paraId="3FE687BA" w14:textId="77777777" w:rsidR="00B413FE" w:rsidRPr="002A5288" w:rsidRDefault="00B413FE" w:rsidP="00330823">
            <w:pPr>
              <w:snapToGrid w:val="0"/>
              <w:rPr>
                <w:sz w:val="16"/>
                <w:szCs w:val="16"/>
              </w:rPr>
            </w:pPr>
            <w:r>
              <w:rPr>
                <w:sz w:val="16"/>
                <w:szCs w:val="16"/>
              </w:rPr>
              <w:t>horizontalDatumValue</w:t>
            </w:r>
          </w:p>
        </w:tc>
        <w:tc>
          <w:tcPr>
            <w:tcW w:w="3420" w:type="dxa"/>
            <w:vAlign w:val="center"/>
          </w:tcPr>
          <w:p w14:paraId="09F1B8A6" w14:textId="77777777" w:rsidR="00B413FE" w:rsidRDefault="00B413FE" w:rsidP="00330823">
            <w:pPr>
              <w:snapToGrid w:val="0"/>
              <w:rPr>
                <w:sz w:val="16"/>
                <w:szCs w:val="16"/>
              </w:rPr>
            </w:pPr>
            <w:r>
              <w:rPr>
                <w:sz w:val="16"/>
                <w:szCs w:val="16"/>
              </w:rPr>
              <w:t>Horizontal Datum of the entire dataset</w:t>
            </w:r>
          </w:p>
        </w:tc>
        <w:tc>
          <w:tcPr>
            <w:tcW w:w="804" w:type="dxa"/>
            <w:vAlign w:val="center"/>
          </w:tcPr>
          <w:p w14:paraId="19457620"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18D1577C" w14:textId="77777777" w:rsidR="00B413FE" w:rsidRDefault="00B413FE" w:rsidP="00330823">
            <w:pPr>
              <w:snapToGrid w:val="0"/>
              <w:rPr>
                <w:sz w:val="16"/>
                <w:szCs w:val="16"/>
              </w:rPr>
            </w:pPr>
            <w:r>
              <w:rPr>
                <w:sz w:val="16"/>
                <w:szCs w:val="16"/>
              </w:rPr>
              <w:t>Integer</w:t>
            </w:r>
          </w:p>
        </w:tc>
        <w:tc>
          <w:tcPr>
            <w:tcW w:w="3060" w:type="dxa"/>
            <w:vAlign w:val="center"/>
          </w:tcPr>
          <w:p w14:paraId="3215E9D1" w14:textId="77777777" w:rsidR="00B413FE" w:rsidRPr="002A5288" w:rsidRDefault="00B413FE" w:rsidP="00330823">
            <w:pPr>
              <w:snapToGrid w:val="0"/>
              <w:rPr>
                <w:sz w:val="16"/>
                <w:szCs w:val="16"/>
              </w:rPr>
            </w:pPr>
            <w:r w:rsidRPr="00DD7223">
              <w:rPr>
                <w:rFonts w:cs="Arial"/>
                <w:sz w:val="16"/>
                <w:szCs w:val="16"/>
              </w:rPr>
              <w:t>4326</w:t>
            </w:r>
          </w:p>
        </w:tc>
      </w:tr>
      <w:tr w:rsidR="00B413FE" w:rsidRPr="002A5288" w14:paraId="1116EEF1" w14:textId="77777777" w:rsidTr="00330823">
        <w:trPr>
          <w:trHeight w:val="171"/>
        </w:trPr>
        <w:tc>
          <w:tcPr>
            <w:tcW w:w="3060" w:type="dxa"/>
            <w:vAlign w:val="center"/>
          </w:tcPr>
          <w:p w14:paraId="6012DDE6" w14:textId="476EA924" w:rsidR="00B413FE" w:rsidRPr="002A5288" w:rsidRDefault="00B413FE" w:rsidP="00330823">
            <w:pPr>
              <w:snapToGrid w:val="0"/>
              <w:rPr>
                <w:sz w:val="16"/>
                <w:szCs w:val="16"/>
              </w:rPr>
            </w:pPr>
            <w:del w:id="635" w:author="Eivind Mong" w:date="2018-06-19T14:52:00Z">
              <w:r w:rsidRPr="002A5288" w:rsidDel="000A245A">
                <w:rPr>
                  <w:sz w:val="16"/>
                  <w:szCs w:val="16"/>
                </w:rPr>
                <w:delText>verticalDatum</w:delText>
              </w:r>
            </w:del>
          </w:p>
        </w:tc>
        <w:tc>
          <w:tcPr>
            <w:tcW w:w="3420" w:type="dxa"/>
            <w:vAlign w:val="center"/>
          </w:tcPr>
          <w:p w14:paraId="4ED7AE40" w14:textId="553AAF94" w:rsidR="00B413FE" w:rsidRPr="002A5288" w:rsidRDefault="00B413FE" w:rsidP="00330823">
            <w:pPr>
              <w:snapToGrid w:val="0"/>
              <w:rPr>
                <w:sz w:val="16"/>
                <w:szCs w:val="16"/>
              </w:rPr>
            </w:pPr>
            <w:del w:id="636" w:author="Eivind Mong" w:date="2018-06-19T14:52:00Z">
              <w:r w:rsidDel="000A245A">
                <w:rPr>
                  <w:sz w:val="16"/>
                  <w:szCs w:val="16"/>
                </w:rPr>
                <w:delText>Vertical Datum of the entire dataset</w:delText>
              </w:r>
            </w:del>
          </w:p>
        </w:tc>
        <w:tc>
          <w:tcPr>
            <w:tcW w:w="804" w:type="dxa"/>
            <w:vAlign w:val="center"/>
          </w:tcPr>
          <w:p w14:paraId="4344A418" w14:textId="0022E1BD" w:rsidR="00B413FE" w:rsidRPr="002A5288" w:rsidRDefault="00B413FE" w:rsidP="00330823">
            <w:pPr>
              <w:snapToGrid w:val="0"/>
              <w:jc w:val="center"/>
              <w:rPr>
                <w:sz w:val="16"/>
                <w:szCs w:val="16"/>
              </w:rPr>
            </w:pPr>
            <w:commentRangeStart w:id="637"/>
            <w:del w:id="638" w:author="Eivind Mong" w:date="2018-06-19T14:52:00Z">
              <w:r w:rsidRPr="002A5288" w:rsidDel="000A245A">
                <w:rPr>
                  <w:sz w:val="16"/>
                  <w:szCs w:val="16"/>
                </w:rPr>
                <w:delText>1</w:delText>
              </w:r>
              <w:commentRangeEnd w:id="637"/>
              <w:r w:rsidR="006A15A5" w:rsidDel="000A245A">
                <w:rPr>
                  <w:rStyle w:val="CommentReference"/>
                </w:rPr>
                <w:commentReference w:id="637"/>
              </w:r>
            </w:del>
          </w:p>
        </w:tc>
        <w:tc>
          <w:tcPr>
            <w:tcW w:w="2436" w:type="dxa"/>
            <w:vAlign w:val="center"/>
          </w:tcPr>
          <w:p w14:paraId="3B57F433" w14:textId="3E605907" w:rsidR="00B413FE" w:rsidRPr="002A5288" w:rsidRDefault="00B413FE" w:rsidP="00330823">
            <w:pPr>
              <w:snapToGrid w:val="0"/>
              <w:rPr>
                <w:sz w:val="16"/>
                <w:szCs w:val="16"/>
              </w:rPr>
            </w:pPr>
            <w:del w:id="639" w:author="Eivind Mong" w:date="2018-06-19T14:52:00Z">
              <w:r w:rsidDel="000A245A">
                <w:rPr>
                  <w:sz w:val="16"/>
                  <w:szCs w:val="16"/>
                </w:rPr>
                <w:delText>S100_VerticalAndSoundingDatum</w:delText>
              </w:r>
            </w:del>
          </w:p>
        </w:tc>
        <w:tc>
          <w:tcPr>
            <w:tcW w:w="3060" w:type="dxa"/>
            <w:vAlign w:val="center"/>
          </w:tcPr>
          <w:p w14:paraId="38402D4F" w14:textId="77777777" w:rsidR="00B413FE" w:rsidRPr="002A5288" w:rsidRDefault="00B413FE" w:rsidP="00330823">
            <w:pPr>
              <w:snapToGrid w:val="0"/>
              <w:rPr>
                <w:sz w:val="16"/>
                <w:szCs w:val="16"/>
              </w:rPr>
            </w:pPr>
          </w:p>
        </w:tc>
      </w:tr>
      <w:tr w:rsidR="00B413FE" w:rsidRPr="002A5288" w14:paraId="4DBE9FE4" w14:textId="77777777" w:rsidTr="00330823">
        <w:trPr>
          <w:trHeight w:val="155"/>
        </w:trPr>
        <w:tc>
          <w:tcPr>
            <w:tcW w:w="3060" w:type="dxa"/>
            <w:vAlign w:val="center"/>
          </w:tcPr>
          <w:p w14:paraId="37D952B7" w14:textId="2754B873" w:rsidR="00B413FE" w:rsidRPr="002A5288" w:rsidRDefault="00B413FE" w:rsidP="00330823">
            <w:pPr>
              <w:snapToGrid w:val="0"/>
              <w:rPr>
                <w:sz w:val="16"/>
                <w:szCs w:val="16"/>
              </w:rPr>
            </w:pPr>
            <w:del w:id="640" w:author="Eivind Mong" w:date="2018-06-19T14:53:00Z">
              <w:r w:rsidRPr="002A5288" w:rsidDel="000A245A">
                <w:rPr>
                  <w:sz w:val="16"/>
                  <w:szCs w:val="16"/>
                </w:rPr>
                <w:delText>soundingDatum</w:delText>
              </w:r>
            </w:del>
          </w:p>
        </w:tc>
        <w:tc>
          <w:tcPr>
            <w:tcW w:w="3420" w:type="dxa"/>
            <w:vAlign w:val="center"/>
          </w:tcPr>
          <w:p w14:paraId="2747150B" w14:textId="0E4C7C99" w:rsidR="00B413FE" w:rsidRPr="002A5288" w:rsidRDefault="00B413FE" w:rsidP="00330823">
            <w:pPr>
              <w:snapToGrid w:val="0"/>
              <w:rPr>
                <w:sz w:val="16"/>
                <w:szCs w:val="16"/>
              </w:rPr>
            </w:pPr>
            <w:del w:id="641" w:author="Eivind Mong" w:date="2018-06-19T14:53:00Z">
              <w:r w:rsidDel="000A245A">
                <w:rPr>
                  <w:sz w:val="16"/>
                  <w:szCs w:val="16"/>
                </w:rPr>
                <w:delText>Sounding Datum of the entire dataset</w:delText>
              </w:r>
            </w:del>
          </w:p>
        </w:tc>
        <w:tc>
          <w:tcPr>
            <w:tcW w:w="804" w:type="dxa"/>
            <w:vAlign w:val="center"/>
          </w:tcPr>
          <w:p w14:paraId="6CFF0350" w14:textId="33CB035B" w:rsidR="00B413FE" w:rsidRPr="002A5288" w:rsidRDefault="00B413FE" w:rsidP="00330823">
            <w:pPr>
              <w:snapToGrid w:val="0"/>
              <w:jc w:val="center"/>
              <w:rPr>
                <w:sz w:val="16"/>
                <w:szCs w:val="16"/>
              </w:rPr>
            </w:pPr>
            <w:commentRangeStart w:id="642"/>
            <w:del w:id="643" w:author="Eivind Mong" w:date="2018-06-19T14:53:00Z">
              <w:r w:rsidDel="000A245A">
                <w:rPr>
                  <w:sz w:val="16"/>
                  <w:szCs w:val="16"/>
                </w:rPr>
                <w:delText>1</w:delText>
              </w:r>
              <w:commentRangeEnd w:id="642"/>
              <w:r w:rsidR="006A15A5" w:rsidDel="000A245A">
                <w:rPr>
                  <w:rStyle w:val="CommentReference"/>
                </w:rPr>
                <w:commentReference w:id="642"/>
              </w:r>
            </w:del>
          </w:p>
        </w:tc>
        <w:tc>
          <w:tcPr>
            <w:tcW w:w="2436" w:type="dxa"/>
            <w:vAlign w:val="center"/>
          </w:tcPr>
          <w:p w14:paraId="0E2EF65F" w14:textId="67B9E62F" w:rsidR="00B413FE" w:rsidRPr="002A5288" w:rsidRDefault="00B413FE" w:rsidP="00330823">
            <w:pPr>
              <w:snapToGrid w:val="0"/>
              <w:rPr>
                <w:sz w:val="16"/>
                <w:szCs w:val="16"/>
              </w:rPr>
            </w:pPr>
            <w:del w:id="644" w:author="Eivind Mong" w:date="2018-06-19T14:53:00Z">
              <w:r w:rsidDel="000A245A">
                <w:rPr>
                  <w:sz w:val="16"/>
                  <w:szCs w:val="16"/>
                </w:rPr>
                <w:delText>S100_VerticalAndSoundingDatum</w:delText>
              </w:r>
            </w:del>
          </w:p>
        </w:tc>
        <w:tc>
          <w:tcPr>
            <w:tcW w:w="3060" w:type="dxa"/>
            <w:vAlign w:val="center"/>
          </w:tcPr>
          <w:p w14:paraId="3AAE59FA" w14:textId="77777777" w:rsidR="00B413FE" w:rsidRPr="002A5288" w:rsidRDefault="00B413FE" w:rsidP="00330823">
            <w:pPr>
              <w:snapToGrid w:val="0"/>
              <w:rPr>
                <w:sz w:val="16"/>
                <w:szCs w:val="16"/>
              </w:rPr>
            </w:pPr>
          </w:p>
        </w:tc>
      </w:tr>
      <w:tr w:rsidR="00B413FE" w:rsidRPr="002A5288" w14:paraId="6199B9DB" w14:textId="77777777" w:rsidTr="00330823">
        <w:trPr>
          <w:trHeight w:val="171"/>
        </w:trPr>
        <w:tc>
          <w:tcPr>
            <w:tcW w:w="3060" w:type="dxa"/>
            <w:vAlign w:val="center"/>
          </w:tcPr>
          <w:p w14:paraId="2508C007"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5BBB89FC"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44A960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30DFC542" w14:textId="77777777" w:rsidR="00B413FE" w:rsidRPr="002A5288" w:rsidRDefault="00B413FE" w:rsidP="00330823">
            <w:pPr>
              <w:snapToGrid w:val="0"/>
              <w:rPr>
                <w:sz w:val="16"/>
                <w:szCs w:val="16"/>
              </w:rPr>
            </w:pPr>
            <w:r w:rsidRPr="002A5288">
              <w:rPr>
                <w:sz w:val="16"/>
                <w:szCs w:val="16"/>
              </w:rPr>
              <w:t>S100_DataFormat</w:t>
            </w:r>
          </w:p>
        </w:tc>
        <w:tc>
          <w:tcPr>
            <w:tcW w:w="3060" w:type="dxa"/>
            <w:vAlign w:val="center"/>
          </w:tcPr>
          <w:p w14:paraId="139F4EAB" w14:textId="1807E6A3" w:rsidR="00B413FE" w:rsidRPr="002A5288" w:rsidRDefault="0062438A" w:rsidP="00330823">
            <w:pPr>
              <w:snapToGrid w:val="0"/>
              <w:rPr>
                <w:sz w:val="16"/>
                <w:szCs w:val="16"/>
              </w:rPr>
            </w:pPr>
            <w:ins w:id="645" w:author="Eivind Mong" w:date="2018-06-19T15:10:00Z">
              <w:r>
                <w:rPr>
                  <w:sz w:val="16"/>
                  <w:szCs w:val="16"/>
                </w:rPr>
                <w:t>Must be GML</w:t>
              </w:r>
            </w:ins>
          </w:p>
        </w:tc>
      </w:tr>
      <w:tr w:rsidR="00B413FE" w:rsidRPr="002A5288" w14:paraId="6AB4C9B4" w14:textId="77777777" w:rsidTr="00330823">
        <w:trPr>
          <w:trHeight w:val="326"/>
        </w:trPr>
        <w:tc>
          <w:tcPr>
            <w:tcW w:w="3060" w:type="dxa"/>
            <w:vAlign w:val="center"/>
          </w:tcPr>
          <w:p w14:paraId="617BE830"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69876D46" w14:textId="77777777" w:rsidR="00B413FE" w:rsidRPr="002A5288" w:rsidRDefault="00B413FE" w:rsidP="00330823">
            <w:pPr>
              <w:snapToGrid w:val="0"/>
              <w:rPr>
                <w:rFonts w:eastAsia="Times New Roman"/>
                <w:sz w:val="16"/>
                <w:szCs w:val="16"/>
              </w:rPr>
            </w:pPr>
            <w:r w:rsidRPr="002A5288">
              <w:rPr>
                <w:rFonts w:eastAsia="Times New Roman"/>
                <w:sz w:val="16"/>
                <w:szCs w:val="16"/>
              </w:rPr>
              <w:t>Encoding format other than those listed.</w:t>
            </w:r>
          </w:p>
        </w:tc>
        <w:tc>
          <w:tcPr>
            <w:tcW w:w="804" w:type="dxa"/>
            <w:vAlign w:val="center"/>
          </w:tcPr>
          <w:p w14:paraId="0B780F98"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17FAE2A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ED70A5A" w14:textId="77777777" w:rsidR="00B413FE" w:rsidRPr="002A5288" w:rsidRDefault="00B413FE" w:rsidP="00330823">
            <w:pPr>
              <w:snapToGrid w:val="0"/>
              <w:rPr>
                <w:sz w:val="16"/>
                <w:szCs w:val="16"/>
              </w:rPr>
            </w:pPr>
          </w:p>
        </w:tc>
      </w:tr>
      <w:tr w:rsidR="00B413FE" w:rsidRPr="002A5288" w14:paraId="6EF27D16" w14:textId="77777777" w:rsidTr="00330823">
        <w:trPr>
          <w:trHeight w:val="155"/>
        </w:trPr>
        <w:tc>
          <w:tcPr>
            <w:tcW w:w="3060" w:type="dxa"/>
            <w:vAlign w:val="center"/>
          </w:tcPr>
          <w:p w14:paraId="34AAE245" w14:textId="77777777" w:rsidR="00B413FE" w:rsidRPr="002A5288" w:rsidRDefault="00B413FE" w:rsidP="00330823">
            <w:pPr>
              <w:snapToGrid w:val="0"/>
              <w:rPr>
                <w:sz w:val="16"/>
                <w:szCs w:val="16"/>
              </w:rPr>
            </w:pPr>
            <w:r w:rsidRPr="002A5288">
              <w:rPr>
                <w:sz w:val="16"/>
                <w:szCs w:val="16"/>
              </w:rPr>
              <w:t>dataTypeVersion</w:t>
            </w:r>
          </w:p>
        </w:tc>
        <w:tc>
          <w:tcPr>
            <w:tcW w:w="3420" w:type="dxa"/>
            <w:vAlign w:val="center"/>
          </w:tcPr>
          <w:p w14:paraId="1AB74FC7" w14:textId="77777777" w:rsidR="00B413FE" w:rsidRPr="002A5288" w:rsidRDefault="00B413FE" w:rsidP="00330823">
            <w:pPr>
              <w:snapToGrid w:val="0"/>
              <w:rPr>
                <w:rFonts w:eastAsia="Times New Roman"/>
                <w:sz w:val="16"/>
                <w:szCs w:val="16"/>
              </w:rPr>
            </w:pPr>
            <w:r w:rsidRPr="002A5288">
              <w:rPr>
                <w:rFonts w:eastAsia="Times New Roman"/>
                <w:sz w:val="16"/>
                <w:szCs w:val="16"/>
              </w:rPr>
              <w:t>The version number of the dataType.</w:t>
            </w:r>
          </w:p>
        </w:tc>
        <w:tc>
          <w:tcPr>
            <w:tcW w:w="804" w:type="dxa"/>
            <w:vAlign w:val="center"/>
          </w:tcPr>
          <w:p w14:paraId="057C4F8D"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0D0487ED"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1DF4F51" w14:textId="1386EC57" w:rsidR="00B413FE" w:rsidRPr="002A5288" w:rsidRDefault="0062438A" w:rsidP="00330823">
            <w:pPr>
              <w:snapToGrid w:val="0"/>
              <w:rPr>
                <w:sz w:val="16"/>
                <w:szCs w:val="16"/>
              </w:rPr>
            </w:pPr>
            <w:ins w:id="646" w:author="Eivind Mong" w:date="2018-06-19T15:10:00Z">
              <w:r>
                <w:rPr>
                  <w:sz w:val="16"/>
                  <w:szCs w:val="16"/>
                </w:rPr>
                <w:t>3,2,1 S-100 4.0.0 Profile</w:t>
              </w:r>
            </w:ins>
          </w:p>
        </w:tc>
      </w:tr>
      <w:tr w:rsidR="00B413FE" w:rsidRPr="002A5288" w14:paraId="06971BD4" w14:textId="77777777" w:rsidTr="00330823">
        <w:trPr>
          <w:trHeight w:val="342"/>
        </w:trPr>
        <w:tc>
          <w:tcPr>
            <w:tcW w:w="3060" w:type="dxa"/>
            <w:vAlign w:val="center"/>
          </w:tcPr>
          <w:p w14:paraId="67B5AAB4" w14:textId="77777777" w:rsidR="00B413FE" w:rsidRPr="002A5288" w:rsidDel="00C90E29" w:rsidRDefault="00B413FE" w:rsidP="00330823">
            <w:pPr>
              <w:snapToGrid w:val="0"/>
              <w:rPr>
                <w:sz w:val="16"/>
                <w:szCs w:val="16"/>
              </w:rPr>
            </w:pPr>
            <w:r>
              <w:rPr>
                <w:sz w:val="16"/>
                <w:szCs w:val="16"/>
              </w:rPr>
              <w:t>dataCoverage</w:t>
            </w:r>
          </w:p>
        </w:tc>
        <w:tc>
          <w:tcPr>
            <w:tcW w:w="3420" w:type="dxa"/>
            <w:vAlign w:val="center"/>
          </w:tcPr>
          <w:p w14:paraId="3F62B9F2" w14:textId="77777777" w:rsidR="00B413FE" w:rsidRPr="002A5288" w:rsidDel="00C90E29" w:rsidRDefault="00B413FE" w:rsidP="00330823">
            <w:pPr>
              <w:snapToGrid w:val="0"/>
              <w:rPr>
                <w:rFonts w:eastAsia="Times New Roman"/>
                <w:sz w:val="16"/>
                <w:szCs w:val="16"/>
              </w:rPr>
            </w:pPr>
            <w:r>
              <w:rPr>
                <w:rFonts w:eastAsia="Times New Roman"/>
                <w:sz w:val="16"/>
                <w:szCs w:val="16"/>
              </w:rPr>
              <w:t>Provides information about data coverages within the dataset</w:t>
            </w:r>
          </w:p>
        </w:tc>
        <w:tc>
          <w:tcPr>
            <w:tcW w:w="804" w:type="dxa"/>
            <w:vAlign w:val="center"/>
          </w:tcPr>
          <w:p w14:paraId="49844ABC" w14:textId="77777777" w:rsidR="00B413FE" w:rsidDel="00C90E29" w:rsidRDefault="00B413FE" w:rsidP="00330823">
            <w:pPr>
              <w:snapToGrid w:val="0"/>
              <w:jc w:val="center"/>
              <w:rPr>
                <w:sz w:val="16"/>
                <w:szCs w:val="16"/>
              </w:rPr>
            </w:pPr>
            <w:r>
              <w:rPr>
                <w:sz w:val="16"/>
                <w:szCs w:val="16"/>
              </w:rPr>
              <w:t>1..*</w:t>
            </w:r>
          </w:p>
        </w:tc>
        <w:tc>
          <w:tcPr>
            <w:tcW w:w="2436" w:type="dxa"/>
            <w:vAlign w:val="center"/>
          </w:tcPr>
          <w:p w14:paraId="7333F59F" w14:textId="77777777" w:rsidR="00B413FE" w:rsidRPr="002A5288" w:rsidDel="00C90E29" w:rsidRDefault="00B413FE" w:rsidP="00330823">
            <w:pPr>
              <w:snapToGrid w:val="0"/>
              <w:rPr>
                <w:sz w:val="16"/>
                <w:szCs w:val="16"/>
              </w:rPr>
            </w:pPr>
            <w:r>
              <w:rPr>
                <w:sz w:val="16"/>
                <w:szCs w:val="16"/>
              </w:rPr>
              <w:t>S100_DataCoverage</w:t>
            </w:r>
          </w:p>
        </w:tc>
        <w:tc>
          <w:tcPr>
            <w:tcW w:w="3060" w:type="dxa"/>
            <w:vAlign w:val="center"/>
          </w:tcPr>
          <w:p w14:paraId="2B62C11C" w14:textId="77777777" w:rsidR="00B413FE" w:rsidRPr="002A5288" w:rsidDel="00C90E29" w:rsidRDefault="00B413FE" w:rsidP="00330823">
            <w:pPr>
              <w:snapToGrid w:val="0"/>
              <w:rPr>
                <w:sz w:val="16"/>
                <w:szCs w:val="16"/>
              </w:rPr>
            </w:pPr>
          </w:p>
        </w:tc>
      </w:tr>
      <w:tr w:rsidR="00B413FE" w:rsidRPr="002A5288" w14:paraId="27C61873" w14:textId="77777777" w:rsidTr="00330823">
        <w:trPr>
          <w:trHeight w:val="342"/>
        </w:trPr>
        <w:tc>
          <w:tcPr>
            <w:tcW w:w="3060" w:type="dxa"/>
            <w:vAlign w:val="center"/>
          </w:tcPr>
          <w:p w14:paraId="6E134085"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739F2A78" w14:textId="77777777" w:rsidR="00B413FE" w:rsidRPr="002A5288" w:rsidRDefault="00B413FE" w:rsidP="00330823">
            <w:pPr>
              <w:snapToGrid w:val="0"/>
              <w:rPr>
                <w:sz w:val="16"/>
                <w:szCs w:val="16"/>
              </w:rPr>
            </w:pPr>
            <w:r>
              <w:rPr>
                <w:sz w:val="16"/>
                <w:szCs w:val="16"/>
                <w:lang w:val="en-CA"/>
              </w:rPr>
              <w:t>any additional information</w:t>
            </w:r>
          </w:p>
        </w:tc>
        <w:tc>
          <w:tcPr>
            <w:tcW w:w="804" w:type="dxa"/>
            <w:vAlign w:val="center"/>
          </w:tcPr>
          <w:p w14:paraId="3C2D3D0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2E8BCE27"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4706B03" w14:textId="77777777" w:rsidR="00B413FE" w:rsidRPr="002A5288" w:rsidRDefault="00B413FE" w:rsidP="00330823">
            <w:pPr>
              <w:snapToGrid w:val="0"/>
              <w:rPr>
                <w:sz w:val="16"/>
                <w:szCs w:val="16"/>
              </w:rPr>
            </w:pPr>
          </w:p>
        </w:tc>
      </w:tr>
      <w:tr w:rsidR="00F806FF" w:rsidRPr="00F806FF" w14:paraId="1103A443" w14:textId="77777777" w:rsidTr="00330823">
        <w:trPr>
          <w:trHeight w:val="342"/>
          <w:ins w:id="647" w:author="Eivind Mong" w:date="2018-06-19T14:35:00Z"/>
        </w:trPr>
        <w:tc>
          <w:tcPr>
            <w:tcW w:w="3060" w:type="dxa"/>
            <w:vAlign w:val="center"/>
          </w:tcPr>
          <w:p w14:paraId="0EF37DF3" w14:textId="638AF1DF" w:rsidR="00F806FF" w:rsidRPr="00F806FF" w:rsidRDefault="00F806FF">
            <w:pPr>
              <w:snapToGrid w:val="0"/>
              <w:spacing w:line="240" w:lineRule="auto"/>
              <w:rPr>
                <w:ins w:id="648" w:author="Eivind Mong" w:date="2018-06-19T14:35:00Z"/>
                <w:sz w:val="16"/>
                <w:szCs w:val="16"/>
              </w:rPr>
              <w:pPrChange w:id="649" w:author="Eivind Mong" w:date="2018-06-19T14:36:00Z">
                <w:pPr>
                  <w:snapToGrid w:val="0"/>
                </w:pPr>
              </w:pPrChange>
            </w:pPr>
            <w:ins w:id="650" w:author="Eivind Mong" w:date="2018-06-19T14:35:00Z">
              <w:r w:rsidRPr="00F806FF">
                <w:rPr>
                  <w:sz w:val="16"/>
                  <w:szCs w:val="16"/>
                </w:rPr>
                <w:t>layerID</w:t>
              </w:r>
            </w:ins>
          </w:p>
        </w:tc>
        <w:tc>
          <w:tcPr>
            <w:tcW w:w="3420" w:type="dxa"/>
            <w:vAlign w:val="center"/>
          </w:tcPr>
          <w:p w14:paraId="2E338D0C" w14:textId="1E90A1AC" w:rsidR="00F806FF" w:rsidRPr="00F806FF" w:rsidRDefault="00F806FF">
            <w:pPr>
              <w:snapToGrid w:val="0"/>
              <w:spacing w:line="240" w:lineRule="auto"/>
              <w:rPr>
                <w:ins w:id="651" w:author="Eivind Mong" w:date="2018-06-19T14:35:00Z"/>
                <w:sz w:val="16"/>
                <w:szCs w:val="16"/>
                <w:rPrChange w:id="652" w:author="Eivind Mong" w:date="2018-06-19T14:37:00Z">
                  <w:rPr>
                    <w:ins w:id="653" w:author="Eivind Mong" w:date="2018-06-19T14:35:00Z"/>
                    <w:sz w:val="16"/>
                    <w:szCs w:val="16"/>
                    <w:lang w:val="en-CA"/>
                  </w:rPr>
                </w:rPrChange>
              </w:rPr>
              <w:pPrChange w:id="654" w:author="Eivind Mong" w:date="2018-06-19T14:36:00Z">
                <w:pPr>
                  <w:snapToGrid w:val="0"/>
                </w:pPr>
              </w:pPrChange>
            </w:pPr>
            <w:ins w:id="655" w:author="Eivind Mong" w:date="2018-06-19T14:36:00Z">
              <w:r w:rsidRPr="00F806FF">
                <w:rPr>
                  <w:sz w:val="16"/>
                  <w:szCs w:val="16"/>
                  <w:rPrChange w:id="656" w:author="Eivind Mong" w:date="2018-06-19T14:37:00Z">
                    <w:rPr>
                      <w:sz w:val="16"/>
                      <w:szCs w:val="16"/>
                      <w:lang w:val="en-CA"/>
                    </w:rPr>
                  </w:rPrChange>
                </w:rPr>
                <w:t>Identifies other layers with which this dataset is intended to be used or portrayed</w:t>
              </w:r>
            </w:ins>
          </w:p>
        </w:tc>
        <w:tc>
          <w:tcPr>
            <w:tcW w:w="804" w:type="dxa"/>
            <w:vAlign w:val="center"/>
          </w:tcPr>
          <w:p w14:paraId="0AB6E0ED" w14:textId="61633844" w:rsidR="00F806FF" w:rsidRPr="00F806FF" w:rsidRDefault="00F806FF">
            <w:pPr>
              <w:snapToGrid w:val="0"/>
              <w:spacing w:line="240" w:lineRule="auto"/>
              <w:jc w:val="center"/>
              <w:rPr>
                <w:ins w:id="657" w:author="Eivind Mong" w:date="2018-06-19T14:35:00Z"/>
                <w:sz w:val="16"/>
                <w:szCs w:val="16"/>
              </w:rPr>
              <w:pPrChange w:id="658" w:author="Eivind Mong" w:date="2018-06-19T14:36:00Z">
                <w:pPr>
                  <w:snapToGrid w:val="0"/>
                  <w:jc w:val="center"/>
                </w:pPr>
              </w:pPrChange>
            </w:pPr>
            <w:ins w:id="659" w:author="Eivind Mong" w:date="2018-06-19T14:36:00Z">
              <w:r w:rsidRPr="00F806FF">
                <w:rPr>
                  <w:sz w:val="16"/>
                  <w:szCs w:val="16"/>
                  <w:rPrChange w:id="660" w:author="Eivind Mong" w:date="2018-06-19T14:37:00Z">
                    <w:rPr>
                      <w:rFonts w:eastAsia="Times New Roman"/>
                      <w:sz w:val="16"/>
                      <w:szCs w:val="16"/>
                    </w:rPr>
                  </w:rPrChange>
                </w:rPr>
                <w:t>0..*</w:t>
              </w:r>
            </w:ins>
          </w:p>
        </w:tc>
        <w:tc>
          <w:tcPr>
            <w:tcW w:w="2436" w:type="dxa"/>
            <w:vAlign w:val="center"/>
          </w:tcPr>
          <w:p w14:paraId="24DF963A" w14:textId="4634325A" w:rsidR="00F806FF" w:rsidRPr="00F806FF" w:rsidRDefault="00F806FF">
            <w:pPr>
              <w:snapToGrid w:val="0"/>
              <w:spacing w:line="240" w:lineRule="auto"/>
              <w:rPr>
                <w:ins w:id="661" w:author="Eivind Mong" w:date="2018-06-19T14:35:00Z"/>
                <w:sz w:val="16"/>
                <w:szCs w:val="16"/>
              </w:rPr>
              <w:pPrChange w:id="662" w:author="Eivind Mong" w:date="2018-06-19T14:36:00Z">
                <w:pPr>
                  <w:snapToGrid w:val="0"/>
                </w:pPr>
              </w:pPrChange>
            </w:pPr>
            <w:ins w:id="663" w:author="Eivind Mong" w:date="2018-06-19T14:37:00Z">
              <w:r w:rsidRPr="00F806FF">
                <w:rPr>
                  <w:sz w:val="16"/>
                  <w:szCs w:val="16"/>
                  <w:rPrChange w:id="664" w:author="Eivind Mong" w:date="2018-06-19T14:37:00Z">
                    <w:rPr>
                      <w:rFonts w:eastAsia="Times New Roman"/>
                      <w:sz w:val="16"/>
                      <w:szCs w:val="16"/>
                    </w:rPr>
                  </w:rPrChange>
                </w:rPr>
                <w:t>CharacterString</w:t>
              </w:r>
            </w:ins>
          </w:p>
        </w:tc>
        <w:tc>
          <w:tcPr>
            <w:tcW w:w="3060" w:type="dxa"/>
            <w:vAlign w:val="center"/>
          </w:tcPr>
          <w:p w14:paraId="3092F667" w14:textId="2C10A0D9" w:rsidR="00F806FF" w:rsidRPr="00F806FF" w:rsidRDefault="00F806FF">
            <w:pPr>
              <w:snapToGrid w:val="0"/>
              <w:spacing w:line="240" w:lineRule="auto"/>
              <w:rPr>
                <w:ins w:id="665" w:author="Eivind Mong" w:date="2018-06-19T14:35:00Z"/>
                <w:sz w:val="16"/>
                <w:szCs w:val="16"/>
              </w:rPr>
              <w:pPrChange w:id="666" w:author="Eivind Mong" w:date="2018-06-19T14:36:00Z">
                <w:pPr>
                  <w:snapToGrid w:val="0"/>
                </w:pPr>
              </w:pPrChange>
            </w:pPr>
            <w:ins w:id="667" w:author="Eivind Mong" w:date="2018-06-19T14:37:00Z">
              <w:r>
                <w:rPr>
                  <w:sz w:val="16"/>
                  <w:szCs w:val="16"/>
                </w:rPr>
                <w:t xml:space="preserve">In navigation system, S-129 datasets must be used with </w:t>
              </w:r>
              <w:commentRangeStart w:id="668"/>
              <w:r>
                <w:rPr>
                  <w:sz w:val="16"/>
                  <w:szCs w:val="16"/>
                </w:rPr>
                <w:t>ENC.</w:t>
              </w:r>
            </w:ins>
            <w:commentRangeEnd w:id="668"/>
            <w:ins w:id="669" w:author="Eivind Mong" w:date="2018-06-22T13:43:00Z">
              <w:r w:rsidR="00DC4EEB">
                <w:rPr>
                  <w:rStyle w:val="CommentReference"/>
                </w:rPr>
                <w:commentReference w:id="668"/>
              </w:r>
            </w:ins>
          </w:p>
        </w:tc>
      </w:tr>
    </w:tbl>
    <w:p w14:paraId="75A4BCC1" w14:textId="77777777" w:rsidR="00B413FE" w:rsidRDefault="00B413FE" w:rsidP="00B413FE">
      <w:pPr>
        <w:pStyle w:val="AppendixD2"/>
      </w:pPr>
    </w:p>
    <w:p w14:paraId="4BEA352B" w14:textId="77777777" w:rsidR="00B413FE" w:rsidRDefault="00B413FE" w:rsidP="00B413FE">
      <w:pPr>
        <w:pStyle w:val="Heading3"/>
      </w:pPr>
      <w:r>
        <w:t>S100_DataCoverage</w:t>
      </w:r>
    </w:p>
    <w:p w14:paraId="7306929A" w14:textId="77777777" w:rsidR="00B413FE" w:rsidRDefault="00B413FE" w:rsidP="00B413FE">
      <w:pPr>
        <w:pStyle w:val="AppendixD2"/>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78A2C70" w14:textId="77777777" w:rsidTr="00330823">
        <w:trPr>
          <w:trHeight w:val="277"/>
        </w:trPr>
        <w:tc>
          <w:tcPr>
            <w:tcW w:w="3060" w:type="dxa"/>
            <w:vAlign w:val="center"/>
          </w:tcPr>
          <w:p w14:paraId="5E3311EF" w14:textId="77777777" w:rsidR="00B413FE" w:rsidRPr="009842DB" w:rsidRDefault="00B413FE" w:rsidP="00330823">
            <w:pPr>
              <w:snapToGrid w:val="0"/>
              <w:rPr>
                <w:b/>
                <w:sz w:val="16"/>
                <w:szCs w:val="16"/>
              </w:rPr>
            </w:pPr>
            <w:bookmarkStart w:id="670" w:name="_Toc403560569"/>
            <w:r w:rsidRPr="009842DB">
              <w:rPr>
                <w:b/>
                <w:sz w:val="16"/>
                <w:szCs w:val="16"/>
              </w:rPr>
              <w:t>Name</w:t>
            </w:r>
          </w:p>
        </w:tc>
        <w:tc>
          <w:tcPr>
            <w:tcW w:w="3420" w:type="dxa"/>
            <w:vAlign w:val="center"/>
          </w:tcPr>
          <w:p w14:paraId="6843DE8E"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EBDDA8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2475714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888149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32DD6A55" w14:textId="77777777" w:rsidTr="00330823">
        <w:trPr>
          <w:trHeight w:val="305"/>
        </w:trPr>
        <w:tc>
          <w:tcPr>
            <w:tcW w:w="3060" w:type="dxa"/>
            <w:vAlign w:val="center"/>
          </w:tcPr>
          <w:p w14:paraId="7AD780C7" w14:textId="77777777" w:rsidR="00B413FE" w:rsidRPr="002A5288" w:rsidRDefault="00B413FE" w:rsidP="00330823">
            <w:pPr>
              <w:snapToGrid w:val="0"/>
              <w:rPr>
                <w:sz w:val="16"/>
                <w:szCs w:val="16"/>
              </w:rPr>
            </w:pPr>
            <w:r w:rsidRPr="002A5288">
              <w:rPr>
                <w:sz w:val="16"/>
                <w:szCs w:val="16"/>
              </w:rPr>
              <w:t>S100_</w:t>
            </w:r>
            <w:r>
              <w:rPr>
                <w:sz w:val="16"/>
                <w:szCs w:val="16"/>
              </w:rPr>
              <w:t>DataCoverage</w:t>
            </w:r>
          </w:p>
        </w:tc>
        <w:tc>
          <w:tcPr>
            <w:tcW w:w="3420" w:type="dxa"/>
            <w:vAlign w:val="center"/>
          </w:tcPr>
          <w:p w14:paraId="3874460F" w14:textId="77777777" w:rsidR="00B413FE" w:rsidRPr="002A5288" w:rsidRDefault="00B413FE" w:rsidP="00330823">
            <w:pPr>
              <w:snapToGrid w:val="0"/>
              <w:rPr>
                <w:sz w:val="16"/>
                <w:szCs w:val="16"/>
              </w:rPr>
            </w:pPr>
          </w:p>
        </w:tc>
        <w:tc>
          <w:tcPr>
            <w:tcW w:w="804" w:type="dxa"/>
            <w:vAlign w:val="center"/>
          </w:tcPr>
          <w:p w14:paraId="5FB0795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02C4B9D"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5D7851" w14:textId="77777777" w:rsidR="00B413FE" w:rsidRPr="002A5288" w:rsidRDefault="00B413FE" w:rsidP="00330823">
            <w:pPr>
              <w:snapToGrid w:val="0"/>
              <w:rPr>
                <w:sz w:val="16"/>
                <w:szCs w:val="16"/>
              </w:rPr>
            </w:pPr>
            <w:r w:rsidRPr="002A5288">
              <w:rPr>
                <w:sz w:val="16"/>
                <w:szCs w:val="16"/>
              </w:rPr>
              <w:t>-</w:t>
            </w:r>
          </w:p>
        </w:tc>
      </w:tr>
      <w:tr w:rsidR="00B413FE" w:rsidRPr="002A5288" w14:paraId="6B9FC361" w14:textId="77777777" w:rsidTr="00330823">
        <w:trPr>
          <w:trHeight w:val="277"/>
        </w:trPr>
        <w:tc>
          <w:tcPr>
            <w:tcW w:w="3060" w:type="dxa"/>
            <w:vAlign w:val="center"/>
          </w:tcPr>
          <w:p w14:paraId="73450D7A" w14:textId="77777777" w:rsidR="00B413FE" w:rsidRPr="002A5288" w:rsidRDefault="00B413FE" w:rsidP="00330823">
            <w:pPr>
              <w:snapToGrid w:val="0"/>
              <w:rPr>
                <w:sz w:val="16"/>
                <w:szCs w:val="16"/>
              </w:rPr>
            </w:pPr>
            <w:r>
              <w:rPr>
                <w:sz w:val="16"/>
                <w:szCs w:val="16"/>
              </w:rPr>
              <w:t>ID</w:t>
            </w:r>
          </w:p>
        </w:tc>
        <w:tc>
          <w:tcPr>
            <w:tcW w:w="3420" w:type="dxa"/>
            <w:vAlign w:val="center"/>
          </w:tcPr>
          <w:p w14:paraId="3B22EFEA" w14:textId="77777777" w:rsidR="00B413FE" w:rsidRPr="002A5288" w:rsidRDefault="00B413FE" w:rsidP="00330823">
            <w:pPr>
              <w:snapToGrid w:val="0"/>
              <w:rPr>
                <w:sz w:val="16"/>
                <w:szCs w:val="16"/>
              </w:rPr>
            </w:pPr>
            <w:r>
              <w:rPr>
                <w:sz w:val="16"/>
                <w:szCs w:val="16"/>
              </w:rPr>
              <w:t>Uniquely identifies the coverage</w:t>
            </w:r>
          </w:p>
        </w:tc>
        <w:tc>
          <w:tcPr>
            <w:tcW w:w="804" w:type="dxa"/>
            <w:vAlign w:val="center"/>
          </w:tcPr>
          <w:p w14:paraId="465AC1BE"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778C8" w14:textId="77777777" w:rsidR="00B413FE" w:rsidRPr="002A5288" w:rsidRDefault="00B413FE" w:rsidP="00330823">
            <w:pPr>
              <w:snapToGrid w:val="0"/>
              <w:rPr>
                <w:sz w:val="16"/>
                <w:szCs w:val="16"/>
              </w:rPr>
            </w:pPr>
            <w:r>
              <w:rPr>
                <w:sz w:val="16"/>
                <w:szCs w:val="16"/>
              </w:rPr>
              <w:t>Integer</w:t>
            </w:r>
          </w:p>
        </w:tc>
        <w:tc>
          <w:tcPr>
            <w:tcW w:w="3060" w:type="dxa"/>
            <w:vAlign w:val="center"/>
          </w:tcPr>
          <w:p w14:paraId="59715391" w14:textId="77777777" w:rsidR="00B413FE" w:rsidRPr="002A5288" w:rsidRDefault="00B413FE" w:rsidP="00330823">
            <w:pPr>
              <w:snapToGrid w:val="0"/>
              <w:rPr>
                <w:sz w:val="16"/>
                <w:szCs w:val="16"/>
              </w:rPr>
            </w:pPr>
            <w:r w:rsidRPr="002A5288">
              <w:rPr>
                <w:sz w:val="16"/>
                <w:szCs w:val="16"/>
              </w:rPr>
              <w:t>-</w:t>
            </w:r>
          </w:p>
        </w:tc>
      </w:tr>
      <w:tr w:rsidR="00B413FE" w:rsidRPr="002A5288" w14:paraId="0611F9F8" w14:textId="77777777" w:rsidTr="00330823">
        <w:trPr>
          <w:trHeight w:val="305"/>
        </w:trPr>
        <w:tc>
          <w:tcPr>
            <w:tcW w:w="3060" w:type="dxa"/>
            <w:vAlign w:val="center"/>
          </w:tcPr>
          <w:p w14:paraId="6B175B0B" w14:textId="77777777" w:rsidR="00B413FE" w:rsidRPr="002A5288" w:rsidRDefault="00B413FE" w:rsidP="00330823">
            <w:pPr>
              <w:snapToGrid w:val="0"/>
              <w:rPr>
                <w:sz w:val="16"/>
                <w:szCs w:val="16"/>
              </w:rPr>
            </w:pPr>
            <w:r>
              <w:rPr>
                <w:sz w:val="16"/>
                <w:szCs w:val="16"/>
              </w:rPr>
              <w:t>boundingBox</w:t>
            </w:r>
          </w:p>
        </w:tc>
        <w:tc>
          <w:tcPr>
            <w:tcW w:w="3420" w:type="dxa"/>
            <w:vAlign w:val="center"/>
          </w:tcPr>
          <w:p w14:paraId="7A0CAA1B" w14:textId="77777777" w:rsidR="00B413FE" w:rsidRPr="002A5288" w:rsidRDefault="00B413FE" w:rsidP="00330823">
            <w:pPr>
              <w:snapToGrid w:val="0"/>
              <w:rPr>
                <w:sz w:val="16"/>
                <w:szCs w:val="16"/>
              </w:rPr>
            </w:pPr>
            <w:r>
              <w:rPr>
                <w:sz w:val="16"/>
                <w:szCs w:val="16"/>
              </w:rPr>
              <w:t>The extent of the dataset limits</w:t>
            </w:r>
          </w:p>
        </w:tc>
        <w:tc>
          <w:tcPr>
            <w:tcW w:w="804" w:type="dxa"/>
            <w:vAlign w:val="center"/>
          </w:tcPr>
          <w:p w14:paraId="52E6CA6A"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AF0210A" w14:textId="77777777" w:rsidR="00B413FE" w:rsidRPr="002A5288" w:rsidRDefault="00B413FE" w:rsidP="00330823">
            <w:pPr>
              <w:snapToGrid w:val="0"/>
              <w:rPr>
                <w:sz w:val="16"/>
                <w:szCs w:val="16"/>
              </w:rPr>
            </w:pPr>
            <w:r>
              <w:rPr>
                <w:sz w:val="16"/>
                <w:szCs w:val="16"/>
              </w:rPr>
              <w:t>EX_GeographicBoundingBox</w:t>
            </w:r>
          </w:p>
        </w:tc>
        <w:tc>
          <w:tcPr>
            <w:tcW w:w="3060" w:type="dxa"/>
            <w:vAlign w:val="center"/>
          </w:tcPr>
          <w:p w14:paraId="69308959" w14:textId="77777777" w:rsidR="00B413FE" w:rsidRPr="002A5288" w:rsidRDefault="00B413FE" w:rsidP="00330823">
            <w:pPr>
              <w:snapToGrid w:val="0"/>
              <w:rPr>
                <w:sz w:val="16"/>
                <w:szCs w:val="16"/>
              </w:rPr>
            </w:pPr>
            <w:r w:rsidRPr="002A5288">
              <w:rPr>
                <w:sz w:val="16"/>
                <w:szCs w:val="16"/>
              </w:rPr>
              <w:t>-</w:t>
            </w:r>
          </w:p>
        </w:tc>
      </w:tr>
      <w:tr w:rsidR="00B413FE" w:rsidRPr="002A5288" w14:paraId="132013A2" w14:textId="77777777" w:rsidTr="00330823">
        <w:trPr>
          <w:trHeight w:val="277"/>
        </w:trPr>
        <w:tc>
          <w:tcPr>
            <w:tcW w:w="3060" w:type="dxa"/>
            <w:vAlign w:val="center"/>
          </w:tcPr>
          <w:p w14:paraId="7AAF6260" w14:textId="77777777" w:rsidR="00B413FE" w:rsidRPr="002A5288" w:rsidRDefault="00B413FE" w:rsidP="00330823">
            <w:pPr>
              <w:snapToGrid w:val="0"/>
              <w:rPr>
                <w:sz w:val="16"/>
                <w:szCs w:val="16"/>
              </w:rPr>
            </w:pPr>
            <w:r>
              <w:rPr>
                <w:sz w:val="16"/>
                <w:szCs w:val="16"/>
              </w:rPr>
              <w:t>boundingPolygon</w:t>
            </w:r>
          </w:p>
        </w:tc>
        <w:tc>
          <w:tcPr>
            <w:tcW w:w="3420" w:type="dxa"/>
            <w:vAlign w:val="center"/>
          </w:tcPr>
          <w:p w14:paraId="355E016D" w14:textId="77777777" w:rsidR="00B413FE" w:rsidRPr="002A5288" w:rsidRDefault="00B413FE" w:rsidP="00330823">
            <w:pPr>
              <w:snapToGrid w:val="0"/>
              <w:rPr>
                <w:sz w:val="16"/>
                <w:szCs w:val="16"/>
              </w:rPr>
            </w:pPr>
            <w:r>
              <w:rPr>
                <w:sz w:val="16"/>
                <w:szCs w:val="16"/>
              </w:rPr>
              <w:t>A polygon which defines the actual data limit</w:t>
            </w:r>
          </w:p>
        </w:tc>
        <w:tc>
          <w:tcPr>
            <w:tcW w:w="804" w:type="dxa"/>
            <w:vAlign w:val="center"/>
          </w:tcPr>
          <w:p w14:paraId="72697282"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525AE31B" w14:textId="77777777" w:rsidR="00B413FE" w:rsidRPr="002A5288" w:rsidRDefault="00B413FE" w:rsidP="00330823">
            <w:pPr>
              <w:snapToGrid w:val="0"/>
              <w:rPr>
                <w:sz w:val="16"/>
                <w:szCs w:val="16"/>
              </w:rPr>
            </w:pPr>
            <w:r>
              <w:rPr>
                <w:sz w:val="16"/>
                <w:szCs w:val="16"/>
              </w:rPr>
              <w:t>EX_BoundingPolygon</w:t>
            </w:r>
          </w:p>
        </w:tc>
        <w:tc>
          <w:tcPr>
            <w:tcW w:w="3060" w:type="dxa"/>
            <w:vAlign w:val="center"/>
          </w:tcPr>
          <w:p w14:paraId="03C762A5" w14:textId="77777777" w:rsidR="00B413FE" w:rsidRPr="002A5288" w:rsidRDefault="00B413FE" w:rsidP="00330823">
            <w:pPr>
              <w:snapToGrid w:val="0"/>
              <w:rPr>
                <w:sz w:val="16"/>
                <w:szCs w:val="16"/>
              </w:rPr>
            </w:pPr>
            <w:r w:rsidRPr="002A5288">
              <w:rPr>
                <w:sz w:val="16"/>
                <w:szCs w:val="16"/>
              </w:rPr>
              <w:t>-</w:t>
            </w:r>
          </w:p>
        </w:tc>
      </w:tr>
      <w:tr w:rsidR="00B413FE" w:rsidRPr="002A5288" w14:paraId="0CCDCA9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F076" w14:textId="41E0B322" w:rsidR="00B413FE" w:rsidRPr="002A5288" w:rsidRDefault="00B413FE" w:rsidP="00330823">
            <w:pPr>
              <w:snapToGrid w:val="0"/>
              <w:rPr>
                <w:sz w:val="16"/>
                <w:szCs w:val="16"/>
              </w:rPr>
            </w:pPr>
            <w:del w:id="671" w:author="Eivind Mong" w:date="2018-06-19T15:09:00Z">
              <w:r w:rsidDel="0062438A">
                <w:rPr>
                  <w:sz w:val="16"/>
                  <w:szCs w:val="16"/>
                </w:rPr>
                <w:delText>optimumD</w:delText>
              </w:r>
              <w:r w:rsidRPr="002A5288" w:rsidDel="0062438A">
                <w:rPr>
                  <w:sz w:val="16"/>
                  <w:szCs w:val="16"/>
                </w:rPr>
                <w:delText>isplayScale</w:delText>
              </w:r>
            </w:del>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ECB10" w14:textId="356EC763" w:rsidR="00B413FE" w:rsidRPr="002A5288" w:rsidRDefault="00B413FE" w:rsidP="00330823">
            <w:pPr>
              <w:snapToGrid w:val="0"/>
              <w:rPr>
                <w:sz w:val="16"/>
                <w:szCs w:val="16"/>
              </w:rPr>
            </w:pPr>
            <w:del w:id="672" w:author="Eivind Mong" w:date="2018-06-19T15:09:00Z">
              <w:r w:rsidDel="0062438A">
                <w:rPr>
                  <w:sz w:val="16"/>
                  <w:szCs w:val="16"/>
                </w:rPr>
                <w:delText>The scale with which the data is optimally displayed</w:delText>
              </w:r>
              <w:r w:rsidRPr="002A5288" w:rsidDel="0062438A">
                <w:rPr>
                  <w:sz w:val="16"/>
                  <w:szCs w:val="16"/>
                </w:rPr>
                <w:delText xml:space="preserve"> </w:delText>
              </w:r>
            </w:del>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BD" w14:textId="16334CD9" w:rsidR="00B413FE" w:rsidRPr="002A5288" w:rsidRDefault="00B413FE" w:rsidP="00330823">
            <w:pPr>
              <w:snapToGrid w:val="0"/>
              <w:jc w:val="center"/>
              <w:rPr>
                <w:sz w:val="16"/>
                <w:szCs w:val="16"/>
              </w:rPr>
            </w:pPr>
            <w:commentRangeStart w:id="673"/>
            <w:del w:id="674" w:author="Eivind Mong" w:date="2018-06-19T15:09:00Z">
              <w:r w:rsidDel="0062438A">
                <w:rPr>
                  <w:sz w:val="16"/>
                  <w:szCs w:val="16"/>
                </w:rPr>
                <w:delText>0..</w:delText>
              </w:r>
              <w:r w:rsidRPr="002A5288" w:rsidDel="0062438A">
                <w:rPr>
                  <w:sz w:val="16"/>
                  <w:szCs w:val="16"/>
                </w:rPr>
                <w:delText>1</w:delText>
              </w:r>
              <w:commentRangeEnd w:id="673"/>
              <w:r w:rsidR="006A15A5" w:rsidDel="0062438A">
                <w:rPr>
                  <w:rStyle w:val="CommentReference"/>
                </w:rPr>
                <w:commentReference w:id="673"/>
              </w:r>
            </w:del>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F8B34" w14:textId="3DB629D8" w:rsidR="00B413FE" w:rsidRPr="002A5288" w:rsidRDefault="00B413FE" w:rsidP="00330823">
            <w:pPr>
              <w:snapToGrid w:val="0"/>
              <w:rPr>
                <w:sz w:val="16"/>
                <w:szCs w:val="16"/>
              </w:rPr>
            </w:pPr>
            <w:del w:id="675" w:author="Eivind Mong" w:date="2018-06-19T15:09:00Z">
              <w:r w:rsidDel="0062438A">
                <w:rPr>
                  <w:sz w:val="16"/>
                  <w:szCs w:val="16"/>
                </w:rPr>
                <w:delText>Integer</w:delText>
              </w:r>
            </w:del>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C00F6" w14:textId="5DF5E745" w:rsidR="00B413FE" w:rsidRPr="002A5288" w:rsidRDefault="00B413FE" w:rsidP="00330823">
            <w:pPr>
              <w:snapToGrid w:val="0"/>
              <w:rPr>
                <w:sz w:val="16"/>
                <w:szCs w:val="16"/>
              </w:rPr>
            </w:pPr>
            <w:del w:id="676" w:author="Eivind Mong" w:date="2018-06-19T15:09:00Z">
              <w:r w:rsidRPr="002A5288" w:rsidDel="0062438A">
                <w:rPr>
                  <w:sz w:val="16"/>
                  <w:szCs w:val="16"/>
                </w:rPr>
                <w:delText>Example: A scale of 1:25000 is encoded as 25000</w:delText>
              </w:r>
            </w:del>
          </w:p>
        </w:tc>
      </w:tr>
      <w:tr w:rsidR="00B413FE" w:rsidRPr="002A5288" w14:paraId="014C646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2BC6E" w14:textId="26AB5B07" w:rsidR="00B413FE" w:rsidRPr="002A5288" w:rsidRDefault="00B413FE" w:rsidP="00330823">
            <w:pPr>
              <w:snapToGrid w:val="0"/>
              <w:rPr>
                <w:sz w:val="16"/>
                <w:szCs w:val="16"/>
              </w:rPr>
            </w:pPr>
            <w:del w:id="677" w:author="Eivind Mong" w:date="2018-06-19T15:09:00Z">
              <w:r w:rsidDel="0062438A">
                <w:rPr>
                  <w:sz w:val="16"/>
                  <w:szCs w:val="16"/>
                </w:rPr>
                <w:delText>maximumDisplayScale</w:delText>
              </w:r>
            </w:del>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3A82C" w14:textId="4A6D73EB" w:rsidR="00B413FE" w:rsidRPr="002A5288" w:rsidRDefault="00B413FE" w:rsidP="00330823">
            <w:pPr>
              <w:snapToGrid w:val="0"/>
              <w:rPr>
                <w:sz w:val="16"/>
                <w:szCs w:val="16"/>
              </w:rPr>
            </w:pPr>
            <w:del w:id="678" w:author="Eivind Mong" w:date="2018-06-19T15:09:00Z">
              <w:r w:rsidDel="0062438A">
                <w:rPr>
                  <w:sz w:val="16"/>
                  <w:szCs w:val="16"/>
                </w:rPr>
                <w:delText>The maximum scale with which the data is displayed</w:delText>
              </w:r>
            </w:del>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5C27" w14:textId="474C0520" w:rsidR="00B413FE" w:rsidRPr="002A5288" w:rsidRDefault="00B413FE" w:rsidP="00330823">
            <w:pPr>
              <w:snapToGrid w:val="0"/>
              <w:jc w:val="center"/>
              <w:rPr>
                <w:sz w:val="16"/>
                <w:szCs w:val="16"/>
              </w:rPr>
            </w:pPr>
            <w:del w:id="679" w:author="Eivind Mong" w:date="2018-06-19T15:09:00Z">
              <w:r w:rsidDel="0062438A">
                <w:rPr>
                  <w:sz w:val="16"/>
                  <w:szCs w:val="16"/>
                </w:rPr>
                <w:delText>0..1</w:delText>
              </w:r>
            </w:del>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7188B" w14:textId="644507E0" w:rsidR="00B413FE" w:rsidRPr="002A5288" w:rsidRDefault="00B413FE" w:rsidP="00330823">
            <w:pPr>
              <w:snapToGrid w:val="0"/>
              <w:rPr>
                <w:sz w:val="16"/>
                <w:szCs w:val="16"/>
              </w:rPr>
            </w:pPr>
            <w:del w:id="680" w:author="Eivind Mong" w:date="2018-06-19T15:09:00Z">
              <w:r w:rsidDel="0062438A">
                <w:rPr>
                  <w:sz w:val="16"/>
                  <w:szCs w:val="16"/>
                </w:rPr>
                <w:delText>Integer</w:delText>
              </w:r>
            </w:del>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52DD8" w14:textId="77777777" w:rsidR="00B413FE" w:rsidRPr="002A5288" w:rsidRDefault="00B413FE" w:rsidP="00330823">
            <w:pPr>
              <w:snapToGrid w:val="0"/>
              <w:rPr>
                <w:sz w:val="16"/>
                <w:szCs w:val="16"/>
              </w:rPr>
            </w:pPr>
          </w:p>
        </w:tc>
      </w:tr>
      <w:tr w:rsidR="00B413FE" w:rsidRPr="002A5288" w14:paraId="6F799B55"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582D6" w14:textId="67D5C49D" w:rsidR="00B413FE" w:rsidRPr="002A5288" w:rsidRDefault="00B413FE" w:rsidP="00330823">
            <w:pPr>
              <w:snapToGrid w:val="0"/>
              <w:rPr>
                <w:sz w:val="16"/>
                <w:szCs w:val="16"/>
              </w:rPr>
            </w:pPr>
            <w:del w:id="681" w:author="Eivind Mong" w:date="2018-06-19T15:09:00Z">
              <w:r w:rsidDel="0062438A">
                <w:rPr>
                  <w:sz w:val="16"/>
                  <w:szCs w:val="16"/>
                </w:rPr>
                <w:delText>minimumDisplayScale</w:delText>
              </w:r>
            </w:del>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3265" w14:textId="45FF225B" w:rsidR="00B413FE" w:rsidRPr="002A5288" w:rsidRDefault="00B413FE" w:rsidP="00330823">
            <w:pPr>
              <w:snapToGrid w:val="0"/>
              <w:rPr>
                <w:sz w:val="16"/>
                <w:szCs w:val="16"/>
              </w:rPr>
            </w:pPr>
            <w:del w:id="682" w:author="Eivind Mong" w:date="2018-06-19T15:09:00Z">
              <w:r w:rsidDel="0062438A">
                <w:rPr>
                  <w:sz w:val="16"/>
                  <w:szCs w:val="16"/>
                </w:rPr>
                <w:delText>The minimum scale with which the data is displayed</w:delText>
              </w:r>
            </w:del>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2C26" w14:textId="3F5F4C4E" w:rsidR="00B413FE" w:rsidRPr="002A5288" w:rsidRDefault="00B413FE" w:rsidP="00330823">
            <w:pPr>
              <w:snapToGrid w:val="0"/>
              <w:jc w:val="center"/>
              <w:rPr>
                <w:sz w:val="16"/>
                <w:szCs w:val="16"/>
              </w:rPr>
            </w:pPr>
            <w:del w:id="683" w:author="Eivind Mong" w:date="2018-06-19T15:09:00Z">
              <w:r w:rsidDel="0062438A">
                <w:rPr>
                  <w:sz w:val="16"/>
                  <w:szCs w:val="16"/>
                </w:rPr>
                <w:delText>0..1</w:delText>
              </w:r>
            </w:del>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D9761" w14:textId="16CFDD08" w:rsidR="00B413FE" w:rsidRPr="002A5288" w:rsidRDefault="00B413FE" w:rsidP="00330823">
            <w:pPr>
              <w:snapToGrid w:val="0"/>
              <w:rPr>
                <w:sz w:val="16"/>
                <w:szCs w:val="16"/>
              </w:rPr>
            </w:pPr>
            <w:del w:id="684" w:author="Eivind Mong" w:date="2018-06-19T15:09:00Z">
              <w:r w:rsidDel="0062438A">
                <w:rPr>
                  <w:sz w:val="16"/>
                  <w:szCs w:val="16"/>
                </w:rPr>
                <w:delText>Integer</w:delText>
              </w:r>
            </w:del>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3B88" w14:textId="77777777" w:rsidR="00B413FE" w:rsidRPr="002A5288" w:rsidRDefault="00B413FE" w:rsidP="00330823">
            <w:pPr>
              <w:snapToGrid w:val="0"/>
              <w:rPr>
                <w:sz w:val="16"/>
                <w:szCs w:val="16"/>
              </w:rPr>
            </w:pPr>
          </w:p>
        </w:tc>
      </w:tr>
    </w:tbl>
    <w:p w14:paraId="60C0D8D6" w14:textId="62D2C617" w:rsidR="00B413FE" w:rsidRDefault="00B413FE" w:rsidP="0062438A">
      <w:pPr>
        <w:pStyle w:val="AppendixD2"/>
      </w:pPr>
      <w:r>
        <w:br w:type="page"/>
      </w:r>
      <w:r w:rsidR="00CC6D23" w:rsidDel="00CC6D23">
        <w:t xml:space="preserve"> </w:t>
      </w:r>
      <w:bookmarkEnd w:id="670"/>
    </w:p>
    <w:p w14:paraId="614B84B3" w14:textId="77777777" w:rsidR="00B413FE" w:rsidRPr="007C307C" w:rsidRDefault="00B413FE" w:rsidP="00B413FE">
      <w:pPr>
        <w:pStyle w:val="Heading3"/>
      </w:pPr>
      <w:bookmarkStart w:id="685" w:name="_Toc403560570"/>
      <w:r w:rsidRPr="007C307C">
        <w:t>S100_DataFormat</w:t>
      </w:r>
      <w:bookmarkEnd w:id="68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43E269D9" w14:textId="77777777" w:rsidTr="00330823">
        <w:trPr>
          <w:trHeight w:val="277"/>
        </w:trPr>
        <w:tc>
          <w:tcPr>
            <w:tcW w:w="3060" w:type="dxa"/>
            <w:vAlign w:val="center"/>
          </w:tcPr>
          <w:p w14:paraId="292EA3A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48918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4040F22"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AC56798"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223D655"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6DA8F211" w14:textId="77777777" w:rsidTr="00330823">
        <w:trPr>
          <w:trHeight w:val="305"/>
        </w:trPr>
        <w:tc>
          <w:tcPr>
            <w:tcW w:w="3060" w:type="dxa"/>
            <w:vAlign w:val="center"/>
          </w:tcPr>
          <w:p w14:paraId="6003840B" w14:textId="77777777" w:rsidR="00B413FE" w:rsidRPr="002A5288" w:rsidRDefault="00B413FE" w:rsidP="00330823">
            <w:pPr>
              <w:snapToGrid w:val="0"/>
              <w:rPr>
                <w:sz w:val="16"/>
                <w:szCs w:val="16"/>
              </w:rPr>
            </w:pPr>
            <w:r w:rsidRPr="002A5288">
              <w:rPr>
                <w:sz w:val="16"/>
                <w:szCs w:val="16"/>
              </w:rPr>
              <w:t>S100_DataFormat</w:t>
            </w:r>
          </w:p>
        </w:tc>
        <w:tc>
          <w:tcPr>
            <w:tcW w:w="3420" w:type="dxa"/>
            <w:vAlign w:val="center"/>
          </w:tcPr>
          <w:p w14:paraId="01ED8E84" w14:textId="77777777" w:rsidR="00B413FE" w:rsidRPr="002A5288" w:rsidRDefault="00B413FE" w:rsidP="00330823">
            <w:pPr>
              <w:snapToGrid w:val="0"/>
              <w:rPr>
                <w:sz w:val="16"/>
                <w:szCs w:val="16"/>
              </w:rPr>
            </w:pPr>
            <w:r w:rsidRPr="002A5288">
              <w:rPr>
                <w:sz w:val="16"/>
                <w:szCs w:val="16"/>
              </w:rPr>
              <w:t>The encoding format</w:t>
            </w:r>
          </w:p>
        </w:tc>
        <w:tc>
          <w:tcPr>
            <w:tcW w:w="804" w:type="dxa"/>
            <w:vAlign w:val="center"/>
          </w:tcPr>
          <w:p w14:paraId="1180FC6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C5EBE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9D14DF7" w14:textId="77777777" w:rsidR="00B413FE" w:rsidRPr="002A5288" w:rsidRDefault="00B413FE" w:rsidP="00330823">
            <w:pPr>
              <w:snapToGrid w:val="0"/>
              <w:rPr>
                <w:sz w:val="16"/>
                <w:szCs w:val="16"/>
              </w:rPr>
            </w:pPr>
            <w:r w:rsidRPr="002A5288">
              <w:rPr>
                <w:sz w:val="16"/>
                <w:szCs w:val="16"/>
              </w:rPr>
              <w:t>-</w:t>
            </w:r>
          </w:p>
        </w:tc>
      </w:tr>
      <w:tr w:rsidR="00B413FE" w:rsidRPr="002A5288" w14:paraId="6BAD725E" w14:textId="77777777" w:rsidTr="00330823">
        <w:trPr>
          <w:trHeight w:val="277"/>
        </w:trPr>
        <w:tc>
          <w:tcPr>
            <w:tcW w:w="3060" w:type="dxa"/>
            <w:vAlign w:val="center"/>
          </w:tcPr>
          <w:p w14:paraId="055B6167" w14:textId="141E2D1D" w:rsidR="00B413FE" w:rsidRPr="002A5288" w:rsidRDefault="00B413FE" w:rsidP="007F10DA">
            <w:pPr>
              <w:snapToGrid w:val="0"/>
              <w:rPr>
                <w:sz w:val="16"/>
                <w:szCs w:val="16"/>
              </w:rPr>
            </w:pPr>
            <w:r>
              <w:rPr>
                <w:sz w:val="16"/>
                <w:szCs w:val="16"/>
              </w:rPr>
              <w:t xml:space="preserve">ISO/IEC 8211 </w:t>
            </w:r>
            <w:del w:id="686" w:author="Eivind Mong" w:date="2018-06-22T13:01:00Z">
              <w:r w:rsidRPr="002A5288" w:rsidDel="007F10DA">
                <w:rPr>
                  <w:sz w:val="16"/>
                  <w:szCs w:val="16"/>
                </w:rPr>
                <w:delText>ASCII</w:delText>
              </w:r>
            </w:del>
          </w:p>
        </w:tc>
        <w:tc>
          <w:tcPr>
            <w:tcW w:w="3420" w:type="dxa"/>
            <w:vAlign w:val="center"/>
          </w:tcPr>
          <w:p w14:paraId="1DB45D33" w14:textId="77777777" w:rsidR="00B413FE" w:rsidRPr="002A5288" w:rsidRDefault="00B413FE" w:rsidP="00330823">
            <w:pPr>
              <w:snapToGrid w:val="0"/>
              <w:rPr>
                <w:sz w:val="16"/>
                <w:szCs w:val="16"/>
              </w:rPr>
            </w:pPr>
          </w:p>
        </w:tc>
        <w:tc>
          <w:tcPr>
            <w:tcW w:w="804" w:type="dxa"/>
            <w:vAlign w:val="center"/>
          </w:tcPr>
          <w:p w14:paraId="2B682A8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634049C"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4A1BBC6" w14:textId="77777777" w:rsidR="00B413FE" w:rsidRPr="002A5288" w:rsidRDefault="00B413FE" w:rsidP="00330823">
            <w:pPr>
              <w:snapToGrid w:val="0"/>
              <w:rPr>
                <w:sz w:val="16"/>
                <w:szCs w:val="16"/>
              </w:rPr>
            </w:pPr>
            <w:r w:rsidRPr="002A5288">
              <w:rPr>
                <w:sz w:val="16"/>
                <w:szCs w:val="16"/>
              </w:rPr>
              <w:t>-</w:t>
            </w:r>
          </w:p>
        </w:tc>
      </w:tr>
      <w:tr w:rsidR="00B413FE" w:rsidRPr="002A5288" w14:paraId="72F2797B" w14:textId="77777777" w:rsidTr="00330823">
        <w:trPr>
          <w:trHeight w:val="305"/>
        </w:trPr>
        <w:tc>
          <w:tcPr>
            <w:tcW w:w="3060" w:type="dxa"/>
            <w:vAlign w:val="center"/>
          </w:tcPr>
          <w:p w14:paraId="78097F60" w14:textId="22FBD245" w:rsidR="00B413FE" w:rsidRPr="002A5288" w:rsidRDefault="00B413FE" w:rsidP="00330823">
            <w:pPr>
              <w:snapToGrid w:val="0"/>
              <w:rPr>
                <w:sz w:val="16"/>
                <w:szCs w:val="16"/>
              </w:rPr>
            </w:pPr>
            <w:commentRangeStart w:id="687"/>
            <w:del w:id="688" w:author="Eivind Mong" w:date="2018-06-22T13:01:00Z">
              <w:r w:rsidDel="007F10DA">
                <w:rPr>
                  <w:sz w:val="16"/>
                  <w:szCs w:val="16"/>
                </w:rPr>
                <w:delText xml:space="preserve">ISO/IEC 8211 </w:delText>
              </w:r>
              <w:r w:rsidRPr="002A5288" w:rsidDel="007F10DA">
                <w:rPr>
                  <w:sz w:val="16"/>
                  <w:szCs w:val="16"/>
                </w:rPr>
                <w:delText>BINARY</w:delText>
              </w:r>
            </w:del>
          </w:p>
        </w:tc>
        <w:tc>
          <w:tcPr>
            <w:tcW w:w="3420" w:type="dxa"/>
            <w:vAlign w:val="center"/>
          </w:tcPr>
          <w:p w14:paraId="1F687033" w14:textId="77777777" w:rsidR="00B413FE" w:rsidRPr="002A5288" w:rsidRDefault="00B413FE" w:rsidP="00330823">
            <w:pPr>
              <w:snapToGrid w:val="0"/>
              <w:rPr>
                <w:sz w:val="16"/>
                <w:szCs w:val="16"/>
              </w:rPr>
            </w:pPr>
          </w:p>
        </w:tc>
        <w:tc>
          <w:tcPr>
            <w:tcW w:w="804" w:type="dxa"/>
            <w:vAlign w:val="center"/>
          </w:tcPr>
          <w:p w14:paraId="04A524C8" w14:textId="0B036E03" w:rsidR="00B413FE" w:rsidRPr="002A5288" w:rsidRDefault="00B413FE" w:rsidP="00330823">
            <w:pPr>
              <w:snapToGrid w:val="0"/>
              <w:jc w:val="center"/>
              <w:rPr>
                <w:sz w:val="16"/>
                <w:szCs w:val="16"/>
              </w:rPr>
            </w:pPr>
            <w:del w:id="689" w:author="Eivind Mong" w:date="2018-06-22T13:01:00Z">
              <w:r w:rsidRPr="002A5288" w:rsidDel="007F10DA">
                <w:rPr>
                  <w:sz w:val="16"/>
                  <w:szCs w:val="16"/>
                </w:rPr>
                <w:delText>-</w:delText>
              </w:r>
            </w:del>
          </w:p>
        </w:tc>
        <w:tc>
          <w:tcPr>
            <w:tcW w:w="2436" w:type="dxa"/>
            <w:vAlign w:val="center"/>
          </w:tcPr>
          <w:p w14:paraId="4E80AE60" w14:textId="1D3EBDC8" w:rsidR="00B413FE" w:rsidRPr="002A5288" w:rsidRDefault="00B413FE" w:rsidP="00330823">
            <w:pPr>
              <w:snapToGrid w:val="0"/>
              <w:rPr>
                <w:sz w:val="16"/>
                <w:szCs w:val="16"/>
              </w:rPr>
            </w:pPr>
            <w:del w:id="690" w:author="Eivind Mong" w:date="2018-06-22T13:01:00Z">
              <w:r w:rsidRPr="002A5288" w:rsidDel="007F10DA">
                <w:rPr>
                  <w:sz w:val="16"/>
                  <w:szCs w:val="16"/>
                </w:rPr>
                <w:delText>-</w:delText>
              </w:r>
            </w:del>
          </w:p>
        </w:tc>
        <w:tc>
          <w:tcPr>
            <w:tcW w:w="3060" w:type="dxa"/>
            <w:vAlign w:val="center"/>
          </w:tcPr>
          <w:p w14:paraId="39AE68AD" w14:textId="64B5605D" w:rsidR="00B413FE" w:rsidRPr="002A5288" w:rsidRDefault="00B413FE" w:rsidP="00330823">
            <w:pPr>
              <w:snapToGrid w:val="0"/>
              <w:rPr>
                <w:sz w:val="16"/>
                <w:szCs w:val="16"/>
              </w:rPr>
            </w:pPr>
            <w:del w:id="691" w:author="Eivind Mong" w:date="2018-06-22T13:01:00Z">
              <w:r w:rsidRPr="002A5288" w:rsidDel="007F10DA">
                <w:rPr>
                  <w:sz w:val="16"/>
                  <w:szCs w:val="16"/>
                </w:rPr>
                <w:delText>-</w:delText>
              </w:r>
            </w:del>
            <w:commentRangeEnd w:id="687"/>
            <w:r w:rsidR="007F10DA">
              <w:rPr>
                <w:rStyle w:val="CommentReference"/>
              </w:rPr>
              <w:commentReference w:id="687"/>
            </w:r>
          </w:p>
        </w:tc>
      </w:tr>
      <w:tr w:rsidR="00B413FE" w:rsidRPr="002A5288" w14:paraId="51926317" w14:textId="77777777" w:rsidTr="00330823">
        <w:trPr>
          <w:trHeight w:val="277"/>
        </w:trPr>
        <w:tc>
          <w:tcPr>
            <w:tcW w:w="3060" w:type="dxa"/>
            <w:vAlign w:val="center"/>
          </w:tcPr>
          <w:p w14:paraId="5B2B4C35" w14:textId="77777777" w:rsidR="00B413FE" w:rsidRPr="002A5288" w:rsidRDefault="00B413FE" w:rsidP="00330823">
            <w:pPr>
              <w:snapToGrid w:val="0"/>
              <w:rPr>
                <w:sz w:val="16"/>
                <w:szCs w:val="16"/>
              </w:rPr>
            </w:pPr>
            <w:r w:rsidRPr="002A5288">
              <w:rPr>
                <w:sz w:val="16"/>
                <w:szCs w:val="16"/>
              </w:rPr>
              <w:t>GML</w:t>
            </w:r>
          </w:p>
        </w:tc>
        <w:tc>
          <w:tcPr>
            <w:tcW w:w="3420" w:type="dxa"/>
            <w:vAlign w:val="center"/>
          </w:tcPr>
          <w:p w14:paraId="27177615" w14:textId="77777777" w:rsidR="00B413FE" w:rsidRPr="002A5288" w:rsidRDefault="00B413FE" w:rsidP="00330823">
            <w:pPr>
              <w:snapToGrid w:val="0"/>
              <w:rPr>
                <w:sz w:val="16"/>
                <w:szCs w:val="16"/>
              </w:rPr>
            </w:pPr>
          </w:p>
        </w:tc>
        <w:tc>
          <w:tcPr>
            <w:tcW w:w="804" w:type="dxa"/>
            <w:vAlign w:val="center"/>
          </w:tcPr>
          <w:p w14:paraId="4A19BB8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83BF0D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93A7A0" w14:textId="77777777" w:rsidR="00B413FE" w:rsidRPr="002A5288" w:rsidRDefault="00B413FE" w:rsidP="00330823">
            <w:pPr>
              <w:snapToGrid w:val="0"/>
              <w:rPr>
                <w:sz w:val="16"/>
                <w:szCs w:val="16"/>
              </w:rPr>
            </w:pPr>
            <w:r w:rsidRPr="002A5288">
              <w:rPr>
                <w:sz w:val="16"/>
                <w:szCs w:val="16"/>
              </w:rPr>
              <w:t>-</w:t>
            </w:r>
          </w:p>
        </w:tc>
      </w:tr>
      <w:tr w:rsidR="00B413FE" w:rsidRPr="002A5288" w14:paraId="1DC2351D" w14:textId="77777777" w:rsidTr="00330823">
        <w:trPr>
          <w:trHeight w:val="305"/>
        </w:trPr>
        <w:tc>
          <w:tcPr>
            <w:tcW w:w="3060" w:type="dxa"/>
            <w:vAlign w:val="center"/>
          </w:tcPr>
          <w:p w14:paraId="77F04B82" w14:textId="77777777" w:rsidR="00B413FE" w:rsidRPr="002A5288" w:rsidRDefault="00B413FE" w:rsidP="00330823">
            <w:pPr>
              <w:snapToGrid w:val="0"/>
              <w:rPr>
                <w:sz w:val="16"/>
                <w:szCs w:val="16"/>
              </w:rPr>
            </w:pPr>
            <w:r>
              <w:rPr>
                <w:sz w:val="16"/>
                <w:szCs w:val="16"/>
              </w:rPr>
              <w:t>HDF5</w:t>
            </w:r>
          </w:p>
        </w:tc>
        <w:tc>
          <w:tcPr>
            <w:tcW w:w="3420" w:type="dxa"/>
            <w:vAlign w:val="center"/>
          </w:tcPr>
          <w:p w14:paraId="588DB87B" w14:textId="77777777" w:rsidR="00B413FE" w:rsidRPr="002A5288" w:rsidRDefault="00B413FE" w:rsidP="00330823">
            <w:pPr>
              <w:snapToGrid w:val="0"/>
              <w:rPr>
                <w:sz w:val="16"/>
                <w:szCs w:val="16"/>
              </w:rPr>
            </w:pPr>
          </w:p>
        </w:tc>
        <w:tc>
          <w:tcPr>
            <w:tcW w:w="804" w:type="dxa"/>
            <w:vAlign w:val="center"/>
          </w:tcPr>
          <w:p w14:paraId="4FEB2312" w14:textId="77777777" w:rsidR="00B413FE" w:rsidRPr="002A5288" w:rsidRDefault="00B413FE" w:rsidP="00330823">
            <w:pPr>
              <w:snapToGrid w:val="0"/>
              <w:jc w:val="center"/>
              <w:rPr>
                <w:sz w:val="16"/>
                <w:szCs w:val="16"/>
              </w:rPr>
            </w:pPr>
          </w:p>
        </w:tc>
        <w:tc>
          <w:tcPr>
            <w:tcW w:w="2436" w:type="dxa"/>
            <w:vAlign w:val="center"/>
          </w:tcPr>
          <w:p w14:paraId="0AAD41F5" w14:textId="77777777" w:rsidR="00B413FE" w:rsidRPr="002A5288" w:rsidRDefault="00B413FE" w:rsidP="00330823">
            <w:pPr>
              <w:snapToGrid w:val="0"/>
              <w:rPr>
                <w:sz w:val="16"/>
                <w:szCs w:val="16"/>
              </w:rPr>
            </w:pPr>
          </w:p>
        </w:tc>
        <w:tc>
          <w:tcPr>
            <w:tcW w:w="3060" w:type="dxa"/>
            <w:vAlign w:val="center"/>
          </w:tcPr>
          <w:p w14:paraId="33C8145E" w14:textId="77777777" w:rsidR="00B413FE" w:rsidRPr="002A5288" w:rsidRDefault="00B413FE" w:rsidP="00330823">
            <w:pPr>
              <w:snapToGrid w:val="0"/>
              <w:rPr>
                <w:sz w:val="16"/>
                <w:szCs w:val="16"/>
              </w:rPr>
            </w:pPr>
          </w:p>
        </w:tc>
      </w:tr>
      <w:tr w:rsidR="00B413FE" w:rsidRPr="002A5288" w14:paraId="32AFEE45" w14:textId="77777777" w:rsidTr="00330823">
        <w:trPr>
          <w:trHeight w:val="305"/>
        </w:trPr>
        <w:tc>
          <w:tcPr>
            <w:tcW w:w="3060" w:type="dxa"/>
            <w:vAlign w:val="center"/>
          </w:tcPr>
          <w:p w14:paraId="3E7C60A4" w14:textId="77777777" w:rsidR="00B413FE" w:rsidRPr="002A5288" w:rsidRDefault="00B413FE" w:rsidP="00330823">
            <w:pPr>
              <w:snapToGrid w:val="0"/>
              <w:rPr>
                <w:sz w:val="16"/>
                <w:szCs w:val="16"/>
              </w:rPr>
            </w:pPr>
            <w:r w:rsidRPr="002A5288">
              <w:rPr>
                <w:sz w:val="16"/>
                <w:szCs w:val="16"/>
              </w:rPr>
              <w:t>Other</w:t>
            </w:r>
          </w:p>
        </w:tc>
        <w:tc>
          <w:tcPr>
            <w:tcW w:w="3420" w:type="dxa"/>
            <w:vAlign w:val="center"/>
          </w:tcPr>
          <w:p w14:paraId="44945BE1" w14:textId="77777777" w:rsidR="00B413FE" w:rsidRPr="002A5288" w:rsidRDefault="00B413FE" w:rsidP="00330823">
            <w:pPr>
              <w:snapToGrid w:val="0"/>
              <w:rPr>
                <w:sz w:val="16"/>
                <w:szCs w:val="16"/>
              </w:rPr>
            </w:pPr>
          </w:p>
        </w:tc>
        <w:tc>
          <w:tcPr>
            <w:tcW w:w="804" w:type="dxa"/>
            <w:vAlign w:val="center"/>
          </w:tcPr>
          <w:p w14:paraId="0A959A9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85829C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947CDD3" w14:textId="77777777" w:rsidR="00B413FE" w:rsidRPr="002A5288" w:rsidRDefault="00B413FE" w:rsidP="00330823">
            <w:pPr>
              <w:snapToGrid w:val="0"/>
              <w:rPr>
                <w:sz w:val="16"/>
                <w:szCs w:val="16"/>
              </w:rPr>
            </w:pPr>
            <w:r w:rsidRPr="002A5288">
              <w:rPr>
                <w:sz w:val="16"/>
                <w:szCs w:val="16"/>
              </w:rPr>
              <w:t>-</w:t>
            </w:r>
          </w:p>
        </w:tc>
      </w:tr>
    </w:tbl>
    <w:p w14:paraId="2254A602" w14:textId="77777777" w:rsidR="00B413FE" w:rsidRPr="007C307C" w:rsidRDefault="00B413FE" w:rsidP="00B413FE"/>
    <w:p w14:paraId="24716582" w14:textId="77777777" w:rsidR="00B413FE" w:rsidRPr="007C307C" w:rsidRDefault="00B413FE" w:rsidP="00B413FE">
      <w:pPr>
        <w:pStyle w:val="Heading3"/>
      </w:pPr>
      <w:bookmarkStart w:id="692" w:name="_Toc403560571"/>
      <w:r w:rsidRPr="007C307C">
        <w:t>S100_ProductSpecification</w:t>
      </w:r>
      <w:bookmarkEnd w:id="69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4FF0A51F" w14:textId="77777777" w:rsidTr="00330823">
        <w:trPr>
          <w:trHeight w:val="153"/>
        </w:trPr>
        <w:tc>
          <w:tcPr>
            <w:tcW w:w="3034" w:type="dxa"/>
            <w:vAlign w:val="center"/>
          </w:tcPr>
          <w:p w14:paraId="2D4FEA58"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6DDDFBB2"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80DD1AC"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4531B6F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F45B2FF"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25207224" w14:textId="77777777" w:rsidTr="00330823">
        <w:trPr>
          <w:trHeight w:val="490"/>
        </w:trPr>
        <w:tc>
          <w:tcPr>
            <w:tcW w:w="3034" w:type="dxa"/>
            <w:vAlign w:val="center"/>
          </w:tcPr>
          <w:p w14:paraId="5DFB70D9" w14:textId="77777777" w:rsidR="00B413FE" w:rsidRPr="002A5288" w:rsidRDefault="00B413FE" w:rsidP="00330823">
            <w:pPr>
              <w:snapToGrid w:val="0"/>
              <w:rPr>
                <w:sz w:val="16"/>
                <w:szCs w:val="16"/>
              </w:rPr>
            </w:pPr>
            <w:r w:rsidRPr="002A5288">
              <w:rPr>
                <w:sz w:val="16"/>
                <w:szCs w:val="16"/>
              </w:rPr>
              <w:t>S100_</w:t>
            </w:r>
            <w:r>
              <w:rPr>
                <w:sz w:val="16"/>
                <w:szCs w:val="16"/>
              </w:rPr>
              <w:t>ProductSpecification</w:t>
            </w:r>
          </w:p>
        </w:tc>
        <w:tc>
          <w:tcPr>
            <w:tcW w:w="3420" w:type="dxa"/>
            <w:vAlign w:val="center"/>
          </w:tcPr>
          <w:p w14:paraId="122525D4" w14:textId="77777777" w:rsidR="00B413FE" w:rsidRPr="002A5288" w:rsidRDefault="00B413FE" w:rsidP="00330823">
            <w:pPr>
              <w:snapToGrid w:val="0"/>
              <w:rPr>
                <w:sz w:val="16"/>
                <w:szCs w:val="16"/>
              </w:rPr>
            </w:pPr>
            <w:r>
              <w:rPr>
                <w:sz w:val="16"/>
                <w:szCs w:val="16"/>
              </w:rPr>
              <w:t>The Product Specification contains the information needed to build the specified product</w:t>
            </w:r>
          </w:p>
        </w:tc>
        <w:tc>
          <w:tcPr>
            <w:tcW w:w="804" w:type="dxa"/>
            <w:vAlign w:val="center"/>
          </w:tcPr>
          <w:p w14:paraId="3628E63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A13DE22"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473DB39D" w14:textId="77777777" w:rsidR="00B413FE" w:rsidRPr="002A5288" w:rsidRDefault="00B413FE" w:rsidP="00330823">
            <w:pPr>
              <w:snapToGrid w:val="0"/>
              <w:rPr>
                <w:sz w:val="16"/>
                <w:szCs w:val="16"/>
              </w:rPr>
            </w:pPr>
            <w:r w:rsidRPr="002A5288">
              <w:rPr>
                <w:sz w:val="16"/>
                <w:szCs w:val="16"/>
              </w:rPr>
              <w:t>-</w:t>
            </w:r>
          </w:p>
        </w:tc>
      </w:tr>
      <w:tr w:rsidR="00B413FE" w:rsidRPr="002A5288" w14:paraId="75DE025A" w14:textId="77777777" w:rsidTr="00330823">
        <w:trPr>
          <w:trHeight w:val="321"/>
        </w:trPr>
        <w:tc>
          <w:tcPr>
            <w:tcW w:w="3034" w:type="dxa"/>
            <w:vAlign w:val="center"/>
          </w:tcPr>
          <w:p w14:paraId="68C79C54" w14:textId="77777777" w:rsidR="00B413FE" w:rsidRPr="002A5288" w:rsidRDefault="00B413FE" w:rsidP="00330823">
            <w:pPr>
              <w:snapToGrid w:val="0"/>
              <w:rPr>
                <w:sz w:val="16"/>
                <w:szCs w:val="16"/>
              </w:rPr>
            </w:pPr>
            <w:r w:rsidRPr="002A5288">
              <w:rPr>
                <w:sz w:val="16"/>
                <w:szCs w:val="16"/>
              </w:rPr>
              <w:t>name</w:t>
            </w:r>
          </w:p>
        </w:tc>
        <w:tc>
          <w:tcPr>
            <w:tcW w:w="3420" w:type="dxa"/>
            <w:vAlign w:val="center"/>
          </w:tcPr>
          <w:p w14:paraId="4CC526C5" w14:textId="77777777" w:rsidR="00B413FE" w:rsidRPr="002A5288" w:rsidRDefault="00B413FE" w:rsidP="00330823">
            <w:pPr>
              <w:snapToGrid w:val="0"/>
              <w:rPr>
                <w:sz w:val="16"/>
                <w:szCs w:val="16"/>
              </w:rPr>
            </w:pPr>
            <w:r w:rsidRPr="002A5288">
              <w:rPr>
                <w:sz w:val="16"/>
                <w:szCs w:val="16"/>
              </w:rPr>
              <w:t>The name of the product specification used to create the datasets</w:t>
            </w:r>
          </w:p>
        </w:tc>
        <w:tc>
          <w:tcPr>
            <w:tcW w:w="804" w:type="dxa"/>
            <w:vAlign w:val="center"/>
          </w:tcPr>
          <w:p w14:paraId="426D2EC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1A77E1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19E6D90" w14:textId="0C25351E" w:rsidR="00B413FE" w:rsidRPr="002A5288" w:rsidRDefault="00CC6D23" w:rsidP="00330823">
            <w:pPr>
              <w:snapToGrid w:val="0"/>
              <w:rPr>
                <w:sz w:val="16"/>
                <w:szCs w:val="16"/>
              </w:rPr>
            </w:pPr>
            <w:r>
              <w:rPr>
                <w:sz w:val="16"/>
                <w:szCs w:val="16"/>
              </w:rPr>
              <w:t>129</w:t>
            </w:r>
          </w:p>
        </w:tc>
      </w:tr>
      <w:tr w:rsidR="00B413FE" w:rsidRPr="002A5288" w14:paraId="27A8EFC8" w14:textId="77777777" w:rsidTr="00330823">
        <w:trPr>
          <w:trHeight w:val="337"/>
        </w:trPr>
        <w:tc>
          <w:tcPr>
            <w:tcW w:w="3034" w:type="dxa"/>
            <w:vAlign w:val="center"/>
          </w:tcPr>
          <w:p w14:paraId="610D3D1D" w14:textId="77777777" w:rsidR="00B413FE" w:rsidRPr="002A5288" w:rsidRDefault="00B413FE" w:rsidP="00330823">
            <w:pPr>
              <w:snapToGrid w:val="0"/>
              <w:rPr>
                <w:sz w:val="16"/>
                <w:szCs w:val="16"/>
              </w:rPr>
            </w:pPr>
            <w:r w:rsidRPr="002A5288">
              <w:rPr>
                <w:sz w:val="16"/>
                <w:szCs w:val="16"/>
              </w:rPr>
              <w:t>version</w:t>
            </w:r>
          </w:p>
        </w:tc>
        <w:tc>
          <w:tcPr>
            <w:tcW w:w="3420" w:type="dxa"/>
            <w:vAlign w:val="center"/>
          </w:tcPr>
          <w:p w14:paraId="53EE7CA4" w14:textId="77777777" w:rsidR="00B413FE" w:rsidRPr="002A5288" w:rsidRDefault="00B413FE" w:rsidP="00330823">
            <w:pPr>
              <w:snapToGrid w:val="0"/>
              <w:rPr>
                <w:sz w:val="16"/>
                <w:szCs w:val="16"/>
              </w:rPr>
            </w:pPr>
            <w:r w:rsidRPr="002A5288">
              <w:rPr>
                <w:sz w:val="16"/>
                <w:szCs w:val="16"/>
              </w:rPr>
              <w:t>The version number of the product specification</w:t>
            </w:r>
          </w:p>
        </w:tc>
        <w:tc>
          <w:tcPr>
            <w:tcW w:w="804" w:type="dxa"/>
            <w:vAlign w:val="center"/>
          </w:tcPr>
          <w:p w14:paraId="7F308A1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42FD2B5"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9B31E94" w14:textId="0A73825D" w:rsidR="00B413FE" w:rsidRPr="002A5288" w:rsidRDefault="00CC6D23" w:rsidP="00330823">
            <w:pPr>
              <w:snapToGrid w:val="0"/>
              <w:rPr>
                <w:sz w:val="16"/>
                <w:szCs w:val="16"/>
              </w:rPr>
            </w:pPr>
            <w:r>
              <w:rPr>
                <w:sz w:val="16"/>
                <w:szCs w:val="16"/>
              </w:rPr>
              <w:t>1.0.0</w:t>
            </w:r>
          </w:p>
        </w:tc>
      </w:tr>
      <w:tr w:rsidR="00B413FE" w:rsidRPr="002A5288" w14:paraId="21875AC1" w14:textId="77777777" w:rsidTr="00330823">
        <w:trPr>
          <w:trHeight w:val="321"/>
        </w:trPr>
        <w:tc>
          <w:tcPr>
            <w:tcW w:w="3034" w:type="dxa"/>
            <w:vAlign w:val="center"/>
          </w:tcPr>
          <w:p w14:paraId="1703813C" w14:textId="77777777" w:rsidR="00B413FE" w:rsidRPr="002A5288" w:rsidRDefault="00B413FE" w:rsidP="00330823">
            <w:pPr>
              <w:snapToGrid w:val="0"/>
              <w:rPr>
                <w:sz w:val="16"/>
                <w:szCs w:val="16"/>
              </w:rPr>
            </w:pPr>
            <w:r w:rsidRPr="002A5288">
              <w:rPr>
                <w:sz w:val="16"/>
                <w:szCs w:val="16"/>
              </w:rPr>
              <w:t>date</w:t>
            </w:r>
          </w:p>
        </w:tc>
        <w:tc>
          <w:tcPr>
            <w:tcW w:w="3420" w:type="dxa"/>
            <w:vAlign w:val="center"/>
          </w:tcPr>
          <w:p w14:paraId="7C818966" w14:textId="77777777" w:rsidR="00B413FE" w:rsidRPr="002A5288" w:rsidRDefault="00B413FE" w:rsidP="00330823">
            <w:pPr>
              <w:snapToGrid w:val="0"/>
              <w:rPr>
                <w:sz w:val="16"/>
                <w:szCs w:val="16"/>
              </w:rPr>
            </w:pPr>
            <w:r w:rsidRPr="002A5288">
              <w:rPr>
                <w:sz w:val="16"/>
                <w:szCs w:val="16"/>
              </w:rPr>
              <w:t>The version date of the product specification</w:t>
            </w:r>
          </w:p>
        </w:tc>
        <w:tc>
          <w:tcPr>
            <w:tcW w:w="804" w:type="dxa"/>
            <w:vAlign w:val="center"/>
          </w:tcPr>
          <w:p w14:paraId="10810D83"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1F00D04" w14:textId="77777777" w:rsidR="00B413FE" w:rsidRPr="002A5288" w:rsidRDefault="00B413FE" w:rsidP="00330823">
            <w:pPr>
              <w:snapToGrid w:val="0"/>
              <w:rPr>
                <w:sz w:val="16"/>
                <w:szCs w:val="16"/>
              </w:rPr>
            </w:pPr>
            <w:r w:rsidRPr="002A5288">
              <w:rPr>
                <w:sz w:val="16"/>
                <w:szCs w:val="16"/>
              </w:rPr>
              <w:t>Date</w:t>
            </w:r>
          </w:p>
        </w:tc>
        <w:tc>
          <w:tcPr>
            <w:tcW w:w="3060" w:type="dxa"/>
            <w:vAlign w:val="center"/>
          </w:tcPr>
          <w:p w14:paraId="313035A9" w14:textId="0C5CE1AF" w:rsidR="00B413FE" w:rsidRPr="002A5288" w:rsidRDefault="00CC6D23" w:rsidP="00330823">
            <w:pPr>
              <w:snapToGrid w:val="0"/>
              <w:rPr>
                <w:sz w:val="16"/>
                <w:szCs w:val="16"/>
              </w:rPr>
            </w:pPr>
            <w:r>
              <w:rPr>
                <w:sz w:val="16"/>
                <w:szCs w:val="16"/>
              </w:rPr>
              <w:t>CCYYMMDD</w:t>
            </w:r>
          </w:p>
        </w:tc>
      </w:tr>
    </w:tbl>
    <w:p w14:paraId="60B16717" w14:textId="77777777" w:rsidR="00B413FE" w:rsidDel="00AF3316" w:rsidRDefault="00B413FE" w:rsidP="00B413FE">
      <w:pPr>
        <w:rPr>
          <w:del w:id="693" w:author="Eivind Mong" w:date="2018-06-22T13:51:00Z"/>
        </w:rPr>
      </w:pPr>
    </w:p>
    <w:p w14:paraId="10CCDA6A" w14:textId="0A4FC077" w:rsidR="00B413FE" w:rsidRPr="007C307C" w:rsidRDefault="00B413FE" w:rsidP="00B413FE">
      <w:pPr>
        <w:spacing w:after="120"/>
      </w:pPr>
      <w:del w:id="694" w:author="Eivind Mong" w:date="2018-06-22T13:51:00Z">
        <w:r w:rsidDel="00AF3316">
          <w:br w:type="page"/>
        </w:r>
      </w:del>
      <w:r w:rsidRPr="007C307C">
        <w:t xml:space="preserve"> </w:t>
      </w:r>
    </w:p>
    <w:p w14:paraId="1DE3CE0E" w14:textId="77777777" w:rsidR="00B413FE" w:rsidRPr="007C307C" w:rsidRDefault="00B413FE" w:rsidP="00B413FE">
      <w:pPr>
        <w:pStyle w:val="Heading2"/>
      </w:pPr>
      <w:bookmarkStart w:id="695" w:name="_Toc403560573"/>
      <w:commentRangeStart w:id="696"/>
      <w:r w:rsidRPr="007C307C">
        <w:t>S100_SupportFileDiscoveryMetadata</w:t>
      </w:r>
      <w:bookmarkEnd w:id="695"/>
      <w:r w:rsidRPr="007C307C">
        <w:t xml:space="preserve"> </w:t>
      </w:r>
      <w:commentRangeEnd w:id="696"/>
      <w:r w:rsidR="0062438A">
        <w:rPr>
          <w:rStyle w:val="CommentReference"/>
          <w:b w:val="0"/>
          <w:bCs w:val="0"/>
        </w:rPr>
        <w:commentReference w:id="696"/>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F518642" w14:textId="77777777" w:rsidTr="00330823">
        <w:trPr>
          <w:trHeight w:val="176"/>
        </w:trPr>
        <w:tc>
          <w:tcPr>
            <w:tcW w:w="3060" w:type="dxa"/>
            <w:vAlign w:val="center"/>
          </w:tcPr>
          <w:p w14:paraId="4764B5B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9D1E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FB663F3"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63251C65"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1BF3499"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CFC392E" w14:textId="77777777" w:rsidTr="00330823">
        <w:trPr>
          <w:trHeight w:val="335"/>
        </w:trPr>
        <w:tc>
          <w:tcPr>
            <w:tcW w:w="3060" w:type="dxa"/>
            <w:vAlign w:val="center"/>
          </w:tcPr>
          <w:p w14:paraId="3598600E" w14:textId="77777777" w:rsidR="00B413FE" w:rsidRPr="002A5288" w:rsidRDefault="00B413FE" w:rsidP="00330823">
            <w:pPr>
              <w:snapToGrid w:val="0"/>
              <w:rPr>
                <w:sz w:val="16"/>
                <w:szCs w:val="16"/>
              </w:rPr>
            </w:pPr>
            <w:r w:rsidRPr="002A5288">
              <w:rPr>
                <w:sz w:val="16"/>
                <w:szCs w:val="16"/>
              </w:rPr>
              <w:t>S100_SupportFiletDiscoveryMetadata</w:t>
            </w:r>
          </w:p>
        </w:tc>
        <w:tc>
          <w:tcPr>
            <w:tcW w:w="3420" w:type="dxa"/>
            <w:vAlign w:val="center"/>
          </w:tcPr>
          <w:p w14:paraId="31A9B6E7" w14:textId="77777777" w:rsidR="00B413FE" w:rsidRPr="002A5288" w:rsidRDefault="00B413FE" w:rsidP="00330823">
            <w:pPr>
              <w:snapToGrid w:val="0"/>
              <w:rPr>
                <w:sz w:val="16"/>
                <w:szCs w:val="16"/>
              </w:rPr>
            </w:pPr>
            <w:r w:rsidRPr="002A5288">
              <w:rPr>
                <w:sz w:val="16"/>
                <w:szCs w:val="16"/>
              </w:rPr>
              <w:t>Metadata about the individual support files in the exchange catalogue</w:t>
            </w:r>
          </w:p>
        </w:tc>
        <w:tc>
          <w:tcPr>
            <w:tcW w:w="804" w:type="dxa"/>
            <w:vAlign w:val="center"/>
          </w:tcPr>
          <w:p w14:paraId="56DA9023"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9D86ED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F215666" w14:textId="77777777" w:rsidR="00B413FE" w:rsidRPr="002A5288" w:rsidRDefault="00B413FE" w:rsidP="00330823">
            <w:pPr>
              <w:snapToGrid w:val="0"/>
              <w:rPr>
                <w:sz w:val="16"/>
                <w:szCs w:val="16"/>
              </w:rPr>
            </w:pPr>
            <w:r w:rsidRPr="002A5288">
              <w:rPr>
                <w:sz w:val="16"/>
                <w:szCs w:val="16"/>
              </w:rPr>
              <w:t>-</w:t>
            </w:r>
          </w:p>
        </w:tc>
      </w:tr>
      <w:tr w:rsidR="00B413FE" w:rsidRPr="002A5288" w14:paraId="5135BCBF" w14:textId="77777777" w:rsidTr="00330823">
        <w:trPr>
          <w:trHeight w:val="335"/>
        </w:trPr>
        <w:tc>
          <w:tcPr>
            <w:tcW w:w="3060" w:type="dxa"/>
            <w:vAlign w:val="center"/>
          </w:tcPr>
          <w:p w14:paraId="532A8768"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219977A0" w14:textId="77777777" w:rsidR="00B413FE" w:rsidRPr="002A5288" w:rsidRDefault="00B413FE" w:rsidP="00330823">
            <w:pPr>
              <w:snapToGrid w:val="0"/>
              <w:rPr>
                <w:sz w:val="16"/>
                <w:szCs w:val="16"/>
              </w:rPr>
            </w:pPr>
            <w:r>
              <w:rPr>
                <w:sz w:val="16"/>
                <w:szCs w:val="16"/>
              </w:rPr>
              <w:t>Name of the support file</w:t>
            </w:r>
          </w:p>
        </w:tc>
        <w:tc>
          <w:tcPr>
            <w:tcW w:w="804" w:type="dxa"/>
            <w:vAlign w:val="center"/>
          </w:tcPr>
          <w:p w14:paraId="178EFC9C"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37DAB1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7195098" w14:textId="77777777" w:rsidR="00B413FE" w:rsidRPr="002A5288" w:rsidRDefault="00B413FE" w:rsidP="00330823">
            <w:pPr>
              <w:snapToGrid w:val="0"/>
              <w:rPr>
                <w:sz w:val="16"/>
                <w:szCs w:val="16"/>
              </w:rPr>
            </w:pPr>
          </w:p>
        </w:tc>
      </w:tr>
      <w:tr w:rsidR="00B413FE" w:rsidRPr="002A5288" w14:paraId="2B5D9ACF" w14:textId="77777777" w:rsidTr="00330823">
        <w:trPr>
          <w:trHeight w:val="335"/>
        </w:trPr>
        <w:tc>
          <w:tcPr>
            <w:tcW w:w="3060" w:type="dxa"/>
            <w:vAlign w:val="center"/>
          </w:tcPr>
          <w:p w14:paraId="1596C9F3" w14:textId="77777777" w:rsidR="00B413FE" w:rsidRPr="002A5288" w:rsidRDefault="00B413FE" w:rsidP="00330823">
            <w:pPr>
              <w:snapToGrid w:val="0"/>
              <w:rPr>
                <w:sz w:val="16"/>
                <w:szCs w:val="16"/>
              </w:rPr>
            </w:pPr>
            <w:r>
              <w:rPr>
                <w:sz w:val="16"/>
                <w:szCs w:val="16"/>
              </w:rPr>
              <w:t>fileLocation</w:t>
            </w:r>
          </w:p>
        </w:tc>
        <w:tc>
          <w:tcPr>
            <w:tcW w:w="3420" w:type="dxa"/>
            <w:vAlign w:val="center"/>
          </w:tcPr>
          <w:p w14:paraId="54CE2B98" w14:textId="77777777" w:rsidR="00B413FE" w:rsidRPr="002A5288" w:rsidRDefault="00B413FE" w:rsidP="00330823">
            <w:pPr>
              <w:snapToGrid w:val="0"/>
              <w:rPr>
                <w:sz w:val="16"/>
                <w:szCs w:val="16"/>
              </w:rPr>
            </w:pPr>
            <w:r w:rsidRPr="002A5288">
              <w:rPr>
                <w:sz w:val="16"/>
                <w:szCs w:val="16"/>
              </w:rPr>
              <w:t xml:space="preserve">Full </w:t>
            </w:r>
            <w:r>
              <w:rPr>
                <w:sz w:val="16"/>
                <w:szCs w:val="16"/>
              </w:rPr>
              <w:t>location</w:t>
            </w:r>
            <w:r w:rsidRPr="002A5288">
              <w:rPr>
                <w:sz w:val="16"/>
                <w:szCs w:val="16"/>
              </w:rPr>
              <w:t xml:space="preserve"> from the exchange set root directory</w:t>
            </w:r>
          </w:p>
        </w:tc>
        <w:tc>
          <w:tcPr>
            <w:tcW w:w="804" w:type="dxa"/>
            <w:vAlign w:val="center"/>
          </w:tcPr>
          <w:p w14:paraId="046B488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A2282"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F9AA94C"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7B6FC5B8" w14:textId="77777777" w:rsidTr="00330823">
        <w:trPr>
          <w:trHeight w:val="335"/>
        </w:trPr>
        <w:tc>
          <w:tcPr>
            <w:tcW w:w="3060" w:type="dxa"/>
            <w:vAlign w:val="center"/>
          </w:tcPr>
          <w:p w14:paraId="4108B4A4"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0606CF53"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4E4C4B2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5FEC63F2" w14:textId="77777777" w:rsidR="00B413FE" w:rsidRPr="002A5288" w:rsidRDefault="00B413FE" w:rsidP="00330823">
            <w:pPr>
              <w:snapToGrid w:val="0"/>
              <w:rPr>
                <w:sz w:val="16"/>
                <w:szCs w:val="16"/>
              </w:rPr>
            </w:pPr>
            <w:r w:rsidRPr="002A5288">
              <w:rPr>
                <w:sz w:val="16"/>
                <w:szCs w:val="16"/>
              </w:rPr>
              <w:t>S100_SupportFilePurpose</w:t>
            </w:r>
          </w:p>
        </w:tc>
        <w:tc>
          <w:tcPr>
            <w:tcW w:w="3060" w:type="dxa"/>
            <w:vAlign w:val="center"/>
          </w:tcPr>
          <w:p w14:paraId="0AC32504" w14:textId="77777777" w:rsidR="00B413FE" w:rsidRPr="002A5288" w:rsidRDefault="00B413FE" w:rsidP="00330823">
            <w:pPr>
              <w:snapToGrid w:val="0"/>
              <w:rPr>
                <w:sz w:val="16"/>
                <w:szCs w:val="16"/>
              </w:rPr>
            </w:pPr>
            <w:r w:rsidRPr="002A5288">
              <w:rPr>
                <w:sz w:val="16"/>
                <w:szCs w:val="16"/>
              </w:rPr>
              <w:t>E.g. new, re-issue, new edition, update etc.</w:t>
            </w:r>
          </w:p>
        </w:tc>
      </w:tr>
      <w:tr w:rsidR="00B413FE" w:rsidRPr="002A5288" w14:paraId="19E1F9BF" w14:textId="77777777" w:rsidTr="00330823">
        <w:trPr>
          <w:trHeight w:val="863"/>
        </w:trPr>
        <w:tc>
          <w:tcPr>
            <w:tcW w:w="3060" w:type="dxa"/>
            <w:vAlign w:val="center"/>
          </w:tcPr>
          <w:p w14:paraId="0A0117B0" w14:textId="77777777" w:rsidR="00B413FE" w:rsidRPr="002A5288" w:rsidRDefault="00B413FE" w:rsidP="00330823">
            <w:pPr>
              <w:snapToGrid w:val="0"/>
              <w:rPr>
                <w:sz w:val="16"/>
                <w:szCs w:val="16"/>
              </w:rPr>
            </w:pPr>
            <w:r w:rsidRPr="002A5288">
              <w:rPr>
                <w:sz w:val="16"/>
                <w:szCs w:val="16"/>
              </w:rPr>
              <w:t>editionNumber</w:t>
            </w:r>
          </w:p>
        </w:tc>
        <w:tc>
          <w:tcPr>
            <w:tcW w:w="3420" w:type="dxa"/>
            <w:vAlign w:val="center"/>
          </w:tcPr>
          <w:p w14:paraId="66F66785" w14:textId="77777777" w:rsidR="00B413FE" w:rsidRPr="002A5288" w:rsidRDefault="00B413FE" w:rsidP="00330823">
            <w:pPr>
              <w:snapToGrid w:val="0"/>
              <w:rPr>
                <w:sz w:val="16"/>
                <w:szCs w:val="16"/>
              </w:rPr>
            </w:pPr>
            <w:r w:rsidRPr="002A5288">
              <w:rPr>
                <w:sz w:val="16"/>
                <w:szCs w:val="16"/>
              </w:rPr>
              <w:t>The edition number of the dataset</w:t>
            </w:r>
          </w:p>
        </w:tc>
        <w:tc>
          <w:tcPr>
            <w:tcW w:w="804" w:type="dxa"/>
            <w:vAlign w:val="center"/>
          </w:tcPr>
          <w:p w14:paraId="15EE361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E9D7228"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9316105" w14:textId="77777777" w:rsidR="00B413FE" w:rsidRPr="002A5288" w:rsidRDefault="00B413FE" w:rsidP="00330823">
            <w:pPr>
              <w:snapToGrid w:val="0"/>
              <w:rPr>
                <w:rFonts w:eastAsia="Times New Roman"/>
                <w:sz w:val="16"/>
                <w:szCs w:val="16"/>
              </w:rPr>
            </w:pPr>
            <w:r w:rsidRPr="002A5288">
              <w:rPr>
                <w:rFonts w:eastAsia="Times New Roman"/>
                <w:sz w:val="16"/>
                <w:szCs w:val="16"/>
              </w:rPr>
              <w:t>when a data set is initially created, the edition number 1 is assigned to it. The edition number is increased by 1 at each new edition. Edition number remains</w:t>
            </w:r>
          </w:p>
          <w:p w14:paraId="6663B34A" w14:textId="77777777" w:rsidR="00B413FE" w:rsidRPr="002A5288" w:rsidRDefault="00B413FE" w:rsidP="00330823">
            <w:pPr>
              <w:rPr>
                <w:rFonts w:eastAsia="Times New Roman"/>
                <w:sz w:val="16"/>
                <w:szCs w:val="16"/>
              </w:rPr>
            </w:pPr>
            <w:r w:rsidRPr="002A5288">
              <w:rPr>
                <w:rFonts w:eastAsia="Times New Roman"/>
                <w:sz w:val="16"/>
                <w:szCs w:val="16"/>
              </w:rPr>
              <w:t>the same for a re-issue.</w:t>
            </w:r>
          </w:p>
        </w:tc>
      </w:tr>
      <w:tr w:rsidR="00B413FE" w:rsidRPr="002A5288" w14:paraId="6677CD7B" w14:textId="77777777" w:rsidTr="00330823">
        <w:trPr>
          <w:trHeight w:val="335"/>
        </w:trPr>
        <w:tc>
          <w:tcPr>
            <w:tcW w:w="3060" w:type="dxa"/>
            <w:vAlign w:val="center"/>
          </w:tcPr>
          <w:p w14:paraId="0D36E264" w14:textId="77777777" w:rsidR="00B413FE" w:rsidRPr="002A5288" w:rsidRDefault="00B413FE" w:rsidP="00330823">
            <w:pPr>
              <w:snapToGrid w:val="0"/>
              <w:rPr>
                <w:sz w:val="16"/>
                <w:szCs w:val="16"/>
              </w:rPr>
            </w:pPr>
            <w:r w:rsidRPr="002A5288">
              <w:rPr>
                <w:sz w:val="16"/>
                <w:szCs w:val="16"/>
              </w:rPr>
              <w:t>issueDate</w:t>
            </w:r>
          </w:p>
        </w:tc>
        <w:tc>
          <w:tcPr>
            <w:tcW w:w="3420" w:type="dxa"/>
            <w:vAlign w:val="center"/>
          </w:tcPr>
          <w:p w14:paraId="0D97CD2E" w14:textId="77777777" w:rsidR="00B413FE" w:rsidRPr="002A5288" w:rsidRDefault="00B413FE" w:rsidP="00330823">
            <w:pPr>
              <w:snapToGrid w:val="0"/>
              <w:rPr>
                <w:sz w:val="16"/>
                <w:szCs w:val="16"/>
              </w:rPr>
            </w:pPr>
            <w:r w:rsidRPr="002A5288">
              <w:rPr>
                <w:sz w:val="16"/>
                <w:szCs w:val="16"/>
              </w:rPr>
              <w:t>date on which the data was made available by the data producer</w:t>
            </w:r>
          </w:p>
        </w:tc>
        <w:tc>
          <w:tcPr>
            <w:tcW w:w="804" w:type="dxa"/>
            <w:vAlign w:val="center"/>
          </w:tcPr>
          <w:p w14:paraId="13A70FB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B11B2B3" w14:textId="77777777" w:rsidR="00B413FE" w:rsidRPr="002A5288" w:rsidRDefault="00B413FE" w:rsidP="00330823">
            <w:pPr>
              <w:snapToGrid w:val="0"/>
              <w:rPr>
                <w:sz w:val="16"/>
                <w:szCs w:val="16"/>
              </w:rPr>
            </w:pPr>
            <w:commentRangeStart w:id="697"/>
            <w:r w:rsidRPr="002A5288">
              <w:rPr>
                <w:sz w:val="16"/>
                <w:szCs w:val="16"/>
              </w:rPr>
              <w:t>Date</w:t>
            </w:r>
            <w:commentRangeEnd w:id="697"/>
            <w:r w:rsidR="00CC6D23">
              <w:rPr>
                <w:rStyle w:val="CommentReference"/>
              </w:rPr>
              <w:commentReference w:id="697"/>
            </w:r>
          </w:p>
        </w:tc>
        <w:tc>
          <w:tcPr>
            <w:tcW w:w="3060" w:type="dxa"/>
            <w:vAlign w:val="center"/>
          </w:tcPr>
          <w:p w14:paraId="410135C0" w14:textId="77777777" w:rsidR="00B413FE" w:rsidRPr="002A5288" w:rsidRDefault="00B413FE" w:rsidP="00330823">
            <w:pPr>
              <w:snapToGrid w:val="0"/>
              <w:rPr>
                <w:sz w:val="16"/>
                <w:szCs w:val="16"/>
              </w:rPr>
            </w:pPr>
          </w:p>
        </w:tc>
      </w:tr>
      <w:tr w:rsidR="00B413FE" w:rsidRPr="002A5288" w14:paraId="6B10A97E" w14:textId="77777777" w:rsidTr="00330823">
        <w:trPr>
          <w:trHeight w:val="335"/>
        </w:trPr>
        <w:tc>
          <w:tcPr>
            <w:tcW w:w="3060" w:type="dxa"/>
            <w:vAlign w:val="center"/>
          </w:tcPr>
          <w:p w14:paraId="1D12D382" w14:textId="77777777" w:rsidR="00B413FE" w:rsidRPr="002A5288" w:rsidRDefault="00B413FE" w:rsidP="00330823">
            <w:pPr>
              <w:snapToGrid w:val="0"/>
              <w:rPr>
                <w:sz w:val="16"/>
                <w:szCs w:val="16"/>
              </w:rPr>
            </w:pPr>
            <w:r w:rsidRPr="002A5288">
              <w:rPr>
                <w:sz w:val="16"/>
                <w:szCs w:val="16"/>
              </w:rPr>
              <w:t>productSpecification</w:t>
            </w:r>
          </w:p>
        </w:tc>
        <w:tc>
          <w:tcPr>
            <w:tcW w:w="3420" w:type="dxa"/>
            <w:vAlign w:val="center"/>
          </w:tcPr>
          <w:p w14:paraId="7648E44F"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656BB2D8"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FB8E3F4"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30DFF87" w14:textId="77777777" w:rsidR="00B413FE" w:rsidRPr="002A5288" w:rsidRDefault="00B413FE" w:rsidP="00330823">
            <w:pPr>
              <w:snapToGrid w:val="0"/>
              <w:rPr>
                <w:rFonts w:cs="Arial"/>
                <w:sz w:val="16"/>
                <w:szCs w:val="16"/>
              </w:rPr>
            </w:pPr>
          </w:p>
        </w:tc>
      </w:tr>
      <w:tr w:rsidR="00B413FE" w:rsidRPr="002A5288" w14:paraId="17447E9B" w14:textId="77777777" w:rsidTr="00330823">
        <w:trPr>
          <w:trHeight w:val="160"/>
        </w:trPr>
        <w:tc>
          <w:tcPr>
            <w:tcW w:w="3060" w:type="dxa"/>
            <w:vAlign w:val="center"/>
          </w:tcPr>
          <w:p w14:paraId="7943439A"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24855C77"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2B38FBE7"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4248903" w14:textId="77777777" w:rsidR="00B413FE" w:rsidRPr="002A5288" w:rsidRDefault="00B413FE" w:rsidP="00330823">
            <w:pPr>
              <w:snapToGrid w:val="0"/>
              <w:rPr>
                <w:sz w:val="16"/>
                <w:szCs w:val="16"/>
              </w:rPr>
            </w:pPr>
            <w:r w:rsidRPr="002A5288">
              <w:rPr>
                <w:sz w:val="16"/>
                <w:szCs w:val="16"/>
              </w:rPr>
              <w:t>S100_SupportFileFormat</w:t>
            </w:r>
          </w:p>
        </w:tc>
        <w:tc>
          <w:tcPr>
            <w:tcW w:w="3060" w:type="dxa"/>
            <w:vAlign w:val="center"/>
          </w:tcPr>
          <w:p w14:paraId="48A9057E" w14:textId="77777777" w:rsidR="00B413FE" w:rsidRPr="002A5288" w:rsidRDefault="00B413FE" w:rsidP="00330823">
            <w:pPr>
              <w:snapToGrid w:val="0"/>
              <w:rPr>
                <w:rFonts w:cs="Arial"/>
                <w:sz w:val="16"/>
                <w:szCs w:val="16"/>
              </w:rPr>
            </w:pPr>
          </w:p>
        </w:tc>
      </w:tr>
      <w:tr w:rsidR="00B413FE" w:rsidRPr="002A5288" w14:paraId="652CF6C4" w14:textId="77777777" w:rsidTr="00330823">
        <w:trPr>
          <w:trHeight w:val="176"/>
        </w:trPr>
        <w:tc>
          <w:tcPr>
            <w:tcW w:w="3060" w:type="dxa"/>
            <w:vAlign w:val="center"/>
          </w:tcPr>
          <w:p w14:paraId="39B9ACE4"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232A8397" w14:textId="77777777" w:rsidR="00B413FE" w:rsidRPr="002A5288" w:rsidRDefault="00B413FE" w:rsidP="00330823">
            <w:pPr>
              <w:snapToGrid w:val="0"/>
              <w:rPr>
                <w:sz w:val="16"/>
                <w:szCs w:val="16"/>
              </w:rPr>
            </w:pPr>
            <w:r w:rsidRPr="002A5288">
              <w:rPr>
                <w:sz w:val="16"/>
                <w:szCs w:val="16"/>
              </w:rPr>
              <w:t>Encoding format other than those listed.</w:t>
            </w:r>
          </w:p>
        </w:tc>
        <w:tc>
          <w:tcPr>
            <w:tcW w:w="804" w:type="dxa"/>
            <w:vAlign w:val="center"/>
          </w:tcPr>
          <w:p w14:paraId="31070CC0"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7680F3D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C188ED9" w14:textId="77777777" w:rsidR="00B413FE" w:rsidRPr="002A5288" w:rsidRDefault="00B413FE" w:rsidP="00330823">
            <w:pPr>
              <w:snapToGrid w:val="0"/>
              <w:rPr>
                <w:rFonts w:cs="Arial"/>
                <w:sz w:val="16"/>
                <w:szCs w:val="16"/>
              </w:rPr>
            </w:pPr>
          </w:p>
        </w:tc>
      </w:tr>
      <w:tr w:rsidR="00B413FE" w:rsidRPr="002A5288" w14:paraId="37A3B15E" w14:textId="77777777" w:rsidTr="00330823">
        <w:trPr>
          <w:trHeight w:val="160"/>
        </w:trPr>
        <w:tc>
          <w:tcPr>
            <w:tcW w:w="3060" w:type="dxa"/>
            <w:vAlign w:val="center"/>
          </w:tcPr>
          <w:p w14:paraId="0903B88A" w14:textId="77777777" w:rsidR="00B413FE" w:rsidRPr="002A5288" w:rsidRDefault="00B413FE" w:rsidP="00330823">
            <w:pPr>
              <w:snapToGrid w:val="0"/>
              <w:rPr>
                <w:sz w:val="16"/>
                <w:szCs w:val="16"/>
              </w:rPr>
            </w:pPr>
            <w:r w:rsidRPr="002A5288">
              <w:rPr>
                <w:sz w:val="16"/>
                <w:szCs w:val="16"/>
              </w:rPr>
              <w:t>dataTypeVersion</w:t>
            </w:r>
          </w:p>
        </w:tc>
        <w:tc>
          <w:tcPr>
            <w:tcW w:w="3420" w:type="dxa"/>
            <w:vAlign w:val="center"/>
          </w:tcPr>
          <w:p w14:paraId="6ECB38DB" w14:textId="77777777" w:rsidR="00B413FE" w:rsidRPr="002A5288" w:rsidRDefault="00B413FE" w:rsidP="00330823">
            <w:pPr>
              <w:snapToGrid w:val="0"/>
              <w:rPr>
                <w:sz w:val="16"/>
                <w:szCs w:val="16"/>
              </w:rPr>
            </w:pPr>
            <w:r w:rsidRPr="002A5288">
              <w:rPr>
                <w:sz w:val="16"/>
                <w:szCs w:val="16"/>
              </w:rPr>
              <w:t>The version number of the dataType.</w:t>
            </w:r>
          </w:p>
        </w:tc>
        <w:tc>
          <w:tcPr>
            <w:tcW w:w="804" w:type="dxa"/>
            <w:vAlign w:val="center"/>
          </w:tcPr>
          <w:p w14:paraId="055128A4" w14:textId="77777777" w:rsidR="00B413FE" w:rsidRPr="002A5288" w:rsidRDefault="00B413FE" w:rsidP="00330823">
            <w:pPr>
              <w:snapToGrid w:val="0"/>
              <w:jc w:val="center"/>
              <w:rPr>
                <w:rFonts w:cs="Arial"/>
                <w:sz w:val="16"/>
                <w:szCs w:val="16"/>
              </w:rPr>
            </w:pPr>
            <w:r>
              <w:rPr>
                <w:rFonts w:cs="Arial"/>
                <w:sz w:val="16"/>
                <w:szCs w:val="16"/>
              </w:rPr>
              <w:t>1</w:t>
            </w:r>
          </w:p>
        </w:tc>
        <w:tc>
          <w:tcPr>
            <w:tcW w:w="2436" w:type="dxa"/>
            <w:vAlign w:val="center"/>
          </w:tcPr>
          <w:p w14:paraId="1590D174"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FC0199E" w14:textId="77777777" w:rsidR="00B413FE" w:rsidRPr="002A5288" w:rsidRDefault="00B413FE" w:rsidP="00330823">
            <w:pPr>
              <w:snapToGrid w:val="0"/>
              <w:rPr>
                <w:rFonts w:cs="Arial"/>
                <w:sz w:val="16"/>
                <w:szCs w:val="16"/>
              </w:rPr>
            </w:pPr>
          </w:p>
        </w:tc>
      </w:tr>
      <w:tr w:rsidR="00B413FE" w:rsidRPr="002A5288" w14:paraId="2EB78869" w14:textId="77777777" w:rsidTr="00330823">
        <w:trPr>
          <w:trHeight w:val="160"/>
        </w:trPr>
        <w:tc>
          <w:tcPr>
            <w:tcW w:w="3060" w:type="dxa"/>
            <w:vAlign w:val="center"/>
          </w:tcPr>
          <w:p w14:paraId="1DD83D70"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0BB9C6CF" w14:textId="77777777" w:rsidR="00B413FE" w:rsidRPr="002A5288" w:rsidRDefault="00B413FE" w:rsidP="00330823">
            <w:pPr>
              <w:autoSpaceDE w:val="0"/>
              <w:snapToGrid w:val="0"/>
              <w:rPr>
                <w:rFonts w:cs="Arial"/>
                <w:sz w:val="16"/>
                <w:szCs w:val="16"/>
              </w:rPr>
            </w:pPr>
          </w:p>
        </w:tc>
        <w:tc>
          <w:tcPr>
            <w:tcW w:w="804" w:type="dxa"/>
            <w:vAlign w:val="center"/>
          </w:tcPr>
          <w:p w14:paraId="710CB3D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0F5CF5C3"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7C4CF09C" w14:textId="77777777" w:rsidR="00B413FE" w:rsidRPr="002A5288" w:rsidRDefault="00B413FE" w:rsidP="00330823">
            <w:pPr>
              <w:snapToGrid w:val="0"/>
              <w:rPr>
                <w:rFonts w:cs="Arial"/>
                <w:sz w:val="16"/>
                <w:szCs w:val="16"/>
              </w:rPr>
            </w:pPr>
          </w:p>
        </w:tc>
      </w:tr>
      <w:tr w:rsidR="00B413FE" w:rsidRPr="002A5288" w14:paraId="6279E27A" w14:textId="77777777" w:rsidTr="00330823">
        <w:trPr>
          <w:trHeight w:val="351"/>
        </w:trPr>
        <w:tc>
          <w:tcPr>
            <w:tcW w:w="3060" w:type="dxa"/>
            <w:vAlign w:val="center"/>
          </w:tcPr>
          <w:p w14:paraId="51F8E1CF" w14:textId="77777777" w:rsidR="00B413FE" w:rsidRDefault="00B413FE" w:rsidP="00330823">
            <w:pPr>
              <w:snapToGrid w:val="0"/>
              <w:rPr>
                <w:sz w:val="16"/>
                <w:szCs w:val="16"/>
              </w:rPr>
            </w:pPr>
            <w:r>
              <w:rPr>
                <w:sz w:val="16"/>
                <w:szCs w:val="16"/>
              </w:rPr>
              <w:t>digitalSignatureReference</w:t>
            </w:r>
          </w:p>
        </w:tc>
        <w:tc>
          <w:tcPr>
            <w:tcW w:w="3420" w:type="dxa"/>
            <w:vAlign w:val="center"/>
          </w:tcPr>
          <w:p w14:paraId="53FBAED8"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796F7CD7" w14:textId="77777777" w:rsidR="00B413FE" w:rsidRDefault="00B413FE" w:rsidP="00330823">
            <w:pPr>
              <w:snapToGrid w:val="0"/>
              <w:jc w:val="center"/>
              <w:rPr>
                <w:sz w:val="16"/>
                <w:szCs w:val="16"/>
              </w:rPr>
            </w:pPr>
            <w:r>
              <w:rPr>
                <w:sz w:val="16"/>
                <w:szCs w:val="16"/>
              </w:rPr>
              <w:t>0..1</w:t>
            </w:r>
          </w:p>
        </w:tc>
        <w:tc>
          <w:tcPr>
            <w:tcW w:w="2436" w:type="dxa"/>
            <w:vAlign w:val="center"/>
          </w:tcPr>
          <w:p w14:paraId="45154548"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5C0FBAB0"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2A5288" w14:paraId="5F3C0D7A" w14:textId="77777777" w:rsidTr="00330823">
        <w:trPr>
          <w:trHeight w:val="351"/>
        </w:trPr>
        <w:tc>
          <w:tcPr>
            <w:tcW w:w="3060" w:type="dxa"/>
            <w:shd w:val="clear" w:color="auto" w:fill="auto"/>
            <w:vAlign w:val="center"/>
          </w:tcPr>
          <w:p w14:paraId="78F25BC7" w14:textId="77777777" w:rsidR="00B413FE" w:rsidRDefault="00B413FE" w:rsidP="00330823">
            <w:pPr>
              <w:snapToGrid w:val="0"/>
              <w:rPr>
                <w:sz w:val="16"/>
                <w:szCs w:val="16"/>
              </w:rPr>
            </w:pPr>
            <w:r>
              <w:rPr>
                <w:sz w:val="16"/>
                <w:szCs w:val="16"/>
              </w:rPr>
              <w:t>digitalSignatureValue</w:t>
            </w:r>
          </w:p>
        </w:tc>
        <w:tc>
          <w:tcPr>
            <w:tcW w:w="3420" w:type="dxa"/>
            <w:shd w:val="clear" w:color="auto" w:fill="auto"/>
            <w:vAlign w:val="center"/>
          </w:tcPr>
          <w:p w14:paraId="04B7CBFF" w14:textId="77777777" w:rsidR="00B413FE" w:rsidRDefault="00B413FE" w:rsidP="00330823">
            <w:pPr>
              <w:snapToGrid w:val="0"/>
              <w:rPr>
                <w:sz w:val="16"/>
                <w:szCs w:val="16"/>
              </w:rPr>
            </w:pPr>
            <w:r>
              <w:rPr>
                <w:sz w:val="16"/>
                <w:szCs w:val="16"/>
              </w:rPr>
              <w:t>Value derived from the digital signature</w:t>
            </w:r>
          </w:p>
        </w:tc>
        <w:tc>
          <w:tcPr>
            <w:tcW w:w="804" w:type="dxa"/>
            <w:shd w:val="clear" w:color="auto" w:fill="auto"/>
            <w:vAlign w:val="center"/>
          </w:tcPr>
          <w:p w14:paraId="1A199BED" w14:textId="77777777" w:rsidR="00B413FE" w:rsidRDefault="00B413FE" w:rsidP="00330823">
            <w:pPr>
              <w:snapToGrid w:val="0"/>
              <w:jc w:val="center"/>
              <w:rPr>
                <w:sz w:val="16"/>
                <w:szCs w:val="16"/>
              </w:rPr>
            </w:pPr>
            <w:r>
              <w:rPr>
                <w:sz w:val="16"/>
                <w:szCs w:val="16"/>
              </w:rPr>
              <w:t>0..1</w:t>
            </w:r>
          </w:p>
        </w:tc>
        <w:tc>
          <w:tcPr>
            <w:tcW w:w="2436" w:type="dxa"/>
            <w:shd w:val="clear" w:color="auto" w:fill="auto"/>
            <w:vAlign w:val="center"/>
          </w:tcPr>
          <w:p w14:paraId="637FA5F7" w14:textId="77777777" w:rsidR="00B413FE" w:rsidRDefault="00B413FE" w:rsidP="00330823">
            <w:pPr>
              <w:snapToGrid w:val="0"/>
              <w:rPr>
                <w:sz w:val="16"/>
                <w:szCs w:val="16"/>
              </w:rPr>
            </w:pPr>
            <w:r>
              <w:rPr>
                <w:sz w:val="16"/>
                <w:szCs w:val="16"/>
              </w:rPr>
              <w:t>CharacterString</w:t>
            </w:r>
          </w:p>
        </w:tc>
        <w:tc>
          <w:tcPr>
            <w:tcW w:w="3060" w:type="dxa"/>
            <w:shd w:val="clear" w:color="auto" w:fill="auto"/>
            <w:vAlign w:val="center"/>
          </w:tcPr>
          <w:p w14:paraId="330EF0E3" w14:textId="77777777" w:rsidR="00B413FE" w:rsidRDefault="00B413FE" w:rsidP="00330823">
            <w:pPr>
              <w:snapToGrid w:val="0"/>
              <w:rPr>
                <w:rFonts w:cs="Arial"/>
                <w:sz w:val="16"/>
                <w:szCs w:val="16"/>
              </w:rPr>
            </w:pPr>
          </w:p>
        </w:tc>
      </w:tr>
      <w:tr w:rsidR="00B413FE" w14:paraId="10F18C2B" w14:textId="77777777" w:rsidTr="00330823">
        <w:trPr>
          <w:trHeight w:val="351"/>
        </w:trPr>
        <w:tc>
          <w:tcPr>
            <w:tcW w:w="3060" w:type="dxa"/>
            <w:shd w:val="clear" w:color="auto" w:fill="auto"/>
            <w:vAlign w:val="center"/>
          </w:tcPr>
          <w:p w14:paraId="1DDDF96F" w14:textId="77777777" w:rsidR="00B413FE" w:rsidRPr="002A5288" w:rsidRDefault="00B413FE" w:rsidP="00330823">
            <w:pPr>
              <w:snapToGrid w:val="0"/>
              <w:rPr>
                <w:sz w:val="16"/>
                <w:szCs w:val="16"/>
              </w:rPr>
            </w:pPr>
            <w:r w:rsidRPr="002A5288">
              <w:rPr>
                <w:sz w:val="16"/>
                <w:szCs w:val="16"/>
              </w:rPr>
              <w:t>fileName</w:t>
            </w:r>
          </w:p>
        </w:tc>
        <w:tc>
          <w:tcPr>
            <w:tcW w:w="3420" w:type="dxa"/>
            <w:shd w:val="clear" w:color="auto" w:fill="auto"/>
            <w:vAlign w:val="center"/>
          </w:tcPr>
          <w:p w14:paraId="67B6D151" w14:textId="77777777" w:rsidR="00B413FE" w:rsidRPr="002A5288" w:rsidRDefault="00B413FE" w:rsidP="00330823">
            <w:pPr>
              <w:snapToGrid w:val="0"/>
              <w:rPr>
                <w:sz w:val="16"/>
                <w:szCs w:val="16"/>
              </w:rPr>
            </w:pPr>
            <w:r>
              <w:rPr>
                <w:sz w:val="16"/>
                <w:szCs w:val="16"/>
              </w:rPr>
              <w:t>Name of the support file</w:t>
            </w:r>
          </w:p>
        </w:tc>
        <w:tc>
          <w:tcPr>
            <w:tcW w:w="804" w:type="dxa"/>
            <w:shd w:val="clear" w:color="auto" w:fill="auto"/>
            <w:vAlign w:val="center"/>
          </w:tcPr>
          <w:p w14:paraId="6B8900E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01F41D53" w14:textId="77777777" w:rsidR="00B413FE" w:rsidRPr="002A5288" w:rsidRDefault="00B413FE" w:rsidP="00330823">
            <w:pPr>
              <w:snapToGrid w:val="0"/>
              <w:rPr>
                <w:sz w:val="16"/>
                <w:szCs w:val="16"/>
              </w:rPr>
            </w:pPr>
            <w:r w:rsidRPr="002A5288">
              <w:rPr>
                <w:sz w:val="16"/>
                <w:szCs w:val="16"/>
              </w:rPr>
              <w:t>CharacterString</w:t>
            </w:r>
          </w:p>
        </w:tc>
        <w:tc>
          <w:tcPr>
            <w:tcW w:w="3060" w:type="dxa"/>
            <w:shd w:val="clear" w:color="auto" w:fill="auto"/>
            <w:vAlign w:val="center"/>
          </w:tcPr>
          <w:p w14:paraId="0D159B40" w14:textId="77777777" w:rsidR="00B413FE" w:rsidRPr="002A5288" w:rsidRDefault="00B413FE" w:rsidP="00330823">
            <w:pPr>
              <w:snapToGrid w:val="0"/>
              <w:rPr>
                <w:sz w:val="16"/>
                <w:szCs w:val="16"/>
              </w:rPr>
            </w:pPr>
          </w:p>
        </w:tc>
      </w:tr>
    </w:tbl>
    <w:p w14:paraId="1D9B14A5" w14:textId="77777777" w:rsidR="00B413FE" w:rsidRPr="007C307C" w:rsidRDefault="00B413FE" w:rsidP="00B413FE">
      <w:r>
        <w:br w:type="page"/>
      </w:r>
    </w:p>
    <w:p w14:paraId="6173D006" w14:textId="77777777" w:rsidR="00B413FE" w:rsidRPr="007C307C" w:rsidRDefault="00B413FE" w:rsidP="00B413FE">
      <w:pPr>
        <w:pStyle w:val="Heading3"/>
      </w:pPr>
      <w:bookmarkStart w:id="698" w:name="_Toc403560574"/>
      <w:r w:rsidRPr="007C307C">
        <w:t>S100_SupportFileFormat</w:t>
      </w:r>
      <w:bookmarkEnd w:id="69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0ACA568E" w14:textId="77777777" w:rsidTr="00330823">
        <w:trPr>
          <w:trHeight w:val="289"/>
        </w:trPr>
        <w:tc>
          <w:tcPr>
            <w:tcW w:w="3060" w:type="dxa"/>
            <w:vAlign w:val="center"/>
          </w:tcPr>
          <w:p w14:paraId="330062B7"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D7D14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283B574"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1D5133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64FB47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1900063" w14:textId="77777777" w:rsidTr="00330823">
        <w:trPr>
          <w:trHeight w:val="263"/>
        </w:trPr>
        <w:tc>
          <w:tcPr>
            <w:tcW w:w="3060" w:type="dxa"/>
            <w:vAlign w:val="center"/>
          </w:tcPr>
          <w:p w14:paraId="0F673099" w14:textId="77777777" w:rsidR="00B413FE" w:rsidRPr="002A5288" w:rsidRDefault="00B413FE" w:rsidP="00330823">
            <w:pPr>
              <w:snapToGrid w:val="0"/>
              <w:rPr>
                <w:sz w:val="16"/>
                <w:szCs w:val="16"/>
              </w:rPr>
            </w:pPr>
            <w:r w:rsidRPr="002A5288">
              <w:rPr>
                <w:sz w:val="16"/>
                <w:szCs w:val="16"/>
              </w:rPr>
              <w:t>S100_SupportFormat</w:t>
            </w:r>
          </w:p>
        </w:tc>
        <w:tc>
          <w:tcPr>
            <w:tcW w:w="3420" w:type="dxa"/>
            <w:vAlign w:val="center"/>
          </w:tcPr>
          <w:p w14:paraId="04C01B1A" w14:textId="77777777" w:rsidR="00B413FE" w:rsidRPr="002A5288" w:rsidRDefault="00B413FE" w:rsidP="00330823">
            <w:pPr>
              <w:snapToGrid w:val="0"/>
              <w:rPr>
                <w:sz w:val="16"/>
                <w:szCs w:val="16"/>
              </w:rPr>
            </w:pPr>
            <w:r w:rsidRPr="002A5288">
              <w:rPr>
                <w:sz w:val="16"/>
                <w:szCs w:val="16"/>
              </w:rPr>
              <w:t>The format used in the support file</w:t>
            </w:r>
          </w:p>
        </w:tc>
        <w:tc>
          <w:tcPr>
            <w:tcW w:w="804" w:type="dxa"/>
            <w:vAlign w:val="center"/>
          </w:tcPr>
          <w:p w14:paraId="58DC6CC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B46720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8904410" w14:textId="77777777" w:rsidR="00B413FE" w:rsidRPr="002A5288" w:rsidRDefault="00B413FE" w:rsidP="00330823">
            <w:pPr>
              <w:snapToGrid w:val="0"/>
              <w:rPr>
                <w:sz w:val="16"/>
                <w:szCs w:val="16"/>
              </w:rPr>
            </w:pPr>
            <w:r w:rsidRPr="002A5288">
              <w:rPr>
                <w:sz w:val="16"/>
                <w:szCs w:val="16"/>
              </w:rPr>
              <w:t>-</w:t>
            </w:r>
          </w:p>
        </w:tc>
      </w:tr>
      <w:tr w:rsidR="00B413FE" w:rsidRPr="002A5288" w14:paraId="3510CAC3" w14:textId="77777777" w:rsidTr="00330823">
        <w:trPr>
          <w:trHeight w:val="263"/>
        </w:trPr>
        <w:tc>
          <w:tcPr>
            <w:tcW w:w="3060" w:type="dxa"/>
            <w:vAlign w:val="center"/>
          </w:tcPr>
          <w:p w14:paraId="1C6BC96F" w14:textId="77777777" w:rsidR="00B413FE" w:rsidRPr="002A5288" w:rsidRDefault="00B413FE" w:rsidP="00330823">
            <w:pPr>
              <w:snapToGrid w:val="0"/>
              <w:rPr>
                <w:sz w:val="16"/>
                <w:szCs w:val="16"/>
              </w:rPr>
            </w:pPr>
            <w:r>
              <w:rPr>
                <w:sz w:val="16"/>
                <w:szCs w:val="16"/>
              </w:rPr>
              <w:t>ASCII</w:t>
            </w:r>
          </w:p>
        </w:tc>
        <w:tc>
          <w:tcPr>
            <w:tcW w:w="3420" w:type="dxa"/>
            <w:vAlign w:val="center"/>
          </w:tcPr>
          <w:p w14:paraId="6E1B5747" w14:textId="77777777" w:rsidR="00B413FE" w:rsidRPr="002A5288" w:rsidRDefault="00B413FE" w:rsidP="00330823">
            <w:pPr>
              <w:snapToGrid w:val="0"/>
              <w:rPr>
                <w:sz w:val="16"/>
                <w:szCs w:val="16"/>
              </w:rPr>
            </w:pPr>
          </w:p>
        </w:tc>
        <w:tc>
          <w:tcPr>
            <w:tcW w:w="804" w:type="dxa"/>
            <w:vAlign w:val="center"/>
          </w:tcPr>
          <w:p w14:paraId="29F02239"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C5DC00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39D4FF2" w14:textId="77777777" w:rsidR="00B413FE" w:rsidRPr="002A5288" w:rsidRDefault="00B413FE" w:rsidP="00330823">
            <w:pPr>
              <w:snapToGrid w:val="0"/>
              <w:rPr>
                <w:sz w:val="16"/>
                <w:szCs w:val="16"/>
              </w:rPr>
            </w:pPr>
          </w:p>
        </w:tc>
      </w:tr>
      <w:tr w:rsidR="00B413FE" w:rsidRPr="002A5288" w14:paraId="4DDD2EBC" w14:textId="77777777" w:rsidTr="00330823">
        <w:trPr>
          <w:trHeight w:val="289"/>
        </w:trPr>
        <w:tc>
          <w:tcPr>
            <w:tcW w:w="3060" w:type="dxa"/>
            <w:vAlign w:val="center"/>
          </w:tcPr>
          <w:p w14:paraId="603F5821" w14:textId="77777777" w:rsidR="00B413FE" w:rsidRPr="002A5288" w:rsidRDefault="00B413FE" w:rsidP="00330823">
            <w:pPr>
              <w:snapToGrid w:val="0"/>
              <w:rPr>
                <w:sz w:val="16"/>
                <w:szCs w:val="16"/>
              </w:rPr>
            </w:pPr>
            <w:r w:rsidRPr="002A5288">
              <w:rPr>
                <w:sz w:val="16"/>
                <w:szCs w:val="16"/>
              </w:rPr>
              <w:t>JPEG2000</w:t>
            </w:r>
          </w:p>
        </w:tc>
        <w:tc>
          <w:tcPr>
            <w:tcW w:w="3420" w:type="dxa"/>
            <w:vAlign w:val="center"/>
          </w:tcPr>
          <w:p w14:paraId="7924DA27" w14:textId="77777777" w:rsidR="00B413FE" w:rsidRPr="002A5288" w:rsidRDefault="00B413FE" w:rsidP="00330823">
            <w:pPr>
              <w:snapToGrid w:val="0"/>
              <w:rPr>
                <w:sz w:val="16"/>
                <w:szCs w:val="16"/>
              </w:rPr>
            </w:pPr>
          </w:p>
        </w:tc>
        <w:tc>
          <w:tcPr>
            <w:tcW w:w="804" w:type="dxa"/>
            <w:vAlign w:val="center"/>
          </w:tcPr>
          <w:p w14:paraId="15D20727"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56915BF"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B740B2B" w14:textId="77777777" w:rsidR="00B413FE" w:rsidRPr="002A5288" w:rsidRDefault="00B413FE" w:rsidP="00330823">
            <w:pPr>
              <w:snapToGrid w:val="0"/>
              <w:rPr>
                <w:sz w:val="16"/>
                <w:szCs w:val="16"/>
              </w:rPr>
            </w:pPr>
          </w:p>
        </w:tc>
      </w:tr>
      <w:tr w:rsidR="00B413FE" w:rsidRPr="002A5288" w14:paraId="663F749E" w14:textId="77777777" w:rsidTr="00330823">
        <w:trPr>
          <w:trHeight w:val="263"/>
        </w:trPr>
        <w:tc>
          <w:tcPr>
            <w:tcW w:w="3060" w:type="dxa"/>
            <w:vAlign w:val="center"/>
          </w:tcPr>
          <w:p w14:paraId="3956D264" w14:textId="77777777" w:rsidR="00B413FE" w:rsidRPr="002A5288" w:rsidRDefault="00B413FE" w:rsidP="00330823">
            <w:pPr>
              <w:snapToGrid w:val="0"/>
              <w:rPr>
                <w:sz w:val="16"/>
                <w:szCs w:val="16"/>
              </w:rPr>
            </w:pPr>
            <w:r w:rsidRPr="002A5288">
              <w:rPr>
                <w:sz w:val="16"/>
                <w:szCs w:val="16"/>
              </w:rPr>
              <w:t>HTML</w:t>
            </w:r>
          </w:p>
        </w:tc>
        <w:tc>
          <w:tcPr>
            <w:tcW w:w="3420" w:type="dxa"/>
            <w:vAlign w:val="center"/>
          </w:tcPr>
          <w:p w14:paraId="52D215FA" w14:textId="77777777" w:rsidR="00B413FE" w:rsidRPr="002A5288" w:rsidRDefault="00B413FE" w:rsidP="00330823">
            <w:pPr>
              <w:snapToGrid w:val="0"/>
              <w:rPr>
                <w:sz w:val="16"/>
                <w:szCs w:val="16"/>
              </w:rPr>
            </w:pPr>
          </w:p>
        </w:tc>
        <w:tc>
          <w:tcPr>
            <w:tcW w:w="804" w:type="dxa"/>
            <w:vAlign w:val="center"/>
          </w:tcPr>
          <w:p w14:paraId="60A1F4E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03C4C8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44FD8DD" w14:textId="77777777" w:rsidR="00B413FE" w:rsidRPr="002A5288" w:rsidRDefault="00B413FE" w:rsidP="00330823">
            <w:pPr>
              <w:snapToGrid w:val="0"/>
              <w:rPr>
                <w:sz w:val="16"/>
                <w:szCs w:val="16"/>
              </w:rPr>
            </w:pPr>
          </w:p>
        </w:tc>
      </w:tr>
      <w:tr w:rsidR="00B413FE" w:rsidRPr="002A5288" w14:paraId="4C9C04A3" w14:textId="77777777" w:rsidTr="00330823">
        <w:trPr>
          <w:trHeight w:val="289"/>
        </w:trPr>
        <w:tc>
          <w:tcPr>
            <w:tcW w:w="3060" w:type="dxa"/>
            <w:vAlign w:val="center"/>
          </w:tcPr>
          <w:p w14:paraId="2B69C58A" w14:textId="77777777" w:rsidR="00B413FE" w:rsidRPr="002A5288" w:rsidRDefault="00B413FE" w:rsidP="00330823">
            <w:pPr>
              <w:snapToGrid w:val="0"/>
              <w:rPr>
                <w:sz w:val="16"/>
                <w:szCs w:val="16"/>
              </w:rPr>
            </w:pPr>
            <w:r w:rsidRPr="002A5288">
              <w:rPr>
                <w:sz w:val="16"/>
                <w:szCs w:val="16"/>
              </w:rPr>
              <w:t>XML</w:t>
            </w:r>
          </w:p>
        </w:tc>
        <w:tc>
          <w:tcPr>
            <w:tcW w:w="3420" w:type="dxa"/>
            <w:vAlign w:val="center"/>
          </w:tcPr>
          <w:p w14:paraId="13CC0771" w14:textId="77777777" w:rsidR="00B413FE" w:rsidRPr="002A5288" w:rsidRDefault="00B413FE" w:rsidP="00330823">
            <w:pPr>
              <w:snapToGrid w:val="0"/>
              <w:rPr>
                <w:sz w:val="16"/>
                <w:szCs w:val="16"/>
              </w:rPr>
            </w:pPr>
          </w:p>
        </w:tc>
        <w:tc>
          <w:tcPr>
            <w:tcW w:w="804" w:type="dxa"/>
            <w:vAlign w:val="center"/>
          </w:tcPr>
          <w:p w14:paraId="1546386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1EE32F6"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A25F104" w14:textId="77777777" w:rsidR="00B413FE" w:rsidRPr="002A5288" w:rsidRDefault="00B413FE" w:rsidP="00330823">
            <w:pPr>
              <w:snapToGrid w:val="0"/>
              <w:rPr>
                <w:sz w:val="16"/>
                <w:szCs w:val="16"/>
              </w:rPr>
            </w:pPr>
          </w:p>
        </w:tc>
      </w:tr>
      <w:tr w:rsidR="00B413FE" w:rsidRPr="002A5288" w14:paraId="34F68888" w14:textId="77777777" w:rsidTr="00330823">
        <w:trPr>
          <w:trHeight w:val="263"/>
        </w:trPr>
        <w:tc>
          <w:tcPr>
            <w:tcW w:w="3060" w:type="dxa"/>
            <w:vAlign w:val="center"/>
          </w:tcPr>
          <w:p w14:paraId="186AC76B" w14:textId="77777777" w:rsidR="00B413FE" w:rsidRPr="002A5288" w:rsidRDefault="00B413FE" w:rsidP="00330823">
            <w:pPr>
              <w:snapToGrid w:val="0"/>
              <w:rPr>
                <w:sz w:val="16"/>
                <w:szCs w:val="16"/>
              </w:rPr>
            </w:pPr>
            <w:r w:rsidRPr="002A5288">
              <w:rPr>
                <w:sz w:val="16"/>
                <w:szCs w:val="16"/>
              </w:rPr>
              <w:t>XSLT</w:t>
            </w:r>
          </w:p>
        </w:tc>
        <w:tc>
          <w:tcPr>
            <w:tcW w:w="3420" w:type="dxa"/>
            <w:vAlign w:val="center"/>
          </w:tcPr>
          <w:p w14:paraId="5371246B" w14:textId="77777777" w:rsidR="00B413FE" w:rsidRPr="002A5288" w:rsidRDefault="00B413FE" w:rsidP="00330823">
            <w:pPr>
              <w:snapToGrid w:val="0"/>
              <w:rPr>
                <w:sz w:val="16"/>
                <w:szCs w:val="16"/>
              </w:rPr>
            </w:pPr>
          </w:p>
        </w:tc>
        <w:tc>
          <w:tcPr>
            <w:tcW w:w="804" w:type="dxa"/>
            <w:vAlign w:val="center"/>
          </w:tcPr>
          <w:p w14:paraId="368F00D4"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71F845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247702" w14:textId="77777777" w:rsidR="00B413FE" w:rsidRPr="002A5288" w:rsidRDefault="00B413FE" w:rsidP="00330823">
            <w:pPr>
              <w:snapToGrid w:val="0"/>
              <w:rPr>
                <w:sz w:val="16"/>
                <w:szCs w:val="16"/>
              </w:rPr>
            </w:pPr>
          </w:p>
        </w:tc>
      </w:tr>
      <w:tr w:rsidR="00B413FE" w:rsidRPr="002A5288" w14:paraId="02E8FCEE" w14:textId="77777777" w:rsidTr="00330823">
        <w:trPr>
          <w:trHeight w:val="263"/>
        </w:trPr>
        <w:tc>
          <w:tcPr>
            <w:tcW w:w="3060" w:type="dxa"/>
            <w:vAlign w:val="center"/>
          </w:tcPr>
          <w:p w14:paraId="70E0862C" w14:textId="77777777" w:rsidR="00B413FE" w:rsidRPr="002A5288" w:rsidRDefault="00B413FE" w:rsidP="00330823">
            <w:pPr>
              <w:snapToGrid w:val="0"/>
              <w:rPr>
                <w:sz w:val="16"/>
                <w:szCs w:val="16"/>
              </w:rPr>
            </w:pPr>
            <w:r w:rsidRPr="002A5288">
              <w:rPr>
                <w:sz w:val="16"/>
                <w:szCs w:val="16"/>
              </w:rPr>
              <w:t>VIDEO</w:t>
            </w:r>
          </w:p>
        </w:tc>
        <w:tc>
          <w:tcPr>
            <w:tcW w:w="3420" w:type="dxa"/>
            <w:vAlign w:val="center"/>
          </w:tcPr>
          <w:p w14:paraId="70882BBC" w14:textId="77777777" w:rsidR="00B413FE" w:rsidRPr="002A5288" w:rsidRDefault="00B413FE" w:rsidP="00330823">
            <w:pPr>
              <w:snapToGrid w:val="0"/>
              <w:rPr>
                <w:sz w:val="16"/>
                <w:szCs w:val="16"/>
              </w:rPr>
            </w:pPr>
          </w:p>
        </w:tc>
        <w:tc>
          <w:tcPr>
            <w:tcW w:w="804" w:type="dxa"/>
            <w:vAlign w:val="center"/>
          </w:tcPr>
          <w:p w14:paraId="3302BEE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B62D4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991369C" w14:textId="77777777" w:rsidR="00B413FE" w:rsidRPr="002A5288" w:rsidRDefault="00B413FE" w:rsidP="00330823">
            <w:pPr>
              <w:snapToGrid w:val="0"/>
              <w:rPr>
                <w:sz w:val="16"/>
                <w:szCs w:val="16"/>
              </w:rPr>
            </w:pPr>
          </w:p>
        </w:tc>
      </w:tr>
      <w:tr w:rsidR="00B413FE" w:rsidRPr="002A5288" w14:paraId="10B9003F" w14:textId="77777777" w:rsidTr="00330823">
        <w:trPr>
          <w:trHeight w:val="289"/>
        </w:trPr>
        <w:tc>
          <w:tcPr>
            <w:tcW w:w="3060" w:type="dxa"/>
            <w:vAlign w:val="center"/>
          </w:tcPr>
          <w:p w14:paraId="3F3BEC69" w14:textId="77777777" w:rsidR="00B413FE" w:rsidRPr="002A5288" w:rsidRDefault="00B413FE" w:rsidP="00330823">
            <w:pPr>
              <w:snapToGrid w:val="0"/>
              <w:rPr>
                <w:sz w:val="16"/>
                <w:szCs w:val="16"/>
              </w:rPr>
            </w:pPr>
            <w:r>
              <w:rPr>
                <w:sz w:val="16"/>
                <w:szCs w:val="16"/>
              </w:rPr>
              <w:t>TIFF</w:t>
            </w:r>
          </w:p>
        </w:tc>
        <w:tc>
          <w:tcPr>
            <w:tcW w:w="3420" w:type="dxa"/>
            <w:vAlign w:val="center"/>
          </w:tcPr>
          <w:p w14:paraId="78E94997" w14:textId="77777777" w:rsidR="00B413FE" w:rsidRPr="002A5288" w:rsidRDefault="00B413FE" w:rsidP="00330823">
            <w:pPr>
              <w:snapToGrid w:val="0"/>
              <w:rPr>
                <w:sz w:val="16"/>
                <w:szCs w:val="16"/>
              </w:rPr>
            </w:pPr>
          </w:p>
        </w:tc>
        <w:tc>
          <w:tcPr>
            <w:tcW w:w="804" w:type="dxa"/>
            <w:vAlign w:val="center"/>
          </w:tcPr>
          <w:p w14:paraId="28B927B5" w14:textId="77777777" w:rsidR="00B413FE" w:rsidRPr="002A5288" w:rsidRDefault="00B413FE" w:rsidP="00330823">
            <w:pPr>
              <w:snapToGrid w:val="0"/>
              <w:jc w:val="center"/>
              <w:rPr>
                <w:sz w:val="16"/>
                <w:szCs w:val="16"/>
              </w:rPr>
            </w:pPr>
          </w:p>
        </w:tc>
        <w:tc>
          <w:tcPr>
            <w:tcW w:w="2436" w:type="dxa"/>
            <w:vAlign w:val="center"/>
          </w:tcPr>
          <w:p w14:paraId="62351C59" w14:textId="77777777" w:rsidR="00B413FE" w:rsidRPr="002A5288" w:rsidRDefault="00B413FE" w:rsidP="00330823">
            <w:pPr>
              <w:snapToGrid w:val="0"/>
              <w:rPr>
                <w:sz w:val="16"/>
                <w:szCs w:val="16"/>
              </w:rPr>
            </w:pPr>
          </w:p>
        </w:tc>
        <w:tc>
          <w:tcPr>
            <w:tcW w:w="3060" w:type="dxa"/>
            <w:vAlign w:val="center"/>
          </w:tcPr>
          <w:p w14:paraId="2A8D7B1E" w14:textId="77777777" w:rsidR="00B413FE" w:rsidRPr="002A5288" w:rsidRDefault="00B413FE" w:rsidP="00330823">
            <w:pPr>
              <w:snapToGrid w:val="0"/>
              <w:rPr>
                <w:sz w:val="16"/>
                <w:szCs w:val="16"/>
              </w:rPr>
            </w:pPr>
          </w:p>
        </w:tc>
      </w:tr>
    </w:tbl>
    <w:p w14:paraId="244B3C44" w14:textId="77777777" w:rsidR="00B413FE" w:rsidRDefault="00B413FE" w:rsidP="00B413FE">
      <w:pPr>
        <w:pStyle w:val="AppendixD2"/>
      </w:pPr>
      <w:bookmarkStart w:id="699" w:name="_Toc403560575"/>
    </w:p>
    <w:p w14:paraId="7553CC33" w14:textId="77777777" w:rsidR="00B413FE" w:rsidRPr="007C307C" w:rsidRDefault="00B413FE" w:rsidP="00B413FE">
      <w:pPr>
        <w:pStyle w:val="Heading3"/>
      </w:pPr>
      <w:r w:rsidRPr="007C307C">
        <w:t>S100_SupportFilePurpose</w:t>
      </w:r>
      <w:bookmarkEnd w:id="69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205B5682" w14:textId="77777777" w:rsidTr="00330823">
        <w:trPr>
          <w:trHeight w:val="304"/>
        </w:trPr>
        <w:tc>
          <w:tcPr>
            <w:tcW w:w="3034" w:type="dxa"/>
            <w:vAlign w:val="center"/>
          </w:tcPr>
          <w:p w14:paraId="2ACDB60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CC8A1A"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1DAC85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1444A4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3E1969A" w14:textId="77777777" w:rsidR="00B413FE" w:rsidRPr="009842DB" w:rsidRDefault="00B413FE" w:rsidP="00330823">
            <w:pPr>
              <w:snapToGrid w:val="0"/>
              <w:rPr>
                <w:b/>
                <w:sz w:val="16"/>
                <w:szCs w:val="16"/>
              </w:rPr>
            </w:pPr>
            <w:r w:rsidRPr="009842DB">
              <w:rPr>
                <w:b/>
                <w:sz w:val="16"/>
                <w:szCs w:val="16"/>
              </w:rPr>
              <w:t>Remarks</w:t>
            </w:r>
          </w:p>
        </w:tc>
      </w:tr>
      <w:tr w:rsidR="00B413FE" w:rsidRPr="00734383" w14:paraId="40080336" w14:textId="77777777" w:rsidTr="00330823">
        <w:trPr>
          <w:trHeight w:val="276"/>
        </w:trPr>
        <w:tc>
          <w:tcPr>
            <w:tcW w:w="3034" w:type="dxa"/>
            <w:vAlign w:val="center"/>
          </w:tcPr>
          <w:p w14:paraId="6B12746B" w14:textId="77777777" w:rsidR="00B413FE" w:rsidRPr="00734383" w:rsidRDefault="00B413FE" w:rsidP="00330823">
            <w:pPr>
              <w:snapToGrid w:val="0"/>
              <w:rPr>
                <w:sz w:val="16"/>
                <w:szCs w:val="16"/>
              </w:rPr>
            </w:pPr>
            <w:r w:rsidRPr="00734383">
              <w:rPr>
                <w:sz w:val="16"/>
                <w:szCs w:val="16"/>
              </w:rPr>
              <w:t>S100_SupportFilePurpose</w:t>
            </w:r>
          </w:p>
        </w:tc>
        <w:tc>
          <w:tcPr>
            <w:tcW w:w="3420" w:type="dxa"/>
            <w:vAlign w:val="center"/>
          </w:tcPr>
          <w:p w14:paraId="3E0919BE" w14:textId="77777777" w:rsidR="00B413FE" w:rsidRPr="00734383" w:rsidRDefault="00B413FE" w:rsidP="00330823">
            <w:pPr>
              <w:snapToGrid w:val="0"/>
              <w:rPr>
                <w:sz w:val="16"/>
                <w:szCs w:val="16"/>
              </w:rPr>
            </w:pPr>
            <w:r>
              <w:rPr>
                <w:sz w:val="16"/>
                <w:szCs w:val="16"/>
              </w:rPr>
              <w:t>The reason for inclusion of the support file in this exchange set</w:t>
            </w:r>
          </w:p>
        </w:tc>
        <w:tc>
          <w:tcPr>
            <w:tcW w:w="804" w:type="dxa"/>
            <w:vAlign w:val="center"/>
          </w:tcPr>
          <w:p w14:paraId="7E2D6503"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E891FDF"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D988A8C" w14:textId="77777777" w:rsidR="00B413FE" w:rsidRPr="00734383" w:rsidRDefault="00B413FE" w:rsidP="00330823">
            <w:pPr>
              <w:snapToGrid w:val="0"/>
              <w:rPr>
                <w:sz w:val="16"/>
                <w:szCs w:val="16"/>
              </w:rPr>
            </w:pPr>
            <w:r w:rsidRPr="00734383">
              <w:rPr>
                <w:sz w:val="16"/>
                <w:szCs w:val="16"/>
              </w:rPr>
              <w:t>-</w:t>
            </w:r>
          </w:p>
        </w:tc>
      </w:tr>
      <w:tr w:rsidR="00B413FE" w:rsidRPr="00734383" w14:paraId="6CDA5369" w14:textId="77777777" w:rsidTr="00330823">
        <w:trPr>
          <w:trHeight w:val="304"/>
        </w:trPr>
        <w:tc>
          <w:tcPr>
            <w:tcW w:w="3034" w:type="dxa"/>
            <w:vAlign w:val="center"/>
          </w:tcPr>
          <w:p w14:paraId="0E700D1B" w14:textId="77777777" w:rsidR="00B413FE" w:rsidRPr="00734383" w:rsidRDefault="00B413FE" w:rsidP="00330823">
            <w:pPr>
              <w:snapToGrid w:val="0"/>
              <w:rPr>
                <w:sz w:val="16"/>
                <w:szCs w:val="16"/>
              </w:rPr>
            </w:pPr>
            <w:r w:rsidRPr="00734383">
              <w:rPr>
                <w:sz w:val="16"/>
                <w:szCs w:val="16"/>
              </w:rPr>
              <w:t>new</w:t>
            </w:r>
          </w:p>
        </w:tc>
        <w:tc>
          <w:tcPr>
            <w:tcW w:w="3420" w:type="dxa"/>
            <w:vAlign w:val="center"/>
          </w:tcPr>
          <w:p w14:paraId="7BB37A27" w14:textId="77777777" w:rsidR="00B413FE" w:rsidRPr="00734383" w:rsidRDefault="00B413FE" w:rsidP="00330823">
            <w:pPr>
              <w:snapToGrid w:val="0"/>
              <w:rPr>
                <w:sz w:val="16"/>
                <w:szCs w:val="16"/>
              </w:rPr>
            </w:pPr>
            <w:r>
              <w:rPr>
                <w:sz w:val="16"/>
                <w:szCs w:val="16"/>
              </w:rPr>
              <w:t>A file which is new</w:t>
            </w:r>
          </w:p>
        </w:tc>
        <w:tc>
          <w:tcPr>
            <w:tcW w:w="804" w:type="dxa"/>
            <w:vAlign w:val="center"/>
          </w:tcPr>
          <w:p w14:paraId="2F6236F6"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65E33A88"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94951F7" w14:textId="77777777" w:rsidR="00B413FE" w:rsidRPr="00734383" w:rsidRDefault="00B413FE" w:rsidP="00330823">
            <w:pPr>
              <w:snapToGrid w:val="0"/>
              <w:rPr>
                <w:sz w:val="16"/>
                <w:szCs w:val="16"/>
              </w:rPr>
            </w:pPr>
            <w:r w:rsidRPr="00734383">
              <w:rPr>
                <w:sz w:val="16"/>
                <w:szCs w:val="16"/>
              </w:rPr>
              <w:t>Signifies a new file.</w:t>
            </w:r>
          </w:p>
        </w:tc>
      </w:tr>
      <w:tr w:rsidR="00B413FE" w:rsidRPr="00734383" w14:paraId="7B2582BA" w14:textId="77777777" w:rsidTr="00330823">
        <w:trPr>
          <w:trHeight w:val="276"/>
        </w:trPr>
        <w:tc>
          <w:tcPr>
            <w:tcW w:w="3034" w:type="dxa"/>
            <w:vAlign w:val="center"/>
          </w:tcPr>
          <w:p w14:paraId="0EBEC574" w14:textId="77777777" w:rsidR="00B413FE" w:rsidRPr="00734383" w:rsidRDefault="00B413FE" w:rsidP="00330823">
            <w:pPr>
              <w:snapToGrid w:val="0"/>
              <w:rPr>
                <w:sz w:val="16"/>
                <w:szCs w:val="16"/>
              </w:rPr>
            </w:pPr>
            <w:r w:rsidRPr="00734383">
              <w:rPr>
                <w:sz w:val="16"/>
                <w:szCs w:val="16"/>
              </w:rPr>
              <w:t>replacement</w:t>
            </w:r>
          </w:p>
        </w:tc>
        <w:tc>
          <w:tcPr>
            <w:tcW w:w="3420" w:type="dxa"/>
            <w:vAlign w:val="center"/>
          </w:tcPr>
          <w:p w14:paraId="47A9B29B" w14:textId="77777777" w:rsidR="00B413FE" w:rsidRPr="00734383" w:rsidRDefault="00B413FE" w:rsidP="00330823">
            <w:pPr>
              <w:snapToGrid w:val="0"/>
              <w:rPr>
                <w:sz w:val="16"/>
                <w:szCs w:val="16"/>
              </w:rPr>
            </w:pPr>
            <w:r>
              <w:rPr>
                <w:sz w:val="16"/>
                <w:szCs w:val="16"/>
              </w:rPr>
              <w:t>A file which replaces an existing file</w:t>
            </w:r>
          </w:p>
        </w:tc>
        <w:tc>
          <w:tcPr>
            <w:tcW w:w="804" w:type="dxa"/>
            <w:vAlign w:val="center"/>
          </w:tcPr>
          <w:p w14:paraId="5435B861"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BEF3370"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12950D22" w14:textId="77777777" w:rsidR="00B413FE" w:rsidRPr="00734383" w:rsidRDefault="00B413FE" w:rsidP="00330823">
            <w:pPr>
              <w:snapToGrid w:val="0"/>
              <w:rPr>
                <w:sz w:val="16"/>
                <w:szCs w:val="16"/>
              </w:rPr>
            </w:pPr>
            <w:r w:rsidRPr="00734383">
              <w:rPr>
                <w:sz w:val="16"/>
                <w:szCs w:val="16"/>
              </w:rPr>
              <w:t>Signifies a replacement for a file of the same name</w:t>
            </w:r>
          </w:p>
        </w:tc>
      </w:tr>
      <w:tr w:rsidR="00B413FE" w:rsidRPr="00734383" w14:paraId="3789EB5D" w14:textId="77777777" w:rsidTr="00330823">
        <w:trPr>
          <w:trHeight w:val="304"/>
        </w:trPr>
        <w:tc>
          <w:tcPr>
            <w:tcW w:w="3034" w:type="dxa"/>
            <w:vAlign w:val="center"/>
          </w:tcPr>
          <w:p w14:paraId="69150E4E" w14:textId="77777777" w:rsidR="00B413FE" w:rsidRPr="00734383" w:rsidRDefault="00B413FE" w:rsidP="00330823">
            <w:pPr>
              <w:snapToGrid w:val="0"/>
              <w:rPr>
                <w:sz w:val="16"/>
                <w:szCs w:val="16"/>
              </w:rPr>
            </w:pPr>
            <w:r w:rsidRPr="00734383">
              <w:rPr>
                <w:sz w:val="16"/>
                <w:szCs w:val="16"/>
              </w:rPr>
              <w:t>deletion</w:t>
            </w:r>
          </w:p>
        </w:tc>
        <w:tc>
          <w:tcPr>
            <w:tcW w:w="3420" w:type="dxa"/>
            <w:vAlign w:val="center"/>
          </w:tcPr>
          <w:p w14:paraId="67D2C689" w14:textId="77777777" w:rsidR="00B413FE" w:rsidRPr="00734383" w:rsidRDefault="00B413FE" w:rsidP="00330823">
            <w:pPr>
              <w:snapToGrid w:val="0"/>
              <w:rPr>
                <w:sz w:val="16"/>
                <w:szCs w:val="16"/>
              </w:rPr>
            </w:pPr>
            <w:r>
              <w:rPr>
                <w:sz w:val="16"/>
                <w:szCs w:val="16"/>
              </w:rPr>
              <w:t>Deletes an existing file</w:t>
            </w:r>
          </w:p>
        </w:tc>
        <w:tc>
          <w:tcPr>
            <w:tcW w:w="804" w:type="dxa"/>
            <w:vAlign w:val="center"/>
          </w:tcPr>
          <w:p w14:paraId="1C176DCF"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49DC513A"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2424EC4C" w14:textId="77777777" w:rsidR="00B413FE" w:rsidRPr="00734383" w:rsidRDefault="00B413FE" w:rsidP="00330823">
            <w:pPr>
              <w:snapToGrid w:val="0"/>
              <w:rPr>
                <w:sz w:val="16"/>
                <w:szCs w:val="16"/>
              </w:rPr>
            </w:pPr>
            <w:r w:rsidRPr="00734383">
              <w:rPr>
                <w:sz w:val="16"/>
                <w:szCs w:val="16"/>
              </w:rPr>
              <w:t>Signifies deletion of a file of that name</w:t>
            </w:r>
          </w:p>
        </w:tc>
      </w:tr>
    </w:tbl>
    <w:p w14:paraId="41171AC3" w14:textId="77777777" w:rsidR="00B413FE" w:rsidRDefault="00B413FE" w:rsidP="00B413FE"/>
    <w:p w14:paraId="2E6A8BB9" w14:textId="77777777" w:rsidR="00B413FE" w:rsidRPr="007C307C" w:rsidRDefault="00B413FE" w:rsidP="00B413FE">
      <w:pPr>
        <w:pStyle w:val="Heading2"/>
      </w:pPr>
      <w:bookmarkStart w:id="700" w:name="_Toc403560576"/>
      <w:r w:rsidRPr="007C307C">
        <w:t>S100_Catalogue</w:t>
      </w:r>
      <w:bookmarkEnd w:id="700"/>
      <w:r>
        <w:t>Metadata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080BEBC3" w14:textId="77777777" w:rsidTr="00330823">
        <w:trPr>
          <w:trHeight w:val="70"/>
        </w:trPr>
        <w:tc>
          <w:tcPr>
            <w:tcW w:w="3034" w:type="dxa"/>
            <w:vAlign w:val="center"/>
          </w:tcPr>
          <w:p w14:paraId="487F0CBA"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4D181136"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2F59360F"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C7BB771"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0139234D"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450A90CD" w14:textId="77777777" w:rsidTr="00330823">
        <w:trPr>
          <w:trHeight w:val="218"/>
        </w:trPr>
        <w:tc>
          <w:tcPr>
            <w:tcW w:w="3034" w:type="dxa"/>
            <w:vAlign w:val="center"/>
          </w:tcPr>
          <w:p w14:paraId="4C604074" w14:textId="77777777" w:rsidR="00B413FE" w:rsidRPr="00B551FD" w:rsidRDefault="00B413FE" w:rsidP="00330823">
            <w:pPr>
              <w:snapToGrid w:val="0"/>
              <w:rPr>
                <w:sz w:val="16"/>
                <w:szCs w:val="16"/>
              </w:rPr>
            </w:pPr>
            <w:r w:rsidRPr="00B551FD">
              <w:rPr>
                <w:sz w:val="16"/>
                <w:szCs w:val="16"/>
              </w:rPr>
              <w:t>S100_Catalogue</w:t>
            </w:r>
          </w:p>
        </w:tc>
        <w:tc>
          <w:tcPr>
            <w:tcW w:w="3420" w:type="dxa"/>
            <w:vAlign w:val="center"/>
          </w:tcPr>
          <w:p w14:paraId="2395725A" w14:textId="77777777" w:rsidR="00B413FE" w:rsidRPr="00B551FD" w:rsidRDefault="00B413FE" w:rsidP="00330823">
            <w:pPr>
              <w:snapToGrid w:val="0"/>
              <w:rPr>
                <w:sz w:val="16"/>
                <w:szCs w:val="16"/>
              </w:rPr>
            </w:pPr>
          </w:p>
        </w:tc>
        <w:tc>
          <w:tcPr>
            <w:tcW w:w="804" w:type="dxa"/>
            <w:vAlign w:val="center"/>
          </w:tcPr>
          <w:p w14:paraId="3750BE83"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FA97CE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142AB265" w14:textId="77777777" w:rsidR="00B413FE" w:rsidRPr="00B551FD" w:rsidRDefault="00B413FE" w:rsidP="00330823">
            <w:pPr>
              <w:snapToGrid w:val="0"/>
              <w:rPr>
                <w:sz w:val="16"/>
                <w:szCs w:val="16"/>
              </w:rPr>
            </w:pPr>
            <w:r w:rsidRPr="00B551FD">
              <w:rPr>
                <w:sz w:val="16"/>
                <w:szCs w:val="16"/>
              </w:rPr>
              <w:t>-</w:t>
            </w:r>
          </w:p>
        </w:tc>
      </w:tr>
      <w:tr w:rsidR="00B413FE" w:rsidRPr="00B551FD" w14:paraId="08521EBD" w14:textId="77777777" w:rsidTr="00330823">
        <w:trPr>
          <w:trHeight w:val="198"/>
        </w:trPr>
        <w:tc>
          <w:tcPr>
            <w:tcW w:w="3034" w:type="dxa"/>
            <w:vAlign w:val="center"/>
          </w:tcPr>
          <w:p w14:paraId="4161E695" w14:textId="77777777" w:rsidR="00B413FE" w:rsidRPr="00B551FD" w:rsidRDefault="00B413FE" w:rsidP="00330823">
            <w:pPr>
              <w:snapToGrid w:val="0"/>
              <w:rPr>
                <w:sz w:val="16"/>
                <w:szCs w:val="16"/>
              </w:rPr>
            </w:pPr>
            <w:r>
              <w:rPr>
                <w:sz w:val="16"/>
                <w:szCs w:val="16"/>
              </w:rPr>
              <w:t>file</w:t>
            </w:r>
            <w:r w:rsidRPr="00B551FD">
              <w:rPr>
                <w:sz w:val="16"/>
                <w:szCs w:val="16"/>
              </w:rPr>
              <w:t>name</w:t>
            </w:r>
          </w:p>
        </w:tc>
        <w:tc>
          <w:tcPr>
            <w:tcW w:w="3420" w:type="dxa"/>
            <w:vAlign w:val="center"/>
          </w:tcPr>
          <w:p w14:paraId="63D7C15C" w14:textId="77777777" w:rsidR="00B413FE" w:rsidRPr="00B551FD" w:rsidRDefault="00B413FE" w:rsidP="00330823">
            <w:pPr>
              <w:snapToGrid w:val="0"/>
              <w:rPr>
                <w:sz w:val="16"/>
                <w:szCs w:val="16"/>
              </w:rPr>
            </w:pPr>
            <w:r w:rsidRPr="00B551FD">
              <w:rPr>
                <w:sz w:val="16"/>
                <w:szCs w:val="16"/>
              </w:rPr>
              <w:t>The name for the catalogue</w:t>
            </w:r>
          </w:p>
        </w:tc>
        <w:tc>
          <w:tcPr>
            <w:tcW w:w="804" w:type="dxa"/>
            <w:vAlign w:val="center"/>
          </w:tcPr>
          <w:p w14:paraId="6721E174"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19D302B9"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F1C360B" w14:textId="77777777" w:rsidR="00B413FE" w:rsidRPr="00B551FD" w:rsidRDefault="00B413FE" w:rsidP="00330823">
            <w:pPr>
              <w:snapToGrid w:val="0"/>
              <w:rPr>
                <w:sz w:val="16"/>
                <w:szCs w:val="16"/>
              </w:rPr>
            </w:pPr>
          </w:p>
        </w:tc>
      </w:tr>
      <w:tr w:rsidR="00B413FE" w:rsidRPr="00B551FD" w14:paraId="013FB3F2" w14:textId="77777777" w:rsidTr="00330823">
        <w:trPr>
          <w:trHeight w:val="198"/>
        </w:trPr>
        <w:tc>
          <w:tcPr>
            <w:tcW w:w="3034" w:type="dxa"/>
            <w:vAlign w:val="center"/>
          </w:tcPr>
          <w:p w14:paraId="5171EADD" w14:textId="77777777" w:rsidR="00B413FE" w:rsidRPr="00B551FD" w:rsidRDefault="00B413FE" w:rsidP="00330823">
            <w:pPr>
              <w:snapToGrid w:val="0"/>
              <w:rPr>
                <w:sz w:val="16"/>
                <w:szCs w:val="16"/>
              </w:rPr>
            </w:pPr>
            <w:r>
              <w:rPr>
                <w:sz w:val="16"/>
                <w:szCs w:val="16"/>
              </w:rPr>
              <w:t>fileLocation</w:t>
            </w:r>
          </w:p>
        </w:tc>
        <w:tc>
          <w:tcPr>
            <w:tcW w:w="3420" w:type="dxa"/>
            <w:vAlign w:val="center"/>
          </w:tcPr>
          <w:p w14:paraId="1A4BEE96" w14:textId="77777777" w:rsidR="00B413FE" w:rsidRPr="00B551FD" w:rsidRDefault="00B413FE" w:rsidP="00330823">
            <w:pPr>
              <w:snapToGrid w:val="0"/>
              <w:rPr>
                <w:sz w:val="16"/>
                <w:szCs w:val="16"/>
              </w:rPr>
            </w:pPr>
            <w:r>
              <w:rPr>
                <w:sz w:val="16"/>
                <w:szCs w:val="16"/>
              </w:rPr>
              <w:t>Full location from the exchange set root director</w:t>
            </w:r>
          </w:p>
        </w:tc>
        <w:tc>
          <w:tcPr>
            <w:tcW w:w="804" w:type="dxa"/>
            <w:vAlign w:val="center"/>
          </w:tcPr>
          <w:p w14:paraId="6E0CC336" w14:textId="77777777" w:rsidR="00B413FE" w:rsidRDefault="00B413FE" w:rsidP="00330823">
            <w:pPr>
              <w:snapToGrid w:val="0"/>
              <w:jc w:val="center"/>
              <w:rPr>
                <w:sz w:val="16"/>
                <w:szCs w:val="16"/>
              </w:rPr>
            </w:pPr>
            <w:r>
              <w:rPr>
                <w:sz w:val="16"/>
                <w:szCs w:val="16"/>
              </w:rPr>
              <w:t>1..*</w:t>
            </w:r>
          </w:p>
        </w:tc>
        <w:tc>
          <w:tcPr>
            <w:tcW w:w="2436" w:type="dxa"/>
            <w:vAlign w:val="center"/>
          </w:tcPr>
          <w:p w14:paraId="7AA9DCD5" w14:textId="77777777" w:rsidR="00B413FE" w:rsidRPr="00B551FD" w:rsidRDefault="00B413FE" w:rsidP="00330823">
            <w:pPr>
              <w:snapToGrid w:val="0"/>
              <w:rPr>
                <w:sz w:val="16"/>
                <w:szCs w:val="16"/>
              </w:rPr>
            </w:pPr>
            <w:r>
              <w:rPr>
                <w:sz w:val="16"/>
                <w:szCs w:val="16"/>
              </w:rPr>
              <w:t>CharacterString</w:t>
            </w:r>
          </w:p>
        </w:tc>
        <w:tc>
          <w:tcPr>
            <w:tcW w:w="3060" w:type="dxa"/>
            <w:vAlign w:val="center"/>
          </w:tcPr>
          <w:p w14:paraId="6189DF13" w14:textId="77777777" w:rsidR="00B413FE"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B551FD" w14:paraId="4CFD774C" w14:textId="77777777" w:rsidTr="00330823">
        <w:trPr>
          <w:trHeight w:val="436"/>
        </w:trPr>
        <w:tc>
          <w:tcPr>
            <w:tcW w:w="3034" w:type="dxa"/>
            <w:vAlign w:val="center"/>
          </w:tcPr>
          <w:p w14:paraId="03E70ECE" w14:textId="77777777" w:rsidR="00B413FE" w:rsidRPr="00B551FD" w:rsidRDefault="00B413FE" w:rsidP="00330823">
            <w:pPr>
              <w:snapToGrid w:val="0"/>
              <w:rPr>
                <w:sz w:val="16"/>
                <w:szCs w:val="16"/>
              </w:rPr>
            </w:pPr>
            <w:r w:rsidRPr="00B551FD">
              <w:rPr>
                <w:sz w:val="16"/>
                <w:szCs w:val="16"/>
              </w:rPr>
              <w:t>scope</w:t>
            </w:r>
          </w:p>
        </w:tc>
        <w:tc>
          <w:tcPr>
            <w:tcW w:w="3420" w:type="dxa"/>
            <w:vAlign w:val="center"/>
          </w:tcPr>
          <w:p w14:paraId="522F97AE" w14:textId="77777777" w:rsidR="00B413FE" w:rsidRPr="00B551FD" w:rsidRDefault="00B413FE" w:rsidP="00330823">
            <w:pPr>
              <w:snapToGrid w:val="0"/>
              <w:rPr>
                <w:sz w:val="16"/>
                <w:szCs w:val="16"/>
              </w:rPr>
            </w:pPr>
            <w:r w:rsidRPr="00B551FD">
              <w:rPr>
                <w:sz w:val="16"/>
                <w:szCs w:val="16"/>
              </w:rPr>
              <w:t>Subject domain of the catalogue</w:t>
            </w:r>
          </w:p>
        </w:tc>
        <w:tc>
          <w:tcPr>
            <w:tcW w:w="804" w:type="dxa"/>
            <w:vAlign w:val="center"/>
          </w:tcPr>
          <w:p w14:paraId="06DABEF2" w14:textId="77777777" w:rsidR="00B413FE" w:rsidRPr="00B551FD" w:rsidRDefault="00B413FE" w:rsidP="00330823">
            <w:pPr>
              <w:snapToGrid w:val="0"/>
              <w:jc w:val="center"/>
              <w:rPr>
                <w:sz w:val="16"/>
                <w:szCs w:val="16"/>
              </w:rPr>
            </w:pPr>
            <w:r w:rsidRPr="00B551FD">
              <w:rPr>
                <w:sz w:val="16"/>
                <w:szCs w:val="16"/>
              </w:rPr>
              <w:t>1..*</w:t>
            </w:r>
          </w:p>
        </w:tc>
        <w:tc>
          <w:tcPr>
            <w:tcW w:w="2436" w:type="dxa"/>
            <w:vAlign w:val="center"/>
          </w:tcPr>
          <w:p w14:paraId="10DBFE24" w14:textId="77777777" w:rsidR="00B413FE" w:rsidRPr="00B551FD" w:rsidRDefault="00B413FE" w:rsidP="00330823">
            <w:pPr>
              <w:snapToGrid w:val="0"/>
              <w:rPr>
                <w:sz w:val="16"/>
                <w:szCs w:val="16"/>
              </w:rPr>
            </w:pPr>
            <w:r>
              <w:rPr>
                <w:sz w:val="16"/>
                <w:szCs w:val="16"/>
              </w:rPr>
              <w:t>S100_CatalogueScope</w:t>
            </w:r>
          </w:p>
        </w:tc>
        <w:tc>
          <w:tcPr>
            <w:tcW w:w="3060" w:type="dxa"/>
            <w:vAlign w:val="center"/>
          </w:tcPr>
          <w:p w14:paraId="62B175B4" w14:textId="77777777" w:rsidR="00B413FE" w:rsidRPr="00B551FD" w:rsidRDefault="00B413FE" w:rsidP="00330823">
            <w:pPr>
              <w:snapToGrid w:val="0"/>
              <w:rPr>
                <w:sz w:val="16"/>
                <w:szCs w:val="16"/>
              </w:rPr>
            </w:pPr>
          </w:p>
        </w:tc>
      </w:tr>
      <w:tr w:rsidR="00B413FE" w:rsidRPr="00B551FD" w14:paraId="4D995A2A" w14:textId="77777777" w:rsidTr="00330823">
        <w:trPr>
          <w:trHeight w:val="416"/>
        </w:trPr>
        <w:tc>
          <w:tcPr>
            <w:tcW w:w="3034" w:type="dxa"/>
            <w:vAlign w:val="center"/>
          </w:tcPr>
          <w:p w14:paraId="32D67095" w14:textId="77777777" w:rsidR="00B413FE" w:rsidRPr="00B551FD" w:rsidRDefault="00B413FE" w:rsidP="00330823">
            <w:pPr>
              <w:snapToGrid w:val="0"/>
              <w:rPr>
                <w:sz w:val="16"/>
                <w:szCs w:val="16"/>
              </w:rPr>
            </w:pPr>
            <w:r w:rsidRPr="00B551FD">
              <w:rPr>
                <w:sz w:val="16"/>
                <w:szCs w:val="16"/>
              </w:rPr>
              <w:t>versionNumber</w:t>
            </w:r>
          </w:p>
        </w:tc>
        <w:tc>
          <w:tcPr>
            <w:tcW w:w="3420" w:type="dxa"/>
            <w:vAlign w:val="center"/>
          </w:tcPr>
          <w:p w14:paraId="67A9D307" w14:textId="77777777" w:rsidR="00B413FE" w:rsidRPr="00B551FD" w:rsidRDefault="00B413FE" w:rsidP="00330823">
            <w:pPr>
              <w:snapToGrid w:val="0"/>
              <w:rPr>
                <w:sz w:val="16"/>
                <w:szCs w:val="16"/>
              </w:rPr>
            </w:pPr>
            <w:r w:rsidRPr="00B551FD">
              <w:rPr>
                <w:sz w:val="16"/>
                <w:szCs w:val="16"/>
              </w:rPr>
              <w:t>The version number of the product specification</w:t>
            </w:r>
          </w:p>
        </w:tc>
        <w:tc>
          <w:tcPr>
            <w:tcW w:w="804" w:type="dxa"/>
            <w:vAlign w:val="center"/>
          </w:tcPr>
          <w:p w14:paraId="791197A5"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32F3888F"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3CA93EA" w14:textId="77777777" w:rsidR="00B413FE" w:rsidRPr="00B551FD" w:rsidRDefault="00B413FE" w:rsidP="00330823">
            <w:pPr>
              <w:snapToGrid w:val="0"/>
              <w:rPr>
                <w:sz w:val="16"/>
                <w:szCs w:val="16"/>
              </w:rPr>
            </w:pPr>
          </w:p>
        </w:tc>
      </w:tr>
      <w:tr w:rsidR="00B413FE" w:rsidRPr="00B551FD" w14:paraId="2208A795" w14:textId="77777777" w:rsidTr="00330823">
        <w:trPr>
          <w:trHeight w:val="416"/>
        </w:trPr>
        <w:tc>
          <w:tcPr>
            <w:tcW w:w="3034" w:type="dxa"/>
            <w:vAlign w:val="center"/>
          </w:tcPr>
          <w:p w14:paraId="0F24D527" w14:textId="77777777" w:rsidR="00B413FE" w:rsidRPr="00B551FD" w:rsidRDefault="00B413FE" w:rsidP="00330823">
            <w:pPr>
              <w:snapToGrid w:val="0"/>
              <w:rPr>
                <w:sz w:val="16"/>
                <w:szCs w:val="16"/>
              </w:rPr>
            </w:pPr>
            <w:r>
              <w:rPr>
                <w:sz w:val="16"/>
                <w:szCs w:val="16"/>
              </w:rPr>
              <w:t>issue</w:t>
            </w:r>
            <w:r w:rsidRPr="00B551FD">
              <w:rPr>
                <w:sz w:val="16"/>
                <w:szCs w:val="16"/>
              </w:rPr>
              <w:t>Date</w:t>
            </w:r>
          </w:p>
        </w:tc>
        <w:tc>
          <w:tcPr>
            <w:tcW w:w="3420" w:type="dxa"/>
            <w:vAlign w:val="center"/>
          </w:tcPr>
          <w:p w14:paraId="1311EF1F" w14:textId="77777777" w:rsidR="00B413FE" w:rsidRPr="00B551FD" w:rsidRDefault="00B413FE" w:rsidP="00330823">
            <w:pPr>
              <w:snapToGrid w:val="0"/>
              <w:rPr>
                <w:sz w:val="16"/>
                <w:szCs w:val="16"/>
              </w:rPr>
            </w:pPr>
            <w:r w:rsidRPr="00B551FD">
              <w:rPr>
                <w:sz w:val="16"/>
                <w:szCs w:val="16"/>
              </w:rPr>
              <w:t>The version date of the product specification</w:t>
            </w:r>
          </w:p>
        </w:tc>
        <w:tc>
          <w:tcPr>
            <w:tcW w:w="804" w:type="dxa"/>
            <w:vAlign w:val="center"/>
          </w:tcPr>
          <w:p w14:paraId="320F2359"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09CBD1D2" w14:textId="77777777" w:rsidR="00B413FE" w:rsidRPr="00B551FD" w:rsidRDefault="00B413FE" w:rsidP="00330823">
            <w:pPr>
              <w:snapToGrid w:val="0"/>
              <w:rPr>
                <w:sz w:val="16"/>
                <w:szCs w:val="16"/>
              </w:rPr>
            </w:pPr>
            <w:r w:rsidRPr="00B551FD">
              <w:rPr>
                <w:sz w:val="16"/>
                <w:szCs w:val="16"/>
              </w:rPr>
              <w:t>Date</w:t>
            </w:r>
          </w:p>
        </w:tc>
        <w:tc>
          <w:tcPr>
            <w:tcW w:w="3060" w:type="dxa"/>
            <w:vAlign w:val="center"/>
          </w:tcPr>
          <w:p w14:paraId="6B3D1983" w14:textId="77777777" w:rsidR="00B413FE" w:rsidRPr="00B551FD" w:rsidRDefault="00B413FE" w:rsidP="00330823">
            <w:pPr>
              <w:snapToGrid w:val="0"/>
              <w:rPr>
                <w:sz w:val="16"/>
                <w:szCs w:val="16"/>
              </w:rPr>
            </w:pPr>
          </w:p>
        </w:tc>
      </w:tr>
      <w:tr w:rsidR="00B413FE" w:rsidRPr="00B551FD" w14:paraId="353472CA" w14:textId="77777777" w:rsidTr="00330823">
        <w:trPr>
          <w:trHeight w:val="198"/>
        </w:trPr>
        <w:tc>
          <w:tcPr>
            <w:tcW w:w="3034" w:type="dxa"/>
            <w:vAlign w:val="center"/>
          </w:tcPr>
          <w:p w14:paraId="4111D5AC" w14:textId="77777777" w:rsidR="00B413FE" w:rsidRPr="002A5288" w:rsidRDefault="00B413FE" w:rsidP="00330823">
            <w:pPr>
              <w:snapToGrid w:val="0"/>
              <w:rPr>
                <w:sz w:val="16"/>
                <w:szCs w:val="16"/>
              </w:rPr>
            </w:pPr>
            <w:r>
              <w:rPr>
                <w:sz w:val="16"/>
                <w:szCs w:val="16"/>
              </w:rPr>
              <w:t>product</w:t>
            </w:r>
            <w:r w:rsidRPr="002A5288">
              <w:rPr>
                <w:sz w:val="16"/>
                <w:szCs w:val="16"/>
              </w:rPr>
              <w:t>Specification</w:t>
            </w:r>
          </w:p>
        </w:tc>
        <w:tc>
          <w:tcPr>
            <w:tcW w:w="3420" w:type="dxa"/>
            <w:vAlign w:val="center"/>
          </w:tcPr>
          <w:p w14:paraId="643EF974"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5EF4CC6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0526F85"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58D34EF" w14:textId="77777777" w:rsidR="00B413FE" w:rsidRPr="002A5288" w:rsidRDefault="00B413FE" w:rsidP="00330823">
            <w:pPr>
              <w:snapToGrid w:val="0"/>
              <w:rPr>
                <w:rFonts w:cs="Arial"/>
                <w:sz w:val="16"/>
                <w:szCs w:val="16"/>
              </w:rPr>
            </w:pPr>
          </w:p>
        </w:tc>
      </w:tr>
      <w:tr w:rsidR="00B413FE" w:rsidRPr="00B551FD" w14:paraId="4E09DD63" w14:textId="77777777" w:rsidTr="00330823">
        <w:trPr>
          <w:trHeight w:val="218"/>
        </w:trPr>
        <w:tc>
          <w:tcPr>
            <w:tcW w:w="3034" w:type="dxa"/>
            <w:vAlign w:val="center"/>
          </w:tcPr>
          <w:p w14:paraId="3824918A" w14:textId="77777777" w:rsidR="00B413FE" w:rsidRDefault="00B413FE" w:rsidP="00330823">
            <w:pPr>
              <w:snapToGrid w:val="0"/>
              <w:rPr>
                <w:sz w:val="16"/>
                <w:szCs w:val="16"/>
              </w:rPr>
            </w:pPr>
            <w:r>
              <w:rPr>
                <w:sz w:val="16"/>
                <w:szCs w:val="16"/>
              </w:rPr>
              <w:t>digitalSignatureReference</w:t>
            </w:r>
          </w:p>
        </w:tc>
        <w:tc>
          <w:tcPr>
            <w:tcW w:w="3420" w:type="dxa"/>
            <w:vAlign w:val="center"/>
          </w:tcPr>
          <w:p w14:paraId="6DF03305"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32E2497E" w14:textId="77777777" w:rsidR="00B413FE" w:rsidRDefault="00B413FE" w:rsidP="00330823">
            <w:pPr>
              <w:snapToGrid w:val="0"/>
              <w:jc w:val="center"/>
              <w:rPr>
                <w:sz w:val="16"/>
                <w:szCs w:val="16"/>
              </w:rPr>
            </w:pPr>
            <w:r>
              <w:rPr>
                <w:sz w:val="16"/>
                <w:szCs w:val="16"/>
              </w:rPr>
              <w:t>1</w:t>
            </w:r>
          </w:p>
        </w:tc>
        <w:tc>
          <w:tcPr>
            <w:tcW w:w="2436" w:type="dxa"/>
            <w:vAlign w:val="center"/>
          </w:tcPr>
          <w:p w14:paraId="2E2A3839"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24BBA732"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B551FD" w14:paraId="715EA601" w14:textId="77777777" w:rsidTr="00330823">
        <w:trPr>
          <w:trHeight w:val="218"/>
        </w:trPr>
        <w:tc>
          <w:tcPr>
            <w:tcW w:w="3034" w:type="dxa"/>
            <w:vAlign w:val="center"/>
          </w:tcPr>
          <w:p w14:paraId="6B7F0FF4" w14:textId="77777777" w:rsidR="00B413FE" w:rsidRDefault="00B413FE" w:rsidP="00330823">
            <w:pPr>
              <w:snapToGrid w:val="0"/>
              <w:rPr>
                <w:sz w:val="16"/>
                <w:szCs w:val="16"/>
              </w:rPr>
            </w:pPr>
            <w:r>
              <w:rPr>
                <w:sz w:val="16"/>
                <w:szCs w:val="16"/>
              </w:rPr>
              <w:t>digitalSignatureValue</w:t>
            </w:r>
          </w:p>
        </w:tc>
        <w:tc>
          <w:tcPr>
            <w:tcW w:w="3420" w:type="dxa"/>
            <w:vAlign w:val="center"/>
          </w:tcPr>
          <w:p w14:paraId="0494008D" w14:textId="77777777" w:rsidR="00B413FE" w:rsidRPr="002A5288" w:rsidRDefault="00B413FE" w:rsidP="00330823">
            <w:pPr>
              <w:snapToGrid w:val="0"/>
              <w:rPr>
                <w:sz w:val="16"/>
                <w:szCs w:val="16"/>
              </w:rPr>
            </w:pPr>
            <w:r>
              <w:rPr>
                <w:sz w:val="16"/>
                <w:szCs w:val="16"/>
              </w:rPr>
              <w:t>Value derived from the digital signature</w:t>
            </w:r>
          </w:p>
        </w:tc>
        <w:tc>
          <w:tcPr>
            <w:tcW w:w="804" w:type="dxa"/>
            <w:vAlign w:val="center"/>
          </w:tcPr>
          <w:p w14:paraId="3CE5CCE8" w14:textId="77777777" w:rsidR="00B413FE" w:rsidRDefault="00B413FE" w:rsidP="00330823">
            <w:pPr>
              <w:snapToGrid w:val="0"/>
              <w:jc w:val="center"/>
              <w:rPr>
                <w:sz w:val="16"/>
                <w:szCs w:val="16"/>
              </w:rPr>
            </w:pPr>
            <w:r>
              <w:rPr>
                <w:sz w:val="16"/>
                <w:szCs w:val="16"/>
              </w:rPr>
              <w:t>1</w:t>
            </w:r>
          </w:p>
        </w:tc>
        <w:tc>
          <w:tcPr>
            <w:tcW w:w="2436" w:type="dxa"/>
            <w:vAlign w:val="center"/>
          </w:tcPr>
          <w:p w14:paraId="56F2B626"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842AFCA" w14:textId="77777777" w:rsidR="00B413FE" w:rsidRPr="002A5288" w:rsidRDefault="00B413FE" w:rsidP="00330823">
            <w:pPr>
              <w:snapToGrid w:val="0"/>
              <w:rPr>
                <w:rFonts w:cs="Arial"/>
                <w:sz w:val="16"/>
                <w:szCs w:val="16"/>
              </w:rPr>
            </w:pPr>
          </w:p>
        </w:tc>
      </w:tr>
    </w:tbl>
    <w:p w14:paraId="57137B75" w14:textId="77777777" w:rsidR="00B413FE" w:rsidRDefault="00B413FE" w:rsidP="00B413FE"/>
    <w:p w14:paraId="21742487" w14:textId="77777777" w:rsidR="00B413FE" w:rsidRDefault="00B413FE" w:rsidP="00B413FE"/>
    <w:p w14:paraId="7FAA0D88" w14:textId="77777777" w:rsidR="00B413FE" w:rsidRDefault="00B413FE" w:rsidP="00B413FE">
      <w:pPr>
        <w:pStyle w:val="Heading3"/>
      </w:pPr>
      <w:r w:rsidRPr="00ED00DC">
        <w:t>S100_CatalogueScope</w:t>
      </w:r>
    </w:p>
    <w:p w14:paraId="39D606FA" w14:textId="77777777" w:rsidR="00B413FE" w:rsidRDefault="00B413FE" w:rsidP="00B413FE">
      <w:pPr>
        <w:rPr>
          <w:rFonts w:cs="Arial"/>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3B8FFBFF" w14:textId="77777777" w:rsidTr="00330823">
        <w:trPr>
          <w:trHeight w:val="198"/>
        </w:trPr>
        <w:tc>
          <w:tcPr>
            <w:tcW w:w="3034" w:type="dxa"/>
            <w:vAlign w:val="center"/>
          </w:tcPr>
          <w:p w14:paraId="62D6864D"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5AEB1D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8E5F56B"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904B194"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41D854F"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2ED5C34B" w14:textId="77777777" w:rsidTr="00330823">
        <w:trPr>
          <w:trHeight w:val="218"/>
        </w:trPr>
        <w:tc>
          <w:tcPr>
            <w:tcW w:w="3034" w:type="dxa"/>
            <w:vAlign w:val="center"/>
          </w:tcPr>
          <w:p w14:paraId="1DC32661" w14:textId="77777777" w:rsidR="00B413FE" w:rsidRPr="00B551FD" w:rsidRDefault="00B413FE" w:rsidP="00330823">
            <w:pPr>
              <w:snapToGrid w:val="0"/>
              <w:rPr>
                <w:sz w:val="16"/>
                <w:szCs w:val="16"/>
              </w:rPr>
            </w:pPr>
            <w:r w:rsidRPr="00B551FD">
              <w:rPr>
                <w:sz w:val="16"/>
                <w:szCs w:val="16"/>
              </w:rPr>
              <w:t>S100_Catalogue</w:t>
            </w:r>
            <w:r>
              <w:rPr>
                <w:sz w:val="16"/>
                <w:szCs w:val="16"/>
              </w:rPr>
              <w:t>Scope</w:t>
            </w:r>
          </w:p>
        </w:tc>
        <w:tc>
          <w:tcPr>
            <w:tcW w:w="3420" w:type="dxa"/>
            <w:vAlign w:val="center"/>
          </w:tcPr>
          <w:p w14:paraId="62A40851" w14:textId="77777777" w:rsidR="00B413FE" w:rsidRPr="00B551FD" w:rsidRDefault="00B413FE" w:rsidP="00330823">
            <w:pPr>
              <w:snapToGrid w:val="0"/>
              <w:rPr>
                <w:sz w:val="16"/>
                <w:szCs w:val="16"/>
              </w:rPr>
            </w:pPr>
          </w:p>
        </w:tc>
        <w:tc>
          <w:tcPr>
            <w:tcW w:w="804" w:type="dxa"/>
            <w:vAlign w:val="center"/>
          </w:tcPr>
          <w:p w14:paraId="49DFE44A"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D45D50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6B0B62AF" w14:textId="77777777" w:rsidR="00B413FE" w:rsidRPr="00B551FD" w:rsidRDefault="00B413FE" w:rsidP="00330823">
            <w:pPr>
              <w:snapToGrid w:val="0"/>
              <w:rPr>
                <w:sz w:val="16"/>
                <w:szCs w:val="16"/>
              </w:rPr>
            </w:pPr>
            <w:r w:rsidRPr="00B551FD">
              <w:rPr>
                <w:sz w:val="16"/>
                <w:szCs w:val="16"/>
              </w:rPr>
              <w:t>-</w:t>
            </w:r>
          </w:p>
        </w:tc>
      </w:tr>
      <w:tr w:rsidR="00B413FE" w:rsidRPr="00B551FD" w14:paraId="17BA879C" w14:textId="77777777" w:rsidTr="00330823">
        <w:trPr>
          <w:trHeight w:val="198"/>
        </w:trPr>
        <w:tc>
          <w:tcPr>
            <w:tcW w:w="3034" w:type="dxa"/>
            <w:vAlign w:val="center"/>
          </w:tcPr>
          <w:p w14:paraId="59B1E77D" w14:textId="77777777" w:rsidR="00B413FE" w:rsidRPr="00B551FD" w:rsidRDefault="00B413FE" w:rsidP="00330823">
            <w:pPr>
              <w:snapToGrid w:val="0"/>
              <w:rPr>
                <w:sz w:val="16"/>
                <w:szCs w:val="16"/>
              </w:rPr>
            </w:pPr>
            <w:r>
              <w:rPr>
                <w:sz w:val="16"/>
                <w:szCs w:val="16"/>
              </w:rPr>
              <w:t>featureCatalogue</w:t>
            </w:r>
          </w:p>
        </w:tc>
        <w:tc>
          <w:tcPr>
            <w:tcW w:w="3420" w:type="dxa"/>
            <w:vAlign w:val="center"/>
          </w:tcPr>
          <w:p w14:paraId="190A9F0C" w14:textId="77777777" w:rsidR="00B413FE" w:rsidRPr="00B551FD" w:rsidRDefault="00B413FE" w:rsidP="00330823">
            <w:pPr>
              <w:snapToGrid w:val="0"/>
              <w:rPr>
                <w:sz w:val="16"/>
                <w:szCs w:val="16"/>
              </w:rPr>
            </w:pPr>
          </w:p>
        </w:tc>
        <w:tc>
          <w:tcPr>
            <w:tcW w:w="804" w:type="dxa"/>
            <w:vAlign w:val="center"/>
          </w:tcPr>
          <w:p w14:paraId="478453C5" w14:textId="77777777" w:rsidR="00B413FE" w:rsidRPr="00B551FD" w:rsidRDefault="00B413FE" w:rsidP="00330823">
            <w:pPr>
              <w:snapToGrid w:val="0"/>
              <w:jc w:val="center"/>
              <w:rPr>
                <w:sz w:val="16"/>
                <w:szCs w:val="16"/>
              </w:rPr>
            </w:pPr>
          </w:p>
        </w:tc>
        <w:tc>
          <w:tcPr>
            <w:tcW w:w="2436" w:type="dxa"/>
            <w:vAlign w:val="center"/>
          </w:tcPr>
          <w:p w14:paraId="3A8E8030" w14:textId="77777777" w:rsidR="00B413FE" w:rsidRPr="00B551FD" w:rsidRDefault="00B413FE" w:rsidP="00330823">
            <w:pPr>
              <w:snapToGrid w:val="0"/>
              <w:rPr>
                <w:sz w:val="16"/>
                <w:szCs w:val="16"/>
              </w:rPr>
            </w:pPr>
          </w:p>
        </w:tc>
        <w:tc>
          <w:tcPr>
            <w:tcW w:w="3060" w:type="dxa"/>
            <w:vAlign w:val="center"/>
          </w:tcPr>
          <w:p w14:paraId="07D88031" w14:textId="77777777" w:rsidR="00B413FE" w:rsidRPr="00B551FD" w:rsidRDefault="00B413FE" w:rsidP="00330823">
            <w:pPr>
              <w:snapToGrid w:val="0"/>
              <w:rPr>
                <w:sz w:val="16"/>
                <w:szCs w:val="16"/>
              </w:rPr>
            </w:pPr>
          </w:p>
        </w:tc>
      </w:tr>
      <w:tr w:rsidR="00B413FE" w14:paraId="6F1E8AAF" w14:textId="77777777" w:rsidTr="00330823">
        <w:trPr>
          <w:trHeight w:val="198"/>
        </w:trPr>
        <w:tc>
          <w:tcPr>
            <w:tcW w:w="3034" w:type="dxa"/>
            <w:vAlign w:val="center"/>
          </w:tcPr>
          <w:p w14:paraId="69F11ACD" w14:textId="77777777" w:rsidR="00B413FE" w:rsidRPr="00B551FD" w:rsidRDefault="00B413FE" w:rsidP="00330823">
            <w:pPr>
              <w:snapToGrid w:val="0"/>
              <w:rPr>
                <w:sz w:val="16"/>
                <w:szCs w:val="16"/>
              </w:rPr>
            </w:pPr>
            <w:r>
              <w:rPr>
                <w:sz w:val="16"/>
                <w:szCs w:val="16"/>
              </w:rPr>
              <w:t>portrayalCatalogue</w:t>
            </w:r>
          </w:p>
        </w:tc>
        <w:tc>
          <w:tcPr>
            <w:tcW w:w="3420" w:type="dxa"/>
            <w:vAlign w:val="center"/>
          </w:tcPr>
          <w:p w14:paraId="619E0DFA" w14:textId="77777777" w:rsidR="00B413FE" w:rsidRPr="00B551FD" w:rsidRDefault="00B413FE" w:rsidP="00330823">
            <w:pPr>
              <w:snapToGrid w:val="0"/>
              <w:rPr>
                <w:sz w:val="16"/>
                <w:szCs w:val="16"/>
              </w:rPr>
            </w:pPr>
          </w:p>
        </w:tc>
        <w:tc>
          <w:tcPr>
            <w:tcW w:w="804" w:type="dxa"/>
            <w:vAlign w:val="center"/>
          </w:tcPr>
          <w:p w14:paraId="078B120E" w14:textId="77777777" w:rsidR="00B413FE" w:rsidRDefault="00B413FE" w:rsidP="00330823">
            <w:pPr>
              <w:snapToGrid w:val="0"/>
              <w:jc w:val="center"/>
              <w:rPr>
                <w:sz w:val="16"/>
                <w:szCs w:val="16"/>
              </w:rPr>
            </w:pPr>
          </w:p>
        </w:tc>
        <w:tc>
          <w:tcPr>
            <w:tcW w:w="2436" w:type="dxa"/>
            <w:vAlign w:val="center"/>
          </w:tcPr>
          <w:p w14:paraId="7D405B94" w14:textId="77777777" w:rsidR="00B413FE" w:rsidRPr="00B551FD" w:rsidRDefault="00B413FE" w:rsidP="00330823">
            <w:pPr>
              <w:snapToGrid w:val="0"/>
              <w:rPr>
                <w:sz w:val="16"/>
                <w:szCs w:val="16"/>
              </w:rPr>
            </w:pPr>
          </w:p>
        </w:tc>
        <w:tc>
          <w:tcPr>
            <w:tcW w:w="3060" w:type="dxa"/>
            <w:vAlign w:val="center"/>
          </w:tcPr>
          <w:p w14:paraId="29063B52" w14:textId="77777777" w:rsidR="00B413FE" w:rsidRDefault="00B413FE" w:rsidP="00330823">
            <w:pPr>
              <w:snapToGrid w:val="0"/>
              <w:rPr>
                <w:sz w:val="16"/>
                <w:szCs w:val="16"/>
              </w:rPr>
            </w:pPr>
          </w:p>
        </w:tc>
      </w:tr>
    </w:tbl>
    <w:p w14:paraId="01BB49DF" w14:textId="77777777" w:rsidR="00B413FE" w:rsidRPr="00ED00DC" w:rsidRDefault="00B413FE" w:rsidP="00B413FE">
      <w:pPr>
        <w:rPr>
          <w:rFonts w:cs="Arial"/>
          <w:b/>
          <w:sz w:val="22"/>
          <w:szCs w:val="22"/>
        </w:rPr>
      </w:pPr>
    </w:p>
    <w:p w14:paraId="090DB1E1" w14:textId="77777777" w:rsidR="00FF6266" w:rsidRPr="00FF6266" w:rsidRDefault="00FF6266" w:rsidP="00C53B69">
      <w:pPr>
        <w:autoSpaceDE w:val="0"/>
        <w:autoSpaceDN w:val="0"/>
        <w:adjustRightInd w:val="0"/>
        <w:spacing w:line="240" w:lineRule="auto"/>
        <w:rPr>
          <w:lang w:eastAsia="en-GB"/>
        </w:rPr>
        <w:sectPr w:rsidR="00FF6266" w:rsidRPr="00FF6266" w:rsidSect="00B413FE">
          <w:pgSz w:w="16838" w:h="11906" w:orient="landscape"/>
          <w:pgMar w:top="1400" w:right="1440" w:bottom="1418" w:left="1440" w:header="709" w:footer="283" w:gutter="0"/>
          <w:cols w:space="720"/>
          <w:docGrid w:linePitch="272"/>
        </w:sectPr>
      </w:pPr>
    </w:p>
    <w:p w14:paraId="6D6DAB40" w14:textId="77777777" w:rsidR="00561650" w:rsidRDefault="006E4207" w:rsidP="00972855">
      <w:pPr>
        <w:pStyle w:val="Annex0"/>
      </w:pPr>
      <w:bookmarkStart w:id="701" w:name="_Toc454280208"/>
      <w:commentRangeStart w:id="702"/>
      <w:r>
        <w:t>Data Classification and Encoding Guide</w:t>
      </w:r>
      <w:bookmarkEnd w:id="701"/>
      <w:commentRangeEnd w:id="702"/>
      <w:r w:rsidR="00CC6D23">
        <w:rPr>
          <w:rStyle w:val="CommentReference"/>
          <w:b w:val="0"/>
          <w:bCs w:val="0"/>
          <w:lang w:eastAsia="ja-JP"/>
        </w:rPr>
        <w:commentReference w:id="702"/>
      </w:r>
    </w:p>
    <w:p w14:paraId="234FB505" w14:textId="77777777" w:rsidR="00EF70CB" w:rsidRPr="004F0782" w:rsidRDefault="00EF70CB" w:rsidP="00EF70CB">
      <w:pPr>
        <w:pStyle w:val="subpara"/>
        <w:ind w:left="0" w:firstLine="0"/>
        <w:jc w:val="left"/>
        <w:rPr>
          <w:szCs w:val="22"/>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4F0782" w14:paraId="10AC7496" w14:textId="77777777" w:rsidTr="004C53D6">
        <w:trPr>
          <w:trHeight w:val="545"/>
        </w:trPr>
        <w:tc>
          <w:tcPr>
            <w:tcW w:w="10008" w:type="dxa"/>
            <w:gridSpan w:val="7"/>
            <w:shd w:val="clear" w:color="auto" w:fill="auto"/>
          </w:tcPr>
          <w:p w14:paraId="43E05868" w14:textId="77777777" w:rsidR="00EF70CB" w:rsidRPr="004F0782" w:rsidRDefault="00EF70CB" w:rsidP="004C53D6">
            <w:pPr>
              <w:spacing w:before="120" w:after="120"/>
              <w:rPr>
                <w:rFonts w:cs="Arial"/>
              </w:rPr>
            </w:pPr>
            <w:r w:rsidRPr="004F0782">
              <w:rPr>
                <w:rFonts w:cs="Arial"/>
                <w:u w:val="single"/>
              </w:rPr>
              <w:t>IHO Definition:</w:t>
            </w:r>
            <w:r w:rsidRPr="004F0782">
              <w:rPr>
                <w:rFonts w:cs="Arial"/>
              </w:rPr>
              <w:t xml:space="preserve">  </w:t>
            </w:r>
            <w:r w:rsidRPr="004F0782">
              <w:rPr>
                <w:rFonts w:cs="Arial"/>
                <w:b/>
              </w:rPr>
              <w:t>FEATURE:</w:t>
            </w:r>
            <w:r w:rsidRPr="004F0782">
              <w:rPr>
                <w:rFonts w:cs="Arial"/>
              </w:rPr>
              <w:t xml:space="preserve">  Definition. (</w:t>
            </w:r>
            <w:r w:rsidRPr="004F0782">
              <w:rPr>
                <w:rFonts w:cs="Arial"/>
                <w:color w:val="339966"/>
              </w:rPr>
              <w:t>Authority for</w:t>
            </w:r>
            <w:r w:rsidRPr="004F0782">
              <w:rPr>
                <w:rFonts w:cs="Arial"/>
              </w:rPr>
              <w:t xml:space="preserve"> definition).</w:t>
            </w:r>
          </w:p>
        </w:tc>
      </w:tr>
      <w:tr w:rsidR="00EF70CB" w:rsidRPr="004F0782" w14:paraId="25E8DACD" w14:textId="77777777" w:rsidTr="004C53D6">
        <w:trPr>
          <w:trHeight w:val="485"/>
        </w:trPr>
        <w:tc>
          <w:tcPr>
            <w:tcW w:w="10008" w:type="dxa"/>
            <w:gridSpan w:val="7"/>
            <w:shd w:val="clear" w:color="auto" w:fill="auto"/>
            <w:vAlign w:val="center"/>
          </w:tcPr>
          <w:p w14:paraId="43015A0F" w14:textId="77777777" w:rsidR="00EF70CB" w:rsidRPr="004F0782" w:rsidRDefault="00EF70CB" w:rsidP="004C53D6">
            <w:pPr>
              <w:rPr>
                <w:rFonts w:cs="Arial"/>
                <w:b/>
                <w:color w:val="FF0000"/>
              </w:rPr>
            </w:pPr>
            <w:r w:rsidRPr="004F0782">
              <w:rPr>
                <w:rFonts w:cs="Arial"/>
                <w:b/>
                <w:u w:val="single"/>
              </w:rPr>
              <w:t>S-101 Geo Feature:</w:t>
            </w:r>
            <w:r w:rsidRPr="004F0782">
              <w:rPr>
                <w:rFonts w:cs="Arial"/>
                <w:b/>
              </w:rPr>
              <w:t xml:space="preserve">  Feature (S-57 Acronym)  </w:t>
            </w:r>
            <w:r w:rsidRPr="004F0782">
              <w:rPr>
                <w:rFonts w:cs="Arial"/>
                <w:color w:val="FF0000"/>
              </w:rPr>
              <w:t>S-101 feature and corresponding S-57 acronym</w:t>
            </w:r>
          </w:p>
        </w:tc>
      </w:tr>
      <w:tr w:rsidR="00EF70CB" w:rsidRPr="004F0782" w14:paraId="40D76B58" w14:textId="77777777" w:rsidTr="004C53D6">
        <w:trPr>
          <w:trHeight w:val="485"/>
        </w:trPr>
        <w:tc>
          <w:tcPr>
            <w:tcW w:w="10008" w:type="dxa"/>
            <w:gridSpan w:val="7"/>
            <w:shd w:val="clear" w:color="auto" w:fill="auto"/>
            <w:vAlign w:val="center"/>
          </w:tcPr>
          <w:p w14:paraId="711EACC8" w14:textId="77777777" w:rsidR="00EF70CB" w:rsidRPr="004F0782" w:rsidRDefault="00EF70CB" w:rsidP="004C53D6">
            <w:pPr>
              <w:rPr>
                <w:rFonts w:cs="Arial"/>
                <w:color w:val="FF0000"/>
              </w:rPr>
            </w:pPr>
            <w:r w:rsidRPr="004F0782">
              <w:rPr>
                <w:rFonts w:cs="Arial"/>
                <w:b/>
                <w:u w:val="single"/>
              </w:rPr>
              <w:t>Primitives:</w:t>
            </w:r>
            <w:r w:rsidRPr="004F0782">
              <w:rPr>
                <w:rFonts w:cs="Arial"/>
                <w:b/>
              </w:rPr>
              <w:t xml:space="preserve">  Point, </w:t>
            </w:r>
            <w:r w:rsidRPr="004F0782">
              <w:rPr>
                <w:rFonts w:cs="Arial"/>
                <w:b/>
                <w:color w:val="339966"/>
              </w:rPr>
              <w:t>Curve, Surface</w:t>
            </w:r>
            <w:r w:rsidRPr="004F0782">
              <w:rPr>
                <w:rFonts w:cs="Arial"/>
                <w:b/>
              </w:rPr>
              <w:t xml:space="preserve">  </w:t>
            </w:r>
            <w:r w:rsidRPr="004F0782">
              <w:rPr>
                <w:rFonts w:cs="Arial"/>
                <w:color w:val="FF0000"/>
              </w:rPr>
              <w:t>Allowable geometric primitive(s)</w:t>
            </w:r>
          </w:p>
        </w:tc>
      </w:tr>
      <w:tr w:rsidR="00EF70CB" w:rsidRPr="004F0782" w14:paraId="15E5DE5F" w14:textId="77777777" w:rsidTr="004C53D6">
        <w:trPr>
          <w:trHeight w:val="1059"/>
        </w:trPr>
        <w:tc>
          <w:tcPr>
            <w:tcW w:w="3011" w:type="dxa"/>
            <w:shd w:val="clear" w:color="auto" w:fill="auto"/>
          </w:tcPr>
          <w:p w14:paraId="233DDE05" w14:textId="77777777" w:rsidR="00EF70CB" w:rsidRPr="004F0782" w:rsidRDefault="00EF70CB" w:rsidP="004C53D6">
            <w:pPr>
              <w:spacing w:before="120" w:after="120"/>
              <w:rPr>
                <w:rFonts w:cs="Arial"/>
                <w:color w:val="0000FF"/>
                <w:sz w:val="18"/>
                <w:szCs w:val="18"/>
              </w:rPr>
            </w:pPr>
            <w:r w:rsidRPr="004F0782">
              <w:rPr>
                <w:rFonts w:cs="Arial"/>
                <w:i/>
                <w:color w:val="0000FF"/>
                <w:sz w:val="18"/>
                <w:szCs w:val="18"/>
              </w:rPr>
              <w:t>Real World</w:t>
            </w:r>
          </w:p>
          <w:p w14:paraId="177B317F" w14:textId="77777777" w:rsidR="00EF70CB" w:rsidRPr="004F0782" w:rsidRDefault="00EF70CB" w:rsidP="004C53D6">
            <w:pPr>
              <w:rPr>
                <w:rFonts w:cs="Arial"/>
                <w:b/>
              </w:rPr>
            </w:pPr>
            <w:r w:rsidRPr="004F0782">
              <w:rPr>
                <w:rFonts w:cs="Arial"/>
                <w:color w:val="FF0000"/>
              </w:rPr>
              <w:t>Example if real world instance(s) of the Feature.</w:t>
            </w:r>
          </w:p>
        </w:tc>
        <w:tc>
          <w:tcPr>
            <w:tcW w:w="3255" w:type="dxa"/>
            <w:gridSpan w:val="3"/>
            <w:shd w:val="clear" w:color="auto" w:fill="auto"/>
          </w:tcPr>
          <w:p w14:paraId="6C269A25"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Paper Chart Symbol</w:t>
            </w:r>
          </w:p>
          <w:p w14:paraId="1FF46272" w14:textId="77777777" w:rsidR="00EF70CB" w:rsidRPr="004F0782" w:rsidRDefault="00EF70CB" w:rsidP="004C53D6">
            <w:pPr>
              <w:pStyle w:val="NormalWeb"/>
              <w:spacing w:before="120"/>
              <w:rPr>
                <w:rFonts w:ascii="Arial" w:hAnsi="Arial" w:cs="Arial"/>
                <w:b/>
                <w:sz w:val="20"/>
                <w:szCs w:val="20"/>
              </w:rPr>
            </w:pPr>
            <w:r w:rsidRPr="004F0782">
              <w:rPr>
                <w:rFonts w:ascii="Arial" w:hAnsi="Arial" w:cs="Arial"/>
                <w:color w:val="FF0000"/>
                <w:sz w:val="20"/>
                <w:szCs w:val="20"/>
              </w:rPr>
              <w:t>Example(s) of paper chart equivalent symbology for the Feature.</w:t>
            </w:r>
          </w:p>
        </w:tc>
        <w:tc>
          <w:tcPr>
            <w:tcW w:w="3742" w:type="dxa"/>
            <w:gridSpan w:val="3"/>
            <w:shd w:val="clear" w:color="auto" w:fill="auto"/>
          </w:tcPr>
          <w:p w14:paraId="7D71838E"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ECDIS Symbol</w:t>
            </w:r>
          </w:p>
          <w:p w14:paraId="06D0DE1E" w14:textId="77777777" w:rsidR="00EF70CB" w:rsidRPr="004F0782" w:rsidRDefault="00EF70CB" w:rsidP="004C53D6">
            <w:pPr>
              <w:rPr>
                <w:rFonts w:cs="Arial"/>
                <w:b/>
              </w:rPr>
            </w:pPr>
            <w:r w:rsidRPr="004F0782">
              <w:rPr>
                <w:rFonts w:cs="Arial"/>
                <w:color w:val="FF0000"/>
              </w:rPr>
              <w:t>Example(s) of ECDIS symbology for the Feature.</w:t>
            </w:r>
          </w:p>
        </w:tc>
      </w:tr>
      <w:tr w:rsidR="00EF70CB" w:rsidRPr="004F0782" w14:paraId="6F6F35F9" w14:textId="77777777" w:rsidTr="004C53D6">
        <w:trPr>
          <w:trHeight w:val="545"/>
        </w:trPr>
        <w:tc>
          <w:tcPr>
            <w:tcW w:w="3693" w:type="dxa"/>
            <w:gridSpan w:val="2"/>
            <w:shd w:val="clear" w:color="auto" w:fill="auto"/>
            <w:vAlign w:val="center"/>
          </w:tcPr>
          <w:p w14:paraId="2E90A234" w14:textId="77777777" w:rsidR="00EF70CB" w:rsidRPr="004F0782" w:rsidRDefault="00EF70CB" w:rsidP="004C53D6">
            <w:pPr>
              <w:rPr>
                <w:rFonts w:cs="Arial"/>
                <w:b/>
              </w:rPr>
            </w:pPr>
            <w:r w:rsidRPr="004F0782">
              <w:rPr>
                <w:rFonts w:cs="Arial"/>
                <w:b/>
              </w:rPr>
              <w:t>S-101 Attribute</w:t>
            </w:r>
          </w:p>
        </w:tc>
        <w:tc>
          <w:tcPr>
            <w:tcW w:w="1545" w:type="dxa"/>
            <w:shd w:val="clear" w:color="auto" w:fill="auto"/>
            <w:vAlign w:val="center"/>
          </w:tcPr>
          <w:p w14:paraId="7DAB6780" w14:textId="77777777" w:rsidR="00EF70CB" w:rsidRPr="004F0782" w:rsidRDefault="00EF70CB" w:rsidP="004C53D6">
            <w:pPr>
              <w:rPr>
                <w:rFonts w:cs="Arial"/>
                <w:b/>
              </w:rPr>
            </w:pPr>
            <w:r w:rsidRPr="004F0782">
              <w:rPr>
                <w:rFonts w:cs="Arial"/>
                <w:b/>
              </w:rPr>
              <w:t>S-57 Acronym</w:t>
            </w:r>
          </w:p>
        </w:tc>
        <w:tc>
          <w:tcPr>
            <w:tcW w:w="2610" w:type="dxa"/>
            <w:gridSpan w:val="2"/>
            <w:shd w:val="clear" w:color="auto" w:fill="auto"/>
            <w:vAlign w:val="center"/>
          </w:tcPr>
          <w:p w14:paraId="33AE85B3" w14:textId="77777777" w:rsidR="00EF70CB" w:rsidRPr="004F0782" w:rsidRDefault="00EF70CB" w:rsidP="004C53D6">
            <w:pPr>
              <w:rPr>
                <w:rFonts w:cs="Arial"/>
                <w:b/>
                <w:color w:val="FF0000"/>
              </w:rPr>
            </w:pPr>
            <w:r w:rsidRPr="004F0782">
              <w:rPr>
                <w:rFonts w:cs="Arial"/>
                <w:b/>
              </w:rPr>
              <w:t xml:space="preserve">Allowable Encoding Value </w:t>
            </w:r>
            <w:r w:rsidRPr="004F0782">
              <w:rPr>
                <w:rFonts w:cs="Arial"/>
                <w:b/>
                <w:color w:val="FF0000"/>
              </w:rPr>
              <w:t>*</w:t>
            </w:r>
          </w:p>
        </w:tc>
        <w:tc>
          <w:tcPr>
            <w:tcW w:w="776" w:type="dxa"/>
            <w:shd w:val="clear" w:color="auto" w:fill="auto"/>
            <w:vAlign w:val="center"/>
          </w:tcPr>
          <w:p w14:paraId="494BE298" w14:textId="77777777" w:rsidR="00EF70CB" w:rsidRPr="004F0782" w:rsidRDefault="00EF70CB" w:rsidP="004C53D6">
            <w:pPr>
              <w:rPr>
                <w:rFonts w:cs="Arial"/>
                <w:b/>
              </w:rPr>
            </w:pPr>
            <w:r w:rsidRPr="004F0782">
              <w:rPr>
                <w:rFonts w:cs="Arial"/>
                <w:b/>
              </w:rPr>
              <w:t>Type</w:t>
            </w:r>
          </w:p>
        </w:tc>
        <w:tc>
          <w:tcPr>
            <w:tcW w:w="1384" w:type="dxa"/>
            <w:shd w:val="clear" w:color="auto" w:fill="auto"/>
            <w:vAlign w:val="center"/>
          </w:tcPr>
          <w:p w14:paraId="7F40AE64" w14:textId="77777777" w:rsidR="00EF70CB" w:rsidRPr="004F0782" w:rsidRDefault="00EF70CB" w:rsidP="004C53D6">
            <w:pPr>
              <w:rPr>
                <w:rFonts w:cs="Arial"/>
                <w:b/>
              </w:rPr>
            </w:pPr>
            <w:r w:rsidRPr="004F0782">
              <w:rPr>
                <w:rFonts w:cs="Arial"/>
                <w:b/>
              </w:rPr>
              <w:t>Multiplicity</w:t>
            </w:r>
          </w:p>
        </w:tc>
      </w:tr>
      <w:tr w:rsidR="00EF70CB" w:rsidRPr="004F0782" w14:paraId="5AC4BA8D" w14:textId="77777777" w:rsidTr="004C53D6">
        <w:trPr>
          <w:trHeight w:val="20"/>
        </w:trPr>
        <w:tc>
          <w:tcPr>
            <w:tcW w:w="3693" w:type="dxa"/>
            <w:gridSpan w:val="2"/>
            <w:shd w:val="clear" w:color="auto" w:fill="auto"/>
          </w:tcPr>
          <w:p w14:paraId="18769735" w14:textId="77777777" w:rsidR="00EF70CB" w:rsidRPr="004F0782" w:rsidRDefault="00EF70CB" w:rsidP="004C53D6">
            <w:pPr>
              <w:spacing w:before="60" w:after="60"/>
              <w:rPr>
                <w:rFonts w:cs="Arial"/>
                <w:sz w:val="18"/>
                <w:szCs w:val="18"/>
              </w:rPr>
            </w:pPr>
            <w:r w:rsidRPr="004F0782">
              <w:rPr>
                <w:rFonts w:cs="Arial"/>
                <w:sz w:val="18"/>
                <w:szCs w:val="18"/>
              </w:rPr>
              <w:t xml:space="preserve">Category of beer  </w:t>
            </w:r>
          </w:p>
        </w:tc>
        <w:tc>
          <w:tcPr>
            <w:tcW w:w="1545" w:type="dxa"/>
            <w:shd w:val="clear" w:color="auto" w:fill="auto"/>
          </w:tcPr>
          <w:p w14:paraId="18938893"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6EEB2B58" w14:textId="77777777" w:rsidR="00EF70CB" w:rsidRPr="004F0782" w:rsidRDefault="00EF70CB" w:rsidP="004C53D6">
            <w:pPr>
              <w:autoSpaceDE w:val="0"/>
              <w:autoSpaceDN w:val="0"/>
              <w:adjustRightInd w:val="0"/>
              <w:spacing w:before="60"/>
              <w:ind w:left="375" w:hanging="301"/>
              <w:rPr>
                <w:rFonts w:cs="Arial"/>
                <w:sz w:val="18"/>
                <w:szCs w:val="18"/>
              </w:rPr>
            </w:pPr>
            <w:r w:rsidRPr="004F0782">
              <w:rPr>
                <w:rFonts w:cs="Arial"/>
                <w:sz w:val="18"/>
                <w:szCs w:val="18"/>
              </w:rPr>
              <w:t>1 : ale</w:t>
            </w:r>
          </w:p>
          <w:p w14:paraId="4EEAB4CC"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2 : lager</w:t>
            </w:r>
          </w:p>
          <w:p w14:paraId="1D26CA42"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3 : porter</w:t>
            </w:r>
          </w:p>
          <w:p w14:paraId="7429F8C6"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4 : stout</w:t>
            </w:r>
          </w:p>
          <w:p w14:paraId="0939C9FB"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5 : pilsener</w:t>
            </w:r>
          </w:p>
          <w:p w14:paraId="09065404"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6 : bock beer</w:t>
            </w:r>
          </w:p>
          <w:p w14:paraId="52D1C8E9" w14:textId="77777777" w:rsidR="00EF70CB" w:rsidRPr="004F0782" w:rsidRDefault="00EF70CB" w:rsidP="004C53D6">
            <w:pPr>
              <w:autoSpaceDE w:val="0"/>
              <w:autoSpaceDN w:val="0"/>
              <w:adjustRightInd w:val="0"/>
              <w:spacing w:after="60"/>
              <w:ind w:left="375" w:hanging="301"/>
              <w:rPr>
                <w:rFonts w:cs="Arial"/>
                <w:sz w:val="18"/>
                <w:szCs w:val="18"/>
              </w:rPr>
            </w:pPr>
            <w:r w:rsidRPr="004F0782">
              <w:rPr>
                <w:rFonts w:cs="Arial"/>
                <w:sz w:val="18"/>
                <w:szCs w:val="18"/>
              </w:rPr>
              <w:t>7 : wheat beer</w:t>
            </w:r>
          </w:p>
        </w:tc>
        <w:tc>
          <w:tcPr>
            <w:tcW w:w="776" w:type="dxa"/>
            <w:shd w:val="clear" w:color="auto" w:fill="auto"/>
          </w:tcPr>
          <w:p w14:paraId="551579F8" w14:textId="77777777" w:rsidR="00EF70CB" w:rsidRPr="004F0782" w:rsidRDefault="00EF70CB" w:rsidP="004C53D6">
            <w:pPr>
              <w:spacing w:before="60" w:after="60"/>
              <w:rPr>
                <w:rFonts w:cs="Arial"/>
                <w:sz w:val="18"/>
                <w:szCs w:val="18"/>
              </w:rPr>
            </w:pPr>
            <w:r w:rsidRPr="004F0782">
              <w:rPr>
                <w:rFonts w:cs="Arial"/>
                <w:sz w:val="18"/>
                <w:szCs w:val="18"/>
              </w:rPr>
              <w:t>EN</w:t>
            </w:r>
          </w:p>
        </w:tc>
        <w:tc>
          <w:tcPr>
            <w:tcW w:w="1384" w:type="dxa"/>
            <w:shd w:val="clear" w:color="auto" w:fill="auto"/>
          </w:tcPr>
          <w:p w14:paraId="33F50B71" w14:textId="77777777" w:rsidR="00EF70CB" w:rsidRPr="004F0782" w:rsidRDefault="00EF70CB" w:rsidP="004C53D6">
            <w:pPr>
              <w:spacing w:before="60" w:after="60"/>
              <w:rPr>
                <w:rFonts w:cs="Arial"/>
                <w:sz w:val="18"/>
                <w:szCs w:val="18"/>
              </w:rPr>
            </w:pPr>
            <w:r w:rsidRPr="004F0782">
              <w:rPr>
                <w:rFonts w:cs="Arial"/>
                <w:sz w:val="18"/>
                <w:szCs w:val="18"/>
              </w:rPr>
              <w:t>1,1</w:t>
            </w:r>
          </w:p>
        </w:tc>
      </w:tr>
      <w:tr w:rsidR="00EF70CB" w:rsidRPr="004F0782" w14:paraId="607D11E3" w14:textId="77777777" w:rsidTr="004C53D6">
        <w:trPr>
          <w:trHeight w:val="20"/>
        </w:trPr>
        <w:tc>
          <w:tcPr>
            <w:tcW w:w="3693" w:type="dxa"/>
            <w:gridSpan w:val="2"/>
            <w:shd w:val="clear" w:color="auto" w:fill="auto"/>
          </w:tcPr>
          <w:p w14:paraId="48359E85" w14:textId="77777777" w:rsidR="00EF70CB" w:rsidRPr="004F0782" w:rsidRDefault="00EF70CB" w:rsidP="004C53D6">
            <w:pPr>
              <w:autoSpaceDE w:val="0"/>
              <w:autoSpaceDN w:val="0"/>
              <w:adjustRightInd w:val="0"/>
              <w:spacing w:before="60" w:after="60"/>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full list of allowable attributes for the S-101 feature.    Attributes are listed in alphabetical order.  Sub-attributes (Type prefix (S)) of complex (Type C) attributes are listed in alphabetical order and indented directly under the entry for the complex attribute (see below for example).</w:t>
            </w:r>
          </w:p>
        </w:tc>
        <w:tc>
          <w:tcPr>
            <w:tcW w:w="1545" w:type="dxa"/>
            <w:shd w:val="clear" w:color="auto" w:fill="auto"/>
          </w:tcPr>
          <w:p w14:paraId="4C0F325A" w14:textId="77777777" w:rsidR="00EF70CB" w:rsidRPr="004F0782" w:rsidRDefault="00EF70CB" w:rsidP="004C53D6">
            <w:pPr>
              <w:autoSpaceDE w:val="0"/>
              <w:autoSpaceDN w:val="0"/>
              <w:adjustRightInd w:val="0"/>
              <w:spacing w:before="60" w:after="60"/>
              <w:ind w:left="27"/>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corresponding S-57 attribute acronym.  A blank cell indicates no corresponding S-57 acronym.</w:t>
            </w:r>
          </w:p>
        </w:tc>
        <w:tc>
          <w:tcPr>
            <w:tcW w:w="2610" w:type="dxa"/>
            <w:gridSpan w:val="2"/>
            <w:shd w:val="clear" w:color="auto" w:fill="auto"/>
          </w:tcPr>
          <w:p w14:paraId="7E0B7EF5" w14:textId="77777777" w:rsidR="00EF70CB" w:rsidRPr="004F0782" w:rsidRDefault="00EF70CB" w:rsidP="004C53D6">
            <w:pPr>
              <w:autoSpaceDE w:val="0"/>
              <w:autoSpaceDN w:val="0"/>
              <w:adjustRightInd w:val="0"/>
              <w:spacing w:before="60" w:after="60"/>
              <w:ind w:left="42"/>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allowable encoding values for S-101 (for enumerate (E) Type attributes only).    Further information about the attribute is available in Section XX.</w:t>
            </w:r>
          </w:p>
        </w:tc>
        <w:tc>
          <w:tcPr>
            <w:tcW w:w="776" w:type="dxa"/>
            <w:shd w:val="clear" w:color="auto" w:fill="auto"/>
          </w:tcPr>
          <w:p w14:paraId="1A127C29" w14:textId="77777777" w:rsidR="00EF70CB" w:rsidRPr="004F0782" w:rsidRDefault="00EF70CB" w:rsidP="004C53D6">
            <w:pPr>
              <w:spacing w:before="60" w:after="60"/>
              <w:ind w:left="-48"/>
              <w:rPr>
                <w:rFonts w:cs="Arial"/>
                <w:color w:val="FF0000"/>
                <w:sz w:val="16"/>
                <w:szCs w:val="16"/>
              </w:rPr>
            </w:pPr>
            <w:r w:rsidRPr="004F0782">
              <w:rPr>
                <w:rFonts w:cs="Arial"/>
                <w:color w:val="FF0000"/>
                <w:sz w:val="16"/>
                <w:szCs w:val="16"/>
              </w:rPr>
              <w:t>Attribute type (see clause X.X).</w:t>
            </w:r>
          </w:p>
        </w:tc>
        <w:tc>
          <w:tcPr>
            <w:tcW w:w="1384" w:type="dxa"/>
            <w:shd w:val="clear" w:color="auto" w:fill="auto"/>
          </w:tcPr>
          <w:p w14:paraId="5231EDCF" w14:textId="77777777" w:rsidR="00EF70CB" w:rsidRPr="004F0782" w:rsidRDefault="00EF70CB" w:rsidP="004C53D6">
            <w:pPr>
              <w:spacing w:before="60" w:after="60"/>
              <w:rPr>
                <w:rFonts w:cs="Arial"/>
                <w:color w:val="FF0000"/>
                <w:sz w:val="18"/>
                <w:szCs w:val="18"/>
              </w:rPr>
            </w:pPr>
            <w:r w:rsidRPr="004F0782">
              <w:rPr>
                <w:rFonts w:cs="Arial"/>
                <w:color w:val="FF0000"/>
                <w:sz w:val="18"/>
                <w:szCs w:val="18"/>
              </w:rPr>
              <w:t>Multiplicity describes the “cardinality” of the attribute in regard to the feature.  See clause X.X.</w:t>
            </w:r>
          </w:p>
        </w:tc>
      </w:tr>
      <w:tr w:rsidR="00EF70CB" w:rsidRPr="004F0782" w14:paraId="55B85682" w14:textId="77777777" w:rsidTr="004C53D6">
        <w:trPr>
          <w:trHeight w:val="20"/>
        </w:trPr>
        <w:tc>
          <w:tcPr>
            <w:tcW w:w="3693" w:type="dxa"/>
            <w:gridSpan w:val="2"/>
            <w:shd w:val="clear" w:color="auto" w:fill="auto"/>
          </w:tcPr>
          <w:p w14:paraId="39241CB0" w14:textId="77777777" w:rsidR="00EF70CB" w:rsidRPr="004F0782" w:rsidRDefault="00EF70CB" w:rsidP="004C53D6">
            <w:pPr>
              <w:spacing w:before="60" w:after="60"/>
              <w:rPr>
                <w:rFonts w:cs="Arial"/>
                <w:sz w:val="18"/>
                <w:szCs w:val="18"/>
              </w:rPr>
            </w:pPr>
            <w:r w:rsidRPr="004F0782">
              <w:rPr>
                <w:rFonts w:cs="Arial"/>
                <w:sz w:val="18"/>
                <w:szCs w:val="18"/>
              </w:rPr>
              <w:t>Fixed date range</w:t>
            </w:r>
          </w:p>
        </w:tc>
        <w:tc>
          <w:tcPr>
            <w:tcW w:w="1545" w:type="dxa"/>
            <w:shd w:val="clear" w:color="auto" w:fill="auto"/>
          </w:tcPr>
          <w:p w14:paraId="396D6301"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347BF9C0"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1329132B" w14:textId="77777777" w:rsidR="00EF70CB" w:rsidRPr="004F0782" w:rsidRDefault="00EF70CB" w:rsidP="004C53D6">
            <w:pPr>
              <w:spacing w:before="60" w:after="60"/>
              <w:rPr>
                <w:rFonts w:cs="Arial"/>
                <w:sz w:val="18"/>
                <w:szCs w:val="18"/>
              </w:rPr>
            </w:pPr>
            <w:r w:rsidRPr="004F0782">
              <w:rPr>
                <w:rFonts w:cs="Arial"/>
                <w:sz w:val="18"/>
                <w:szCs w:val="18"/>
              </w:rPr>
              <w:t>C</w:t>
            </w:r>
          </w:p>
        </w:tc>
        <w:tc>
          <w:tcPr>
            <w:tcW w:w="1384" w:type="dxa"/>
            <w:shd w:val="clear" w:color="auto" w:fill="auto"/>
          </w:tcPr>
          <w:p w14:paraId="29D118FC" w14:textId="77777777" w:rsidR="00EF70CB" w:rsidRPr="004F0782" w:rsidRDefault="00EF70CB" w:rsidP="004C53D6">
            <w:pPr>
              <w:spacing w:before="60" w:after="60"/>
              <w:rPr>
                <w:rFonts w:cs="Arial"/>
                <w:sz w:val="18"/>
                <w:szCs w:val="18"/>
              </w:rPr>
            </w:pPr>
            <w:r w:rsidRPr="004F0782">
              <w:rPr>
                <w:rFonts w:cs="Arial"/>
                <w:sz w:val="18"/>
                <w:szCs w:val="18"/>
              </w:rPr>
              <w:t xml:space="preserve">0,1 </w:t>
            </w:r>
          </w:p>
        </w:tc>
      </w:tr>
      <w:tr w:rsidR="00EF70CB" w:rsidRPr="004F0782" w14:paraId="46DA113B" w14:textId="77777777" w:rsidTr="004C53D6">
        <w:trPr>
          <w:trHeight w:val="20"/>
        </w:trPr>
        <w:tc>
          <w:tcPr>
            <w:tcW w:w="3693" w:type="dxa"/>
            <w:gridSpan w:val="2"/>
            <w:shd w:val="clear" w:color="auto" w:fill="auto"/>
          </w:tcPr>
          <w:p w14:paraId="1BDBA6B3" w14:textId="77777777" w:rsidR="00EF70CB" w:rsidRPr="004F0782" w:rsidRDefault="00EF70CB" w:rsidP="004C53D6">
            <w:pPr>
              <w:spacing w:before="60" w:after="60"/>
              <w:rPr>
                <w:rFonts w:cs="Arial"/>
                <w:sz w:val="18"/>
                <w:szCs w:val="18"/>
              </w:rPr>
            </w:pPr>
            <w:r w:rsidRPr="004F0782">
              <w:rPr>
                <w:rFonts w:cs="Arial"/>
                <w:sz w:val="18"/>
                <w:szCs w:val="18"/>
              </w:rPr>
              <w:t xml:space="preserve">     Date end</w:t>
            </w:r>
          </w:p>
        </w:tc>
        <w:tc>
          <w:tcPr>
            <w:tcW w:w="1545" w:type="dxa"/>
            <w:shd w:val="clear" w:color="auto" w:fill="auto"/>
          </w:tcPr>
          <w:p w14:paraId="5496E2F7" w14:textId="77777777" w:rsidR="00EF70CB" w:rsidRPr="004F0782" w:rsidRDefault="00EF70CB" w:rsidP="004C53D6">
            <w:pPr>
              <w:spacing w:before="60" w:after="60"/>
              <w:rPr>
                <w:rFonts w:cs="Arial"/>
                <w:sz w:val="18"/>
                <w:szCs w:val="18"/>
              </w:rPr>
            </w:pPr>
            <w:r w:rsidRPr="004F0782">
              <w:rPr>
                <w:rFonts w:cs="Arial"/>
                <w:sz w:val="18"/>
                <w:szCs w:val="18"/>
              </w:rPr>
              <w:t>(DATEND)</w:t>
            </w:r>
          </w:p>
        </w:tc>
        <w:tc>
          <w:tcPr>
            <w:tcW w:w="2610" w:type="dxa"/>
            <w:gridSpan w:val="2"/>
            <w:shd w:val="clear" w:color="auto" w:fill="auto"/>
          </w:tcPr>
          <w:p w14:paraId="3B8DF193" w14:textId="77777777" w:rsidR="00EF70CB" w:rsidRPr="004F0782" w:rsidRDefault="00EF70CB" w:rsidP="004C53D6">
            <w:pPr>
              <w:autoSpaceDE w:val="0"/>
              <w:autoSpaceDN w:val="0"/>
              <w:adjustRightInd w:val="0"/>
              <w:spacing w:after="60"/>
              <w:ind w:left="284" w:hanging="210"/>
              <w:rPr>
                <w:rFonts w:cs="Arial"/>
                <w:sz w:val="18"/>
                <w:szCs w:val="18"/>
              </w:rPr>
            </w:pPr>
          </w:p>
        </w:tc>
        <w:tc>
          <w:tcPr>
            <w:tcW w:w="776" w:type="dxa"/>
            <w:shd w:val="clear" w:color="auto" w:fill="auto"/>
          </w:tcPr>
          <w:p w14:paraId="4F79780E"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01FFA142"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1E674738" w14:textId="77777777" w:rsidTr="004C53D6">
        <w:trPr>
          <w:trHeight w:val="20"/>
        </w:trPr>
        <w:tc>
          <w:tcPr>
            <w:tcW w:w="3693" w:type="dxa"/>
            <w:gridSpan w:val="2"/>
            <w:shd w:val="clear" w:color="auto" w:fill="auto"/>
          </w:tcPr>
          <w:p w14:paraId="36D3DD60" w14:textId="77777777" w:rsidR="00EF70CB" w:rsidRPr="004F0782" w:rsidRDefault="00EF70CB" w:rsidP="004C53D6">
            <w:pPr>
              <w:spacing w:before="60" w:after="60"/>
              <w:rPr>
                <w:rFonts w:cs="Arial"/>
                <w:sz w:val="18"/>
                <w:szCs w:val="18"/>
              </w:rPr>
            </w:pPr>
            <w:r w:rsidRPr="004F0782">
              <w:rPr>
                <w:rFonts w:cs="Arial"/>
                <w:sz w:val="18"/>
                <w:szCs w:val="18"/>
              </w:rPr>
              <w:t xml:space="preserve">     Date start</w:t>
            </w:r>
          </w:p>
        </w:tc>
        <w:tc>
          <w:tcPr>
            <w:tcW w:w="1545" w:type="dxa"/>
            <w:shd w:val="clear" w:color="auto" w:fill="auto"/>
          </w:tcPr>
          <w:p w14:paraId="78E08DA7" w14:textId="77777777" w:rsidR="00EF70CB" w:rsidRPr="004F0782" w:rsidRDefault="00EF70CB" w:rsidP="004C53D6">
            <w:pPr>
              <w:spacing w:before="60" w:after="60"/>
              <w:rPr>
                <w:rFonts w:cs="Arial"/>
                <w:sz w:val="18"/>
                <w:szCs w:val="18"/>
              </w:rPr>
            </w:pPr>
            <w:r w:rsidRPr="004F0782">
              <w:rPr>
                <w:rFonts w:cs="Arial"/>
                <w:sz w:val="18"/>
                <w:szCs w:val="18"/>
              </w:rPr>
              <w:t>(DATSTA)</w:t>
            </w:r>
          </w:p>
        </w:tc>
        <w:tc>
          <w:tcPr>
            <w:tcW w:w="2610" w:type="dxa"/>
            <w:gridSpan w:val="2"/>
            <w:shd w:val="clear" w:color="auto" w:fill="auto"/>
          </w:tcPr>
          <w:p w14:paraId="59A74171"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00867CF9"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427505AB"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59AAD4BE" w14:textId="77777777" w:rsidTr="004C53D6">
        <w:trPr>
          <w:trHeight w:val="70"/>
        </w:trPr>
        <w:tc>
          <w:tcPr>
            <w:tcW w:w="10008" w:type="dxa"/>
            <w:gridSpan w:val="7"/>
            <w:shd w:val="clear" w:color="auto" w:fill="auto"/>
          </w:tcPr>
          <w:p w14:paraId="7B23E2F7" w14:textId="77777777" w:rsidR="00EF70CB" w:rsidRPr="004F0782" w:rsidRDefault="00EF70CB" w:rsidP="004C53D6">
            <w:pPr>
              <w:spacing w:before="120" w:after="120"/>
              <w:rPr>
                <w:rFonts w:cs="Arial"/>
              </w:rPr>
            </w:pPr>
            <w:smartTag w:uri="urn:schemas-microsoft-com:office:smarttags" w:element="stockticker">
              <w:r w:rsidRPr="004F0782">
                <w:rPr>
                  <w:rFonts w:cs="Arial"/>
                  <w:u w:val="single"/>
                </w:rPr>
                <w:t>INT</w:t>
              </w:r>
            </w:smartTag>
            <w:r w:rsidRPr="004F0782">
              <w:rPr>
                <w:rFonts w:cs="Arial"/>
                <w:u w:val="single"/>
              </w:rPr>
              <w:t xml:space="preserve"> 1 Reference:</w:t>
            </w:r>
            <w:r w:rsidRPr="004F0782">
              <w:rPr>
                <w:rFonts w:cs="Arial"/>
              </w:rPr>
              <w:t xml:space="preserve">  </w:t>
            </w:r>
            <w:r w:rsidRPr="004F0782">
              <w:rPr>
                <w:rFonts w:cs="Arial"/>
                <w:color w:val="FF0000"/>
              </w:rPr>
              <w:t xml:space="preserve">The </w:t>
            </w:r>
            <w:smartTag w:uri="urn:schemas-microsoft-com:office:smarttags" w:element="stockticker">
              <w:r w:rsidRPr="004F0782">
                <w:rPr>
                  <w:rFonts w:cs="Arial"/>
                  <w:color w:val="FF0000"/>
                </w:rPr>
                <w:t>INT</w:t>
              </w:r>
            </w:smartTag>
            <w:r w:rsidRPr="004F0782">
              <w:rPr>
                <w:rFonts w:cs="Arial"/>
                <w:color w:val="FF0000"/>
              </w:rPr>
              <w:t xml:space="preserve"> 1 location(s) of the Feature – by </w:t>
            </w:r>
            <w:smartTag w:uri="urn:schemas-microsoft-com:office:smarttags" w:element="stockticker">
              <w:r w:rsidRPr="004F0782">
                <w:rPr>
                  <w:rFonts w:cs="Arial"/>
                  <w:color w:val="FF0000"/>
                </w:rPr>
                <w:t>INT</w:t>
              </w:r>
            </w:smartTag>
            <w:r w:rsidRPr="004F0782">
              <w:rPr>
                <w:rFonts w:cs="Arial"/>
                <w:color w:val="FF0000"/>
              </w:rPr>
              <w:t>1 Section and Section Number.</w:t>
            </w:r>
          </w:p>
          <w:p w14:paraId="2AC723B4" w14:textId="77777777" w:rsidR="00EF70CB" w:rsidRPr="004F0782" w:rsidRDefault="00EF70CB" w:rsidP="004C53D6">
            <w:pPr>
              <w:pStyle w:val="NormalWeb"/>
              <w:spacing w:before="120" w:after="120"/>
              <w:rPr>
                <w:rFonts w:ascii="Arial" w:hAnsi="Arial" w:cs="Arial"/>
                <w:b/>
                <w:bCs/>
                <w:sz w:val="20"/>
                <w:szCs w:val="22"/>
              </w:rPr>
            </w:pPr>
            <w:r w:rsidRPr="004F0782">
              <w:rPr>
                <w:rFonts w:ascii="Arial" w:hAnsi="Arial" w:cs="Arial"/>
                <w:b/>
                <w:bCs/>
                <w:sz w:val="20"/>
                <w:szCs w:val="22"/>
              </w:rPr>
              <w:t xml:space="preserve">X.X.X  </w:t>
            </w:r>
            <w:r w:rsidRPr="004F0782">
              <w:rPr>
                <w:rFonts w:ascii="Arial" w:hAnsi="Arial" w:cs="Arial"/>
                <w:b/>
                <w:bCs/>
                <w:color w:val="FF0000"/>
                <w:sz w:val="20"/>
                <w:szCs w:val="22"/>
              </w:rPr>
              <w:t>Sub-clause heading(s)</w:t>
            </w:r>
            <w:r w:rsidRPr="004F0782">
              <w:rPr>
                <w:rFonts w:ascii="Arial" w:hAnsi="Arial" w:cs="Arial"/>
                <w:b/>
                <w:bCs/>
                <w:sz w:val="20"/>
                <w:szCs w:val="22"/>
              </w:rPr>
              <w:t xml:space="preserve"> (see S-4 – B-YYY.Y)</w:t>
            </w:r>
          </w:p>
          <w:p w14:paraId="34B1818A"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rPr>
              <w:t xml:space="preserve">Introductory remarks.  </w:t>
            </w:r>
            <w:r w:rsidRPr="004F0782">
              <w:rPr>
                <w:rFonts w:cs="Arial"/>
                <w:color w:val="FF0000"/>
              </w:rPr>
              <w:t xml:space="preserve">Includes information regarding the real world entity/situation requiring the encoding of the Feature in the </w:t>
            </w:r>
            <w:smartTag w:uri="urn:schemas-microsoft-com:office:smarttags" w:element="stockticker">
              <w:r w:rsidRPr="004F0782">
                <w:rPr>
                  <w:rFonts w:cs="Arial"/>
                  <w:color w:val="FF0000"/>
                </w:rPr>
                <w:t>ENC</w:t>
              </w:r>
            </w:smartTag>
            <w:r w:rsidRPr="004F0782">
              <w:rPr>
                <w:rFonts w:cs="Arial"/>
                <w:color w:val="FF0000"/>
              </w:rPr>
              <w:t>, and where required nautical cartographic principles relevant to the Feature to aid the compiler in determining encoding requirements.</w:t>
            </w:r>
          </w:p>
          <w:p w14:paraId="18C35A1C"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Specific instructions to encode the feature.</w:t>
            </w:r>
          </w:p>
          <w:p w14:paraId="1964A8E2"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45AFAF3B"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feature.</w:t>
            </w:r>
          </w:p>
          <w:p w14:paraId="7FE24F0F"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Cs w:val="22"/>
              </w:rPr>
            </w:pPr>
            <w:r w:rsidRPr="004F0782">
              <w:rPr>
                <w:rFonts w:cs="Arial"/>
                <w:b/>
                <w:bCs/>
                <w:szCs w:val="22"/>
              </w:rPr>
              <w:t xml:space="preserve">X.X.X.X  </w:t>
            </w:r>
            <w:r w:rsidRPr="004F0782">
              <w:rPr>
                <w:rFonts w:cs="Arial"/>
                <w:b/>
                <w:bCs/>
                <w:color w:val="FF0000"/>
                <w:szCs w:val="22"/>
              </w:rPr>
              <w:t>Sub-sub-clause heading(s)</w:t>
            </w:r>
            <w:r w:rsidRPr="004F0782">
              <w:rPr>
                <w:rFonts w:cs="Arial"/>
                <w:b/>
                <w:bCs/>
                <w:szCs w:val="22"/>
              </w:rPr>
              <w:t xml:space="preserve"> (see S-4 – B-</w:t>
            </w:r>
            <w:smartTag w:uri="urn:schemas-microsoft-com:office:smarttags" w:element="stockticker">
              <w:r w:rsidRPr="004F0782">
                <w:rPr>
                  <w:rFonts w:cs="Arial"/>
                  <w:b/>
                  <w:bCs/>
                  <w:szCs w:val="22"/>
                </w:rPr>
                <w:t>CCC</w:t>
              </w:r>
            </w:smartTag>
            <w:r w:rsidRPr="004F0782">
              <w:rPr>
                <w:rFonts w:cs="Arial"/>
                <w:b/>
                <w:bCs/>
                <w:szCs w:val="22"/>
              </w:rPr>
              <w:t>.C)</w:t>
            </w:r>
          </w:p>
          <w:p w14:paraId="27FFF07B"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Clauses related to specific encoding scenarios for the Feature.  (Not required for all Features).</w:t>
            </w:r>
          </w:p>
          <w:p w14:paraId="20B9663E"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03941DE9"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scenario (only if required).</w:t>
            </w:r>
          </w:p>
          <w:p w14:paraId="644C2EC3"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u w:val="single"/>
              </w:rPr>
              <w:t>Distinction:</w:t>
            </w:r>
            <w:r w:rsidRPr="004F0782">
              <w:rPr>
                <w:rFonts w:cs="Arial"/>
                <w:color w:val="FF0000"/>
              </w:rPr>
              <w:t xml:space="preserve">  List of features in the Product Specification distinct from the Feature.</w:t>
            </w:r>
          </w:p>
        </w:tc>
      </w:tr>
    </w:tbl>
    <w:p w14:paraId="09B05811" w14:textId="77777777" w:rsidR="00EF70CB" w:rsidRDefault="00EF70CB" w:rsidP="00EF70CB">
      <w:pPr>
        <w:pStyle w:val="subpara"/>
        <w:ind w:left="0" w:firstLine="0"/>
        <w:jc w:val="left"/>
        <w:rPr>
          <w:b/>
          <w:szCs w:val="22"/>
        </w:rPr>
      </w:pPr>
    </w:p>
    <w:p w14:paraId="4D2F2BE3" w14:textId="77777777" w:rsidR="00EF70CB" w:rsidRPr="001C2735" w:rsidRDefault="00EF70CB" w:rsidP="00666E30">
      <w:pPr>
        <w:pStyle w:val="Annexsection"/>
      </w:pPr>
      <w:bookmarkStart w:id="703" w:name="_Toc454280012"/>
      <w:bookmarkStart w:id="704" w:name="_Toc454280209"/>
      <w:r w:rsidRPr="001C2735">
        <w:t>Feature Attributes and Enumerate Proposals</w:t>
      </w:r>
      <w:bookmarkEnd w:id="703"/>
      <w:bookmarkEnd w:id="704"/>
    </w:p>
    <w:p w14:paraId="25B387A5" w14:textId="77777777" w:rsidR="00DD454E" w:rsidRDefault="00DD454E" w:rsidP="00DD454E">
      <w:pPr>
        <w:pStyle w:val="subpara"/>
        <w:spacing w:before="0"/>
        <w:ind w:left="0" w:firstLine="0"/>
        <w:jc w:val="left"/>
        <w:rPr>
          <w:b/>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7ADB0DDC" w14:textId="77777777" w:rsidTr="00DD454E">
        <w:tc>
          <w:tcPr>
            <w:tcW w:w="10031" w:type="dxa"/>
            <w:shd w:val="clear" w:color="auto" w:fill="auto"/>
          </w:tcPr>
          <w:p w14:paraId="73679928" w14:textId="77777777" w:rsidR="00EF70CB" w:rsidRPr="00C13DF0" w:rsidRDefault="00EF70CB" w:rsidP="00DD454E">
            <w:pPr>
              <w:spacing w:after="120"/>
              <w:rPr>
                <w:rFonts w:cs="Arial"/>
                <w:bCs/>
                <w:color w:val="339966"/>
                <w:lang w:val="en-AU"/>
              </w:rPr>
            </w:pPr>
            <w:r w:rsidRPr="00C13DF0">
              <w:rPr>
                <w:rFonts w:cs="Arial"/>
                <w:b/>
                <w:lang w:val="en-AU"/>
              </w:rPr>
              <w:t>Attribute Name:</w:t>
            </w:r>
            <w:r w:rsidRPr="00C13DF0">
              <w:rPr>
                <w:rFonts w:cs="Arial"/>
                <w:lang w:val="en-AU"/>
              </w:rPr>
              <w:t xml:space="preserve">  </w:t>
            </w:r>
            <w:r w:rsidRPr="00C13DF0">
              <w:rPr>
                <w:rFonts w:cs="Arial"/>
                <w:u w:val="single"/>
                <w:lang w:val="en-AU"/>
              </w:rPr>
              <w:t>IHO Definition:</w:t>
            </w:r>
            <w:r w:rsidRPr="00C13DF0">
              <w:rPr>
                <w:rFonts w:cs="Arial"/>
                <w:lang w:val="en-AU"/>
              </w:rPr>
              <w:t xml:space="preserve">  </w:t>
            </w:r>
          </w:p>
          <w:p w14:paraId="686B9A07"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bCs/>
                <w:position w:val="-2"/>
                <w:lang w:val="en-AU"/>
              </w:rPr>
              <w:t>Enumerate Name</w:t>
            </w:r>
          </w:p>
          <w:p w14:paraId="0300DA2F" w14:textId="77777777" w:rsidR="00EF70CB" w:rsidRPr="00C13DF0" w:rsidRDefault="00EF70CB" w:rsidP="004C53D6">
            <w:pPr>
              <w:spacing w:before="120" w:after="120"/>
              <w:ind w:left="360"/>
              <w:rPr>
                <w:rFonts w:cs="Arial"/>
                <w:bCs/>
                <w:lang w:val="en-AU"/>
              </w:rPr>
            </w:pPr>
            <w:r w:rsidRPr="00C13DF0">
              <w:rPr>
                <w:rFonts w:cs="Arial"/>
                <w:bCs/>
                <w:u w:val="single"/>
                <w:lang w:val="en-AU"/>
              </w:rPr>
              <w:t>IHO Definition:</w:t>
            </w:r>
            <w:r w:rsidRPr="00C13DF0">
              <w:rPr>
                <w:rFonts w:cs="Arial"/>
                <w:bCs/>
                <w:lang w:val="en-AU"/>
              </w:rPr>
              <w:t xml:space="preserve">  If Applicable</w:t>
            </w:r>
          </w:p>
          <w:p w14:paraId="52BEF62B"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position w:val="-2"/>
                <w:lang w:val="en-AU"/>
              </w:rPr>
              <w:t>Enumerate Name</w:t>
            </w:r>
          </w:p>
          <w:p w14:paraId="02F6B934" w14:textId="77777777" w:rsidR="00EF70CB" w:rsidRPr="00C13DF0" w:rsidRDefault="00EF70CB" w:rsidP="004C53D6">
            <w:pPr>
              <w:autoSpaceDE w:val="0"/>
              <w:autoSpaceDN w:val="0"/>
              <w:adjustRightInd w:val="0"/>
              <w:rPr>
                <w:rFonts w:cs="Arial"/>
                <w:lang w:val="en-AU"/>
              </w:rPr>
            </w:pPr>
            <w:r w:rsidRPr="00C13DF0">
              <w:rPr>
                <w:rFonts w:cs="Arial"/>
                <w:u w:val="single"/>
                <w:lang w:val="en-AU"/>
              </w:rPr>
              <w:t>Remarks:</w:t>
            </w:r>
          </w:p>
          <w:p w14:paraId="4E2BA162" w14:textId="77777777" w:rsidR="00EF70CB" w:rsidRPr="00C13DF0" w:rsidRDefault="00EF70CB" w:rsidP="004C53D6">
            <w:pPr>
              <w:autoSpaceDE w:val="0"/>
              <w:autoSpaceDN w:val="0"/>
              <w:adjustRightInd w:val="0"/>
              <w:spacing w:after="120"/>
              <w:ind w:left="238"/>
              <w:rPr>
                <w:rFonts w:cs="Arial"/>
                <w:lang w:val="en-AU"/>
              </w:rPr>
            </w:pPr>
          </w:p>
        </w:tc>
      </w:tr>
    </w:tbl>
    <w:p w14:paraId="40AF98EC" w14:textId="77777777" w:rsidR="00EF70CB" w:rsidRDefault="00EF70CB" w:rsidP="00EF70CB">
      <w:pPr>
        <w:rPr>
          <w:lang w:val="en-A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1789F018" w14:textId="77777777" w:rsidTr="00DD454E">
        <w:tc>
          <w:tcPr>
            <w:tcW w:w="10031" w:type="dxa"/>
            <w:shd w:val="clear" w:color="auto" w:fill="auto"/>
          </w:tcPr>
          <w:p w14:paraId="2B8A7412" w14:textId="77777777" w:rsidR="00EF70CB" w:rsidRPr="00C13DF0" w:rsidRDefault="00EF70CB" w:rsidP="004C53D6">
            <w:pPr>
              <w:spacing w:before="120" w:after="120"/>
              <w:rPr>
                <w:rFonts w:cs="Arial"/>
                <w:lang w:val="en-AU"/>
              </w:rPr>
            </w:pPr>
            <w:r w:rsidRPr="00C13DF0">
              <w:rPr>
                <w:rFonts w:cs="Arial"/>
                <w:b/>
                <w:bCs/>
                <w:lang w:val="en-AU"/>
              </w:rPr>
              <w:t>Attribute Name:</w:t>
            </w:r>
            <w:r w:rsidRPr="00C13DF0">
              <w:rPr>
                <w:rFonts w:cs="Arial"/>
                <w:bCs/>
                <w:lang w:val="en-AU"/>
              </w:rPr>
              <w:t xml:space="preserve">  </w:t>
            </w:r>
            <w:r w:rsidRPr="00C13DF0">
              <w:rPr>
                <w:rFonts w:cs="Arial"/>
                <w:bCs/>
                <w:u w:val="single"/>
                <w:lang w:val="en-AU"/>
              </w:rPr>
              <w:t>IHO D</w:t>
            </w:r>
            <w:r w:rsidRPr="00C13DF0">
              <w:rPr>
                <w:rFonts w:cs="Arial"/>
                <w:u w:val="single"/>
                <w:lang w:val="en-AU"/>
              </w:rPr>
              <w:t>efinition:</w:t>
            </w:r>
            <w:r w:rsidRPr="00C13DF0">
              <w:rPr>
                <w:rFonts w:cs="Arial"/>
                <w:lang w:val="en-AU"/>
              </w:rPr>
              <w:t xml:space="preserve"> </w:t>
            </w:r>
          </w:p>
          <w:p w14:paraId="7993A450" w14:textId="77777777" w:rsidR="00EF70CB" w:rsidRPr="00C13DF0" w:rsidRDefault="00EF70CB" w:rsidP="004C53D6">
            <w:pPr>
              <w:spacing w:after="120"/>
              <w:rPr>
                <w:rFonts w:cs="Arial"/>
                <w:lang w:val="en-AU"/>
              </w:rPr>
            </w:pPr>
            <w:r w:rsidRPr="00C13DF0">
              <w:rPr>
                <w:rFonts w:cs="Arial"/>
                <w:u w:val="single"/>
                <w:lang w:val="en-AU"/>
              </w:rPr>
              <w:t>Unit:</w:t>
            </w:r>
            <w:r w:rsidRPr="00C13DF0">
              <w:rPr>
                <w:rFonts w:cs="Arial"/>
                <w:lang w:val="en-AU"/>
              </w:rPr>
              <w:t xml:space="preserve">  </w:t>
            </w:r>
          </w:p>
          <w:p w14:paraId="30137FBC" w14:textId="77777777" w:rsidR="00EF70CB" w:rsidRPr="00C13DF0" w:rsidRDefault="00EF70CB" w:rsidP="004C53D6">
            <w:pPr>
              <w:spacing w:after="120"/>
              <w:rPr>
                <w:rFonts w:cs="Arial"/>
                <w:lang w:val="en-AU"/>
              </w:rPr>
            </w:pPr>
            <w:r w:rsidRPr="00C13DF0">
              <w:rPr>
                <w:rFonts w:cs="Arial"/>
                <w:u w:val="single"/>
                <w:lang w:val="en-AU"/>
              </w:rPr>
              <w:t>Resolution:</w:t>
            </w:r>
            <w:r w:rsidRPr="00C13DF0">
              <w:rPr>
                <w:rFonts w:cs="Arial"/>
                <w:lang w:val="en-AU"/>
              </w:rPr>
              <w:t xml:space="preserve">  </w:t>
            </w:r>
          </w:p>
          <w:p w14:paraId="77180DB6" w14:textId="77777777" w:rsidR="00EF70CB" w:rsidRPr="00C13DF0" w:rsidRDefault="00EF70CB" w:rsidP="004C53D6">
            <w:pPr>
              <w:spacing w:after="120"/>
              <w:rPr>
                <w:rFonts w:cs="Arial"/>
                <w:lang w:val="en-AU"/>
              </w:rPr>
            </w:pPr>
            <w:r w:rsidRPr="00C13DF0">
              <w:rPr>
                <w:rFonts w:cs="Arial"/>
                <w:u w:val="single"/>
                <w:lang w:val="en-AU"/>
              </w:rPr>
              <w:t>Format:</w:t>
            </w:r>
            <w:r w:rsidRPr="00C13DF0">
              <w:rPr>
                <w:rFonts w:cs="Arial"/>
                <w:lang w:val="en-AU"/>
              </w:rPr>
              <w:t xml:space="preserve">  </w:t>
            </w:r>
          </w:p>
          <w:p w14:paraId="70D2E4B8" w14:textId="77777777" w:rsidR="00EF70CB" w:rsidRPr="00C13DF0" w:rsidRDefault="00EF70CB" w:rsidP="004C53D6">
            <w:pPr>
              <w:spacing w:before="120" w:after="120"/>
              <w:rPr>
                <w:rFonts w:cs="Arial"/>
                <w:lang w:val="en-AU"/>
              </w:rPr>
            </w:pPr>
            <w:r w:rsidRPr="00C13DF0">
              <w:rPr>
                <w:rFonts w:cs="Arial"/>
                <w:u w:val="single"/>
                <w:lang w:val="en-AU"/>
              </w:rPr>
              <w:t>Example:</w:t>
            </w:r>
            <w:r w:rsidRPr="00C13DF0">
              <w:rPr>
                <w:rFonts w:cs="Arial"/>
                <w:lang w:val="en-AU"/>
              </w:rPr>
              <w:t xml:space="preserve">  </w:t>
            </w:r>
          </w:p>
          <w:p w14:paraId="659D4C5F" w14:textId="77777777" w:rsidR="00EF70CB" w:rsidRPr="00C13DF0" w:rsidRDefault="00EF70CB" w:rsidP="004C53D6">
            <w:pPr>
              <w:autoSpaceDE w:val="0"/>
              <w:autoSpaceDN w:val="0"/>
              <w:adjustRightInd w:val="0"/>
              <w:rPr>
                <w:rFonts w:cs="Arial"/>
                <w:color w:val="339966"/>
                <w:lang w:val="en-AU"/>
              </w:rPr>
            </w:pPr>
            <w:r w:rsidRPr="00C13DF0">
              <w:rPr>
                <w:rFonts w:cs="Arial"/>
                <w:color w:val="339966"/>
                <w:u w:val="single"/>
                <w:lang w:val="en-AU"/>
              </w:rPr>
              <w:t>Remarks:</w:t>
            </w:r>
          </w:p>
          <w:p w14:paraId="5E87B725" w14:textId="77777777" w:rsidR="00EF70CB" w:rsidRPr="00C13DF0" w:rsidRDefault="00EF70CB" w:rsidP="00EF70CB">
            <w:pPr>
              <w:numPr>
                <w:ilvl w:val="0"/>
                <w:numId w:val="54"/>
              </w:numPr>
              <w:tabs>
                <w:tab w:val="clear" w:pos="720"/>
                <w:tab w:val="num" w:pos="240"/>
              </w:tabs>
              <w:spacing w:after="120" w:line="240" w:lineRule="auto"/>
              <w:ind w:left="240" w:hanging="240"/>
              <w:rPr>
                <w:rFonts w:cs="Arial"/>
                <w:bCs/>
                <w:color w:val="339966"/>
                <w:lang w:val="en-AU"/>
              </w:rPr>
            </w:pPr>
            <w:r w:rsidRPr="00C13DF0">
              <w:rPr>
                <w:rFonts w:cs="Arial"/>
                <w:color w:val="339966"/>
                <w:lang w:val="en-AU"/>
              </w:rPr>
              <w:t>No remarks.</w:t>
            </w:r>
          </w:p>
        </w:tc>
      </w:tr>
    </w:tbl>
    <w:p w14:paraId="21CC808B" w14:textId="77777777" w:rsidR="00EF70CB" w:rsidRDefault="00EF70CB" w:rsidP="00EF70CB">
      <w:pPr>
        <w:rPr>
          <w:lang w:val="en-AU"/>
        </w:rPr>
      </w:pPr>
    </w:p>
    <w:p w14:paraId="3D6C1456" w14:textId="77777777" w:rsidR="00EF70CB" w:rsidRDefault="00EF70CB" w:rsidP="00666E30">
      <w:pPr>
        <w:pStyle w:val="Annexsection"/>
        <w:rPr>
          <w:lang w:val="en-AU"/>
        </w:rPr>
      </w:pPr>
      <w:bookmarkStart w:id="705" w:name="_Toc454280013"/>
      <w:bookmarkStart w:id="706" w:name="_Toc454280210"/>
      <w:r w:rsidRPr="004F0782">
        <w:rPr>
          <w:lang w:val="en-AU"/>
        </w:rPr>
        <w:t>Associations/Aggregations/Compositions</w:t>
      </w:r>
      <w:bookmarkEnd w:id="705"/>
      <w:bookmarkEnd w:id="706"/>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C13DF0" w14:paraId="560C8F9C" w14:textId="77777777" w:rsidTr="00DD454E">
        <w:trPr>
          <w:trHeight w:val="755"/>
        </w:trPr>
        <w:tc>
          <w:tcPr>
            <w:tcW w:w="10031" w:type="dxa"/>
            <w:gridSpan w:val="4"/>
            <w:shd w:val="clear" w:color="auto" w:fill="auto"/>
          </w:tcPr>
          <w:p w14:paraId="7654F7CA" w14:textId="77777777" w:rsidR="00EF70CB" w:rsidRPr="00C13DF0" w:rsidRDefault="00EF70CB" w:rsidP="004C53D6">
            <w:pPr>
              <w:rPr>
                <w:rFonts w:ascii="Arial Narrow" w:hAnsi="Arial Narrow"/>
                <w:u w:val="single"/>
                <w:lang w:val="en-AU"/>
              </w:rPr>
            </w:pPr>
            <w:r w:rsidRPr="00C13DF0">
              <w:rPr>
                <w:rFonts w:ascii="Arial Narrow" w:hAnsi="Arial Narrow"/>
                <w:b/>
                <w:lang w:val="en-AU"/>
              </w:rPr>
              <w:t xml:space="preserve">Association/Aggregation/Composition Name:  </w:t>
            </w:r>
            <w:r w:rsidRPr="00C13DF0">
              <w:rPr>
                <w:rFonts w:ascii="Arial Narrow" w:hAnsi="Arial Narrow"/>
                <w:u w:val="single"/>
                <w:lang w:val="en-AU"/>
              </w:rPr>
              <w:t>IHO Definition:</w:t>
            </w:r>
          </w:p>
          <w:p w14:paraId="34B2E457" w14:textId="77777777" w:rsidR="00EF70CB" w:rsidRPr="00C13DF0" w:rsidRDefault="00EF70CB" w:rsidP="004C53D6">
            <w:pPr>
              <w:rPr>
                <w:rFonts w:ascii="Arial Narrow" w:hAnsi="Arial Narrow"/>
                <w:u w:val="single"/>
                <w:lang w:val="en-AU"/>
              </w:rPr>
            </w:pPr>
            <w:r w:rsidRPr="00C13DF0">
              <w:rPr>
                <w:rFonts w:ascii="Arial Narrow" w:hAnsi="Arial Narrow"/>
                <w:u w:val="single"/>
                <w:lang w:val="en-AU"/>
              </w:rPr>
              <w:t>Remarks:</w:t>
            </w:r>
          </w:p>
          <w:p w14:paraId="4DEE9D12" w14:textId="77777777" w:rsidR="00EF70CB" w:rsidRPr="00C13DF0" w:rsidRDefault="00EF70CB" w:rsidP="00EF70CB">
            <w:pPr>
              <w:numPr>
                <w:ilvl w:val="0"/>
                <w:numId w:val="54"/>
              </w:numPr>
              <w:spacing w:after="0" w:line="240" w:lineRule="auto"/>
              <w:jc w:val="left"/>
              <w:rPr>
                <w:rFonts w:ascii="Arial Narrow" w:hAnsi="Arial Narrow"/>
                <w:b/>
                <w:lang w:val="en-AU"/>
              </w:rPr>
            </w:pPr>
          </w:p>
        </w:tc>
      </w:tr>
      <w:tr w:rsidR="00EF70CB" w:rsidRPr="00C13DF0" w14:paraId="26E15C03" w14:textId="77777777" w:rsidTr="00DD454E">
        <w:tc>
          <w:tcPr>
            <w:tcW w:w="2325" w:type="dxa"/>
            <w:shd w:val="clear" w:color="auto" w:fill="auto"/>
          </w:tcPr>
          <w:p w14:paraId="3AEE25DE" w14:textId="77777777" w:rsidR="00EF70CB" w:rsidRPr="00C13DF0" w:rsidRDefault="00EF70CB" w:rsidP="004C53D6">
            <w:pPr>
              <w:rPr>
                <w:rFonts w:ascii="Arial Narrow" w:hAnsi="Arial Narrow"/>
                <w:b/>
                <w:lang w:val="en-AU"/>
              </w:rPr>
            </w:pPr>
            <w:r w:rsidRPr="00C13DF0">
              <w:rPr>
                <w:rFonts w:ascii="Arial Narrow" w:hAnsi="Arial Narrow"/>
                <w:b/>
                <w:lang w:val="en-AU"/>
              </w:rPr>
              <w:t>Role Type</w:t>
            </w:r>
          </w:p>
        </w:tc>
        <w:tc>
          <w:tcPr>
            <w:tcW w:w="2325" w:type="dxa"/>
            <w:shd w:val="clear" w:color="auto" w:fill="auto"/>
          </w:tcPr>
          <w:p w14:paraId="5D2F9974" w14:textId="77777777" w:rsidR="00EF70CB" w:rsidRPr="00C13DF0" w:rsidRDefault="00EF70CB" w:rsidP="004C53D6">
            <w:pPr>
              <w:rPr>
                <w:rFonts w:ascii="Arial Narrow" w:hAnsi="Arial Narrow"/>
                <w:b/>
                <w:lang w:val="en-AU"/>
              </w:rPr>
            </w:pPr>
            <w:r w:rsidRPr="00C13DF0">
              <w:rPr>
                <w:rFonts w:ascii="Arial Narrow" w:hAnsi="Arial Narrow"/>
                <w:b/>
                <w:lang w:val="en-AU"/>
              </w:rPr>
              <w:t>Role</w:t>
            </w:r>
          </w:p>
        </w:tc>
        <w:tc>
          <w:tcPr>
            <w:tcW w:w="2325" w:type="dxa"/>
            <w:shd w:val="clear" w:color="auto" w:fill="auto"/>
          </w:tcPr>
          <w:p w14:paraId="061ECEE3" w14:textId="77777777" w:rsidR="00EF70CB" w:rsidRPr="00C13DF0" w:rsidRDefault="00EF70CB" w:rsidP="004C53D6">
            <w:pPr>
              <w:rPr>
                <w:rFonts w:ascii="Arial Narrow" w:hAnsi="Arial Narrow"/>
                <w:b/>
                <w:lang w:val="en-AU"/>
              </w:rPr>
            </w:pPr>
            <w:r w:rsidRPr="00C13DF0">
              <w:rPr>
                <w:rFonts w:ascii="Arial Narrow" w:hAnsi="Arial Narrow"/>
                <w:b/>
                <w:lang w:val="en-AU"/>
              </w:rPr>
              <w:t>Features</w:t>
            </w:r>
          </w:p>
        </w:tc>
        <w:tc>
          <w:tcPr>
            <w:tcW w:w="3056" w:type="dxa"/>
            <w:shd w:val="clear" w:color="auto" w:fill="auto"/>
          </w:tcPr>
          <w:p w14:paraId="66F38279" w14:textId="77777777" w:rsidR="00EF70CB" w:rsidRPr="00C13DF0" w:rsidRDefault="00EF70CB" w:rsidP="004C53D6">
            <w:pPr>
              <w:rPr>
                <w:rFonts w:ascii="Arial Narrow" w:hAnsi="Arial Narrow"/>
                <w:b/>
                <w:lang w:val="en-AU"/>
              </w:rPr>
            </w:pPr>
            <w:r w:rsidRPr="00C13DF0">
              <w:rPr>
                <w:rFonts w:ascii="Arial Narrow" w:hAnsi="Arial Narrow"/>
                <w:b/>
                <w:lang w:val="en-AU"/>
              </w:rPr>
              <w:t>Multiplicity</w:t>
            </w:r>
          </w:p>
        </w:tc>
      </w:tr>
      <w:tr w:rsidR="00DD454E" w:rsidRPr="00C13DF0" w14:paraId="2BDC6A12" w14:textId="77777777" w:rsidTr="00DD454E">
        <w:tc>
          <w:tcPr>
            <w:tcW w:w="2325" w:type="dxa"/>
            <w:vMerge w:val="restart"/>
            <w:shd w:val="clear" w:color="auto" w:fill="auto"/>
          </w:tcPr>
          <w:p w14:paraId="2E93A2D4"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Association</w:t>
            </w:r>
          </w:p>
          <w:p w14:paraId="70DA5A48"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Aggregation</w:t>
            </w:r>
          </w:p>
          <w:p w14:paraId="03C67000" w14:textId="77777777" w:rsidR="00DD454E" w:rsidRPr="00C13DF0" w:rsidRDefault="00DD454E" w:rsidP="00DD454E">
            <w:pPr>
              <w:spacing w:after="0"/>
              <w:rPr>
                <w:rFonts w:ascii="Arial Narrow" w:hAnsi="Arial Narrow"/>
                <w:b/>
                <w:lang w:val="en-AU"/>
              </w:rPr>
            </w:pPr>
            <w:r w:rsidRPr="00C13DF0">
              <w:rPr>
                <w:rFonts w:ascii="Arial Narrow" w:hAnsi="Arial Narrow"/>
                <w:lang w:val="en-AU"/>
              </w:rPr>
              <w:t>Composition</w:t>
            </w:r>
          </w:p>
        </w:tc>
        <w:tc>
          <w:tcPr>
            <w:tcW w:w="2325" w:type="dxa"/>
            <w:shd w:val="clear" w:color="auto" w:fill="auto"/>
          </w:tcPr>
          <w:p w14:paraId="6EC35C94"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57C39CE4"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0666ABE0" w14:textId="77777777" w:rsidR="00DD454E" w:rsidRPr="00C13DF0" w:rsidRDefault="00DD454E" w:rsidP="00DD454E">
            <w:pPr>
              <w:spacing w:after="0"/>
              <w:rPr>
                <w:rFonts w:ascii="Arial Narrow" w:hAnsi="Arial Narrow"/>
                <w:b/>
                <w:lang w:val="en-AU"/>
              </w:rPr>
            </w:pPr>
          </w:p>
        </w:tc>
      </w:tr>
      <w:tr w:rsidR="00DD454E" w:rsidRPr="00C13DF0" w14:paraId="030F0F02" w14:textId="77777777" w:rsidTr="00DD454E">
        <w:trPr>
          <w:trHeight w:val="187"/>
        </w:trPr>
        <w:tc>
          <w:tcPr>
            <w:tcW w:w="2325" w:type="dxa"/>
            <w:vMerge/>
            <w:shd w:val="clear" w:color="auto" w:fill="auto"/>
          </w:tcPr>
          <w:p w14:paraId="41DE0922"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E1139F6"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5E97FAF"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9D45D61" w14:textId="77777777" w:rsidR="00DD454E" w:rsidRPr="00C13DF0" w:rsidRDefault="00DD454E" w:rsidP="00DD454E">
            <w:pPr>
              <w:spacing w:after="0"/>
              <w:rPr>
                <w:rFonts w:ascii="Arial Narrow" w:hAnsi="Arial Narrow"/>
                <w:b/>
                <w:lang w:val="en-AU"/>
              </w:rPr>
            </w:pPr>
          </w:p>
        </w:tc>
      </w:tr>
      <w:tr w:rsidR="00DD454E" w:rsidRPr="00C13DF0" w14:paraId="63D20841" w14:textId="77777777" w:rsidTr="00DD454E">
        <w:trPr>
          <w:trHeight w:val="280"/>
        </w:trPr>
        <w:tc>
          <w:tcPr>
            <w:tcW w:w="2325" w:type="dxa"/>
            <w:vMerge/>
            <w:shd w:val="clear" w:color="auto" w:fill="auto"/>
          </w:tcPr>
          <w:p w14:paraId="73BF7F1D"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147C6F01"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04BB4053"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E9F6428" w14:textId="77777777" w:rsidR="00DD454E" w:rsidRPr="00C13DF0" w:rsidRDefault="00DD454E" w:rsidP="00DD454E">
            <w:pPr>
              <w:spacing w:after="0"/>
              <w:rPr>
                <w:rFonts w:ascii="Arial Narrow" w:hAnsi="Arial Narrow"/>
                <w:b/>
                <w:lang w:val="en-AU"/>
              </w:rPr>
            </w:pPr>
          </w:p>
        </w:tc>
      </w:tr>
    </w:tbl>
    <w:p w14:paraId="0B938886" w14:textId="77777777" w:rsidR="00AC4424" w:rsidRDefault="00561650" w:rsidP="00972855">
      <w:pPr>
        <w:pStyle w:val="Annex0"/>
      </w:pPr>
      <w:r>
        <w:rPr>
          <w:rFonts w:eastAsia="Times New Roman" w:cs="Arial"/>
        </w:rPr>
        <w:br w:type="page"/>
      </w:r>
      <w:bookmarkStart w:id="707" w:name="_Toc270580271"/>
      <w:bookmarkStart w:id="708" w:name="_Toc454280211"/>
      <w:r w:rsidR="00171C07" w:rsidRPr="00D73CA5">
        <w:t>Data Product format (</w:t>
      </w:r>
      <w:commentRangeStart w:id="709"/>
      <w:r w:rsidR="00171C07" w:rsidRPr="00D73CA5">
        <w:t>e</w:t>
      </w:r>
      <w:bookmarkEnd w:id="573"/>
      <w:bookmarkEnd w:id="574"/>
      <w:bookmarkEnd w:id="707"/>
      <w:r w:rsidR="006E4207" w:rsidRPr="00D73CA5">
        <w:t>ncoding</w:t>
      </w:r>
      <w:commentRangeEnd w:id="709"/>
      <w:r w:rsidR="00AF3316">
        <w:rPr>
          <w:rStyle w:val="CommentReference"/>
          <w:b w:val="0"/>
          <w:bCs w:val="0"/>
          <w:lang w:eastAsia="ja-JP"/>
        </w:rPr>
        <w:commentReference w:id="709"/>
      </w:r>
      <w:r w:rsidR="006E4207" w:rsidRPr="00D73CA5">
        <w:t>)</w:t>
      </w:r>
      <w:bookmarkStart w:id="710" w:name="_Toc325094583"/>
      <w:bookmarkStart w:id="711" w:name="_Toc270580306"/>
      <w:bookmarkStart w:id="712" w:name="_Toc225648381"/>
      <w:bookmarkStart w:id="713" w:name="_Toc225065238"/>
      <w:bookmarkEnd w:id="708"/>
    </w:p>
    <w:p w14:paraId="35E9272A" w14:textId="77777777" w:rsidR="00DD454E" w:rsidRPr="00DD454E" w:rsidRDefault="00DD454E" w:rsidP="00DD454E">
      <w:pPr>
        <w:jc w:val="center"/>
      </w:pPr>
      <w:r>
        <w:t>______________________</w:t>
      </w:r>
    </w:p>
    <w:p w14:paraId="70D0D3EB" w14:textId="77777777" w:rsidR="000B750B" w:rsidRDefault="00966798" w:rsidP="00795958">
      <w:pPr>
        <w:pStyle w:val="Annex0"/>
        <w:spacing w:after="0" w:line="240" w:lineRule="auto"/>
        <w:jc w:val="left"/>
      </w:pPr>
      <w:bookmarkStart w:id="714" w:name="_Toc454280212"/>
      <w:r>
        <w:t>Application Schema</w:t>
      </w:r>
    </w:p>
    <w:p w14:paraId="73EA5DC8" w14:textId="0EC6D630" w:rsidR="000B750B" w:rsidRDefault="000B750B" w:rsidP="00795958">
      <w:pPr>
        <w:pStyle w:val="Annex0"/>
        <w:numPr>
          <w:ilvl w:val="0"/>
          <w:numId w:val="0"/>
        </w:numPr>
        <w:spacing w:after="0" w:line="240" w:lineRule="auto"/>
        <w:ind w:left="720" w:hanging="360"/>
        <w:jc w:val="left"/>
      </w:pPr>
    </w:p>
    <w:p w14:paraId="4F9C0A03" w14:textId="4623AA3A" w:rsidR="000B750B" w:rsidRDefault="00AD71E7" w:rsidP="00795958">
      <w:pPr>
        <w:pStyle w:val="Annex0"/>
        <w:numPr>
          <w:ilvl w:val="0"/>
          <w:numId w:val="0"/>
        </w:numPr>
        <w:spacing w:after="0" w:line="240" w:lineRule="auto"/>
        <w:ind w:left="720"/>
        <w:jc w:val="left"/>
      </w:pPr>
      <w:r w:rsidRPr="002B392D">
        <w:rPr>
          <w:noProof/>
          <w:lang w:val="fr-FR" w:eastAsia="fr-FR"/>
        </w:rPr>
        <mc:AlternateContent>
          <mc:Choice Requires="wpg">
            <w:drawing>
              <wp:anchor distT="0" distB="0" distL="114300" distR="114300" simplePos="0" relativeHeight="251659264" behindDoc="0" locked="0" layoutInCell="1" allowOverlap="1" wp14:anchorId="3061B7C3" wp14:editId="602AFF1E">
                <wp:simplePos x="0" y="0"/>
                <wp:positionH relativeFrom="margin">
                  <wp:posOffset>-147955</wp:posOffset>
                </wp:positionH>
                <wp:positionV relativeFrom="margin">
                  <wp:posOffset>668655</wp:posOffset>
                </wp:positionV>
                <wp:extent cx="6426835" cy="3020695"/>
                <wp:effectExtent l="0" t="0" r="0" b="8255"/>
                <wp:wrapSquare wrapText="bothSides"/>
                <wp:docPr id="622" name="그룹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26835" cy="3020695"/>
                          <a:chOff x="0" y="0"/>
                          <a:chExt cx="11657966" cy="6081078"/>
                        </a:xfrm>
                      </wpg:grpSpPr>
                      <pic:pic xmlns:pic="http://schemas.openxmlformats.org/drawingml/2006/picture">
                        <pic:nvPicPr>
                          <pic:cNvPr id="623" name="그림 62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57966" cy="6081078"/>
                          </a:xfrm>
                          <a:prstGeom prst="rect">
                            <a:avLst/>
                          </a:prstGeom>
                          <a:noFill/>
                          <a:ln>
                            <a:noFill/>
                          </a:ln>
                        </pic:spPr>
                      </pic:pic>
                      <wps:wsp>
                        <wps:cNvPr id="624" name="직사각형 624"/>
                        <wps:cNvSpPr/>
                        <wps:spPr>
                          <a:xfrm>
                            <a:off x="8546466" y="5712778"/>
                            <a:ext cx="914400" cy="254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243AE0B3" id="그룹 5" o:spid="_x0000_s1026" style="position:absolute;margin-left:-11.65pt;margin-top:52.65pt;width:506.05pt;height:237.85pt;z-index:251659264;mso-position-horizontal-relative:margin;mso-position-vertical-relative:margin;mso-width-relative:margin;mso-height-relative:margin" coordsize="116579,608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623" o:spid="_x0000_s1027" type="#_x0000_t75" style="position:absolute;width:116579;height:60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">
                  <v:imagedata r:id="rId26" o:title=""/>
                </v:shape>
                <v:rect id="직사각형 624" o:spid="_x0000_s1028" style="position:absolute;left:85464;top:57127;width:9144;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" fillcolor="white [3201]" strokecolor="white [3212]" strokeweight="2pt"/>
                <w10:wrap type="square" anchorx="margin" anchory="margin"/>
              </v:group>
            </w:pict>
          </mc:Fallback>
        </mc:AlternateContent>
      </w:r>
    </w:p>
    <w:p w14:paraId="09940B2A" w14:textId="07F11706" w:rsidR="008B4127" w:rsidRDefault="008B4127" w:rsidP="00795958">
      <w:pPr>
        <w:pStyle w:val="Annex0"/>
        <w:numPr>
          <w:ilvl w:val="0"/>
          <w:numId w:val="0"/>
        </w:numPr>
        <w:spacing w:after="0" w:line="240" w:lineRule="auto"/>
        <w:ind w:left="720"/>
        <w:jc w:val="center"/>
      </w:pPr>
    </w:p>
    <w:p w14:paraId="2BF672F9" w14:textId="4ECDB374" w:rsidR="008B4127" w:rsidRDefault="008B4127" w:rsidP="00795958">
      <w:pPr>
        <w:pStyle w:val="Annex0"/>
        <w:numPr>
          <w:ilvl w:val="0"/>
          <w:numId w:val="0"/>
        </w:numPr>
        <w:spacing w:after="0" w:line="240" w:lineRule="auto"/>
        <w:ind w:left="720"/>
        <w:jc w:val="center"/>
      </w:pPr>
    </w:p>
    <w:p w14:paraId="092C5094" w14:textId="3A606A4B" w:rsidR="000B750B" w:rsidRDefault="000B750B" w:rsidP="00795958">
      <w:pPr>
        <w:pStyle w:val="Annex0"/>
        <w:numPr>
          <w:ilvl w:val="0"/>
          <w:numId w:val="0"/>
        </w:numPr>
        <w:ind w:left="360"/>
        <w:jc w:val="center"/>
        <w:rPr>
          <w:b w:val="0"/>
          <w:sz w:val="22"/>
        </w:rPr>
      </w:pPr>
      <w:r w:rsidRPr="00795958">
        <w:rPr>
          <w:b w:val="0"/>
          <w:sz w:val="22"/>
          <w:highlight w:val="yellow"/>
        </w:rPr>
        <w:t>Figure X</w:t>
      </w:r>
      <w:r w:rsidRPr="00795958">
        <w:rPr>
          <w:b w:val="0"/>
          <w:sz w:val="22"/>
        </w:rPr>
        <w:t xml:space="preserve"> – Under keel clearance management model</w:t>
      </w:r>
    </w:p>
    <w:p w14:paraId="67FD7C23" w14:textId="17A053AD" w:rsidR="006A2A68" w:rsidRDefault="006A2A68" w:rsidP="00795958">
      <w:pPr>
        <w:pStyle w:val="Annex0"/>
        <w:numPr>
          <w:ilvl w:val="0"/>
          <w:numId w:val="0"/>
        </w:numPr>
        <w:ind w:left="360"/>
        <w:jc w:val="center"/>
        <w:rPr>
          <w:b w:val="0"/>
          <w:sz w:val="22"/>
        </w:rPr>
      </w:pPr>
    </w:p>
    <w:p w14:paraId="0675FC56" w14:textId="0C31F0A0" w:rsidR="006A2A68" w:rsidRDefault="006A2A68" w:rsidP="00795958">
      <w:pPr>
        <w:pStyle w:val="Annex0"/>
        <w:numPr>
          <w:ilvl w:val="0"/>
          <w:numId w:val="0"/>
        </w:numPr>
        <w:ind w:left="360"/>
        <w:jc w:val="center"/>
        <w:rPr>
          <w:b w:val="0"/>
          <w:sz w:val="22"/>
        </w:rPr>
      </w:pPr>
    </w:p>
    <w:p w14:paraId="3B1F47FC" w14:textId="08C69A8C" w:rsidR="006A2A68" w:rsidRDefault="006A2A68" w:rsidP="00795958">
      <w:pPr>
        <w:pStyle w:val="Annex0"/>
        <w:numPr>
          <w:ilvl w:val="0"/>
          <w:numId w:val="0"/>
        </w:numPr>
        <w:ind w:left="360"/>
        <w:jc w:val="center"/>
        <w:rPr>
          <w:b w:val="0"/>
          <w:sz w:val="22"/>
        </w:rPr>
      </w:pPr>
    </w:p>
    <w:p w14:paraId="349815B5" w14:textId="2C6BDD35" w:rsidR="006A2A68" w:rsidRDefault="006A2A68" w:rsidP="00795958">
      <w:pPr>
        <w:pStyle w:val="Annex0"/>
        <w:numPr>
          <w:ilvl w:val="0"/>
          <w:numId w:val="0"/>
        </w:numPr>
        <w:ind w:left="360"/>
        <w:jc w:val="center"/>
        <w:rPr>
          <w:b w:val="0"/>
          <w:sz w:val="22"/>
        </w:rPr>
      </w:pPr>
    </w:p>
    <w:p w14:paraId="038E1417" w14:textId="1DBF6936" w:rsidR="006A2A68" w:rsidRDefault="006A2A68" w:rsidP="00795958">
      <w:pPr>
        <w:pStyle w:val="Annex0"/>
        <w:numPr>
          <w:ilvl w:val="0"/>
          <w:numId w:val="0"/>
        </w:numPr>
        <w:ind w:left="360"/>
        <w:jc w:val="center"/>
        <w:rPr>
          <w:b w:val="0"/>
          <w:sz w:val="22"/>
        </w:rPr>
      </w:pPr>
    </w:p>
    <w:p w14:paraId="53340479" w14:textId="77777777" w:rsidR="006A2A68" w:rsidRPr="00795958" w:rsidRDefault="006A2A68" w:rsidP="00795958">
      <w:pPr>
        <w:pStyle w:val="Annex0"/>
        <w:numPr>
          <w:ilvl w:val="0"/>
          <w:numId w:val="0"/>
        </w:numPr>
        <w:ind w:left="360"/>
        <w:jc w:val="center"/>
        <w:rPr>
          <w:b w:val="0"/>
          <w:sz w:val="22"/>
        </w:rPr>
      </w:pPr>
    </w:p>
    <w:p w14:paraId="655AB06C" w14:textId="77777777" w:rsidR="000B750B" w:rsidRDefault="000B750B" w:rsidP="00795958">
      <w:pPr>
        <w:pStyle w:val="Annex0"/>
        <w:numPr>
          <w:ilvl w:val="0"/>
          <w:numId w:val="0"/>
        </w:numPr>
        <w:ind w:left="360"/>
      </w:pPr>
      <w:r>
        <w:t>Metadata</w:t>
      </w:r>
    </w:p>
    <w:p w14:paraId="4C904FB9" w14:textId="7DDB0BFA" w:rsidR="001D44F5" w:rsidRDefault="000B750B" w:rsidP="00795958">
      <w:pPr>
        <w:pStyle w:val="Annex0"/>
        <w:numPr>
          <w:ilvl w:val="0"/>
          <w:numId w:val="0"/>
        </w:numPr>
        <w:ind w:left="360"/>
      </w:pPr>
      <w:r>
        <w:rPr>
          <w:b w:val="0"/>
        </w:rPr>
        <w:t xml:space="preserve">The metadata for the under keel clearance management model is show in </w:t>
      </w:r>
      <w:r w:rsidRPr="00795958">
        <w:rPr>
          <w:b w:val="0"/>
          <w:highlight w:val="yellow"/>
        </w:rPr>
        <w:t>Figure X</w:t>
      </w:r>
      <w:bookmarkEnd w:id="710"/>
      <w:bookmarkEnd w:id="714"/>
    </w:p>
    <w:p w14:paraId="655100E0" w14:textId="3BE75416" w:rsidR="000B750B" w:rsidRDefault="008514E3" w:rsidP="00972855">
      <w:pPr>
        <w:pStyle w:val="note0"/>
      </w:pPr>
      <w:r>
        <w:rPr>
          <w:rStyle w:val="CommentReference"/>
          <w:i w:val="0"/>
          <w:color w:val="auto"/>
        </w:rPr>
        <w:commentReference w:id="715"/>
      </w:r>
    </w:p>
    <w:p w14:paraId="4CA4C5C2" w14:textId="2C381C9D" w:rsidR="000B750B" w:rsidRPr="00795958" w:rsidRDefault="000B750B" w:rsidP="00795958">
      <w:pPr>
        <w:pStyle w:val="note0"/>
        <w:jc w:val="center"/>
        <w:rPr>
          <w:i w:val="0"/>
          <w:color w:val="auto"/>
        </w:rPr>
      </w:pPr>
      <w:r w:rsidRPr="00795958">
        <w:rPr>
          <w:b/>
          <w:i w:val="0"/>
          <w:color w:val="auto"/>
          <w:highlight w:val="yellow"/>
        </w:rPr>
        <w:t>Figure X</w:t>
      </w:r>
      <w:r w:rsidRPr="00795958">
        <w:rPr>
          <w:i w:val="0"/>
          <w:color w:val="auto"/>
          <w:highlight w:val="yellow"/>
        </w:rPr>
        <w:t xml:space="preserve"> - </w:t>
      </w:r>
      <w:r w:rsidR="008637B7" w:rsidRPr="00795958">
        <w:rPr>
          <w:i w:val="0"/>
          <w:color w:val="auto"/>
          <w:highlight w:val="yellow"/>
        </w:rPr>
        <w:t>Under keel clearance metadata</w:t>
      </w:r>
    </w:p>
    <w:p w14:paraId="4F459BA9" w14:textId="2CEFDE35" w:rsidR="000B750B" w:rsidRDefault="000B750B" w:rsidP="00972855">
      <w:pPr>
        <w:pStyle w:val="note0"/>
      </w:pPr>
    </w:p>
    <w:p w14:paraId="168CD40D" w14:textId="77777777" w:rsidR="00DD454E" w:rsidRPr="00DD454E" w:rsidRDefault="00DD454E" w:rsidP="00972855">
      <w:pPr>
        <w:jc w:val="center"/>
        <w:rPr>
          <w:lang w:val="fr-FR"/>
        </w:rPr>
      </w:pPr>
      <w:r w:rsidRPr="00DD454E">
        <w:rPr>
          <w:lang w:val="fr-FR"/>
        </w:rPr>
        <w:t>______________________</w:t>
      </w:r>
    </w:p>
    <w:p w14:paraId="33AFC313" w14:textId="77777777" w:rsidR="00DD454E" w:rsidRPr="001C2735" w:rsidRDefault="001C2735" w:rsidP="00972855">
      <w:pPr>
        <w:pStyle w:val="Annex0"/>
        <w:rPr>
          <w:lang w:val="fr-MC"/>
        </w:rPr>
      </w:pPr>
      <w:bookmarkStart w:id="716" w:name="_Toc454280016"/>
      <w:bookmarkStart w:id="717" w:name="_Toc454280213"/>
      <w:bookmarkEnd w:id="711"/>
      <w:bookmarkEnd w:id="712"/>
      <w:bookmarkEnd w:id="713"/>
      <w:r w:rsidRPr="00F073CC">
        <w:rPr>
          <w:lang w:val="fr-MC"/>
        </w:rPr>
        <w:t>Feature Catalogue</w:t>
      </w:r>
      <w:bookmarkEnd w:id="716"/>
      <w:bookmarkEnd w:id="717"/>
    </w:p>
    <w:p w14:paraId="78DB8D43" w14:textId="77777777" w:rsidR="00DD454E" w:rsidRPr="00DD454E" w:rsidRDefault="00DD454E" w:rsidP="00972855">
      <w:pPr>
        <w:jc w:val="center"/>
        <w:rPr>
          <w:lang w:val="fr-MC"/>
        </w:rPr>
      </w:pPr>
      <w:r w:rsidRPr="00DD454E">
        <w:rPr>
          <w:lang w:val="fr-FR"/>
        </w:rPr>
        <w:t>______________________</w:t>
      </w:r>
    </w:p>
    <w:p w14:paraId="19C7299F" w14:textId="77777777" w:rsidR="00F84270" w:rsidRPr="00F073CC" w:rsidRDefault="00D01920" w:rsidP="00972855">
      <w:pPr>
        <w:pStyle w:val="Annex0"/>
        <w:rPr>
          <w:lang w:val="fr-MC"/>
        </w:rPr>
      </w:pPr>
      <w:bookmarkStart w:id="718" w:name="_Toc454280214"/>
      <w:r w:rsidRPr="00F073CC">
        <w:rPr>
          <w:lang w:val="fr-MC"/>
        </w:rPr>
        <w:t>Portrayal Catalogue</w:t>
      </w:r>
      <w:bookmarkEnd w:id="718"/>
    </w:p>
    <w:sectPr w:rsidR="00F84270" w:rsidRPr="00F073CC" w:rsidSect="00A261E8">
      <w:pgSz w:w="11906" w:h="16838"/>
      <w:pgMar w:top="1440" w:right="1400" w:bottom="1440" w:left="1418" w:header="709" w:footer="283"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0" w:author="Pugsley, Luke" w:date="2018-06-22T13:53:00Z" w:initials="PL">
    <w:p w14:paraId="1E3CF7B5" w14:textId="6F1D50CE" w:rsidR="00DD165F" w:rsidRDefault="00DD165F">
      <w:pPr>
        <w:pStyle w:val="CommentText"/>
      </w:pPr>
      <w:r>
        <w:rPr>
          <w:rStyle w:val="CommentReference"/>
        </w:rPr>
        <w:annotationRef/>
      </w:r>
      <w:r>
        <w:t>Need to ascertain which reference each definition is from so that they can be included under 1.2</w:t>
      </w:r>
    </w:p>
  </w:comment>
  <w:comment w:id="308" w:author="Eivind Mong" w:date="2018-06-22T13:53:00Z" w:initials="EM">
    <w:p w14:paraId="4373B422" w14:textId="77777777" w:rsidR="00AD71E7" w:rsidRDefault="00AD71E7">
      <w:pPr>
        <w:pStyle w:val="CommentText"/>
      </w:pPr>
      <w:r>
        <w:rPr>
          <w:rStyle w:val="CommentReference"/>
        </w:rPr>
        <w:annotationRef/>
      </w:r>
      <w:r>
        <w:t>This should be traceable in the individual classes</w:t>
      </w:r>
    </w:p>
  </w:comment>
  <w:comment w:id="333" w:author="Eivind Mong" w:date="2018-06-22T13:53:00Z" w:initials="EM">
    <w:p w14:paraId="4AD89A31" w14:textId="7458ED48"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345" w:author="Eivind Mong" w:date="2018-06-22T13:53:00Z" w:initials="EM">
    <w:p w14:paraId="693EACFF" w14:textId="51199DFE"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355" w:author="Eivind Mong" w:date="2018-06-22T13:53:00Z" w:initials="EM">
    <w:p w14:paraId="2F446CF0" w14:textId="6E47A298"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364" w:author="Eivind Mong" w:date="2018-06-22T13:53:00Z" w:initials="EM">
    <w:p w14:paraId="27B48A5C" w14:textId="692F5D40" w:rsidR="00DD165F" w:rsidRDefault="00DD165F">
      <w:pPr>
        <w:pStyle w:val="CommentText"/>
      </w:pPr>
      <w:r>
        <w:rPr>
          <w:rStyle w:val="CommentReference"/>
        </w:rPr>
        <w:annotationRef/>
      </w:r>
      <w:r>
        <w:t>Class is missing here, but in the UML diagram.</w:t>
      </w:r>
    </w:p>
  </w:comment>
  <w:comment w:id="431" w:author="Eivind Mong" w:date="2018-06-22T13:53:00Z" w:initials="EM">
    <w:p w14:paraId="591949E6" w14:textId="18B86ADD" w:rsidR="00DD165F" w:rsidRDefault="00DD165F">
      <w:pPr>
        <w:pStyle w:val="CommentText"/>
      </w:pPr>
      <w:r>
        <w:rPr>
          <w:rStyle w:val="CommentReference"/>
        </w:rPr>
        <w:annotationRef/>
      </w:r>
      <w:r>
        <w:t>No information types in the data model, suggest to remove.</w:t>
      </w:r>
    </w:p>
  </w:comment>
  <w:comment w:id="440" w:author="Eivind Mong" w:date="2018-06-22T13:53:00Z" w:initials="EM">
    <w:p w14:paraId="5D565F03" w14:textId="56CAA8ED" w:rsidR="009348B7" w:rsidRDefault="009348B7">
      <w:pPr>
        <w:pStyle w:val="CommentText"/>
      </w:pPr>
      <w:r>
        <w:rPr>
          <w:rStyle w:val="CommentReference"/>
        </w:rPr>
        <w:annotationRef/>
      </w:r>
      <w:r>
        <w:t>Maybe some more details can be added here to explain what would be different in terms of actual content of data.</w:t>
      </w:r>
    </w:p>
  </w:comment>
  <w:comment w:id="441" w:author="Eivind Mong" w:date="2018-06-22T13:53:00Z" w:initials="EM">
    <w:p w14:paraId="0029E599" w14:textId="6E0AAF1E" w:rsidR="00DD165F" w:rsidRDefault="00DD165F">
      <w:pPr>
        <w:pStyle w:val="CommentText"/>
      </w:pPr>
      <w:r>
        <w:rPr>
          <w:rStyle w:val="CommentReference"/>
        </w:rPr>
        <w:annotationRef/>
      </w:r>
      <w:r>
        <w:t xml:space="preserve">S-100 ed 4 might include support for incremental updates, but I seem to remember from the Seoul talks that whole dataset replacement was the way to go. </w:t>
      </w:r>
    </w:p>
  </w:comment>
  <w:comment w:id="472" w:author="Eivind Mong" w:date="2018-06-22T13:53:00Z" w:initials="EM">
    <w:p w14:paraId="779FC460" w14:textId="473DA16B" w:rsidR="00DD165F" w:rsidRDefault="00DD165F">
      <w:pPr>
        <w:pStyle w:val="CommentText"/>
      </w:pPr>
      <w:r>
        <w:rPr>
          <w:rStyle w:val="CommentReference"/>
        </w:rPr>
        <w:annotationRef/>
      </w:r>
      <w:r>
        <w:t>Are these needed? if not, then I recommend removing them.</w:t>
      </w:r>
    </w:p>
  </w:comment>
  <w:comment w:id="486" w:author="Eivind Mong" w:date="2018-06-22T13:53:00Z" w:initials="EM">
    <w:p w14:paraId="64B8D430" w14:textId="1BF8CBD5" w:rsidR="00DD165F" w:rsidRDefault="00DD165F">
      <w:pPr>
        <w:pStyle w:val="CommentText"/>
      </w:pPr>
      <w:r>
        <w:rPr>
          <w:rStyle w:val="CommentReference"/>
        </w:rPr>
        <w:annotationRef/>
      </w:r>
      <w:r>
        <w:t xml:space="preserve">This statement is </w:t>
      </w:r>
      <w:r w:rsidRPr="00455A92">
        <w:t>vague</w:t>
      </w:r>
      <w:r>
        <w:t>, it should state which attributes are used to carry this information.</w:t>
      </w:r>
      <w:r w:rsidR="009348B7">
        <w:t xml:space="preserve"> Looking in the data model there seem to be none, maybe some should be added?</w:t>
      </w:r>
    </w:p>
  </w:comment>
  <w:comment w:id="493" w:author="Eivind Mong" w:date="2018-06-22T13:53:00Z" w:initials="EM">
    <w:p w14:paraId="6C77EDE6" w14:textId="728CFEBC" w:rsidR="00DD165F" w:rsidRDefault="00DD165F">
      <w:pPr>
        <w:pStyle w:val="CommentText"/>
      </w:pPr>
      <w:r>
        <w:rPr>
          <w:rStyle w:val="CommentReference"/>
        </w:rPr>
        <w:annotationRef/>
      </w:r>
      <w:r>
        <w:t xml:space="preserve">This document is probably best created by the data model authors. KHOA has created a useful tool that can help in this process, called DCEG Builder, see </w:t>
      </w:r>
      <w:r w:rsidRPr="000D0A65">
        <w:t>S-100WG3-6.7.4</w:t>
      </w:r>
    </w:p>
  </w:comment>
  <w:comment w:id="504" w:author="Eivind Mong" w:date="2018-06-22T13:53:00Z" w:initials="EM">
    <w:p w14:paraId="382905C2" w14:textId="3D458E9D" w:rsidR="00DD165F" w:rsidRDefault="00DD165F">
      <w:pPr>
        <w:pStyle w:val="CommentText"/>
      </w:pPr>
      <w:r>
        <w:rPr>
          <w:rStyle w:val="CommentReference"/>
        </w:rPr>
        <w:annotationRef/>
      </w:r>
      <w:r>
        <w:t>Should be reviewed considering the updated data model.</w:t>
      </w:r>
    </w:p>
  </w:comment>
  <w:comment w:id="506" w:author="Eivind Mong" w:date="2018-06-22T13:53:00Z" w:initials="EM">
    <w:p w14:paraId="56085AED" w14:textId="4B17148F" w:rsidR="00DD165F" w:rsidRDefault="00DD165F">
      <w:pPr>
        <w:pStyle w:val="CommentText"/>
      </w:pPr>
      <w:r>
        <w:rPr>
          <w:rStyle w:val="CommentReference"/>
        </w:rPr>
        <w:annotationRef/>
      </w:r>
      <w:r>
        <w:t>Need to be created by the GML schema author.</w:t>
      </w:r>
    </w:p>
  </w:comment>
  <w:comment w:id="509" w:author="Eivind Mong" w:date="2018-06-22T13:53:00Z" w:initials="EM">
    <w:p w14:paraId="796EC9F8" w14:textId="2F1CD401" w:rsidR="00DD165F" w:rsidRDefault="00DD165F">
      <w:pPr>
        <w:pStyle w:val="CommentText"/>
      </w:pPr>
      <w:r>
        <w:rPr>
          <w:rStyle w:val="CommentReference"/>
        </w:rPr>
        <w:annotationRef/>
      </w:r>
      <w:r>
        <w:t>Should consider moving to 4.0.0 since it should be out by year end.</w:t>
      </w:r>
    </w:p>
  </w:comment>
  <w:comment w:id="514" w:author="Eivind Mong" w:date="2018-06-22T13:53:00Z" w:initials="EM">
    <w:p w14:paraId="32FC259D" w14:textId="19072407" w:rsidR="007F10DA" w:rsidRDefault="007F10DA">
      <w:pPr>
        <w:pStyle w:val="CommentText"/>
      </w:pPr>
      <w:r>
        <w:rPr>
          <w:rStyle w:val="CommentReference"/>
        </w:rPr>
        <w:annotationRef/>
      </w:r>
      <w:r>
        <w:t>Is there a need for this level of accuracy? Higher accuracy means greater data volume. If my calculation is correct, 9 decimal points is millimetre precision. S-101 uses 7 decimal points.</w:t>
      </w:r>
    </w:p>
  </w:comment>
  <w:comment w:id="515" w:author="Eivind Mong" w:date="2018-06-22T13:53:00Z" w:initials="EM">
    <w:p w14:paraId="37306320" w14:textId="12F1D186" w:rsidR="00DD165F" w:rsidRDefault="00DD165F">
      <w:pPr>
        <w:pStyle w:val="CommentText"/>
      </w:pPr>
      <w:r>
        <w:rPr>
          <w:rStyle w:val="CommentReference"/>
        </w:rPr>
        <w:annotationRef/>
      </w:r>
      <w:r>
        <w:t xml:space="preserve">DSI field has been added to S-100 4.0.0 Part 10b in paper </w:t>
      </w:r>
      <w:r w:rsidRPr="00E04340">
        <w:t>S-100WG3-4.4</w:t>
      </w:r>
    </w:p>
  </w:comment>
  <w:comment w:id="526" w:author="Eivind Mong" w:date="2018-06-22T13:53:00Z" w:initials="EM">
    <w:p w14:paraId="26D71841" w14:textId="0381C970" w:rsidR="00DD165F" w:rsidRDefault="00DD165F">
      <w:pPr>
        <w:pStyle w:val="CommentText"/>
      </w:pPr>
      <w:r>
        <w:rPr>
          <w:rStyle w:val="CommentReference"/>
        </w:rPr>
        <w:annotationRef/>
      </w:r>
      <w:r>
        <w:t>To be done when data model and schema is finalized. S-127 includes this an can be used as a reference.</w:t>
      </w:r>
    </w:p>
  </w:comment>
  <w:comment w:id="539" w:author="Eivind Mong" w:date="2018-06-22T13:53:00Z" w:initials="EM">
    <w:p w14:paraId="41FDF0CB" w14:textId="56D745B5" w:rsidR="007F10DA" w:rsidRDefault="007F10DA">
      <w:pPr>
        <w:pStyle w:val="CommentText"/>
      </w:pPr>
      <w:r>
        <w:rPr>
          <w:rStyle w:val="CommentReference"/>
        </w:rPr>
        <w:annotationRef/>
      </w:r>
      <w:r>
        <w:t>Suggest updating when S-100 4.0.0 is released.</w:t>
      </w:r>
    </w:p>
  </w:comment>
  <w:comment w:id="547" w:author="Eivind Mong" w:date="2018-06-22T13:53:00Z" w:initials="EM">
    <w:p w14:paraId="094FD290" w14:textId="564DA1AC" w:rsidR="00DD165F" w:rsidRDefault="00DD165F">
      <w:pPr>
        <w:pStyle w:val="CommentText"/>
      </w:pPr>
      <w:r>
        <w:rPr>
          <w:rStyle w:val="CommentReference"/>
        </w:rPr>
        <w:annotationRef/>
      </w:r>
      <w:r>
        <w:t>Size must be determined based on experience and anticipated size given GML encoding. Maybe some sample datasets can be created to help with the estimates.</w:t>
      </w:r>
    </w:p>
  </w:comment>
  <w:comment w:id="552" w:author="Eivind Mong" w:date="2018-06-22T13:53:00Z" w:initials="EM">
    <w:p w14:paraId="2177EEDA" w14:textId="1112D6C6" w:rsidR="00DD165F" w:rsidRDefault="00DD165F">
      <w:pPr>
        <w:pStyle w:val="CommentText"/>
      </w:pPr>
      <w:r>
        <w:rPr>
          <w:rStyle w:val="CommentReference"/>
        </w:rPr>
        <w:annotationRef/>
      </w:r>
      <w:r>
        <w:t>Or the replacement of S-62</w:t>
      </w:r>
    </w:p>
  </w:comment>
  <w:comment w:id="551" w:author="Eivind Mong" w:date="2018-06-22T13:53:00Z" w:initials="EM">
    <w:p w14:paraId="12C600D4" w14:textId="58E7BE33" w:rsidR="00DD165F" w:rsidRDefault="00DD165F">
      <w:pPr>
        <w:pStyle w:val="CommentText"/>
      </w:pPr>
      <w:r>
        <w:rPr>
          <w:rStyle w:val="CommentReference"/>
        </w:rPr>
        <w:annotationRef/>
      </w:r>
      <w:r>
        <w:t xml:space="preserve">this match the outcome of S-100WG3 discussion on paper </w:t>
      </w:r>
      <w:r w:rsidRPr="00933FE9">
        <w:t>S-100WG3-6.4</w:t>
      </w:r>
    </w:p>
  </w:comment>
  <w:comment w:id="553" w:author="Eivind Mong" w:date="2018-06-22T13:53:00Z" w:initials="EM">
    <w:p w14:paraId="46420FE3" w14:textId="01CDF44A" w:rsidR="00DD165F" w:rsidRDefault="00DD165F">
      <w:pPr>
        <w:pStyle w:val="CommentText"/>
      </w:pPr>
      <w:r>
        <w:rPr>
          <w:rStyle w:val="CommentReference"/>
        </w:rPr>
        <w:annotationRef/>
      </w:r>
      <w:r>
        <w:t>the length of this part of the file name is just a guess and can be amended to whatever makes most sense</w:t>
      </w:r>
    </w:p>
  </w:comment>
  <w:comment w:id="555" w:author="Eivind Mong" w:date="2018-06-22T13:53:00Z" w:initials="EM">
    <w:p w14:paraId="4177ED31" w14:textId="30D336B6" w:rsidR="00DD165F" w:rsidRDefault="00DD165F">
      <w:pPr>
        <w:pStyle w:val="CommentText"/>
      </w:pPr>
      <w:r>
        <w:rPr>
          <w:rStyle w:val="CommentReference"/>
        </w:rPr>
        <w:annotationRef/>
      </w:r>
      <w:r>
        <w:t>See also comment for 13.1, will there be support files in S-129?</w:t>
      </w:r>
    </w:p>
  </w:comment>
  <w:comment w:id="561" w:author="Eivind Mong" w:date="2018-06-22T13:53:00Z" w:initials="EM">
    <w:p w14:paraId="6B8A62A7" w14:textId="77777777" w:rsidR="00DD165F" w:rsidRDefault="00DD165F" w:rsidP="0010376A">
      <w:pPr>
        <w:pStyle w:val="CommentText"/>
      </w:pPr>
      <w:r>
        <w:rPr>
          <w:rStyle w:val="CommentReference"/>
        </w:rPr>
        <w:annotationRef/>
      </w:r>
      <w:r>
        <w:t>Or the replacement of S-62</w:t>
      </w:r>
    </w:p>
  </w:comment>
  <w:comment w:id="560" w:author="Eivind Mong" w:date="2018-06-22T13:53:00Z" w:initials="EM">
    <w:p w14:paraId="36F78286" w14:textId="77777777" w:rsidR="00DD165F" w:rsidRDefault="00DD165F" w:rsidP="0010376A">
      <w:pPr>
        <w:pStyle w:val="CommentText"/>
      </w:pPr>
      <w:r>
        <w:rPr>
          <w:rStyle w:val="CommentReference"/>
        </w:rPr>
        <w:annotationRef/>
      </w:r>
      <w:r>
        <w:t xml:space="preserve">this match the outcome of S-100WG3 discussion on paper </w:t>
      </w:r>
      <w:r w:rsidRPr="00933FE9">
        <w:t>S-100WG3-6.4</w:t>
      </w:r>
    </w:p>
  </w:comment>
  <w:comment w:id="562" w:author="Eivind Mong" w:date="2018-06-22T13:53:00Z" w:initials="EM">
    <w:p w14:paraId="50573136" w14:textId="77777777" w:rsidR="00DD165F" w:rsidRDefault="00DD165F" w:rsidP="0010376A">
      <w:pPr>
        <w:pStyle w:val="CommentText"/>
      </w:pPr>
      <w:r>
        <w:rPr>
          <w:rStyle w:val="CommentReference"/>
        </w:rPr>
        <w:annotationRef/>
      </w:r>
      <w:r>
        <w:t>the length of this part of the file name is just a guess and can be amended to whatever makes most sense</w:t>
      </w:r>
    </w:p>
  </w:comment>
  <w:comment w:id="566" w:author="Eivind Mong" w:date="2018-06-22T13:53:00Z" w:initials="EM">
    <w:p w14:paraId="4A82C144" w14:textId="74423118" w:rsidR="00DD165F" w:rsidRDefault="00DD165F">
      <w:pPr>
        <w:pStyle w:val="CommentText"/>
      </w:pPr>
      <w:r>
        <w:rPr>
          <w:rStyle w:val="CommentReference"/>
        </w:rPr>
        <w:annotationRef/>
      </w:r>
      <w:r>
        <w:t>This section will need a full revision and update with the release of S-100 Ed 4.0.0.</w:t>
      </w:r>
    </w:p>
  </w:comment>
  <w:comment w:id="580" w:author="Eivind Mong" w:date="2018-06-22T13:53:00Z" w:initials="EM">
    <w:p w14:paraId="61EC5C7D" w14:textId="169889A5" w:rsidR="00DD165F" w:rsidRDefault="00DD165F">
      <w:pPr>
        <w:pStyle w:val="CommentText"/>
      </w:pPr>
      <w:r>
        <w:rPr>
          <w:rStyle w:val="CommentReference"/>
        </w:rPr>
        <w:annotationRef/>
      </w:r>
      <w:r w:rsidR="007F10DA">
        <w:t>Proposed e</w:t>
      </w:r>
      <w:r>
        <w:t>xtension to give user software a creation time for the exchange set. Requires a S-129 Metadata schema to be included with the specification. Can be created from the S-100 metadata schema.</w:t>
      </w:r>
      <w:r w:rsidR="007F10DA">
        <w:t xml:space="preserve"> Should confirm the need, as the dataset will already have time for the dataset. </w:t>
      </w:r>
    </w:p>
  </w:comment>
  <w:comment w:id="593" w:author="Eivind Mong" w:date="2018-06-22T13:53:00Z" w:initials="EM">
    <w:p w14:paraId="6ADA5DC7" w14:textId="564C7F8C" w:rsidR="00DD165F" w:rsidRDefault="00DD165F">
      <w:pPr>
        <w:pStyle w:val="CommentText"/>
      </w:pPr>
      <w:r>
        <w:rPr>
          <w:rStyle w:val="CommentReference"/>
        </w:rPr>
        <w:annotationRef/>
      </w:r>
      <w:r>
        <w:t>It was recommended at S-100WG3 that this become mandatory.</w:t>
      </w:r>
    </w:p>
  </w:comment>
  <w:comment w:id="604" w:author="Eivind Mong" w:date="2018-06-22T13:53:00Z" w:initials="EM">
    <w:p w14:paraId="476BCA77" w14:textId="4B015D81" w:rsidR="00DD165F" w:rsidRPr="004B6869" w:rsidRDefault="00DD165F">
      <w:pPr>
        <w:pStyle w:val="CommentText"/>
      </w:pPr>
      <w:r>
        <w:rPr>
          <w:rStyle w:val="CommentReference"/>
        </w:rPr>
        <w:annotationRef/>
      </w:r>
      <w:r>
        <w:t>Will likely become optional in S-100 Ed. 4.0.0. May not make much sense in UKCM context, as issue time will probably be sufficient.</w:t>
      </w:r>
    </w:p>
  </w:comment>
  <w:comment w:id="612" w:author="Eivind Mong" w:date="2018-06-22T13:53:00Z" w:initials="EM">
    <w:p w14:paraId="369462BF" w14:textId="2619E831" w:rsidR="00DD165F" w:rsidRDefault="00DD165F">
      <w:pPr>
        <w:pStyle w:val="CommentText"/>
      </w:pPr>
      <w:r>
        <w:rPr>
          <w:rStyle w:val="CommentReference"/>
        </w:rPr>
        <w:annotationRef/>
      </w:r>
      <w:r>
        <w:t>Will likely become optional in S-100 Ed. 4.0.0. May not make much sense in UKCM context, as issue time will probably be sufficient.</w:t>
      </w:r>
    </w:p>
  </w:comment>
  <w:comment w:id="601" w:author="Eivind Mong" w:date="2018-06-22T13:53:00Z" w:initials="EM">
    <w:p w14:paraId="632DB796" w14:textId="2AE18335" w:rsidR="00DD165F" w:rsidRDefault="00DD165F">
      <w:pPr>
        <w:pStyle w:val="CommentText"/>
      </w:pPr>
      <w:r>
        <w:rPr>
          <w:rStyle w:val="CommentReference"/>
        </w:rPr>
        <w:annotationRef/>
      </w:r>
      <w:r>
        <w:t xml:space="preserve">Suggest to delete these as the usefulness for UKCM is limited given the scenarios with new sets of data every 5 min. Instead the date and time attributes </w:t>
      </w:r>
      <w:r w:rsidR="00DC4EEB">
        <w:t>becomes distinguishing features</w:t>
      </w:r>
      <w:r>
        <w:t>.</w:t>
      </w:r>
    </w:p>
  </w:comment>
  <w:comment w:id="624" w:author="Eivind Mong" w:date="2018-06-22T13:53:00Z" w:initials="EM">
    <w:p w14:paraId="4B3355AE" w14:textId="6AA16ACE" w:rsidR="00DD165F" w:rsidRDefault="00DD165F">
      <w:pPr>
        <w:pStyle w:val="CommentText"/>
      </w:pPr>
      <w:r>
        <w:rPr>
          <w:rStyle w:val="CommentReference"/>
        </w:rPr>
        <w:annotationRef/>
      </w:r>
      <w:r>
        <w:t>New attribute, consistent with S-100 Ed 4 draft.</w:t>
      </w:r>
    </w:p>
  </w:comment>
  <w:comment w:id="634" w:author="Eivind Mong" w:date="2018-06-22T13:53:00Z" w:initials="EM">
    <w:p w14:paraId="7B3FA26A" w14:textId="2D0B312F" w:rsidR="00DD165F" w:rsidRDefault="00DD165F">
      <w:pPr>
        <w:pStyle w:val="CommentText"/>
      </w:pPr>
      <w:r>
        <w:rPr>
          <w:rStyle w:val="CommentReference"/>
        </w:rPr>
        <w:annotationRef/>
      </w:r>
      <w:r>
        <w:t>These values should match the ENCs that are intended to be used with the UKCM data.</w:t>
      </w:r>
    </w:p>
  </w:comment>
  <w:comment w:id="637" w:author="Eivind Mong" w:date="2018-06-22T13:53:00Z" w:initials="EM">
    <w:p w14:paraId="05FDB773" w14:textId="53980A09" w:rsidR="00DD165F" w:rsidRDefault="00DD165F">
      <w:pPr>
        <w:pStyle w:val="CommentText"/>
      </w:pPr>
      <w:r>
        <w:rPr>
          <w:rStyle w:val="CommentReference"/>
        </w:rPr>
        <w:annotationRef/>
      </w:r>
      <w:r>
        <w:t>I have not seen any data in the data model that warrant this attribute. I expect this attribute to become optional, therefore I suggest to leave it out of UKCM data</w:t>
      </w:r>
    </w:p>
  </w:comment>
  <w:comment w:id="642" w:author="Eivind Mong" w:date="2018-06-22T13:53:00Z" w:initials="EM">
    <w:p w14:paraId="0815E144" w14:textId="3861A98E" w:rsidR="00DD165F" w:rsidRDefault="00DD165F">
      <w:pPr>
        <w:pStyle w:val="CommentText"/>
      </w:pPr>
      <w:r>
        <w:rPr>
          <w:rStyle w:val="CommentReference"/>
        </w:rPr>
        <w:annotationRef/>
      </w:r>
      <w:r>
        <w:t>It seems there are no depth information in the UKCM data, rather zone and route elements that are generated, in part, from bathymetry. In Edition 4 of S-100, I expect this attribute to become optional, therefore I suggest to leave it out of UKCM data.</w:t>
      </w:r>
    </w:p>
  </w:comment>
  <w:comment w:id="668" w:author="Eivind Mong" w:date="2018-06-22T13:53:00Z" w:initials="EM">
    <w:p w14:paraId="28735F6F" w14:textId="7D7C52FD" w:rsidR="00DC4EEB" w:rsidRDefault="00DC4EEB">
      <w:pPr>
        <w:pStyle w:val="CommentText"/>
      </w:pPr>
      <w:r>
        <w:rPr>
          <w:rStyle w:val="CommentReference"/>
        </w:rPr>
        <w:annotationRef/>
      </w:r>
      <w:r>
        <w:t>I have suggested the term ENC, so it is not limited to S-101 ENC, but also can be used with S-57 ENC.</w:t>
      </w:r>
    </w:p>
  </w:comment>
  <w:comment w:id="673" w:author="Eivind Mong" w:date="2018-06-22T13:53:00Z" w:initials="EM">
    <w:p w14:paraId="0AC5D4BD" w14:textId="55CF7DE9" w:rsidR="00DD165F" w:rsidRDefault="00DD165F">
      <w:pPr>
        <w:pStyle w:val="CommentText"/>
      </w:pPr>
      <w:r>
        <w:rPr>
          <w:rStyle w:val="CommentReference"/>
        </w:rPr>
        <w:annotationRef/>
      </w:r>
      <w:r>
        <w:t>This is only needed if different from the values</w:t>
      </w:r>
      <w:r w:rsidR="007F10DA">
        <w:t xml:space="preserve"> in the main discovery metadata.</w:t>
      </w:r>
    </w:p>
  </w:comment>
  <w:comment w:id="687" w:author="Eivind Mong" w:date="2018-06-22T13:53:00Z" w:initials="EM">
    <w:p w14:paraId="31BE7895" w14:textId="56D0D777" w:rsidR="007F10DA" w:rsidRDefault="007F10DA">
      <w:pPr>
        <w:pStyle w:val="CommentText"/>
      </w:pPr>
      <w:r>
        <w:rPr>
          <w:rStyle w:val="CommentReference"/>
        </w:rPr>
        <w:annotationRef/>
      </w:r>
      <w:r>
        <w:t>Value deleted in S-100 4.0.0</w:t>
      </w:r>
    </w:p>
  </w:comment>
  <w:comment w:id="696" w:author="Eivind Mong" w:date="2018-06-22T13:53:00Z" w:initials="EM">
    <w:p w14:paraId="23E6DCF2" w14:textId="2B0465D3" w:rsidR="00DD165F" w:rsidRDefault="00DD165F">
      <w:pPr>
        <w:pStyle w:val="CommentText"/>
      </w:pPr>
      <w:r>
        <w:rPr>
          <w:rStyle w:val="CommentReference"/>
        </w:rPr>
        <w:annotationRef/>
      </w:r>
      <w:r>
        <w:t>Are there any use cases for support files in UKCM?</w:t>
      </w:r>
    </w:p>
  </w:comment>
  <w:comment w:id="697" w:author="Eivind Mong" w:date="2018-06-22T13:53:00Z" w:initials="EM">
    <w:p w14:paraId="2E1C8A2B" w14:textId="0BDEC200" w:rsidR="00DD165F" w:rsidRDefault="00DD165F">
      <w:pPr>
        <w:pStyle w:val="CommentText"/>
      </w:pPr>
      <w:r>
        <w:rPr>
          <w:rStyle w:val="CommentReference"/>
        </w:rPr>
        <w:annotationRef/>
      </w:r>
      <w:r>
        <w:t>Might need to add time here also i</w:t>
      </w:r>
      <w:r w:rsidR="00DC4EEB">
        <w:t>f</w:t>
      </w:r>
      <w:r>
        <w:t xml:space="preserve"> the use case </w:t>
      </w:r>
      <w:r w:rsidR="00DC4EEB">
        <w:t>require support files.</w:t>
      </w:r>
    </w:p>
  </w:comment>
  <w:comment w:id="702" w:author="Eivind Mong" w:date="2018-06-22T13:53:00Z" w:initials="EM">
    <w:p w14:paraId="625E27AD" w14:textId="6B4717D7" w:rsidR="00DD165F" w:rsidRDefault="00DD165F">
      <w:pPr>
        <w:pStyle w:val="CommentText"/>
      </w:pPr>
      <w:r>
        <w:rPr>
          <w:rStyle w:val="CommentReference"/>
        </w:rPr>
        <w:annotationRef/>
      </w:r>
      <w:r>
        <w:t>Suggest this is created using the KHOA application DCEG Builder once the FC has been created.</w:t>
      </w:r>
    </w:p>
  </w:comment>
  <w:comment w:id="709" w:author="Eivind Mong" w:date="2018-06-22T13:53:00Z" w:initials="EM">
    <w:p w14:paraId="3E78A237" w14:textId="13EE3CA4" w:rsidR="00AF3316" w:rsidRDefault="00AF3316">
      <w:pPr>
        <w:pStyle w:val="CommentText"/>
      </w:pPr>
      <w:r>
        <w:rPr>
          <w:rStyle w:val="CommentReference"/>
        </w:rPr>
        <w:annotationRef/>
      </w:r>
      <w:r>
        <w:t>Add the XSD documentation here</w:t>
      </w:r>
    </w:p>
  </w:comment>
  <w:comment w:id="715" w:author="Eivind Mong" w:date="2018-06-22T13:53:00Z" w:initials="EM">
    <w:p w14:paraId="0B4B8DB6" w14:textId="658DACA0" w:rsidR="00DD165F" w:rsidRDefault="00DD165F">
      <w:pPr>
        <w:pStyle w:val="CommentText"/>
      </w:pPr>
      <w:r>
        <w:rPr>
          <w:rStyle w:val="CommentReference"/>
        </w:rPr>
        <w:annotationRef/>
      </w:r>
      <w:r>
        <w:t xml:space="preserve">If this one is for metadata, it needs updating to match closer with S-100 Part 4A, </w:t>
      </w:r>
      <w:r>
        <w:rPr>
          <w:rFonts w:cs="Arial"/>
          <w:sz w:val="28"/>
          <w:szCs w:val="28"/>
          <w:lang w:val="en-CA" w:eastAsia="en-SG"/>
        </w:rPr>
        <w:t>Appendix 4a-D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3CF7B5" w15:done="0"/>
  <w15:commentEx w15:paraId="4373B422" w15:done="0"/>
  <w15:commentEx w15:paraId="4AD89A31" w15:done="0"/>
  <w15:commentEx w15:paraId="693EACFF" w15:done="0"/>
  <w15:commentEx w15:paraId="2F446CF0" w15:done="0"/>
  <w15:commentEx w15:paraId="27B48A5C" w15:done="0"/>
  <w15:commentEx w15:paraId="591949E6" w15:done="0"/>
  <w15:commentEx w15:paraId="5D565F03" w15:done="0"/>
  <w15:commentEx w15:paraId="0029E599" w15:done="0"/>
  <w15:commentEx w15:paraId="779FC460" w15:done="0"/>
  <w15:commentEx w15:paraId="64B8D430" w15:done="0"/>
  <w15:commentEx w15:paraId="6C77EDE6" w15:done="0"/>
  <w15:commentEx w15:paraId="382905C2" w15:done="0"/>
  <w15:commentEx w15:paraId="56085AED" w15:done="0"/>
  <w15:commentEx w15:paraId="796EC9F8" w15:done="0"/>
  <w15:commentEx w15:paraId="32FC259D" w15:done="0"/>
  <w15:commentEx w15:paraId="37306320" w15:done="0"/>
  <w15:commentEx w15:paraId="26D71841" w15:done="0"/>
  <w15:commentEx w15:paraId="41FDF0CB" w15:done="0"/>
  <w15:commentEx w15:paraId="094FD290" w15:done="0"/>
  <w15:commentEx w15:paraId="2177EEDA" w15:done="0"/>
  <w15:commentEx w15:paraId="12C600D4" w15:done="0"/>
  <w15:commentEx w15:paraId="46420FE3" w15:done="0"/>
  <w15:commentEx w15:paraId="4177ED31" w15:done="0"/>
  <w15:commentEx w15:paraId="6B8A62A7" w15:done="0"/>
  <w15:commentEx w15:paraId="36F78286" w15:done="0"/>
  <w15:commentEx w15:paraId="50573136" w15:done="0"/>
  <w15:commentEx w15:paraId="4A82C144" w15:done="0"/>
  <w15:commentEx w15:paraId="61EC5C7D" w15:done="0"/>
  <w15:commentEx w15:paraId="6ADA5DC7" w15:done="0"/>
  <w15:commentEx w15:paraId="476BCA77" w15:done="0"/>
  <w15:commentEx w15:paraId="369462BF" w15:done="0"/>
  <w15:commentEx w15:paraId="632DB796" w15:done="0"/>
  <w15:commentEx w15:paraId="4B3355AE" w15:done="0"/>
  <w15:commentEx w15:paraId="7B3FA26A" w15:done="0"/>
  <w15:commentEx w15:paraId="05FDB773" w15:done="0"/>
  <w15:commentEx w15:paraId="0815E144" w15:done="0"/>
  <w15:commentEx w15:paraId="28735F6F" w15:done="0"/>
  <w15:commentEx w15:paraId="0AC5D4BD" w15:done="0"/>
  <w15:commentEx w15:paraId="31BE7895" w15:done="0"/>
  <w15:commentEx w15:paraId="23E6DCF2" w15:done="0"/>
  <w15:commentEx w15:paraId="2E1C8A2B" w15:done="0"/>
  <w15:commentEx w15:paraId="625E27AD" w15:done="0"/>
  <w15:commentEx w15:paraId="3E78A237" w15:done="0"/>
  <w15:commentEx w15:paraId="0B4B8D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374FB" w14:textId="77777777" w:rsidR="000B4644" w:rsidRDefault="000B4644">
      <w:r>
        <w:separator/>
      </w:r>
    </w:p>
  </w:endnote>
  <w:endnote w:type="continuationSeparator" w:id="0">
    <w:p w14:paraId="2823AA9B" w14:textId="77777777" w:rsidR="000B4644" w:rsidRDefault="000B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98482" w14:textId="77777777" w:rsidR="00DD165F" w:rsidRPr="00487533" w:rsidRDefault="00DD165F"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E2E8" w14:textId="77777777" w:rsidR="00DD165F" w:rsidRPr="00487533" w:rsidRDefault="00DD165F" w:rsidP="00487533">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9A3A2" w14:textId="77777777" w:rsidR="00DD165F" w:rsidRDefault="00DD165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42CF" w14:textId="77777777" w:rsidR="00DD165F" w:rsidRPr="00487533" w:rsidRDefault="00DD165F"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6367" w14:textId="77777777" w:rsidR="00DD165F" w:rsidRPr="00944DC9" w:rsidRDefault="00DD165F" w:rsidP="00D138A3">
    <w:pPr>
      <w:pStyle w:val="Footer"/>
      <w:jc w:val="center"/>
      <w:rPr>
        <w:sz w:val="16"/>
        <w:szCs w:val="16"/>
      </w:rPr>
    </w:pPr>
    <w:bookmarkStart w:id="571" w:name="OLE_LINK1"/>
    <w:bookmarkStart w:id="572"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571"/>
    <w:bookmarkEnd w:id="572"/>
  </w:p>
  <w:p w14:paraId="5C944653" w14:textId="77777777" w:rsidR="00DD165F" w:rsidRPr="00487533" w:rsidRDefault="00DD165F" w:rsidP="00487533">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B7778" w14:textId="77777777" w:rsidR="00DD165F" w:rsidRPr="00487533" w:rsidRDefault="00DD165F" w:rsidP="0048753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A1E84" w14:textId="77777777" w:rsidR="000B4644" w:rsidRDefault="000B4644">
      <w:r>
        <w:separator/>
      </w:r>
    </w:p>
  </w:footnote>
  <w:footnote w:type="continuationSeparator" w:id="0">
    <w:p w14:paraId="74F238F4" w14:textId="77777777" w:rsidR="000B4644" w:rsidRDefault="000B4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C45D2" w14:textId="77777777" w:rsidR="00DD165F" w:rsidRPr="000049AF" w:rsidRDefault="00DD165F"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14:paraId="6F5F5291" w14:textId="77777777" w:rsidR="00DD165F" w:rsidRDefault="00DD165F" w:rsidP="00D138A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E5506" w14:textId="6A21AF38" w:rsidR="00DD165F" w:rsidRPr="00464355" w:rsidRDefault="000B4644" w:rsidP="00D138A3">
    <w:pPr>
      <w:pStyle w:val="Header"/>
      <w:framePr w:wrap="around" w:vAnchor="text" w:hAnchor="page" w:x="10301" w:y="12"/>
      <w:rPr>
        <w:rStyle w:val="PageNumber"/>
        <w:b w:val="0"/>
        <w:sz w:val="16"/>
        <w:szCs w:val="16"/>
      </w:rPr>
    </w:pPr>
    <w:sdt>
      <w:sdtPr>
        <w:rPr>
          <w:rStyle w:val="PageNumber"/>
          <w:b w:val="0"/>
          <w:sz w:val="16"/>
          <w:szCs w:val="16"/>
        </w:rPr>
        <w:id w:val="-754505784"/>
        <w:docPartObj>
          <w:docPartGallery w:val="Watermarks"/>
          <w:docPartUnique/>
        </w:docPartObj>
      </w:sdtPr>
      <w:sdtEndPr>
        <w:rPr>
          <w:rStyle w:val="PageNumber"/>
        </w:rPr>
      </w:sdtEndPr>
      <w:sdtContent>
        <w:r>
          <w:rPr>
            <w:rStyle w:val="PageNumber"/>
            <w:noProof/>
            <w:lang w:val="en-US" w:eastAsia="en-US"/>
          </w:rPr>
          <w:pict w14:anchorId="24E387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D165F" w:rsidRPr="00464355">
      <w:rPr>
        <w:rStyle w:val="PageNumber"/>
        <w:b w:val="0"/>
        <w:sz w:val="16"/>
        <w:szCs w:val="16"/>
      </w:rPr>
      <w:fldChar w:fldCharType="begin"/>
    </w:r>
    <w:r w:rsidR="00DD165F" w:rsidRPr="00464355">
      <w:rPr>
        <w:rStyle w:val="PageNumber"/>
        <w:b w:val="0"/>
        <w:sz w:val="16"/>
        <w:szCs w:val="16"/>
      </w:rPr>
      <w:instrText xml:space="preserve">PAGE  </w:instrText>
    </w:r>
    <w:r w:rsidR="00DD165F" w:rsidRPr="00464355">
      <w:rPr>
        <w:rStyle w:val="PageNumber"/>
        <w:b w:val="0"/>
        <w:sz w:val="16"/>
        <w:szCs w:val="16"/>
      </w:rPr>
      <w:fldChar w:fldCharType="separate"/>
    </w:r>
    <w:r w:rsidR="006C7C9A">
      <w:rPr>
        <w:rStyle w:val="PageNumber"/>
        <w:b w:val="0"/>
        <w:noProof/>
        <w:sz w:val="16"/>
        <w:szCs w:val="16"/>
      </w:rPr>
      <w:t>15</w:t>
    </w:r>
    <w:r w:rsidR="00DD165F" w:rsidRPr="00464355">
      <w:rPr>
        <w:rStyle w:val="PageNumber"/>
        <w:b w:val="0"/>
        <w:sz w:val="16"/>
        <w:szCs w:val="16"/>
      </w:rPr>
      <w:fldChar w:fldCharType="end"/>
    </w:r>
  </w:p>
  <w:p w14:paraId="6FD0964D" w14:textId="77777777" w:rsidR="00DD165F" w:rsidRDefault="00DD165F" w:rsidP="00D138A3">
    <w:pPr>
      <w:pStyle w:val="Header"/>
      <w:ind w:right="360" w:firstLine="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95305" w14:textId="77777777" w:rsidR="00DD165F" w:rsidRDefault="00DD16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13BD7" w14:textId="77777777" w:rsidR="00DD165F" w:rsidRPr="00487533" w:rsidRDefault="00DD165F" w:rsidP="00487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multilevel"/>
    <w:tmpl w:val="748237F6"/>
    <w:name w:val="WW8Num11"/>
    <w:lvl w:ilvl="0">
      <w:start w:val="1"/>
      <w:numFmt w:val="bullet"/>
      <w:lvlText w:val=""/>
      <w:lvlJc w:val="left"/>
      <w:pPr>
        <w:tabs>
          <w:tab w:val="num" w:pos="0"/>
        </w:tabs>
        <w:ind w:left="720" w:hanging="360"/>
      </w:pPr>
      <w:rPr>
        <w:rFonts w:ascii="Symbol" w:hAnsi="Symbol" w:cs="Symbol"/>
        <w:color w:val="auto"/>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FF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FF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3">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93A5307"/>
    <w:multiLevelType w:val="multilevel"/>
    <w:tmpl w:val="ABF42E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color w:val="auto"/>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9A758F"/>
    <w:multiLevelType w:val="multilevel"/>
    <w:tmpl w:val="65B40E5C"/>
    <w:lvl w:ilvl="0">
      <w:start w:val="1"/>
      <w:numFmt w:val="lowerRoman"/>
      <w:lvlText w:val="%1."/>
      <w:lvlJc w:val="left"/>
      <w:pPr>
        <w:ind w:left="643" w:hanging="360"/>
      </w:pPr>
      <w:rPr>
        <w:rFonts w:hint="default"/>
      </w:rPr>
    </w:lvl>
    <w:lvl w:ilvl="1">
      <w:start w:val="1"/>
      <w:numFmt w:val="decimal"/>
      <w:lvlText w:val="%1.%2."/>
      <w:lvlJc w:val="left"/>
      <w:pPr>
        <w:ind w:left="1075"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2011" w:hanging="648"/>
      </w:pPr>
      <w:rPr>
        <w:rFonts w:hint="default"/>
      </w:rPr>
    </w:lvl>
    <w:lvl w:ilvl="4">
      <w:start w:val="1"/>
      <w:numFmt w:val="decimal"/>
      <w:lvlText w:val="%1.%2.%3.%4.%5."/>
      <w:lvlJc w:val="left"/>
      <w:pPr>
        <w:ind w:left="2515" w:hanging="792"/>
      </w:pPr>
      <w:rPr>
        <w:rFonts w:hint="default"/>
      </w:rPr>
    </w:lvl>
    <w:lvl w:ilvl="5">
      <w:start w:val="1"/>
      <w:numFmt w:val="decimal"/>
      <w:lvlText w:val="%1.%2.%3.%4.%5.%6."/>
      <w:lvlJc w:val="left"/>
      <w:pPr>
        <w:ind w:left="3019" w:hanging="936"/>
      </w:pPr>
      <w:rPr>
        <w:rFonts w:hint="default"/>
      </w:rPr>
    </w:lvl>
    <w:lvl w:ilvl="6">
      <w:start w:val="1"/>
      <w:numFmt w:val="decimal"/>
      <w:lvlText w:val="%1.%2.%3.%4.%5.%6.%7."/>
      <w:lvlJc w:val="left"/>
      <w:pPr>
        <w:ind w:left="3523" w:hanging="1080"/>
      </w:pPr>
      <w:rPr>
        <w:rFonts w:hint="default"/>
      </w:rPr>
    </w:lvl>
    <w:lvl w:ilvl="7">
      <w:start w:val="1"/>
      <w:numFmt w:val="decimal"/>
      <w:lvlText w:val="%1.%2.%3.%4.%5.%6.%7.%8."/>
      <w:lvlJc w:val="left"/>
      <w:pPr>
        <w:ind w:left="4027" w:hanging="1224"/>
      </w:pPr>
      <w:rPr>
        <w:rFonts w:hint="default"/>
      </w:rPr>
    </w:lvl>
    <w:lvl w:ilvl="8">
      <w:start w:val="1"/>
      <w:numFmt w:val="decimal"/>
      <w:lvlText w:val="%1.%2.%3.%4.%5.%6.%7.%8.%9."/>
      <w:lvlJc w:val="left"/>
      <w:pPr>
        <w:ind w:left="4603" w:hanging="1440"/>
      </w:pPr>
      <w:rPr>
        <w:rFonts w:hint="default"/>
      </w:rPr>
    </w:lvl>
  </w:abstractNum>
  <w:abstractNum w:abstractNumId="22">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AC7EB8"/>
    <w:multiLevelType w:val="multilevel"/>
    <w:tmpl w:val="AC64227E"/>
    <w:lvl w:ilvl="0">
      <w:start w:val="1"/>
      <w:numFmt w:val="decimal"/>
      <w:pStyle w:val="Bibliography1"/>
      <w:lvlText w:val="B%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4">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77564B"/>
    <w:multiLevelType w:val="hybridMultilevel"/>
    <w:tmpl w:val="6AE66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441468AD"/>
    <w:multiLevelType w:val="hybridMultilevel"/>
    <w:tmpl w:val="ECCE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B247BBD"/>
    <w:multiLevelType w:val="hybridMultilevel"/>
    <w:tmpl w:val="351CE9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BFE216D"/>
    <w:multiLevelType w:val="hybridMultilevel"/>
    <w:tmpl w:val="BF46597E"/>
    <w:lvl w:ilvl="0" w:tplc="E2741FCC">
      <w:start w:val="1"/>
      <w:numFmt w:val="bullet"/>
      <w:lvlText w:val=""/>
      <w:lvlJc w:val="left"/>
      <w:pPr>
        <w:tabs>
          <w:tab w:val="num" w:pos="860"/>
        </w:tabs>
        <w:ind w:left="860" w:hanging="360"/>
      </w:pPr>
      <w:rPr>
        <w:rFonts w:ascii="Symbol" w:hAnsi="Symbol" w:hint="default"/>
        <w:sz w:val="20"/>
        <w:szCs w:val="20"/>
      </w:rPr>
    </w:lvl>
    <w:lvl w:ilvl="1" w:tplc="1DD85BD6">
      <w:start w:val="1"/>
      <w:numFmt w:val="bullet"/>
      <w:lvlText w:val=""/>
      <w:lvlJc w:val="left"/>
      <w:pPr>
        <w:tabs>
          <w:tab w:val="num" w:pos="1440"/>
        </w:tabs>
        <w:ind w:left="1440" w:hanging="360"/>
      </w:pPr>
      <w:rPr>
        <w:rFonts w:ascii="Symbol" w:hAnsi="Symbol" w:hint="default"/>
        <w:sz w:val="20"/>
        <w:szCs w:val="20"/>
      </w:rPr>
    </w:lvl>
    <w:lvl w:ilvl="2" w:tplc="7A6284DA" w:tentative="1">
      <w:start w:val="1"/>
      <w:numFmt w:val="bullet"/>
      <w:lvlText w:val=""/>
      <w:lvlJc w:val="left"/>
      <w:pPr>
        <w:tabs>
          <w:tab w:val="num" w:pos="2160"/>
        </w:tabs>
        <w:ind w:left="2160" w:hanging="360"/>
      </w:pPr>
      <w:rPr>
        <w:rFonts w:ascii="Wingdings" w:hAnsi="Wingdings" w:hint="default"/>
      </w:rPr>
    </w:lvl>
    <w:lvl w:ilvl="3" w:tplc="149016EC" w:tentative="1">
      <w:start w:val="1"/>
      <w:numFmt w:val="bullet"/>
      <w:lvlText w:val=""/>
      <w:lvlJc w:val="left"/>
      <w:pPr>
        <w:tabs>
          <w:tab w:val="num" w:pos="2880"/>
        </w:tabs>
        <w:ind w:left="2880" w:hanging="360"/>
      </w:pPr>
      <w:rPr>
        <w:rFonts w:ascii="Symbol" w:hAnsi="Symbol" w:hint="default"/>
      </w:rPr>
    </w:lvl>
    <w:lvl w:ilvl="4" w:tplc="BCE63F7C" w:tentative="1">
      <w:start w:val="1"/>
      <w:numFmt w:val="bullet"/>
      <w:lvlText w:val="o"/>
      <w:lvlJc w:val="left"/>
      <w:pPr>
        <w:tabs>
          <w:tab w:val="num" w:pos="3600"/>
        </w:tabs>
        <w:ind w:left="3600" w:hanging="360"/>
      </w:pPr>
      <w:rPr>
        <w:rFonts w:ascii="Courier New" w:hAnsi="Courier New" w:cs="Courier New" w:hint="default"/>
      </w:rPr>
    </w:lvl>
    <w:lvl w:ilvl="5" w:tplc="C9708480" w:tentative="1">
      <w:start w:val="1"/>
      <w:numFmt w:val="bullet"/>
      <w:lvlText w:val=""/>
      <w:lvlJc w:val="left"/>
      <w:pPr>
        <w:tabs>
          <w:tab w:val="num" w:pos="4320"/>
        </w:tabs>
        <w:ind w:left="4320" w:hanging="360"/>
      </w:pPr>
      <w:rPr>
        <w:rFonts w:ascii="Wingdings" w:hAnsi="Wingdings" w:hint="default"/>
      </w:rPr>
    </w:lvl>
    <w:lvl w:ilvl="6" w:tplc="84008920" w:tentative="1">
      <w:start w:val="1"/>
      <w:numFmt w:val="bullet"/>
      <w:lvlText w:val=""/>
      <w:lvlJc w:val="left"/>
      <w:pPr>
        <w:tabs>
          <w:tab w:val="num" w:pos="5040"/>
        </w:tabs>
        <w:ind w:left="5040" w:hanging="360"/>
      </w:pPr>
      <w:rPr>
        <w:rFonts w:ascii="Symbol" w:hAnsi="Symbol" w:hint="default"/>
      </w:rPr>
    </w:lvl>
    <w:lvl w:ilvl="7" w:tplc="18E8E108" w:tentative="1">
      <w:start w:val="1"/>
      <w:numFmt w:val="bullet"/>
      <w:lvlText w:val="o"/>
      <w:lvlJc w:val="left"/>
      <w:pPr>
        <w:tabs>
          <w:tab w:val="num" w:pos="5760"/>
        </w:tabs>
        <w:ind w:left="5760" w:hanging="360"/>
      </w:pPr>
      <w:rPr>
        <w:rFonts w:ascii="Courier New" w:hAnsi="Courier New" w:cs="Courier New" w:hint="default"/>
      </w:rPr>
    </w:lvl>
    <w:lvl w:ilvl="8" w:tplc="77FEB908" w:tentative="1">
      <w:start w:val="1"/>
      <w:numFmt w:val="bullet"/>
      <w:lvlText w:val=""/>
      <w:lvlJc w:val="left"/>
      <w:pPr>
        <w:tabs>
          <w:tab w:val="num" w:pos="6480"/>
        </w:tabs>
        <w:ind w:left="6480" w:hanging="360"/>
      </w:pPr>
      <w:rPr>
        <w:rFonts w:ascii="Wingdings" w:hAnsi="Wingdings" w:hint="default"/>
      </w:rPr>
    </w:lvl>
  </w:abstractNum>
  <w:abstractNum w:abstractNumId="38">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B5339CA"/>
    <w:multiLevelType w:val="hybridMultilevel"/>
    <w:tmpl w:val="383A846E"/>
    <w:lvl w:ilvl="0" w:tplc="6F98789E">
      <w:start w:val="1"/>
      <w:numFmt w:val="bullet"/>
      <w:lvlText w:val=""/>
      <w:lvlJc w:val="left"/>
      <w:pPr>
        <w:tabs>
          <w:tab w:val="num" w:pos="720"/>
        </w:tabs>
        <w:ind w:left="720" w:hanging="360"/>
      </w:pPr>
      <w:rPr>
        <w:rFonts w:ascii="Symbol" w:hAnsi="Symbol" w:hint="default"/>
      </w:rPr>
    </w:lvl>
    <w:lvl w:ilvl="1" w:tplc="A1A0FF68" w:tentative="1">
      <w:start w:val="1"/>
      <w:numFmt w:val="bullet"/>
      <w:lvlText w:val="o"/>
      <w:lvlJc w:val="left"/>
      <w:pPr>
        <w:tabs>
          <w:tab w:val="num" w:pos="1440"/>
        </w:tabs>
        <w:ind w:left="1440" w:hanging="360"/>
      </w:pPr>
      <w:rPr>
        <w:rFonts w:ascii="Courier New" w:hAnsi="Courier New" w:cs="Courier New" w:hint="default"/>
      </w:rPr>
    </w:lvl>
    <w:lvl w:ilvl="2" w:tplc="E468EAA0" w:tentative="1">
      <w:start w:val="1"/>
      <w:numFmt w:val="bullet"/>
      <w:lvlText w:val=""/>
      <w:lvlJc w:val="left"/>
      <w:pPr>
        <w:tabs>
          <w:tab w:val="num" w:pos="2160"/>
        </w:tabs>
        <w:ind w:left="2160" w:hanging="360"/>
      </w:pPr>
      <w:rPr>
        <w:rFonts w:ascii="Wingdings" w:hAnsi="Wingdings" w:hint="default"/>
      </w:rPr>
    </w:lvl>
    <w:lvl w:ilvl="3" w:tplc="8B20F506" w:tentative="1">
      <w:start w:val="1"/>
      <w:numFmt w:val="bullet"/>
      <w:lvlText w:val=""/>
      <w:lvlJc w:val="left"/>
      <w:pPr>
        <w:tabs>
          <w:tab w:val="num" w:pos="2880"/>
        </w:tabs>
        <w:ind w:left="2880" w:hanging="360"/>
      </w:pPr>
      <w:rPr>
        <w:rFonts w:ascii="Symbol" w:hAnsi="Symbol" w:hint="default"/>
      </w:rPr>
    </w:lvl>
    <w:lvl w:ilvl="4" w:tplc="AEBE6592" w:tentative="1">
      <w:start w:val="1"/>
      <w:numFmt w:val="bullet"/>
      <w:lvlText w:val="o"/>
      <w:lvlJc w:val="left"/>
      <w:pPr>
        <w:tabs>
          <w:tab w:val="num" w:pos="3600"/>
        </w:tabs>
        <w:ind w:left="3600" w:hanging="360"/>
      </w:pPr>
      <w:rPr>
        <w:rFonts w:ascii="Courier New" w:hAnsi="Courier New" w:cs="Courier New" w:hint="default"/>
      </w:rPr>
    </w:lvl>
    <w:lvl w:ilvl="5" w:tplc="F1BA1C84" w:tentative="1">
      <w:start w:val="1"/>
      <w:numFmt w:val="bullet"/>
      <w:lvlText w:val=""/>
      <w:lvlJc w:val="left"/>
      <w:pPr>
        <w:tabs>
          <w:tab w:val="num" w:pos="4320"/>
        </w:tabs>
        <w:ind w:left="4320" w:hanging="360"/>
      </w:pPr>
      <w:rPr>
        <w:rFonts w:ascii="Wingdings" w:hAnsi="Wingdings" w:hint="default"/>
      </w:rPr>
    </w:lvl>
    <w:lvl w:ilvl="6" w:tplc="7898DFFC" w:tentative="1">
      <w:start w:val="1"/>
      <w:numFmt w:val="bullet"/>
      <w:lvlText w:val=""/>
      <w:lvlJc w:val="left"/>
      <w:pPr>
        <w:tabs>
          <w:tab w:val="num" w:pos="5040"/>
        </w:tabs>
        <w:ind w:left="5040" w:hanging="360"/>
      </w:pPr>
      <w:rPr>
        <w:rFonts w:ascii="Symbol" w:hAnsi="Symbol" w:hint="default"/>
      </w:rPr>
    </w:lvl>
    <w:lvl w:ilvl="7" w:tplc="8312D612" w:tentative="1">
      <w:start w:val="1"/>
      <w:numFmt w:val="bullet"/>
      <w:lvlText w:val="o"/>
      <w:lvlJc w:val="left"/>
      <w:pPr>
        <w:tabs>
          <w:tab w:val="num" w:pos="5760"/>
        </w:tabs>
        <w:ind w:left="5760" w:hanging="360"/>
      </w:pPr>
      <w:rPr>
        <w:rFonts w:ascii="Courier New" w:hAnsi="Courier New" w:cs="Courier New" w:hint="default"/>
      </w:rPr>
    </w:lvl>
    <w:lvl w:ilvl="8" w:tplc="02328A6C" w:tentative="1">
      <w:start w:val="1"/>
      <w:numFmt w:val="bullet"/>
      <w:lvlText w:val=""/>
      <w:lvlJc w:val="left"/>
      <w:pPr>
        <w:tabs>
          <w:tab w:val="num" w:pos="6480"/>
        </w:tabs>
        <w:ind w:left="6480" w:hanging="360"/>
      </w:pPr>
      <w:rPr>
        <w:rFonts w:ascii="Wingdings" w:hAnsi="Wingdings" w:hint="default"/>
      </w:rPr>
    </w:lvl>
  </w:abstractNum>
  <w:abstractNum w:abstractNumId="47">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0">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51">
    <w:nsid w:val="652D4974"/>
    <w:multiLevelType w:val="singleLevel"/>
    <w:tmpl w:val="4E548580"/>
    <w:lvl w:ilvl="0">
      <w:start w:val="1"/>
      <w:numFmt w:val="lowerRoman"/>
      <w:lvlText w:val="(%1)"/>
      <w:lvlJc w:val="left"/>
      <w:pPr>
        <w:tabs>
          <w:tab w:val="num" w:pos="1440"/>
        </w:tabs>
        <w:ind w:left="1440" w:hanging="720"/>
      </w:pPr>
    </w:lvl>
  </w:abstractNum>
  <w:abstractNum w:abstractNumId="52">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7D1D5B"/>
    <w:multiLevelType w:val="multilevel"/>
    <w:tmpl w:val="C78617C2"/>
    <w:lvl w:ilvl="0">
      <w:start w:val="4"/>
      <w:numFmt w:val="decimal"/>
      <w:lvlText w:val="%1"/>
      <w:lvlJc w:val="left"/>
      <w:pPr>
        <w:ind w:left="360" w:hanging="360"/>
      </w:pPr>
      <w:rPr>
        <w:rFonts w:hint="eastAsia"/>
        <w:color w:val="auto"/>
      </w:rPr>
    </w:lvl>
    <w:lvl w:ilvl="1">
      <w:start w:val="2"/>
      <w:numFmt w:val="decimal"/>
      <w:lvlText w:val="%1.%2"/>
      <w:lvlJc w:val="left"/>
      <w:pPr>
        <w:ind w:left="928" w:hanging="360"/>
      </w:pPr>
      <w:rPr>
        <w:rFonts w:hint="eastAsia"/>
        <w:color w:val="auto"/>
      </w:rPr>
    </w:lvl>
    <w:lvl w:ilvl="2">
      <w:start w:val="1"/>
      <w:numFmt w:val="decimal"/>
      <w:lvlText w:val="%1.%2.%3"/>
      <w:lvlJc w:val="left"/>
      <w:pPr>
        <w:ind w:left="1856" w:hanging="720"/>
      </w:pPr>
      <w:rPr>
        <w:rFonts w:hint="eastAsia"/>
        <w:color w:val="auto"/>
      </w:rPr>
    </w:lvl>
    <w:lvl w:ilvl="3">
      <w:start w:val="1"/>
      <w:numFmt w:val="decimal"/>
      <w:lvlText w:val="%1.%2.%3.%4"/>
      <w:lvlJc w:val="left"/>
      <w:pPr>
        <w:ind w:left="2424" w:hanging="720"/>
      </w:pPr>
      <w:rPr>
        <w:rFonts w:hint="eastAsia"/>
        <w:color w:val="auto"/>
      </w:rPr>
    </w:lvl>
    <w:lvl w:ilvl="4">
      <w:start w:val="1"/>
      <w:numFmt w:val="decimal"/>
      <w:lvlText w:val="%1.%2.%3.%4.%5"/>
      <w:lvlJc w:val="left"/>
      <w:pPr>
        <w:ind w:left="3352" w:hanging="1080"/>
      </w:pPr>
      <w:rPr>
        <w:rFonts w:hint="eastAsia"/>
        <w:color w:val="auto"/>
      </w:rPr>
    </w:lvl>
    <w:lvl w:ilvl="5">
      <w:start w:val="1"/>
      <w:numFmt w:val="decimal"/>
      <w:lvlText w:val="%1.%2.%3.%4.%5.%6"/>
      <w:lvlJc w:val="left"/>
      <w:pPr>
        <w:ind w:left="3920" w:hanging="1080"/>
      </w:pPr>
      <w:rPr>
        <w:rFonts w:hint="eastAsia"/>
        <w:color w:val="auto"/>
      </w:rPr>
    </w:lvl>
    <w:lvl w:ilvl="6">
      <w:start w:val="1"/>
      <w:numFmt w:val="decimal"/>
      <w:lvlText w:val="%1.%2.%3.%4.%5.%6.%7"/>
      <w:lvlJc w:val="left"/>
      <w:pPr>
        <w:ind w:left="4848" w:hanging="1440"/>
      </w:pPr>
      <w:rPr>
        <w:rFonts w:hint="eastAsia"/>
        <w:color w:val="auto"/>
      </w:rPr>
    </w:lvl>
    <w:lvl w:ilvl="7">
      <w:start w:val="1"/>
      <w:numFmt w:val="decimal"/>
      <w:lvlText w:val="%1.%2.%3.%4.%5.%6.%7.%8"/>
      <w:lvlJc w:val="left"/>
      <w:pPr>
        <w:ind w:left="5416" w:hanging="1440"/>
      </w:pPr>
      <w:rPr>
        <w:rFonts w:hint="eastAsia"/>
        <w:color w:val="auto"/>
      </w:rPr>
    </w:lvl>
    <w:lvl w:ilvl="8">
      <w:start w:val="1"/>
      <w:numFmt w:val="decimal"/>
      <w:lvlText w:val="%1.%2.%3.%4.%5.%6.%7.%8.%9"/>
      <w:lvlJc w:val="left"/>
      <w:pPr>
        <w:ind w:left="6344" w:hanging="1800"/>
      </w:pPr>
      <w:rPr>
        <w:rFonts w:hint="eastAsia"/>
        <w:color w:val="auto"/>
      </w:rPr>
    </w:lvl>
  </w:abstractNum>
  <w:abstractNum w:abstractNumId="56">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363F7D"/>
    <w:multiLevelType w:val="hybridMultilevel"/>
    <w:tmpl w:val="D9C03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63">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7ABF4FA8"/>
    <w:multiLevelType w:val="hybridMultilevel"/>
    <w:tmpl w:val="828811E6"/>
    <w:lvl w:ilvl="0" w:tplc="0CAC8BA6">
      <w:start w:val="1"/>
      <w:numFmt w:val="bullet"/>
      <w:lvlText w:val=""/>
      <w:lvlJc w:val="left"/>
      <w:pPr>
        <w:tabs>
          <w:tab w:val="num" w:pos="720"/>
        </w:tabs>
        <w:ind w:left="720" w:hanging="360"/>
      </w:pPr>
      <w:rPr>
        <w:rFonts w:ascii="Symbol" w:hAnsi="Symbol" w:hint="default"/>
      </w:rPr>
    </w:lvl>
    <w:lvl w:ilvl="1" w:tplc="C162772A">
      <w:start w:val="1"/>
      <w:numFmt w:val="bullet"/>
      <w:lvlText w:val="o"/>
      <w:lvlJc w:val="left"/>
      <w:pPr>
        <w:tabs>
          <w:tab w:val="num" w:pos="1440"/>
        </w:tabs>
        <w:ind w:left="1440" w:hanging="360"/>
      </w:pPr>
      <w:rPr>
        <w:rFonts w:ascii="Courier New" w:hAnsi="Courier New" w:cs="Courier New" w:hint="default"/>
      </w:rPr>
    </w:lvl>
    <w:lvl w:ilvl="2" w:tplc="085613E0" w:tentative="1">
      <w:start w:val="1"/>
      <w:numFmt w:val="bullet"/>
      <w:lvlText w:val=""/>
      <w:lvlJc w:val="left"/>
      <w:pPr>
        <w:tabs>
          <w:tab w:val="num" w:pos="2160"/>
        </w:tabs>
        <w:ind w:left="2160" w:hanging="360"/>
      </w:pPr>
      <w:rPr>
        <w:rFonts w:ascii="Wingdings" w:hAnsi="Wingdings" w:hint="default"/>
      </w:rPr>
    </w:lvl>
    <w:lvl w:ilvl="3" w:tplc="C2EA3B40" w:tentative="1">
      <w:start w:val="1"/>
      <w:numFmt w:val="bullet"/>
      <w:lvlText w:val=""/>
      <w:lvlJc w:val="left"/>
      <w:pPr>
        <w:tabs>
          <w:tab w:val="num" w:pos="2880"/>
        </w:tabs>
        <w:ind w:left="2880" w:hanging="360"/>
      </w:pPr>
      <w:rPr>
        <w:rFonts w:ascii="Symbol" w:hAnsi="Symbol" w:hint="default"/>
      </w:rPr>
    </w:lvl>
    <w:lvl w:ilvl="4" w:tplc="78AE44A6" w:tentative="1">
      <w:start w:val="1"/>
      <w:numFmt w:val="bullet"/>
      <w:lvlText w:val="o"/>
      <w:lvlJc w:val="left"/>
      <w:pPr>
        <w:tabs>
          <w:tab w:val="num" w:pos="3600"/>
        </w:tabs>
        <w:ind w:left="3600" w:hanging="360"/>
      </w:pPr>
      <w:rPr>
        <w:rFonts w:ascii="Courier New" w:hAnsi="Courier New" w:cs="Courier New" w:hint="default"/>
      </w:rPr>
    </w:lvl>
    <w:lvl w:ilvl="5" w:tplc="2020D3E6" w:tentative="1">
      <w:start w:val="1"/>
      <w:numFmt w:val="bullet"/>
      <w:lvlText w:val=""/>
      <w:lvlJc w:val="left"/>
      <w:pPr>
        <w:tabs>
          <w:tab w:val="num" w:pos="4320"/>
        </w:tabs>
        <w:ind w:left="4320" w:hanging="360"/>
      </w:pPr>
      <w:rPr>
        <w:rFonts w:ascii="Wingdings" w:hAnsi="Wingdings" w:hint="default"/>
      </w:rPr>
    </w:lvl>
    <w:lvl w:ilvl="6" w:tplc="C6D8F1F8" w:tentative="1">
      <w:start w:val="1"/>
      <w:numFmt w:val="bullet"/>
      <w:lvlText w:val=""/>
      <w:lvlJc w:val="left"/>
      <w:pPr>
        <w:tabs>
          <w:tab w:val="num" w:pos="5040"/>
        </w:tabs>
        <w:ind w:left="5040" w:hanging="360"/>
      </w:pPr>
      <w:rPr>
        <w:rFonts w:ascii="Symbol" w:hAnsi="Symbol" w:hint="default"/>
      </w:rPr>
    </w:lvl>
    <w:lvl w:ilvl="7" w:tplc="538EE55A" w:tentative="1">
      <w:start w:val="1"/>
      <w:numFmt w:val="bullet"/>
      <w:lvlText w:val="o"/>
      <w:lvlJc w:val="left"/>
      <w:pPr>
        <w:tabs>
          <w:tab w:val="num" w:pos="5760"/>
        </w:tabs>
        <w:ind w:left="5760" w:hanging="360"/>
      </w:pPr>
      <w:rPr>
        <w:rFonts w:ascii="Courier New" w:hAnsi="Courier New" w:cs="Courier New" w:hint="default"/>
      </w:rPr>
    </w:lvl>
    <w:lvl w:ilvl="8" w:tplc="4700197E" w:tentative="1">
      <w:start w:val="1"/>
      <w:numFmt w:val="bullet"/>
      <w:lvlText w:val=""/>
      <w:lvlJc w:val="left"/>
      <w:pPr>
        <w:tabs>
          <w:tab w:val="num" w:pos="6480"/>
        </w:tabs>
        <w:ind w:left="6480" w:hanging="360"/>
      </w:pPr>
      <w:rPr>
        <w:rFonts w:ascii="Wingdings" w:hAnsi="Wingdings" w:hint="default"/>
      </w:rPr>
    </w:lvl>
  </w:abstractNum>
  <w:abstractNum w:abstractNumId="65">
    <w:nsid w:val="7DEE6D2A"/>
    <w:multiLevelType w:val="hybridMultilevel"/>
    <w:tmpl w:val="7DB40326"/>
    <w:lvl w:ilvl="0" w:tplc="CE74B256">
      <w:start w:val="1"/>
      <w:numFmt w:val="bullet"/>
      <w:lvlText w:val=""/>
      <w:lvlJc w:val="left"/>
      <w:pPr>
        <w:tabs>
          <w:tab w:val="num" w:pos="780"/>
        </w:tabs>
        <w:ind w:left="780" w:hanging="360"/>
      </w:pPr>
      <w:rPr>
        <w:rFonts w:ascii="Symbol" w:hAnsi="Symbol" w:hint="default"/>
      </w:rPr>
    </w:lvl>
    <w:lvl w:ilvl="1" w:tplc="046CF600" w:tentative="1">
      <w:start w:val="1"/>
      <w:numFmt w:val="bullet"/>
      <w:lvlText w:val="o"/>
      <w:lvlJc w:val="left"/>
      <w:pPr>
        <w:tabs>
          <w:tab w:val="num" w:pos="1500"/>
        </w:tabs>
        <w:ind w:left="1500" w:hanging="360"/>
      </w:pPr>
      <w:rPr>
        <w:rFonts w:ascii="Courier New" w:hAnsi="Courier New" w:cs="Courier New" w:hint="default"/>
      </w:rPr>
    </w:lvl>
    <w:lvl w:ilvl="2" w:tplc="E4CC2BB8" w:tentative="1">
      <w:start w:val="1"/>
      <w:numFmt w:val="bullet"/>
      <w:lvlText w:val=""/>
      <w:lvlJc w:val="left"/>
      <w:pPr>
        <w:tabs>
          <w:tab w:val="num" w:pos="2220"/>
        </w:tabs>
        <w:ind w:left="2220" w:hanging="360"/>
      </w:pPr>
      <w:rPr>
        <w:rFonts w:ascii="Wingdings" w:hAnsi="Wingdings" w:hint="default"/>
      </w:rPr>
    </w:lvl>
    <w:lvl w:ilvl="3" w:tplc="B80ADAB4" w:tentative="1">
      <w:start w:val="1"/>
      <w:numFmt w:val="bullet"/>
      <w:lvlText w:val=""/>
      <w:lvlJc w:val="left"/>
      <w:pPr>
        <w:tabs>
          <w:tab w:val="num" w:pos="2940"/>
        </w:tabs>
        <w:ind w:left="2940" w:hanging="360"/>
      </w:pPr>
      <w:rPr>
        <w:rFonts w:ascii="Symbol" w:hAnsi="Symbol" w:hint="default"/>
      </w:rPr>
    </w:lvl>
    <w:lvl w:ilvl="4" w:tplc="D2D27978" w:tentative="1">
      <w:start w:val="1"/>
      <w:numFmt w:val="bullet"/>
      <w:lvlText w:val="o"/>
      <w:lvlJc w:val="left"/>
      <w:pPr>
        <w:tabs>
          <w:tab w:val="num" w:pos="3660"/>
        </w:tabs>
        <w:ind w:left="3660" w:hanging="360"/>
      </w:pPr>
      <w:rPr>
        <w:rFonts w:ascii="Courier New" w:hAnsi="Courier New" w:cs="Courier New" w:hint="default"/>
      </w:rPr>
    </w:lvl>
    <w:lvl w:ilvl="5" w:tplc="5A32CABC" w:tentative="1">
      <w:start w:val="1"/>
      <w:numFmt w:val="bullet"/>
      <w:lvlText w:val=""/>
      <w:lvlJc w:val="left"/>
      <w:pPr>
        <w:tabs>
          <w:tab w:val="num" w:pos="4380"/>
        </w:tabs>
        <w:ind w:left="4380" w:hanging="360"/>
      </w:pPr>
      <w:rPr>
        <w:rFonts w:ascii="Wingdings" w:hAnsi="Wingdings" w:hint="default"/>
      </w:rPr>
    </w:lvl>
    <w:lvl w:ilvl="6" w:tplc="0E8E9ECC" w:tentative="1">
      <w:start w:val="1"/>
      <w:numFmt w:val="bullet"/>
      <w:lvlText w:val=""/>
      <w:lvlJc w:val="left"/>
      <w:pPr>
        <w:tabs>
          <w:tab w:val="num" w:pos="5100"/>
        </w:tabs>
        <w:ind w:left="5100" w:hanging="360"/>
      </w:pPr>
      <w:rPr>
        <w:rFonts w:ascii="Symbol" w:hAnsi="Symbol" w:hint="default"/>
      </w:rPr>
    </w:lvl>
    <w:lvl w:ilvl="7" w:tplc="9508E4DE" w:tentative="1">
      <w:start w:val="1"/>
      <w:numFmt w:val="bullet"/>
      <w:lvlText w:val="o"/>
      <w:lvlJc w:val="left"/>
      <w:pPr>
        <w:tabs>
          <w:tab w:val="num" w:pos="5820"/>
        </w:tabs>
        <w:ind w:left="5820" w:hanging="360"/>
      </w:pPr>
      <w:rPr>
        <w:rFonts w:ascii="Courier New" w:hAnsi="Courier New" w:cs="Courier New" w:hint="default"/>
      </w:rPr>
    </w:lvl>
    <w:lvl w:ilvl="8" w:tplc="CAFCCE26" w:tentative="1">
      <w:start w:val="1"/>
      <w:numFmt w:val="bullet"/>
      <w:lvlText w:val=""/>
      <w:lvlJc w:val="left"/>
      <w:pPr>
        <w:tabs>
          <w:tab w:val="num" w:pos="6540"/>
        </w:tabs>
        <w:ind w:left="6540" w:hanging="360"/>
      </w:pPr>
      <w:rPr>
        <w:rFonts w:ascii="Wingdings" w:hAnsi="Wingdings" w:hint="default"/>
      </w:rPr>
    </w:lvl>
  </w:abstractNum>
  <w:num w:numId="1">
    <w:abstractNumId w:val="23"/>
  </w:num>
  <w:num w:numId="2">
    <w:abstractNumId w:val="12"/>
  </w:num>
  <w:num w:numId="3">
    <w:abstractNumId w:val="4"/>
  </w:num>
  <w:num w:numId="4">
    <w:abstractNumId w:val="3"/>
  </w:num>
  <w:num w:numId="5">
    <w:abstractNumId w:val="2"/>
  </w:num>
  <w:num w:numId="6">
    <w:abstractNumId w:val="1"/>
  </w:num>
  <w:num w:numId="7">
    <w:abstractNumId w:val="0"/>
  </w:num>
  <w:num w:numId="8">
    <w:abstractNumId w:val="24"/>
  </w:num>
  <w:num w:numId="9">
    <w:abstractNumId w:val="29"/>
  </w:num>
  <w:num w:numId="10">
    <w:abstractNumId w:val="18"/>
  </w:num>
  <w:num w:numId="11">
    <w:abstractNumId w:val="62"/>
  </w:num>
  <w:num w:numId="12">
    <w:abstractNumId w:val="46"/>
  </w:num>
  <w:num w:numId="13">
    <w:abstractNumId w:val="64"/>
  </w:num>
  <w:num w:numId="14">
    <w:abstractNumId w:val="37"/>
  </w:num>
  <w:num w:numId="15">
    <w:abstractNumId w:val="20"/>
  </w:num>
  <w:num w:numId="16">
    <w:abstractNumId w:val="65"/>
  </w:num>
  <w:num w:numId="17">
    <w:abstractNumId w:val="17"/>
  </w:num>
  <w:num w:numId="18">
    <w:abstractNumId w:val="40"/>
  </w:num>
  <w:num w:numId="19">
    <w:abstractNumId w:val="14"/>
  </w:num>
  <w:num w:numId="20">
    <w:abstractNumId w:val="25"/>
  </w:num>
  <w:num w:numId="21">
    <w:abstractNumId w:val="41"/>
  </w:num>
  <w:num w:numId="22">
    <w:abstractNumId w:val="63"/>
  </w:num>
  <w:num w:numId="23">
    <w:abstractNumId w:val="36"/>
  </w:num>
  <w:num w:numId="24">
    <w:abstractNumId w:val="39"/>
  </w:num>
  <w:num w:numId="25">
    <w:abstractNumId w:val="56"/>
  </w:num>
  <w:num w:numId="26">
    <w:abstractNumId w:val="45"/>
  </w:num>
  <w:num w:numId="27">
    <w:abstractNumId w:val="34"/>
  </w:num>
  <w:num w:numId="28">
    <w:abstractNumId w:val="61"/>
  </w:num>
  <w:num w:numId="29">
    <w:abstractNumId w:val="60"/>
  </w:num>
  <w:num w:numId="30">
    <w:abstractNumId w:val="43"/>
  </w:num>
  <w:num w:numId="31">
    <w:abstractNumId w:val="47"/>
  </w:num>
  <w:num w:numId="32">
    <w:abstractNumId w:val="30"/>
  </w:num>
  <w:num w:numId="33">
    <w:abstractNumId w:val="48"/>
  </w:num>
  <w:num w:numId="34">
    <w:abstractNumId w:val="33"/>
  </w:num>
  <w:num w:numId="35">
    <w:abstractNumId w:val="50"/>
  </w:num>
  <w:num w:numId="36">
    <w:abstractNumId w:val="19"/>
  </w:num>
  <w:num w:numId="37">
    <w:abstractNumId w:val="49"/>
  </w:num>
  <w:num w:numId="38">
    <w:abstractNumId w:val="22"/>
  </w:num>
  <w:num w:numId="39">
    <w:abstractNumId w:val="26"/>
  </w:num>
  <w:num w:numId="40">
    <w:abstractNumId w:val="42"/>
  </w:num>
  <w:num w:numId="41">
    <w:abstractNumId w:val="57"/>
  </w:num>
  <w:num w:numId="42">
    <w:abstractNumId w:val="13"/>
  </w:num>
  <w:num w:numId="43">
    <w:abstractNumId w:val="27"/>
  </w:num>
  <w:num w:numId="44">
    <w:abstractNumId w:val="38"/>
  </w:num>
  <w:num w:numId="45">
    <w:abstractNumId w:val="51"/>
    <w:lvlOverride w:ilvl="0">
      <w:startOverride w:val="1"/>
    </w:lvlOverride>
  </w:num>
  <w:num w:numId="46">
    <w:abstractNumId w:val="51"/>
  </w:num>
  <w:num w:numId="47">
    <w:abstractNumId w:val="28"/>
  </w:num>
  <w:num w:numId="48">
    <w:abstractNumId w:val="53"/>
  </w:num>
  <w:num w:numId="49">
    <w:abstractNumId w:val="44"/>
  </w:num>
  <w:num w:numId="50">
    <w:abstractNumId w:val="15"/>
  </w:num>
  <w:num w:numId="51">
    <w:abstractNumId w:val="52"/>
  </w:num>
  <w:num w:numId="52">
    <w:abstractNumId w:val="11"/>
  </w:num>
  <w:num w:numId="53">
    <w:abstractNumId w:val="16"/>
  </w:num>
  <w:num w:numId="54">
    <w:abstractNumId w:val="59"/>
  </w:num>
  <w:num w:numId="55">
    <w:abstractNumId w:val="54"/>
  </w:num>
  <w:num w:numId="56">
    <w:abstractNumId w:val="35"/>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num>
  <w:num w:numId="61">
    <w:abstractNumId w:val="19"/>
  </w:num>
  <w:num w:numId="62">
    <w:abstractNumId w:val="19"/>
  </w:num>
  <w:num w:numId="63">
    <w:abstractNumId w:val="19"/>
  </w:num>
  <w:num w:numId="64">
    <w:abstractNumId w:val="19"/>
  </w:num>
  <w:num w:numId="65">
    <w:abstractNumId w:val="19"/>
  </w:num>
  <w:num w:numId="66">
    <w:abstractNumId w:val="19"/>
  </w:num>
  <w:num w:numId="67">
    <w:abstractNumId w:val="19"/>
  </w:num>
  <w:num w:numId="68">
    <w:abstractNumId w:val="32"/>
  </w:num>
  <w:num w:numId="69">
    <w:abstractNumId w:val="19"/>
  </w:num>
  <w:num w:numId="70">
    <w:abstractNumId w:val="19"/>
  </w:num>
  <w:num w:numId="71">
    <w:abstractNumId w:val="19"/>
  </w:num>
  <w:num w:numId="72">
    <w:abstractNumId w:val="19"/>
  </w:num>
  <w:num w:numId="73">
    <w:abstractNumId w:val="19"/>
  </w:num>
  <w:num w:numId="74">
    <w:abstractNumId w:val="19"/>
  </w:num>
  <w:num w:numId="75">
    <w:abstractNumId w:val="19"/>
  </w:num>
  <w:num w:numId="76">
    <w:abstractNumId w:val="19"/>
  </w:num>
  <w:num w:numId="77">
    <w:abstractNumId w:val="19"/>
  </w:num>
  <w:num w:numId="78">
    <w:abstractNumId w:val="19"/>
  </w:num>
  <w:num w:numId="79">
    <w:abstractNumId w:val="6"/>
  </w:num>
  <w:num w:numId="80">
    <w:abstractNumId w:val="19"/>
  </w:num>
  <w:num w:numId="81">
    <w:abstractNumId w:val="19"/>
  </w:num>
  <w:num w:numId="82">
    <w:abstractNumId w:val="19"/>
  </w:num>
  <w:num w:numId="83">
    <w:abstractNumId w:val="19"/>
  </w:num>
  <w:num w:numId="84">
    <w:abstractNumId w:val="19"/>
  </w:num>
  <w:num w:numId="85">
    <w:abstractNumId w:val="21"/>
  </w:num>
  <w:num w:numId="86">
    <w:abstractNumId w:val="19"/>
  </w:num>
  <w:num w:numId="87">
    <w:abstractNumId w:val="7"/>
  </w:num>
  <w:num w:numId="88">
    <w:abstractNumId w:val="8"/>
  </w:num>
  <w:num w:numId="89">
    <w:abstractNumId w:val="19"/>
  </w:num>
  <w:num w:numId="90">
    <w:abstractNumId w:val="19"/>
  </w:num>
  <w:num w:numId="91">
    <w:abstractNumId w:val="19"/>
  </w:num>
  <w:num w:numId="92">
    <w:abstractNumId w:val="9"/>
  </w:num>
  <w:num w:numId="93">
    <w:abstractNumId w:val="10"/>
  </w:num>
  <w:num w:numId="94">
    <w:abstractNumId w:val="5"/>
  </w:num>
  <w:num w:numId="95">
    <w:abstractNumId w:val="58"/>
  </w:num>
  <w:num w:numId="96">
    <w:abstractNumId w:val="19"/>
  </w:num>
  <w:num w:numId="97">
    <w:abstractNumId w:val="55"/>
  </w:num>
  <w:num w:numId="98">
    <w:abstractNumId w:val="19"/>
  </w:num>
  <w:num w:numId="99">
    <w:abstractNumId w:val="31"/>
  </w:num>
  <w:num w:numId="100">
    <w:abstractNumId w:val="19"/>
  </w:num>
  <w:numIdMacAtCleanup w:val="9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gsley, Luke">
    <w15:presenceInfo w15:providerId="AD" w15:userId="S-1-5-21-1084369397-1995186422-1254182886-30325"/>
  </w15:person>
  <w15:person w15:author="Project Officer Peru">
    <w15:presenceInfo w15:providerId="None" w15:userId="Project Officer Pe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40"/>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4989"/>
    <w:rsid w:val="000049AF"/>
    <w:rsid w:val="00004B50"/>
    <w:rsid w:val="000052AD"/>
    <w:rsid w:val="000052BD"/>
    <w:rsid w:val="0000728E"/>
    <w:rsid w:val="0001166A"/>
    <w:rsid w:val="00014234"/>
    <w:rsid w:val="000158F8"/>
    <w:rsid w:val="00020699"/>
    <w:rsid w:val="00021149"/>
    <w:rsid w:val="00021383"/>
    <w:rsid w:val="00021A37"/>
    <w:rsid w:val="00027A8C"/>
    <w:rsid w:val="00031CBC"/>
    <w:rsid w:val="00031D91"/>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3F52"/>
    <w:rsid w:val="0005492C"/>
    <w:rsid w:val="0005510C"/>
    <w:rsid w:val="000563DC"/>
    <w:rsid w:val="00056ECE"/>
    <w:rsid w:val="00060957"/>
    <w:rsid w:val="00061CED"/>
    <w:rsid w:val="0006482A"/>
    <w:rsid w:val="00064E25"/>
    <w:rsid w:val="00066C71"/>
    <w:rsid w:val="00070080"/>
    <w:rsid w:val="00070569"/>
    <w:rsid w:val="000715BE"/>
    <w:rsid w:val="00071706"/>
    <w:rsid w:val="000747B3"/>
    <w:rsid w:val="000750E4"/>
    <w:rsid w:val="00075928"/>
    <w:rsid w:val="00076A6D"/>
    <w:rsid w:val="000771BD"/>
    <w:rsid w:val="000772C2"/>
    <w:rsid w:val="000773A9"/>
    <w:rsid w:val="0008096E"/>
    <w:rsid w:val="00080EBB"/>
    <w:rsid w:val="000825A2"/>
    <w:rsid w:val="00083C67"/>
    <w:rsid w:val="00084C3B"/>
    <w:rsid w:val="000854BF"/>
    <w:rsid w:val="00087A13"/>
    <w:rsid w:val="00090219"/>
    <w:rsid w:val="00097E2B"/>
    <w:rsid w:val="000A060C"/>
    <w:rsid w:val="000A0B2E"/>
    <w:rsid w:val="000A1840"/>
    <w:rsid w:val="000A1A45"/>
    <w:rsid w:val="000A1AC7"/>
    <w:rsid w:val="000A245A"/>
    <w:rsid w:val="000A457A"/>
    <w:rsid w:val="000A45DF"/>
    <w:rsid w:val="000A60E9"/>
    <w:rsid w:val="000A61BE"/>
    <w:rsid w:val="000A6853"/>
    <w:rsid w:val="000A6CF6"/>
    <w:rsid w:val="000B2FB7"/>
    <w:rsid w:val="000B39E5"/>
    <w:rsid w:val="000B3F82"/>
    <w:rsid w:val="000B40A1"/>
    <w:rsid w:val="000B4644"/>
    <w:rsid w:val="000B640E"/>
    <w:rsid w:val="000B7185"/>
    <w:rsid w:val="000B750B"/>
    <w:rsid w:val="000B7BFA"/>
    <w:rsid w:val="000C109C"/>
    <w:rsid w:val="000C2038"/>
    <w:rsid w:val="000C277E"/>
    <w:rsid w:val="000C2C7C"/>
    <w:rsid w:val="000C7798"/>
    <w:rsid w:val="000C7A81"/>
    <w:rsid w:val="000C7B98"/>
    <w:rsid w:val="000D0422"/>
    <w:rsid w:val="000D0A65"/>
    <w:rsid w:val="000D23CA"/>
    <w:rsid w:val="000D40A6"/>
    <w:rsid w:val="000D43BF"/>
    <w:rsid w:val="000D4C71"/>
    <w:rsid w:val="000D6280"/>
    <w:rsid w:val="000D652B"/>
    <w:rsid w:val="000D7925"/>
    <w:rsid w:val="000E033C"/>
    <w:rsid w:val="000E1DFD"/>
    <w:rsid w:val="000E5DA7"/>
    <w:rsid w:val="000F06D2"/>
    <w:rsid w:val="000F094B"/>
    <w:rsid w:val="000F0F20"/>
    <w:rsid w:val="000F221C"/>
    <w:rsid w:val="000F2AEA"/>
    <w:rsid w:val="000F531B"/>
    <w:rsid w:val="000F6A4D"/>
    <w:rsid w:val="000F7AA3"/>
    <w:rsid w:val="000F7B9F"/>
    <w:rsid w:val="000F7F7E"/>
    <w:rsid w:val="00100367"/>
    <w:rsid w:val="001004B0"/>
    <w:rsid w:val="00101207"/>
    <w:rsid w:val="001023E1"/>
    <w:rsid w:val="00102E5B"/>
    <w:rsid w:val="00103764"/>
    <w:rsid w:val="0010376A"/>
    <w:rsid w:val="0010463A"/>
    <w:rsid w:val="001056D7"/>
    <w:rsid w:val="0010600C"/>
    <w:rsid w:val="001073C7"/>
    <w:rsid w:val="00107959"/>
    <w:rsid w:val="001100A3"/>
    <w:rsid w:val="00110125"/>
    <w:rsid w:val="00110BF6"/>
    <w:rsid w:val="00110EE3"/>
    <w:rsid w:val="00111A20"/>
    <w:rsid w:val="00114143"/>
    <w:rsid w:val="00117EF5"/>
    <w:rsid w:val="00120A87"/>
    <w:rsid w:val="001212E4"/>
    <w:rsid w:val="00121682"/>
    <w:rsid w:val="00121999"/>
    <w:rsid w:val="001221F6"/>
    <w:rsid w:val="00122B61"/>
    <w:rsid w:val="00122BE3"/>
    <w:rsid w:val="00132312"/>
    <w:rsid w:val="0013352C"/>
    <w:rsid w:val="00133B7A"/>
    <w:rsid w:val="00133E56"/>
    <w:rsid w:val="00134179"/>
    <w:rsid w:val="00134DF5"/>
    <w:rsid w:val="00136303"/>
    <w:rsid w:val="00136B15"/>
    <w:rsid w:val="00136C12"/>
    <w:rsid w:val="00137902"/>
    <w:rsid w:val="00140947"/>
    <w:rsid w:val="00140A32"/>
    <w:rsid w:val="00141486"/>
    <w:rsid w:val="00141BA0"/>
    <w:rsid w:val="00142616"/>
    <w:rsid w:val="00143BA6"/>
    <w:rsid w:val="00143BFC"/>
    <w:rsid w:val="00143F82"/>
    <w:rsid w:val="00144C2B"/>
    <w:rsid w:val="00147600"/>
    <w:rsid w:val="00150B63"/>
    <w:rsid w:val="00150CEE"/>
    <w:rsid w:val="00153D38"/>
    <w:rsid w:val="0015421F"/>
    <w:rsid w:val="00155444"/>
    <w:rsid w:val="00156BE3"/>
    <w:rsid w:val="001573C4"/>
    <w:rsid w:val="001600AF"/>
    <w:rsid w:val="00160E0F"/>
    <w:rsid w:val="00162D7E"/>
    <w:rsid w:val="001648C9"/>
    <w:rsid w:val="00166373"/>
    <w:rsid w:val="00167621"/>
    <w:rsid w:val="00167C2F"/>
    <w:rsid w:val="00171C07"/>
    <w:rsid w:val="00173519"/>
    <w:rsid w:val="00173A22"/>
    <w:rsid w:val="001742A9"/>
    <w:rsid w:val="00175254"/>
    <w:rsid w:val="00176EA9"/>
    <w:rsid w:val="00180410"/>
    <w:rsid w:val="0018141E"/>
    <w:rsid w:val="001823BE"/>
    <w:rsid w:val="0018245A"/>
    <w:rsid w:val="00182E82"/>
    <w:rsid w:val="001831A5"/>
    <w:rsid w:val="001833FC"/>
    <w:rsid w:val="0018350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3FDC"/>
    <w:rsid w:val="001A5953"/>
    <w:rsid w:val="001A5C72"/>
    <w:rsid w:val="001A5DE3"/>
    <w:rsid w:val="001A6B2A"/>
    <w:rsid w:val="001B03BC"/>
    <w:rsid w:val="001B11E9"/>
    <w:rsid w:val="001B121A"/>
    <w:rsid w:val="001B3B69"/>
    <w:rsid w:val="001B3C96"/>
    <w:rsid w:val="001B48C3"/>
    <w:rsid w:val="001B4929"/>
    <w:rsid w:val="001B582C"/>
    <w:rsid w:val="001B5C3A"/>
    <w:rsid w:val="001B6CF0"/>
    <w:rsid w:val="001B77E4"/>
    <w:rsid w:val="001C1487"/>
    <w:rsid w:val="001C153A"/>
    <w:rsid w:val="001C1EB1"/>
    <w:rsid w:val="001C2735"/>
    <w:rsid w:val="001C2B4C"/>
    <w:rsid w:val="001C4298"/>
    <w:rsid w:val="001C445F"/>
    <w:rsid w:val="001C554E"/>
    <w:rsid w:val="001C5BCD"/>
    <w:rsid w:val="001C6D85"/>
    <w:rsid w:val="001C7A1B"/>
    <w:rsid w:val="001D010B"/>
    <w:rsid w:val="001D03BF"/>
    <w:rsid w:val="001D13B7"/>
    <w:rsid w:val="001D16C1"/>
    <w:rsid w:val="001D1B73"/>
    <w:rsid w:val="001D3233"/>
    <w:rsid w:val="001D36D7"/>
    <w:rsid w:val="001D444C"/>
    <w:rsid w:val="001D44F5"/>
    <w:rsid w:val="001D502D"/>
    <w:rsid w:val="001D57C7"/>
    <w:rsid w:val="001D6848"/>
    <w:rsid w:val="001D6C60"/>
    <w:rsid w:val="001D74D7"/>
    <w:rsid w:val="001D7688"/>
    <w:rsid w:val="001E01CA"/>
    <w:rsid w:val="001E2283"/>
    <w:rsid w:val="001E2A80"/>
    <w:rsid w:val="001E2E6B"/>
    <w:rsid w:val="001E4A4E"/>
    <w:rsid w:val="001E4C2C"/>
    <w:rsid w:val="001E561A"/>
    <w:rsid w:val="001E78CA"/>
    <w:rsid w:val="001F0D95"/>
    <w:rsid w:val="001F1025"/>
    <w:rsid w:val="001F127D"/>
    <w:rsid w:val="001F420C"/>
    <w:rsid w:val="001F5F7F"/>
    <w:rsid w:val="001F644E"/>
    <w:rsid w:val="002006DA"/>
    <w:rsid w:val="00201203"/>
    <w:rsid w:val="0020149E"/>
    <w:rsid w:val="00201653"/>
    <w:rsid w:val="00203A93"/>
    <w:rsid w:val="002041B2"/>
    <w:rsid w:val="002055FC"/>
    <w:rsid w:val="00205D9B"/>
    <w:rsid w:val="00205DF7"/>
    <w:rsid w:val="00210A5D"/>
    <w:rsid w:val="00210A7B"/>
    <w:rsid w:val="00211B9A"/>
    <w:rsid w:val="00213A2E"/>
    <w:rsid w:val="00217DE6"/>
    <w:rsid w:val="00220030"/>
    <w:rsid w:val="00221A42"/>
    <w:rsid w:val="00222260"/>
    <w:rsid w:val="00222388"/>
    <w:rsid w:val="00222B05"/>
    <w:rsid w:val="00224E0D"/>
    <w:rsid w:val="00225EDC"/>
    <w:rsid w:val="00227018"/>
    <w:rsid w:val="00227314"/>
    <w:rsid w:val="00231260"/>
    <w:rsid w:val="00231652"/>
    <w:rsid w:val="00231701"/>
    <w:rsid w:val="00233A0D"/>
    <w:rsid w:val="00234D7D"/>
    <w:rsid w:val="00235EBB"/>
    <w:rsid w:val="002368D1"/>
    <w:rsid w:val="0024045C"/>
    <w:rsid w:val="0024149F"/>
    <w:rsid w:val="00241642"/>
    <w:rsid w:val="00241991"/>
    <w:rsid w:val="00245982"/>
    <w:rsid w:val="00245FEC"/>
    <w:rsid w:val="00247CD3"/>
    <w:rsid w:val="00251A73"/>
    <w:rsid w:val="00252585"/>
    <w:rsid w:val="002536CE"/>
    <w:rsid w:val="00253B2B"/>
    <w:rsid w:val="0025415A"/>
    <w:rsid w:val="002566AD"/>
    <w:rsid w:val="00262E95"/>
    <w:rsid w:val="002633A4"/>
    <w:rsid w:val="002638CA"/>
    <w:rsid w:val="00264204"/>
    <w:rsid w:val="00264BE3"/>
    <w:rsid w:val="002654A1"/>
    <w:rsid w:val="0026555A"/>
    <w:rsid w:val="002665C8"/>
    <w:rsid w:val="00266912"/>
    <w:rsid w:val="00266D5F"/>
    <w:rsid w:val="00271679"/>
    <w:rsid w:val="00271C89"/>
    <w:rsid w:val="00272B0A"/>
    <w:rsid w:val="00272BD4"/>
    <w:rsid w:val="00272FDF"/>
    <w:rsid w:val="0027508E"/>
    <w:rsid w:val="002757C1"/>
    <w:rsid w:val="00275BDD"/>
    <w:rsid w:val="00276364"/>
    <w:rsid w:val="002775EF"/>
    <w:rsid w:val="002817C0"/>
    <w:rsid w:val="002825BD"/>
    <w:rsid w:val="002828BE"/>
    <w:rsid w:val="00282CE8"/>
    <w:rsid w:val="00283D4B"/>
    <w:rsid w:val="002844A3"/>
    <w:rsid w:val="00285D42"/>
    <w:rsid w:val="002875C5"/>
    <w:rsid w:val="00290AE5"/>
    <w:rsid w:val="00290B09"/>
    <w:rsid w:val="00292B85"/>
    <w:rsid w:val="00292FF6"/>
    <w:rsid w:val="00293DD0"/>
    <w:rsid w:val="002944F7"/>
    <w:rsid w:val="002957CE"/>
    <w:rsid w:val="002A0D41"/>
    <w:rsid w:val="002A23D3"/>
    <w:rsid w:val="002A709C"/>
    <w:rsid w:val="002A77E9"/>
    <w:rsid w:val="002A7A97"/>
    <w:rsid w:val="002A7C0E"/>
    <w:rsid w:val="002B03C6"/>
    <w:rsid w:val="002B06B8"/>
    <w:rsid w:val="002B0C43"/>
    <w:rsid w:val="002B1C31"/>
    <w:rsid w:val="002B1D5F"/>
    <w:rsid w:val="002B3FDC"/>
    <w:rsid w:val="002B545A"/>
    <w:rsid w:val="002B6122"/>
    <w:rsid w:val="002B6C27"/>
    <w:rsid w:val="002C12E9"/>
    <w:rsid w:val="002C133A"/>
    <w:rsid w:val="002C2697"/>
    <w:rsid w:val="002C36EC"/>
    <w:rsid w:val="002C5D6F"/>
    <w:rsid w:val="002C6BEE"/>
    <w:rsid w:val="002D032B"/>
    <w:rsid w:val="002D1458"/>
    <w:rsid w:val="002D1560"/>
    <w:rsid w:val="002D27A8"/>
    <w:rsid w:val="002D2F79"/>
    <w:rsid w:val="002D3282"/>
    <w:rsid w:val="002D3E10"/>
    <w:rsid w:val="002D5102"/>
    <w:rsid w:val="002D53B8"/>
    <w:rsid w:val="002D614D"/>
    <w:rsid w:val="002D6A39"/>
    <w:rsid w:val="002E1973"/>
    <w:rsid w:val="002E1CB8"/>
    <w:rsid w:val="002E2409"/>
    <w:rsid w:val="002E2BD9"/>
    <w:rsid w:val="002E3CDA"/>
    <w:rsid w:val="002E4F2B"/>
    <w:rsid w:val="002E6F40"/>
    <w:rsid w:val="002F035B"/>
    <w:rsid w:val="002F053B"/>
    <w:rsid w:val="002F191E"/>
    <w:rsid w:val="002F3B43"/>
    <w:rsid w:val="002F4185"/>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C38"/>
    <w:rsid w:val="00321141"/>
    <w:rsid w:val="0032195C"/>
    <w:rsid w:val="00321EB2"/>
    <w:rsid w:val="0032261C"/>
    <w:rsid w:val="00322FAF"/>
    <w:rsid w:val="00324223"/>
    <w:rsid w:val="00324E3F"/>
    <w:rsid w:val="00325F61"/>
    <w:rsid w:val="003265E4"/>
    <w:rsid w:val="00326B39"/>
    <w:rsid w:val="003275BF"/>
    <w:rsid w:val="0032786B"/>
    <w:rsid w:val="00327DCB"/>
    <w:rsid w:val="00330739"/>
    <w:rsid w:val="00330823"/>
    <w:rsid w:val="003314F4"/>
    <w:rsid w:val="003328B3"/>
    <w:rsid w:val="00334111"/>
    <w:rsid w:val="0033412D"/>
    <w:rsid w:val="003341A0"/>
    <w:rsid w:val="0033594C"/>
    <w:rsid w:val="00335DA9"/>
    <w:rsid w:val="00336114"/>
    <w:rsid w:val="00336B2A"/>
    <w:rsid w:val="00337617"/>
    <w:rsid w:val="003378F5"/>
    <w:rsid w:val="00337CC6"/>
    <w:rsid w:val="00341B46"/>
    <w:rsid w:val="00343DA6"/>
    <w:rsid w:val="00344184"/>
    <w:rsid w:val="00344884"/>
    <w:rsid w:val="003461F1"/>
    <w:rsid w:val="003477BE"/>
    <w:rsid w:val="00347FF8"/>
    <w:rsid w:val="0035004D"/>
    <w:rsid w:val="0035120F"/>
    <w:rsid w:val="003518B2"/>
    <w:rsid w:val="00352BAA"/>
    <w:rsid w:val="00352D40"/>
    <w:rsid w:val="003532F0"/>
    <w:rsid w:val="00353636"/>
    <w:rsid w:val="003538E5"/>
    <w:rsid w:val="003545D9"/>
    <w:rsid w:val="0035657C"/>
    <w:rsid w:val="00357A87"/>
    <w:rsid w:val="00361CD6"/>
    <w:rsid w:val="0036222C"/>
    <w:rsid w:val="003648EA"/>
    <w:rsid w:val="003701F0"/>
    <w:rsid w:val="0037027C"/>
    <w:rsid w:val="003705F1"/>
    <w:rsid w:val="00375D4A"/>
    <w:rsid w:val="00376CCF"/>
    <w:rsid w:val="003772C0"/>
    <w:rsid w:val="00377AF7"/>
    <w:rsid w:val="00382C0A"/>
    <w:rsid w:val="00382CC5"/>
    <w:rsid w:val="003834B3"/>
    <w:rsid w:val="003835F3"/>
    <w:rsid w:val="00387500"/>
    <w:rsid w:val="00387B2F"/>
    <w:rsid w:val="0039076C"/>
    <w:rsid w:val="00392DE2"/>
    <w:rsid w:val="00393BB1"/>
    <w:rsid w:val="0039480C"/>
    <w:rsid w:val="00394A4C"/>
    <w:rsid w:val="00396269"/>
    <w:rsid w:val="003963F1"/>
    <w:rsid w:val="003A07B5"/>
    <w:rsid w:val="003A144A"/>
    <w:rsid w:val="003A1BE9"/>
    <w:rsid w:val="003A2A5C"/>
    <w:rsid w:val="003A2A93"/>
    <w:rsid w:val="003A2D3B"/>
    <w:rsid w:val="003A2F9F"/>
    <w:rsid w:val="003A437B"/>
    <w:rsid w:val="003A552C"/>
    <w:rsid w:val="003A58E5"/>
    <w:rsid w:val="003A7C02"/>
    <w:rsid w:val="003A7C25"/>
    <w:rsid w:val="003B0C74"/>
    <w:rsid w:val="003B0D74"/>
    <w:rsid w:val="003B26B2"/>
    <w:rsid w:val="003B31D6"/>
    <w:rsid w:val="003B3D93"/>
    <w:rsid w:val="003B53C2"/>
    <w:rsid w:val="003B54BD"/>
    <w:rsid w:val="003B6E33"/>
    <w:rsid w:val="003B7F8F"/>
    <w:rsid w:val="003C0AD2"/>
    <w:rsid w:val="003C161E"/>
    <w:rsid w:val="003C1FC0"/>
    <w:rsid w:val="003C306F"/>
    <w:rsid w:val="003C37CA"/>
    <w:rsid w:val="003C4934"/>
    <w:rsid w:val="003C60E1"/>
    <w:rsid w:val="003C635B"/>
    <w:rsid w:val="003C6471"/>
    <w:rsid w:val="003C7801"/>
    <w:rsid w:val="003C7969"/>
    <w:rsid w:val="003D1324"/>
    <w:rsid w:val="003D1865"/>
    <w:rsid w:val="003D2F70"/>
    <w:rsid w:val="003D493D"/>
    <w:rsid w:val="003D5B98"/>
    <w:rsid w:val="003D6ACB"/>
    <w:rsid w:val="003D7DFE"/>
    <w:rsid w:val="003E0954"/>
    <w:rsid w:val="003E16EF"/>
    <w:rsid w:val="003E2A65"/>
    <w:rsid w:val="003E4117"/>
    <w:rsid w:val="003E474A"/>
    <w:rsid w:val="003E4959"/>
    <w:rsid w:val="003E6A70"/>
    <w:rsid w:val="003F1004"/>
    <w:rsid w:val="003F2876"/>
    <w:rsid w:val="003F29EC"/>
    <w:rsid w:val="003F517B"/>
    <w:rsid w:val="003F588A"/>
    <w:rsid w:val="003F5BD2"/>
    <w:rsid w:val="003F6AC8"/>
    <w:rsid w:val="003F6D64"/>
    <w:rsid w:val="003F73F5"/>
    <w:rsid w:val="003F7D55"/>
    <w:rsid w:val="00402840"/>
    <w:rsid w:val="004046AE"/>
    <w:rsid w:val="0040471E"/>
    <w:rsid w:val="004060BE"/>
    <w:rsid w:val="00406A03"/>
    <w:rsid w:val="00407363"/>
    <w:rsid w:val="004105B4"/>
    <w:rsid w:val="00410A2F"/>
    <w:rsid w:val="00412761"/>
    <w:rsid w:val="00412768"/>
    <w:rsid w:val="00413210"/>
    <w:rsid w:val="00413DED"/>
    <w:rsid w:val="00413F19"/>
    <w:rsid w:val="00413F99"/>
    <w:rsid w:val="00414CC4"/>
    <w:rsid w:val="004153A3"/>
    <w:rsid w:val="00415594"/>
    <w:rsid w:val="00415CAE"/>
    <w:rsid w:val="0041637F"/>
    <w:rsid w:val="00417334"/>
    <w:rsid w:val="004179BB"/>
    <w:rsid w:val="00420F36"/>
    <w:rsid w:val="00424444"/>
    <w:rsid w:val="0042446D"/>
    <w:rsid w:val="00425034"/>
    <w:rsid w:val="0042503C"/>
    <w:rsid w:val="00426236"/>
    <w:rsid w:val="004262FA"/>
    <w:rsid w:val="00426EE5"/>
    <w:rsid w:val="00427969"/>
    <w:rsid w:val="004279CC"/>
    <w:rsid w:val="00427C24"/>
    <w:rsid w:val="00427C26"/>
    <w:rsid w:val="00427FF9"/>
    <w:rsid w:val="004334CC"/>
    <w:rsid w:val="00434709"/>
    <w:rsid w:val="00434B3A"/>
    <w:rsid w:val="00435222"/>
    <w:rsid w:val="00435297"/>
    <w:rsid w:val="004353CA"/>
    <w:rsid w:val="004355CA"/>
    <w:rsid w:val="00436292"/>
    <w:rsid w:val="00436C86"/>
    <w:rsid w:val="0043765C"/>
    <w:rsid w:val="00437F4B"/>
    <w:rsid w:val="00440F83"/>
    <w:rsid w:val="00441E36"/>
    <w:rsid w:val="004446AD"/>
    <w:rsid w:val="00445973"/>
    <w:rsid w:val="00446285"/>
    <w:rsid w:val="004478B9"/>
    <w:rsid w:val="00447C88"/>
    <w:rsid w:val="00450410"/>
    <w:rsid w:val="004504B9"/>
    <w:rsid w:val="00451DB0"/>
    <w:rsid w:val="00452843"/>
    <w:rsid w:val="00452FCE"/>
    <w:rsid w:val="00454A66"/>
    <w:rsid w:val="004558E8"/>
    <w:rsid w:val="00455A92"/>
    <w:rsid w:val="00455D8C"/>
    <w:rsid w:val="00460870"/>
    <w:rsid w:val="00461A20"/>
    <w:rsid w:val="00462731"/>
    <w:rsid w:val="00462A3F"/>
    <w:rsid w:val="00464355"/>
    <w:rsid w:val="00466C59"/>
    <w:rsid w:val="00467133"/>
    <w:rsid w:val="00467386"/>
    <w:rsid w:val="004700A3"/>
    <w:rsid w:val="0047172A"/>
    <w:rsid w:val="00471D07"/>
    <w:rsid w:val="00471E71"/>
    <w:rsid w:val="00472514"/>
    <w:rsid w:val="00473CFA"/>
    <w:rsid w:val="00474629"/>
    <w:rsid w:val="00475045"/>
    <w:rsid w:val="00475F98"/>
    <w:rsid w:val="004764B3"/>
    <w:rsid w:val="0047703A"/>
    <w:rsid w:val="00477521"/>
    <w:rsid w:val="0047756A"/>
    <w:rsid w:val="00477BF7"/>
    <w:rsid w:val="00480034"/>
    <w:rsid w:val="00480832"/>
    <w:rsid w:val="004809FC"/>
    <w:rsid w:val="004813C8"/>
    <w:rsid w:val="004819B8"/>
    <w:rsid w:val="00481EF7"/>
    <w:rsid w:val="00481F12"/>
    <w:rsid w:val="00482632"/>
    <w:rsid w:val="00483FBD"/>
    <w:rsid w:val="0048415B"/>
    <w:rsid w:val="00484369"/>
    <w:rsid w:val="00485278"/>
    <w:rsid w:val="00486AC3"/>
    <w:rsid w:val="00487533"/>
    <w:rsid w:val="004878A6"/>
    <w:rsid w:val="004911E1"/>
    <w:rsid w:val="00492FFC"/>
    <w:rsid w:val="0049565D"/>
    <w:rsid w:val="00495D5E"/>
    <w:rsid w:val="0049639C"/>
    <w:rsid w:val="0049643E"/>
    <w:rsid w:val="00496B2E"/>
    <w:rsid w:val="00497150"/>
    <w:rsid w:val="00497CA0"/>
    <w:rsid w:val="00497FCD"/>
    <w:rsid w:val="004A104F"/>
    <w:rsid w:val="004A131E"/>
    <w:rsid w:val="004A1BD9"/>
    <w:rsid w:val="004A27AC"/>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869"/>
    <w:rsid w:val="004B6A2F"/>
    <w:rsid w:val="004C1112"/>
    <w:rsid w:val="004C1657"/>
    <w:rsid w:val="004C175E"/>
    <w:rsid w:val="004C2C3C"/>
    <w:rsid w:val="004C3429"/>
    <w:rsid w:val="004C502E"/>
    <w:rsid w:val="004C53D6"/>
    <w:rsid w:val="004C59AC"/>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3EB2"/>
    <w:rsid w:val="004E3EDD"/>
    <w:rsid w:val="004E4930"/>
    <w:rsid w:val="004E4FDF"/>
    <w:rsid w:val="004E5569"/>
    <w:rsid w:val="004E57E1"/>
    <w:rsid w:val="004E5DC5"/>
    <w:rsid w:val="004E682A"/>
    <w:rsid w:val="004F0E38"/>
    <w:rsid w:val="004F1822"/>
    <w:rsid w:val="004F1B4A"/>
    <w:rsid w:val="004F2541"/>
    <w:rsid w:val="004F4646"/>
    <w:rsid w:val="004F5817"/>
    <w:rsid w:val="004F6781"/>
    <w:rsid w:val="004F6D40"/>
    <w:rsid w:val="004F71C4"/>
    <w:rsid w:val="00500883"/>
    <w:rsid w:val="00501584"/>
    <w:rsid w:val="0050276B"/>
    <w:rsid w:val="005028B2"/>
    <w:rsid w:val="00503238"/>
    <w:rsid w:val="00503357"/>
    <w:rsid w:val="00503E95"/>
    <w:rsid w:val="00503FEF"/>
    <w:rsid w:val="0050407F"/>
    <w:rsid w:val="00505402"/>
    <w:rsid w:val="00505F42"/>
    <w:rsid w:val="00506BA4"/>
    <w:rsid w:val="0051106D"/>
    <w:rsid w:val="00511F60"/>
    <w:rsid w:val="00512E48"/>
    <w:rsid w:val="00514ADD"/>
    <w:rsid w:val="00517E20"/>
    <w:rsid w:val="00520189"/>
    <w:rsid w:val="0052124D"/>
    <w:rsid w:val="00521AD0"/>
    <w:rsid w:val="00521E4E"/>
    <w:rsid w:val="0052201F"/>
    <w:rsid w:val="005237A9"/>
    <w:rsid w:val="005250F1"/>
    <w:rsid w:val="005251DF"/>
    <w:rsid w:val="00525593"/>
    <w:rsid w:val="005264EE"/>
    <w:rsid w:val="00526B13"/>
    <w:rsid w:val="00527703"/>
    <w:rsid w:val="00527EDD"/>
    <w:rsid w:val="00532CB7"/>
    <w:rsid w:val="00533DDD"/>
    <w:rsid w:val="005355B4"/>
    <w:rsid w:val="005360FE"/>
    <w:rsid w:val="00536406"/>
    <w:rsid w:val="005364FE"/>
    <w:rsid w:val="00536BE2"/>
    <w:rsid w:val="0053708D"/>
    <w:rsid w:val="0053719B"/>
    <w:rsid w:val="00537689"/>
    <w:rsid w:val="0054056C"/>
    <w:rsid w:val="00541645"/>
    <w:rsid w:val="0054384C"/>
    <w:rsid w:val="00545912"/>
    <w:rsid w:val="0054652A"/>
    <w:rsid w:val="00546561"/>
    <w:rsid w:val="00546B06"/>
    <w:rsid w:val="005470B4"/>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42CD"/>
    <w:rsid w:val="005866F2"/>
    <w:rsid w:val="005874A4"/>
    <w:rsid w:val="0058762E"/>
    <w:rsid w:val="005909CE"/>
    <w:rsid w:val="005909EF"/>
    <w:rsid w:val="005928CA"/>
    <w:rsid w:val="00595A33"/>
    <w:rsid w:val="005964F6"/>
    <w:rsid w:val="00596942"/>
    <w:rsid w:val="00596C59"/>
    <w:rsid w:val="00596CE7"/>
    <w:rsid w:val="00596E97"/>
    <w:rsid w:val="005975B2"/>
    <w:rsid w:val="00597DCF"/>
    <w:rsid w:val="005A157C"/>
    <w:rsid w:val="005A1812"/>
    <w:rsid w:val="005A30FF"/>
    <w:rsid w:val="005B06F8"/>
    <w:rsid w:val="005B24EC"/>
    <w:rsid w:val="005B5EA8"/>
    <w:rsid w:val="005B6BF9"/>
    <w:rsid w:val="005B7153"/>
    <w:rsid w:val="005C05FC"/>
    <w:rsid w:val="005C17E8"/>
    <w:rsid w:val="005C184B"/>
    <w:rsid w:val="005C1DB9"/>
    <w:rsid w:val="005C26E0"/>
    <w:rsid w:val="005C3A22"/>
    <w:rsid w:val="005C41B3"/>
    <w:rsid w:val="005C4B44"/>
    <w:rsid w:val="005C5532"/>
    <w:rsid w:val="005C6F14"/>
    <w:rsid w:val="005C7C89"/>
    <w:rsid w:val="005D0276"/>
    <w:rsid w:val="005D0AEE"/>
    <w:rsid w:val="005D4FB7"/>
    <w:rsid w:val="005D5B04"/>
    <w:rsid w:val="005D6D39"/>
    <w:rsid w:val="005D7AEC"/>
    <w:rsid w:val="005D7B18"/>
    <w:rsid w:val="005E0678"/>
    <w:rsid w:val="005E1463"/>
    <w:rsid w:val="005E1594"/>
    <w:rsid w:val="005E27CA"/>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22BC"/>
    <w:rsid w:val="00602AA3"/>
    <w:rsid w:val="00602FB5"/>
    <w:rsid w:val="00603834"/>
    <w:rsid w:val="00603CD5"/>
    <w:rsid w:val="00603D1E"/>
    <w:rsid w:val="0060469A"/>
    <w:rsid w:val="0060525E"/>
    <w:rsid w:val="00605FF5"/>
    <w:rsid w:val="00606127"/>
    <w:rsid w:val="00606372"/>
    <w:rsid w:val="006065FC"/>
    <w:rsid w:val="00606816"/>
    <w:rsid w:val="00607D7B"/>
    <w:rsid w:val="0061048F"/>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38A"/>
    <w:rsid w:val="00624835"/>
    <w:rsid w:val="00624EFB"/>
    <w:rsid w:val="006254B4"/>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131B"/>
    <w:rsid w:val="00641755"/>
    <w:rsid w:val="00645E46"/>
    <w:rsid w:val="00646137"/>
    <w:rsid w:val="0064660B"/>
    <w:rsid w:val="00647214"/>
    <w:rsid w:val="00647FD9"/>
    <w:rsid w:val="00650B9C"/>
    <w:rsid w:val="00651266"/>
    <w:rsid w:val="00651591"/>
    <w:rsid w:val="00653AD5"/>
    <w:rsid w:val="00653B23"/>
    <w:rsid w:val="0065442D"/>
    <w:rsid w:val="0065570C"/>
    <w:rsid w:val="00657C12"/>
    <w:rsid w:val="00662056"/>
    <w:rsid w:val="0066556B"/>
    <w:rsid w:val="006658CE"/>
    <w:rsid w:val="00666133"/>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81769"/>
    <w:rsid w:val="00685918"/>
    <w:rsid w:val="00686B0C"/>
    <w:rsid w:val="00686DEC"/>
    <w:rsid w:val="00690B1E"/>
    <w:rsid w:val="00690C31"/>
    <w:rsid w:val="0069190F"/>
    <w:rsid w:val="00693B4F"/>
    <w:rsid w:val="00695BA2"/>
    <w:rsid w:val="0069705A"/>
    <w:rsid w:val="006970ED"/>
    <w:rsid w:val="00697473"/>
    <w:rsid w:val="00697F02"/>
    <w:rsid w:val="006A0F56"/>
    <w:rsid w:val="006A15A5"/>
    <w:rsid w:val="006A2A68"/>
    <w:rsid w:val="006A306A"/>
    <w:rsid w:val="006A3B8E"/>
    <w:rsid w:val="006A62E0"/>
    <w:rsid w:val="006A6FBA"/>
    <w:rsid w:val="006A77B8"/>
    <w:rsid w:val="006B021C"/>
    <w:rsid w:val="006B1E82"/>
    <w:rsid w:val="006B5ABD"/>
    <w:rsid w:val="006C0461"/>
    <w:rsid w:val="006C04CC"/>
    <w:rsid w:val="006C0D25"/>
    <w:rsid w:val="006C0EB8"/>
    <w:rsid w:val="006C19ED"/>
    <w:rsid w:val="006C34D9"/>
    <w:rsid w:val="006C47F5"/>
    <w:rsid w:val="006C4C8D"/>
    <w:rsid w:val="006C4D84"/>
    <w:rsid w:val="006C4DCC"/>
    <w:rsid w:val="006C5AB0"/>
    <w:rsid w:val="006C6885"/>
    <w:rsid w:val="006C7C9A"/>
    <w:rsid w:val="006D1611"/>
    <w:rsid w:val="006D1A75"/>
    <w:rsid w:val="006D1E6E"/>
    <w:rsid w:val="006D21D4"/>
    <w:rsid w:val="006D4D42"/>
    <w:rsid w:val="006D782A"/>
    <w:rsid w:val="006E0E6C"/>
    <w:rsid w:val="006E1B5E"/>
    <w:rsid w:val="006E20AA"/>
    <w:rsid w:val="006E266F"/>
    <w:rsid w:val="006E4207"/>
    <w:rsid w:val="006E5B30"/>
    <w:rsid w:val="006E77C5"/>
    <w:rsid w:val="006E78D9"/>
    <w:rsid w:val="006E7A46"/>
    <w:rsid w:val="006F0777"/>
    <w:rsid w:val="006F0AD9"/>
    <w:rsid w:val="006F0D12"/>
    <w:rsid w:val="006F35AF"/>
    <w:rsid w:val="006F384D"/>
    <w:rsid w:val="006F3F69"/>
    <w:rsid w:val="006F4E27"/>
    <w:rsid w:val="006F7019"/>
    <w:rsid w:val="006F79DA"/>
    <w:rsid w:val="006F7A93"/>
    <w:rsid w:val="00700A00"/>
    <w:rsid w:val="00703EC6"/>
    <w:rsid w:val="0070434D"/>
    <w:rsid w:val="00704544"/>
    <w:rsid w:val="007058EA"/>
    <w:rsid w:val="00705F09"/>
    <w:rsid w:val="00706483"/>
    <w:rsid w:val="00706616"/>
    <w:rsid w:val="00706D39"/>
    <w:rsid w:val="00707A32"/>
    <w:rsid w:val="007135EA"/>
    <w:rsid w:val="007137A3"/>
    <w:rsid w:val="00714148"/>
    <w:rsid w:val="00714291"/>
    <w:rsid w:val="00714972"/>
    <w:rsid w:val="00715884"/>
    <w:rsid w:val="007173E7"/>
    <w:rsid w:val="00717694"/>
    <w:rsid w:val="00717CC8"/>
    <w:rsid w:val="00721C5F"/>
    <w:rsid w:val="00722340"/>
    <w:rsid w:val="0072255B"/>
    <w:rsid w:val="007227E9"/>
    <w:rsid w:val="00722B25"/>
    <w:rsid w:val="007237DF"/>
    <w:rsid w:val="00723C81"/>
    <w:rsid w:val="00724D86"/>
    <w:rsid w:val="00724FEE"/>
    <w:rsid w:val="00725F05"/>
    <w:rsid w:val="00726271"/>
    <w:rsid w:val="00726BB3"/>
    <w:rsid w:val="00726BF8"/>
    <w:rsid w:val="00727124"/>
    <w:rsid w:val="00727C26"/>
    <w:rsid w:val="00727D0E"/>
    <w:rsid w:val="00731C05"/>
    <w:rsid w:val="00731FB8"/>
    <w:rsid w:val="00732C39"/>
    <w:rsid w:val="0073321F"/>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716C"/>
    <w:rsid w:val="007773BF"/>
    <w:rsid w:val="00777D5D"/>
    <w:rsid w:val="0078008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4272"/>
    <w:rsid w:val="00794421"/>
    <w:rsid w:val="00795884"/>
    <w:rsid w:val="00795958"/>
    <w:rsid w:val="00795D30"/>
    <w:rsid w:val="00796C2C"/>
    <w:rsid w:val="007979B9"/>
    <w:rsid w:val="007A181F"/>
    <w:rsid w:val="007A1C19"/>
    <w:rsid w:val="007A2F70"/>
    <w:rsid w:val="007A319A"/>
    <w:rsid w:val="007A358F"/>
    <w:rsid w:val="007A3792"/>
    <w:rsid w:val="007A3DD6"/>
    <w:rsid w:val="007A6E14"/>
    <w:rsid w:val="007B08D0"/>
    <w:rsid w:val="007B1407"/>
    <w:rsid w:val="007B1BF0"/>
    <w:rsid w:val="007B2909"/>
    <w:rsid w:val="007B34D4"/>
    <w:rsid w:val="007B3E18"/>
    <w:rsid w:val="007B3E5A"/>
    <w:rsid w:val="007B4746"/>
    <w:rsid w:val="007B4A6B"/>
    <w:rsid w:val="007B502E"/>
    <w:rsid w:val="007B5400"/>
    <w:rsid w:val="007B68BF"/>
    <w:rsid w:val="007B7012"/>
    <w:rsid w:val="007B7337"/>
    <w:rsid w:val="007C0CF4"/>
    <w:rsid w:val="007C13EE"/>
    <w:rsid w:val="007C1591"/>
    <w:rsid w:val="007C2003"/>
    <w:rsid w:val="007C260A"/>
    <w:rsid w:val="007C29A0"/>
    <w:rsid w:val="007C3756"/>
    <w:rsid w:val="007C4A38"/>
    <w:rsid w:val="007C5738"/>
    <w:rsid w:val="007C57CA"/>
    <w:rsid w:val="007C6250"/>
    <w:rsid w:val="007C643D"/>
    <w:rsid w:val="007C691C"/>
    <w:rsid w:val="007C6BA7"/>
    <w:rsid w:val="007C6F33"/>
    <w:rsid w:val="007D0B01"/>
    <w:rsid w:val="007D0EBD"/>
    <w:rsid w:val="007D1C0F"/>
    <w:rsid w:val="007D4B10"/>
    <w:rsid w:val="007D5132"/>
    <w:rsid w:val="007D664F"/>
    <w:rsid w:val="007D7CDF"/>
    <w:rsid w:val="007E080B"/>
    <w:rsid w:val="007E105D"/>
    <w:rsid w:val="007E21EF"/>
    <w:rsid w:val="007E26B2"/>
    <w:rsid w:val="007E35BD"/>
    <w:rsid w:val="007E426E"/>
    <w:rsid w:val="007E5B56"/>
    <w:rsid w:val="007E60FC"/>
    <w:rsid w:val="007F10DA"/>
    <w:rsid w:val="007F1898"/>
    <w:rsid w:val="007F205C"/>
    <w:rsid w:val="007F228B"/>
    <w:rsid w:val="007F3A42"/>
    <w:rsid w:val="007F3C62"/>
    <w:rsid w:val="007F4433"/>
    <w:rsid w:val="007F44B9"/>
    <w:rsid w:val="007F4AAD"/>
    <w:rsid w:val="007F4D8E"/>
    <w:rsid w:val="00800F5C"/>
    <w:rsid w:val="008018B3"/>
    <w:rsid w:val="00801D6F"/>
    <w:rsid w:val="00810BCD"/>
    <w:rsid w:val="0081250B"/>
    <w:rsid w:val="00813819"/>
    <w:rsid w:val="00813B3D"/>
    <w:rsid w:val="00816736"/>
    <w:rsid w:val="008169B5"/>
    <w:rsid w:val="00816B9A"/>
    <w:rsid w:val="008208B6"/>
    <w:rsid w:val="00820A9F"/>
    <w:rsid w:val="00821F77"/>
    <w:rsid w:val="008233BF"/>
    <w:rsid w:val="008238A3"/>
    <w:rsid w:val="0082440D"/>
    <w:rsid w:val="008262E3"/>
    <w:rsid w:val="00826546"/>
    <w:rsid w:val="00826E7E"/>
    <w:rsid w:val="00827146"/>
    <w:rsid w:val="0082721C"/>
    <w:rsid w:val="00830A02"/>
    <w:rsid w:val="008320EA"/>
    <w:rsid w:val="0083245F"/>
    <w:rsid w:val="00832762"/>
    <w:rsid w:val="00832ABB"/>
    <w:rsid w:val="00833E38"/>
    <w:rsid w:val="0083446A"/>
    <w:rsid w:val="00835796"/>
    <w:rsid w:val="00835C8B"/>
    <w:rsid w:val="008362DF"/>
    <w:rsid w:val="0083670E"/>
    <w:rsid w:val="00837C3F"/>
    <w:rsid w:val="0084015C"/>
    <w:rsid w:val="00841E79"/>
    <w:rsid w:val="00843F99"/>
    <w:rsid w:val="0084633F"/>
    <w:rsid w:val="00846F6A"/>
    <w:rsid w:val="00847437"/>
    <w:rsid w:val="00847E8C"/>
    <w:rsid w:val="0085045B"/>
    <w:rsid w:val="008508D8"/>
    <w:rsid w:val="00851026"/>
    <w:rsid w:val="008514E3"/>
    <w:rsid w:val="00852B38"/>
    <w:rsid w:val="00852DE3"/>
    <w:rsid w:val="00853EFA"/>
    <w:rsid w:val="0085670D"/>
    <w:rsid w:val="00856D9E"/>
    <w:rsid w:val="00857747"/>
    <w:rsid w:val="0086161A"/>
    <w:rsid w:val="00861EED"/>
    <w:rsid w:val="00862E9C"/>
    <w:rsid w:val="0086359A"/>
    <w:rsid w:val="0086365C"/>
    <w:rsid w:val="008637B7"/>
    <w:rsid w:val="008647FE"/>
    <w:rsid w:val="00865299"/>
    <w:rsid w:val="008658ED"/>
    <w:rsid w:val="00866DFE"/>
    <w:rsid w:val="008672B2"/>
    <w:rsid w:val="0087071B"/>
    <w:rsid w:val="00873016"/>
    <w:rsid w:val="0087321D"/>
    <w:rsid w:val="008757B5"/>
    <w:rsid w:val="00875B5E"/>
    <w:rsid w:val="008762E6"/>
    <w:rsid w:val="00876496"/>
    <w:rsid w:val="008769D2"/>
    <w:rsid w:val="008776C3"/>
    <w:rsid w:val="00877AB0"/>
    <w:rsid w:val="0088116D"/>
    <w:rsid w:val="008818E2"/>
    <w:rsid w:val="00881BFF"/>
    <w:rsid w:val="00881C9E"/>
    <w:rsid w:val="00881D5E"/>
    <w:rsid w:val="008823A4"/>
    <w:rsid w:val="00882E7A"/>
    <w:rsid w:val="008830DB"/>
    <w:rsid w:val="00884BF8"/>
    <w:rsid w:val="0088639D"/>
    <w:rsid w:val="00886441"/>
    <w:rsid w:val="00886739"/>
    <w:rsid w:val="00886882"/>
    <w:rsid w:val="00886895"/>
    <w:rsid w:val="00887C3F"/>
    <w:rsid w:val="00890158"/>
    <w:rsid w:val="00893BFF"/>
    <w:rsid w:val="0089428B"/>
    <w:rsid w:val="00894299"/>
    <w:rsid w:val="0089533D"/>
    <w:rsid w:val="0089686B"/>
    <w:rsid w:val="008A1B7D"/>
    <w:rsid w:val="008A33BC"/>
    <w:rsid w:val="008A37B9"/>
    <w:rsid w:val="008A39B9"/>
    <w:rsid w:val="008A5191"/>
    <w:rsid w:val="008A53C3"/>
    <w:rsid w:val="008A587C"/>
    <w:rsid w:val="008B09BD"/>
    <w:rsid w:val="008B16AC"/>
    <w:rsid w:val="008B21CD"/>
    <w:rsid w:val="008B2A31"/>
    <w:rsid w:val="008B3E9B"/>
    <w:rsid w:val="008B4127"/>
    <w:rsid w:val="008B554E"/>
    <w:rsid w:val="008B6D8B"/>
    <w:rsid w:val="008B6DA7"/>
    <w:rsid w:val="008B7C57"/>
    <w:rsid w:val="008C13B6"/>
    <w:rsid w:val="008C5B1C"/>
    <w:rsid w:val="008C60E2"/>
    <w:rsid w:val="008C65F7"/>
    <w:rsid w:val="008D041D"/>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E7D91"/>
    <w:rsid w:val="008F11F4"/>
    <w:rsid w:val="008F13DD"/>
    <w:rsid w:val="008F455E"/>
    <w:rsid w:val="008F47C6"/>
    <w:rsid w:val="008F4C16"/>
    <w:rsid w:val="008F5D78"/>
    <w:rsid w:val="008F5E9B"/>
    <w:rsid w:val="008F653A"/>
    <w:rsid w:val="008F7F95"/>
    <w:rsid w:val="008F7FFE"/>
    <w:rsid w:val="00900FD3"/>
    <w:rsid w:val="00901EF4"/>
    <w:rsid w:val="009054AD"/>
    <w:rsid w:val="009056B6"/>
    <w:rsid w:val="009066C4"/>
    <w:rsid w:val="0090684E"/>
    <w:rsid w:val="0090718C"/>
    <w:rsid w:val="00907638"/>
    <w:rsid w:val="00910A01"/>
    <w:rsid w:val="0091220D"/>
    <w:rsid w:val="00912820"/>
    <w:rsid w:val="00912B16"/>
    <w:rsid w:val="0091338B"/>
    <w:rsid w:val="00913907"/>
    <w:rsid w:val="009168ED"/>
    <w:rsid w:val="00917B42"/>
    <w:rsid w:val="009202D4"/>
    <w:rsid w:val="00920A30"/>
    <w:rsid w:val="00920D30"/>
    <w:rsid w:val="009220A1"/>
    <w:rsid w:val="0092352C"/>
    <w:rsid w:val="00924088"/>
    <w:rsid w:val="00924C76"/>
    <w:rsid w:val="00925C13"/>
    <w:rsid w:val="0092720F"/>
    <w:rsid w:val="009300EE"/>
    <w:rsid w:val="00930CBD"/>
    <w:rsid w:val="00931793"/>
    <w:rsid w:val="00932694"/>
    <w:rsid w:val="009332CB"/>
    <w:rsid w:val="00933CEC"/>
    <w:rsid w:val="00933FE9"/>
    <w:rsid w:val="009348B7"/>
    <w:rsid w:val="0093628A"/>
    <w:rsid w:val="00940571"/>
    <w:rsid w:val="00940FF1"/>
    <w:rsid w:val="00941F24"/>
    <w:rsid w:val="00943359"/>
    <w:rsid w:val="00943F89"/>
    <w:rsid w:val="00944A5C"/>
    <w:rsid w:val="00944DC9"/>
    <w:rsid w:val="00944FA6"/>
    <w:rsid w:val="00946E46"/>
    <w:rsid w:val="00947C6C"/>
    <w:rsid w:val="009517CB"/>
    <w:rsid w:val="009518BD"/>
    <w:rsid w:val="009522FD"/>
    <w:rsid w:val="0095344B"/>
    <w:rsid w:val="0095385C"/>
    <w:rsid w:val="009542C8"/>
    <w:rsid w:val="009544BA"/>
    <w:rsid w:val="00954D96"/>
    <w:rsid w:val="00955071"/>
    <w:rsid w:val="00955BC2"/>
    <w:rsid w:val="00956024"/>
    <w:rsid w:val="0095681D"/>
    <w:rsid w:val="0095723B"/>
    <w:rsid w:val="00957893"/>
    <w:rsid w:val="00960CE5"/>
    <w:rsid w:val="0096181F"/>
    <w:rsid w:val="00962062"/>
    <w:rsid w:val="00964087"/>
    <w:rsid w:val="00964583"/>
    <w:rsid w:val="00964842"/>
    <w:rsid w:val="00966098"/>
    <w:rsid w:val="00966798"/>
    <w:rsid w:val="00970DE3"/>
    <w:rsid w:val="00971793"/>
    <w:rsid w:val="00972855"/>
    <w:rsid w:val="009738B0"/>
    <w:rsid w:val="00973D02"/>
    <w:rsid w:val="00973D5B"/>
    <w:rsid w:val="00973F74"/>
    <w:rsid w:val="009745B2"/>
    <w:rsid w:val="00974DCF"/>
    <w:rsid w:val="00974F4F"/>
    <w:rsid w:val="00977DB7"/>
    <w:rsid w:val="00981D09"/>
    <w:rsid w:val="00982DCD"/>
    <w:rsid w:val="00982ED6"/>
    <w:rsid w:val="00984902"/>
    <w:rsid w:val="00984D5A"/>
    <w:rsid w:val="00985081"/>
    <w:rsid w:val="00985AEC"/>
    <w:rsid w:val="009876A6"/>
    <w:rsid w:val="00987E97"/>
    <w:rsid w:val="0099059C"/>
    <w:rsid w:val="0099162E"/>
    <w:rsid w:val="00991C29"/>
    <w:rsid w:val="00992A88"/>
    <w:rsid w:val="0099363A"/>
    <w:rsid w:val="00994441"/>
    <w:rsid w:val="0099463A"/>
    <w:rsid w:val="00994A6B"/>
    <w:rsid w:val="00995B94"/>
    <w:rsid w:val="00995DD9"/>
    <w:rsid w:val="00995E2B"/>
    <w:rsid w:val="0099653D"/>
    <w:rsid w:val="00997885"/>
    <w:rsid w:val="009A05FD"/>
    <w:rsid w:val="009A083D"/>
    <w:rsid w:val="009A0E8D"/>
    <w:rsid w:val="009A2011"/>
    <w:rsid w:val="009A23AB"/>
    <w:rsid w:val="009A29D0"/>
    <w:rsid w:val="009A3121"/>
    <w:rsid w:val="009A3175"/>
    <w:rsid w:val="009A4816"/>
    <w:rsid w:val="009A48F7"/>
    <w:rsid w:val="009A50E1"/>
    <w:rsid w:val="009A5994"/>
    <w:rsid w:val="009A6901"/>
    <w:rsid w:val="009B0E2F"/>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346"/>
    <w:rsid w:val="009C6937"/>
    <w:rsid w:val="009C6FF3"/>
    <w:rsid w:val="009D00F0"/>
    <w:rsid w:val="009D0A53"/>
    <w:rsid w:val="009D1539"/>
    <w:rsid w:val="009D159A"/>
    <w:rsid w:val="009D2184"/>
    <w:rsid w:val="009D231C"/>
    <w:rsid w:val="009D3FF7"/>
    <w:rsid w:val="009D43A7"/>
    <w:rsid w:val="009D5991"/>
    <w:rsid w:val="009D5EBF"/>
    <w:rsid w:val="009D6080"/>
    <w:rsid w:val="009D60B0"/>
    <w:rsid w:val="009D690F"/>
    <w:rsid w:val="009D6B6B"/>
    <w:rsid w:val="009E0B02"/>
    <w:rsid w:val="009E1885"/>
    <w:rsid w:val="009E3DCD"/>
    <w:rsid w:val="009E4CFA"/>
    <w:rsid w:val="009E525E"/>
    <w:rsid w:val="009E66AF"/>
    <w:rsid w:val="009E7689"/>
    <w:rsid w:val="009F0E60"/>
    <w:rsid w:val="009F0F1A"/>
    <w:rsid w:val="009F0FC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BA1"/>
    <w:rsid w:val="00A318B0"/>
    <w:rsid w:val="00A32389"/>
    <w:rsid w:val="00A34411"/>
    <w:rsid w:val="00A355E4"/>
    <w:rsid w:val="00A359CF"/>
    <w:rsid w:val="00A40C04"/>
    <w:rsid w:val="00A40D1B"/>
    <w:rsid w:val="00A413CF"/>
    <w:rsid w:val="00A436D0"/>
    <w:rsid w:val="00A45F38"/>
    <w:rsid w:val="00A51C2B"/>
    <w:rsid w:val="00A52B28"/>
    <w:rsid w:val="00A547FC"/>
    <w:rsid w:val="00A54C5C"/>
    <w:rsid w:val="00A54C6F"/>
    <w:rsid w:val="00A554C2"/>
    <w:rsid w:val="00A55CB2"/>
    <w:rsid w:val="00A55D1D"/>
    <w:rsid w:val="00A562C0"/>
    <w:rsid w:val="00A563FE"/>
    <w:rsid w:val="00A56910"/>
    <w:rsid w:val="00A6014F"/>
    <w:rsid w:val="00A604C1"/>
    <w:rsid w:val="00A60DA4"/>
    <w:rsid w:val="00A6104B"/>
    <w:rsid w:val="00A61408"/>
    <w:rsid w:val="00A63D71"/>
    <w:rsid w:val="00A64803"/>
    <w:rsid w:val="00A64A96"/>
    <w:rsid w:val="00A64F3F"/>
    <w:rsid w:val="00A650D4"/>
    <w:rsid w:val="00A65BFF"/>
    <w:rsid w:val="00A65DB1"/>
    <w:rsid w:val="00A66F25"/>
    <w:rsid w:val="00A67E04"/>
    <w:rsid w:val="00A715E0"/>
    <w:rsid w:val="00A722D1"/>
    <w:rsid w:val="00A7230B"/>
    <w:rsid w:val="00A7557B"/>
    <w:rsid w:val="00A75F69"/>
    <w:rsid w:val="00A76FDC"/>
    <w:rsid w:val="00A80C4C"/>
    <w:rsid w:val="00A840C5"/>
    <w:rsid w:val="00A852D2"/>
    <w:rsid w:val="00A85E33"/>
    <w:rsid w:val="00A85E90"/>
    <w:rsid w:val="00A8609E"/>
    <w:rsid w:val="00A87102"/>
    <w:rsid w:val="00A87F5E"/>
    <w:rsid w:val="00A90599"/>
    <w:rsid w:val="00A91C35"/>
    <w:rsid w:val="00A91F76"/>
    <w:rsid w:val="00A92533"/>
    <w:rsid w:val="00A94296"/>
    <w:rsid w:val="00A96695"/>
    <w:rsid w:val="00A96880"/>
    <w:rsid w:val="00A968CA"/>
    <w:rsid w:val="00A974AE"/>
    <w:rsid w:val="00AA0989"/>
    <w:rsid w:val="00AA0B98"/>
    <w:rsid w:val="00AA10F5"/>
    <w:rsid w:val="00AA1861"/>
    <w:rsid w:val="00AA2C7F"/>
    <w:rsid w:val="00AA38A3"/>
    <w:rsid w:val="00AA4E0A"/>
    <w:rsid w:val="00AA4EEE"/>
    <w:rsid w:val="00AA5787"/>
    <w:rsid w:val="00AA6F95"/>
    <w:rsid w:val="00AB1980"/>
    <w:rsid w:val="00AB19CC"/>
    <w:rsid w:val="00AB1B2E"/>
    <w:rsid w:val="00AB2C52"/>
    <w:rsid w:val="00AB35C8"/>
    <w:rsid w:val="00AB3D81"/>
    <w:rsid w:val="00AB63BA"/>
    <w:rsid w:val="00AB67E9"/>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4C2D"/>
    <w:rsid w:val="00AD5E25"/>
    <w:rsid w:val="00AD71E7"/>
    <w:rsid w:val="00AD7C43"/>
    <w:rsid w:val="00AE2E09"/>
    <w:rsid w:val="00AE47AC"/>
    <w:rsid w:val="00AE47E5"/>
    <w:rsid w:val="00AE4A6F"/>
    <w:rsid w:val="00AE4B5B"/>
    <w:rsid w:val="00AE4BAC"/>
    <w:rsid w:val="00AE52AA"/>
    <w:rsid w:val="00AE5FD5"/>
    <w:rsid w:val="00AE7BD3"/>
    <w:rsid w:val="00AF1419"/>
    <w:rsid w:val="00AF1ABD"/>
    <w:rsid w:val="00AF3316"/>
    <w:rsid w:val="00AF4C69"/>
    <w:rsid w:val="00AF5955"/>
    <w:rsid w:val="00AF6130"/>
    <w:rsid w:val="00AF7F44"/>
    <w:rsid w:val="00B01D30"/>
    <w:rsid w:val="00B04390"/>
    <w:rsid w:val="00B04F02"/>
    <w:rsid w:val="00B056AE"/>
    <w:rsid w:val="00B10947"/>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56C5"/>
    <w:rsid w:val="00B35750"/>
    <w:rsid w:val="00B36124"/>
    <w:rsid w:val="00B366A1"/>
    <w:rsid w:val="00B3727B"/>
    <w:rsid w:val="00B37FF5"/>
    <w:rsid w:val="00B413FE"/>
    <w:rsid w:val="00B41FBA"/>
    <w:rsid w:val="00B4247F"/>
    <w:rsid w:val="00B4329F"/>
    <w:rsid w:val="00B44931"/>
    <w:rsid w:val="00B45CCF"/>
    <w:rsid w:val="00B473D3"/>
    <w:rsid w:val="00B5169D"/>
    <w:rsid w:val="00B52D28"/>
    <w:rsid w:val="00B54C94"/>
    <w:rsid w:val="00B563A8"/>
    <w:rsid w:val="00B56D57"/>
    <w:rsid w:val="00B5769F"/>
    <w:rsid w:val="00B60B7B"/>
    <w:rsid w:val="00B6258D"/>
    <w:rsid w:val="00B62D3E"/>
    <w:rsid w:val="00B63173"/>
    <w:rsid w:val="00B63CF5"/>
    <w:rsid w:val="00B63D63"/>
    <w:rsid w:val="00B654AE"/>
    <w:rsid w:val="00B65A22"/>
    <w:rsid w:val="00B6627C"/>
    <w:rsid w:val="00B66BE3"/>
    <w:rsid w:val="00B67496"/>
    <w:rsid w:val="00B72868"/>
    <w:rsid w:val="00B74FB9"/>
    <w:rsid w:val="00B76AE9"/>
    <w:rsid w:val="00B7777D"/>
    <w:rsid w:val="00B77832"/>
    <w:rsid w:val="00B81F3D"/>
    <w:rsid w:val="00B82002"/>
    <w:rsid w:val="00B821FE"/>
    <w:rsid w:val="00B857D3"/>
    <w:rsid w:val="00B85CE6"/>
    <w:rsid w:val="00B87784"/>
    <w:rsid w:val="00B87BDF"/>
    <w:rsid w:val="00B900DF"/>
    <w:rsid w:val="00B900F3"/>
    <w:rsid w:val="00B9375B"/>
    <w:rsid w:val="00B953DD"/>
    <w:rsid w:val="00B9644D"/>
    <w:rsid w:val="00B96564"/>
    <w:rsid w:val="00B968BB"/>
    <w:rsid w:val="00BA06A7"/>
    <w:rsid w:val="00BA161A"/>
    <w:rsid w:val="00BA22CA"/>
    <w:rsid w:val="00BA461B"/>
    <w:rsid w:val="00BA5868"/>
    <w:rsid w:val="00BA5ED9"/>
    <w:rsid w:val="00BA64F7"/>
    <w:rsid w:val="00BA6E3F"/>
    <w:rsid w:val="00BA6F41"/>
    <w:rsid w:val="00BB03A0"/>
    <w:rsid w:val="00BB0421"/>
    <w:rsid w:val="00BB06A1"/>
    <w:rsid w:val="00BB10F5"/>
    <w:rsid w:val="00BB2205"/>
    <w:rsid w:val="00BB24D9"/>
    <w:rsid w:val="00BB50A7"/>
    <w:rsid w:val="00BB6B3E"/>
    <w:rsid w:val="00BB7845"/>
    <w:rsid w:val="00BC0B91"/>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EE0"/>
    <w:rsid w:val="00BD0CC1"/>
    <w:rsid w:val="00BD0DB1"/>
    <w:rsid w:val="00BD11C7"/>
    <w:rsid w:val="00BD1CEF"/>
    <w:rsid w:val="00BD2CA8"/>
    <w:rsid w:val="00BD2FBF"/>
    <w:rsid w:val="00BD3FC2"/>
    <w:rsid w:val="00BD6164"/>
    <w:rsid w:val="00BD641B"/>
    <w:rsid w:val="00BD6E35"/>
    <w:rsid w:val="00BE0766"/>
    <w:rsid w:val="00BE08D0"/>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B4C"/>
    <w:rsid w:val="00C13C44"/>
    <w:rsid w:val="00C146B1"/>
    <w:rsid w:val="00C14F9E"/>
    <w:rsid w:val="00C153E1"/>
    <w:rsid w:val="00C159C7"/>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18AA"/>
    <w:rsid w:val="00C32BC8"/>
    <w:rsid w:val="00C33149"/>
    <w:rsid w:val="00C3427E"/>
    <w:rsid w:val="00C342BE"/>
    <w:rsid w:val="00C35CF1"/>
    <w:rsid w:val="00C36E4E"/>
    <w:rsid w:val="00C37644"/>
    <w:rsid w:val="00C37CC7"/>
    <w:rsid w:val="00C40DA9"/>
    <w:rsid w:val="00C43218"/>
    <w:rsid w:val="00C43B21"/>
    <w:rsid w:val="00C45ECD"/>
    <w:rsid w:val="00C4662C"/>
    <w:rsid w:val="00C4745F"/>
    <w:rsid w:val="00C478D3"/>
    <w:rsid w:val="00C51D13"/>
    <w:rsid w:val="00C51FDA"/>
    <w:rsid w:val="00C527BD"/>
    <w:rsid w:val="00C53830"/>
    <w:rsid w:val="00C53B69"/>
    <w:rsid w:val="00C53C09"/>
    <w:rsid w:val="00C54713"/>
    <w:rsid w:val="00C61F76"/>
    <w:rsid w:val="00C623C0"/>
    <w:rsid w:val="00C63791"/>
    <w:rsid w:val="00C651A1"/>
    <w:rsid w:val="00C651F6"/>
    <w:rsid w:val="00C703FD"/>
    <w:rsid w:val="00C709B1"/>
    <w:rsid w:val="00C713B0"/>
    <w:rsid w:val="00C7226E"/>
    <w:rsid w:val="00C7307A"/>
    <w:rsid w:val="00C73523"/>
    <w:rsid w:val="00C73851"/>
    <w:rsid w:val="00C73F6A"/>
    <w:rsid w:val="00C7440B"/>
    <w:rsid w:val="00C746B8"/>
    <w:rsid w:val="00C75ED5"/>
    <w:rsid w:val="00C77516"/>
    <w:rsid w:val="00C77B34"/>
    <w:rsid w:val="00C80314"/>
    <w:rsid w:val="00C82A6D"/>
    <w:rsid w:val="00C82CC7"/>
    <w:rsid w:val="00C838D0"/>
    <w:rsid w:val="00C8430B"/>
    <w:rsid w:val="00C84540"/>
    <w:rsid w:val="00C84A2B"/>
    <w:rsid w:val="00C84E68"/>
    <w:rsid w:val="00C8653E"/>
    <w:rsid w:val="00C86D10"/>
    <w:rsid w:val="00C87117"/>
    <w:rsid w:val="00C872E6"/>
    <w:rsid w:val="00C87A24"/>
    <w:rsid w:val="00C90886"/>
    <w:rsid w:val="00C92C5E"/>
    <w:rsid w:val="00C92F80"/>
    <w:rsid w:val="00C95E28"/>
    <w:rsid w:val="00C97F0E"/>
    <w:rsid w:val="00CA006B"/>
    <w:rsid w:val="00CA051E"/>
    <w:rsid w:val="00CA0B32"/>
    <w:rsid w:val="00CA1871"/>
    <w:rsid w:val="00CA1B2D"/>
    <w:rsid w:val="00CA21ED"/>
    <w:rsid w:val="00CA3790"/>
    <w:rsid w:val="00CA4746"/>
    <w:rsid w:val="00CA48A4"/>
    <w:rsid w:val="00CA5DA4"/>
    <w:rsid w:val="00CA6AE1"/>
    <w:rsid w:val="00CA6C68"/>
    <w:rsid w:val="00CA7042"/>
    <w:rsid w:val="00CB0B93"/>
    <w:rsid w:val="00CB0C91"/>
    <w:rsid w:val="00CB1676"/>
    <w:rsid w:val="00CB27A5"/>
    <w:rsid w:val="00CB2F9E"/>
    <w:rsid w:val="00CB3BF3"/>
    <w:rsid w:val="00CB3E12"/>
    <w:rsid w:val="00CB56BC"/>
    <w:rsid w:val="00CB661B"/>
    <w:rsid w:val="00CC0732"/>
    <w:rsid w:val="00CC1A07"/>
    <w:rsid w:val="00CC1D0E"/>
    <w:rsid w:val="00CC3D66"/>
    <w:rsid w:val="00CC4246"/>
    <w:rsid w:val="00CC580B"/>
    <w:rsid w:val="00CC6C92"/>
    <w:rsid w:val="00CC6D23"/>
    <w:rsid w:val="00CC6EAF"/>
    <w:rsid w:val="00CD0B85"/>
    <w:rsid w:val="00CD11B7"/>
    <w:rsid w:val="00CD24DD"/>
    <w:rsid w:val="00CD2565"/>
    <w:rsid w:val="00CD3954"/>
    <w:rsid w:val="00CD4C66"/>
    <w:rsid w:val="00CD4DF3"/>
    <w:rsid w:val="00CD5BCF"/>
    <w:rsid w:val="00CE0ACC"/>
    <w:rsid w:val="00CE10FA"/>
    <w:rsid w:val="00CE1521"/>
    <w:rsid w:val="00CE15D6"/>
    <w:rsid w:val="00CE2392"/>
    <w:rsid w:val="00CE267F"/>
    <w:rsid w:val="00CE2C34"/>
    <w:rsid w:val="00CE4E2C"/>
    <w:rsid w:val="00CE4F4F"/>
    <w:rsid w:val="00CE5635"/>
    <w:rsid w:val="00CE581F"/>
    <w:rsid w:val="00CF25AD"/>
    <w:rsid w:val="00CF2CC2"/>
    <w:rsid w:val="00CF3A8C"/>
    <w:rsid w:val="00CF5256"/>
    <w:rsid w:val="00CF5510"/>
    <w:rsid w:val="00CF6B8E"/>
    <w:rsid w:val="00CF6DB1"/>
    <w:rsid w:val="00D00E6B"/>
    <w:rsid w:val="00D01920"/>
    <w:rsid w:val="00D01CB3"/>
    <w:rsid w:val="00D025A8"/>
    <w:rsid w:val="00D02C6B"/>
    <w:rsid w:val="00D04724"/>
    <w:rsid w:val="00D0523C"/>
    <w:rsid w:val="00D0524F"/>
    <w:rsid w:val="00D052AA"/>
    <w:rsid w:val="00D057CA"/>
    <w:rsid w:val="00D06912"/>
    <w:rsid w:val="00D069CF"/>
    <w:rsid w:val="00D06F18"/>
    <w:rsid w:val="00D0711B"/>
    <w:rsid w:val="00D072D5"/>
    <w:rsid w:val="00D077B8"/>
    <w:rsid w:val="00D101A9"/>
    <w:rsid w:val="00D1033B"/>
    <w:rsid w:val="00D103BE"/>
    <w:rsid w:val="00D1063F"/>
    <w:rsid w:val="00D11385"/>
    <w:rsid w:val="00D121AB"/>
    <w:rsid w:val="00D12CC9"/>
    <w:rsid w:val="00D138A3"/>
    <w:rsid w:val="00D149EE"/>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2C"/>
    <w:rsid w:val="00D3347F"/>
    <w:rsid w:val="00D35AFC"/>
    <w:rsid w:val="00D40E29"/>
    <w:rsid w:val="00D44B9C"/>
    <w:rsid w:val="00D45167"/>
    <w:rsid w:val="00D4522E"/>
    <w:rsid w:val="00D465D8"/>
    <w:rsid w:val="00D51A19"/>
    <w:rsid w:val="00D5234F"/>
    <w:rsid w:val="00D5479A"/>
    <w:rsid w:val="00D55E00"/>
    <w:rsid w:val="00D5799A"/>
    <w:rsid w:val="00D579C7"/>
    <w:rsid w:val="00D6169A"/>
    <w:rsid w:val="00D6283A"/>
    <w:rsid w:val="00D62903"/>
    <w:rsid w:val="00D64896"/>
    <w:rsid w:val="00D677D9"/>
    <w:rsid w:val="00D7007E"/>
    <w:rsid w:val="00D71AB2"/>
    <w:rsid w:val="00D720AC"/>
    <w:rsid w:val="00D723E5"/>
    <w:rsid w:val="00D732F2"/>
    <w:rsid w:val="00D73322"/>
    <w:rsid w:val="00D73449"/>
    <w:rsid w:val="00D73CA5"/>
    <w:rsid w:val="00D74E27"/>
    <w:rsid w:val="00D77056"/>
    <w:rsid w:val="00D77B90"/>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28F9"/>
    <w:rsid w:val="00DA4B97"/>
    <w:rsid w:val="00DA7867"/>
    <w:rsid w:val="00DB062C"/>
    <w:rsid w:val="00DB0A9E"/>
    <w:rsid w:val="00DB0CEF"/>
    <w:rsid w:val="00DB152A"/>
    <w:rsid w:val="00DB21C3"/>
    <w:rsid w:val="00DB303A"/>
    <w:rsid w:val="00DB4117"/>
    <w:rsid w:val="00DB4DBD"/>
    <w:rsid w:val="00DB58FA"/>
    <w:rsid w:val="00DC30AD"/>
    <w:rsid w:val="00DC4EEB"/>
    <w:rsid w:val="00DD0D2A"/>
    <w:rsid w:val="00DD105A"/>
    <w:rsid w:val="00DD13CD"/>
    <w:rsid w:val="00DD165F"/>
    <w:rsid w:val="00DD252C"/>
    <w:rsid w:val="00DD2960"/>
    <w:rsid w:val="00DD454E"/>
    <w:rsid w:val="00DD4CC3"/>
    <w:rsid w:val="00DD4E7B"/>
    <w:rsid w:val="00DD4FF3"/>
    <w:rsid w:val="00DD721F"/>
    <w:rsid w:val="00DD7223"/>
    <w:rsid w:val="00DE2145"/>
    <w:rsid w:val="00DE2A2C"/>
    <w:rsid w:val="00DE2CCD"/>
    <w:rsid w:val="00DE5052"/>
    <w:rsid w:val="00DE505B"/>
    <w:rsid w:val="00DE609B"/>
    <w:rsid w:val="00DF2199"/>
    <w:rsid w:val="00DF3FBB"/>
    <w:rsid w:val="00DF65A1"/>
    <w:rsid w:val="00E00D88"/>
    <w:rsid w:val="00E01560"/>
    <w:rsid w:val="00E019D3"/>
    <w:rsid w:val="00E02643"/>
    <w:rsid w:val="00E04340"/>
    <w:rsid w:val="00E04650"/>
    <w:rsid w:val="00E04C40"/>
    <w:rsid w:val="00E0596B"/>
    <w:rsid w:val="00E060FF"/>
    <w:rsid w:val="00E10145"/>
    <w:rsid w:val="00E10401"/>
    <w:rsid w:val="00E1500C"/>
    <w:rsid w:val="00E15E29"/>
    <w:rsid w:val="00E16647"/>
    <w:rsid w:val="00E17E4E"/>
    <w:rsid w:val="00E20E0E"/>
    <w:rsid w:val="00E20E4B"/>
    <w:rsid w:val="00E24A27"/>
    <w:rsid w:val="00E25847"/>
    <w:rsid w:val="00E26EE8"/>
    <w:rsid w:val="00E27585"/>
    <w:rsid w:val="00E31874"/>
    <w:rsid w:val="00E33B2E"/>
    <w:rsid w:val="00E34FB5"/>
    <w:rsid w:val="00E35764"/>
    <w:rsid w:val="00E357CF"/>
    <w:rsid w:val="00E36261"/>
    <w:rsid w:val="00E36E63"/>
    <w:rsid w:val="00E3702A"/>
    <w:rsid w:val="00E37320"/>
    <w:rsid w:val="00E3743E"/>
    <w:rsid w:val="00E4047D"/>
    <w:rsid w:val="00E42944"/>
    <w:rsid w:val="00E429E8"/>
    <w:rsid w:val="00E4324C"/>
    <w:rsid w:val="00E44B56"/>
    <w:rsid w:val="00E44CF0"/>
    <w:rsid w:val="00E45B0F"/>
    <w:rsid w:val="00E47640"/>
    <w:rsid w:val="00E518C8"/>
    <w:rsid w:val="00E52681"/>
    <w:rsid w:val="00E53AAE"/>
    <w:rsid w:val="00E53B68"/>
    <w:rsid w:val="00E544DC"/>
    <w:rsid w:val="00E56415"/>
    <w:rsid w:val="00E56970"/>
    <w:rsid w:val="00E56AED"/>
    <w:rsid w:val="00E608E0"/>
    <w:rsid w:val="00E615CB"/>
    <w:rsid w:val="00E6209E"/>
    <w:rsid w:val="00E6308B"/>
    <w:rsid w:val="00E632C5"/>
    <w:rsid w:val="00E63546"/>
    <w:rsid w:val="00E64555"/>
    <w:rsid w:val="00E64FB2"/>
    <w:rsid w:val="00E65251"/>
    <w:rsid w:val="00E654EF"/>
    <w:rsid w:val="00E65858"/>
    <w:rsid w:val="00E662AD"/>
    <w:rsid w:val="00E668A8"/>
    <w:rsid w:val="00E67350"/>
    <w:rsid w:val="00E678EB"/>
    <w:rsid w:val="00E7102E"/>
    <w:rsid w:val="00E71041"/>
    <w:rsid w:val="00E714F5"/>
    <w:rsid w:val="00E74189"/>
    <w:rsid w:val="00E75C7A"/>
    <w:rsid w:val="00E75E03"/>
    <w:rsid w:val="00E76505"/>
    <w:rsid w:val="00E76D09"/>
    <w:rsid w:val="00E8022A"/>
    <w:rsid w:val="00E812AD"/>
    <w:rsid w:val="00E81DFA"/>
    <w:rsid w:val="00E8248B"/>
    <w:rsid w:val="00E82FC7"/>
    <w:rsid w:val="00E831A7"/>
    <w:rsid w:val="00E83228"/>
    <w:rsid w:val="00E83E2E"/>
    <w:rsid w:val="00E83F20"/>
    <w:rsid w:val="00E8406A"/>
    <w:rsid w:val="00E84496"/>
    <w:rsid w:val="00E8497F"/>
    <w:rsid w:val="00E86E97"/>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F82"/>
    <w:rsid w:val="00EB2B7C"/>
    <w:rsid w:val="00EB30FA"/>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547F"/>
    <w:rsid w:val="00EC611C"/>
    <w:rsid w:val="00EC75AD"/>
    <w:rsid w:val="00EC76BF"/>
    <w:rsid w:val="00ED1A61"/>
    <w:rsid w:val="00ED2241"/>
    <w:rsid w:val="00ED2CEB"/>
    <w:rsid w:val="00ED586A"/>
    <w:rsid w:val="00ED5A91"/>
    <w:rsid w:val="00ED5B79"/>
    <w:rsid w:val="00ED6037"/>
    <w:rsid w:val="00ED6538"/>
    <w:rsid w:val="00EE14C8"/>
    <w:rsid w:val="00EE19A6"/>
    <w:rsid w:val="00EE3862"/>
    <w:rsid w:val="00EE433F"/>
    <w:rsid w:val="00EE68FE"/>
    <w:rsid w:val="00EE6B50"/>
    <w:rsid w:val="00EF018C"/>
    <w:rsid w:val="00EF1AC1"/>
    <w:rsid w:val="00EF46EC"/>
    <w:rsid w:val="00EF53A8"/>
    <w:rsid w:val="00EF5EEA"/>
    <w:rsid w:val="00EF6E48"/>
    <w:rsid w:val="00EF70CB"/>
    <w:rsid w:val="00EF7A4D"/>
    <w:rsid w:val="00F000C4"/>
    <w:rsid w:val="00F00C88"/>
    <w:rsid w:val="00F00C9F"/>
    <w:rsid w:val="00F016A4"/>
    <w:rsid w:val="00F01929"/>
    <w:rsid w:val="00F01D09"/>
    <w:rsid w:val="00F02136"/>
    <w:rsid w:val="00F028B7"/>
    <w:rsid w:val="00F032E9"/>
    <w:rsid w:val="00F0503A"/>
    <w:rsid w:val="00F06F3E"/>
    <w:rsid w:val="00F071E7"/>
    <w:rsid w:val="00F073CC"/>
    <w:rsid w:val="00F07F77"/>
    <w:rsid w:val="00F10E03"/>
    <w:rsid w:val="00F11393"/>
    <w:rsid w:val="00F11C40"/>
    <w:rsid w:val="00F12E8C"/>
    <w:rsid w:val="00F16EA8"/>
    <w:rsid w:val="00F207F3"/>
    <w:rsid w:val="00F215CD"/>
    <w:rsid w:val="00F21B80"/>
    <w:rsid w:val="00F25C8A"/>
    <w:rsid w:val="00F27574"/>
    <w:rsid w:val="00F27D32"/>
    <w:rsid w:val="00F27DE7"/>
    <w:rsid w:val="00F30384"/>
    <w:rsid w:val="00F31618"/>
    <w:rsid w:val="00F325B5"/>
    <w:rsid w:val="00F3284D"/>
    <w:rsid w:val="00F32E61"/>
    <w:rsid w:val="00F33797"/>
    <w:rsid w:val="00F33DC2"/>
    <w:rsid w:val="00F34DE0"/>
    <w:rsid w:val="00F36409"/>
    <w:rsid w:val="00F36CD1"/>
    <w:rsid w:val="00F375CE"/>
    <w:rsid w:val="00F400B1"/>
    <w:rsid w:val="00F41A0E"/>
    <w:rsid w:val="00F43CB1"/>
    <w:rsid w:val="00F43DE3"/>
    <w:rsid w:val="00F46721"/>
    <w:rsid w:val="00F4682B"/>
    <w:rsid w:val="00F50086"/>
    <w:rsid w:val="00F5012F"/>
    <w:rsid w:val="00F50621"/>
    <w:rsid w:val="00F506B5"/>
    <w:rsid w:val="00F50954"/>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900"/>
    <w:rsid w:val="00F71D1D"/>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06FF"/>
    <w:rsid w:val="00F81734"/>
    <w:rsid w:val="00F83577"/>
    <w:rsid w:val="00F84270"/>
    <w:rsid w:val="00F84B3B"/>
    <w:rsid w:val="00F84BAD"/>
    <w:rsid w:val="00F854EF"/>
    <w:rsid w:val="00F8580C"/>
    <w:rsid w:val="00F90D24"/>
    <w:rsid w:val="00F939F2"/>
    <w:rsid w:val="00F949A2"/>
    <w:rsid w:val="00F960EF"/>
    <w:rsid w:val="00F96824"/>
    <w:rsid w:val="00FA0624"/>
    <w:rsid w:val="00FA0C40"/>
    <w:rsid w:val="00FA17B7"/>
    <w:rsid w:val="00FA1AD1"/>
    <w:rsid w:val="00FA3682"/>
    <w:rsid w:val="00FA46AF"/>
    <w:rsid w:val="00FA4921"/>
    <w:rsid w:val="00FA4EC4"/>
    <w:rsid w:val="00FA5B0F"/>
    <w:rsid w:val="00FA5C9F"/>
    <w:rsid w:val="00FA68F9"/>
    <w:rsid w:val="00FA703D"/>
    <w:rsid w:val="00FA7489"/>
    <w:rsid w:val="00FA7B6A"/>
    <w:rsid w:val="00FB0F33"/>
    <w:rsid w:val="00FB3980"/>
    <w:rsid w:val="00FB48D8"/>
    <w:rsid w:val="00FB4B49"/>
    <w:rsid w:val="00FB54AB"/>
    <w:rsid w:val="00FB58F1"/>
    <w:rsid w:val="00FB7B5D"/>
    <w:rsid w:val="00FC0385"/>
    <w:rsid w:val="00FC081E"/>
    <w:rsid w:val="00FC084A"/>
    <w:rsid w:val="00FC09BC"/>
    <w:rsid w:val="00FC1021"/>
    <w:rsid w:val="00FC110E"/>
    <w:rsid w:val="00FC31A1"/>
    <w:rsid w:val="00FC6153"/>
    <w:rsid w:val="00FD0D8D"/>
    <w:rsid w:val="00FD108F"/>
    <w:rsid w:val="00FD1A64"/>
    <w:rsid w:val="00FD27C0"/>
    <w:rsid w:val="00FD2DE8"/>
    <w:rsid w:val="00FD32DF"/>
    <w:rsid w:val="00FD4EAE"/>
    <w:rsid w:val="00FD75E5"/>
    <w:rsid w:val="00FD7C74"/>
    <w:rsid w:val="00FE090B"/>
    <w:rsid w:val="00FE26C2"/>
    <w:rsid w:val="00FE2E0C"/>
    <w:rsid w:val="00FE3691"/>
    <w:rsid w:val="00FE4B4C"/>
    <w:rsid w:val="00FF0F1F"/>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678A9769"/>
  <w15:docId w15:val="{12759525-F0F4-4271-AA08-229B0418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B39"/>
    <w:pPr>
      <w:spacing w:after="240" w:line="230" w:lineRule="atLeast"/>
      <w:jc w:val="both"/>
    </w:pPr>
    <w:rPr>
      <w:rFonts w:ascii="Arial" w:hAnsi="Arial"/>
      <w:lang w:val="en-GB" w:eastAsia="ja-JP"/>
    </w:rPr>
  </w:style>
  <w:style w:type="paragraph" w:styleId="Heading1">
    <w:name w:val="heading 1"/>
    <w:basedOn w:val="Normal"/>
    <w:next w:val="Normal"/>
    <w:link w:val="Heading1Char"/>
    <w:qFormat/>
    <w:rsid w:val="003C1FC0"/>
    <w:pPr>
      <w:keepNext/>
      <w:numPr>
        <w:numId w:val="36"/>
      </w:numPr>
      <w:tabs>
        <w:tab w:val="left" w:pos="400"/>
        <w:tab w:val="left" w:pos="560"/>
      </w:tabs>
      <w:suppressAutoHyphens/>
      <w:spacing w:before="60" w:line="270" w:lineRule="exact"/>
      <w:outlineLvl w:val="0"/>
    </w:pPr>
    <w:rPr>
      <w:b/>
      <w:bCs/>
      <w:sz w:val="24"/>
    </w:rPr>
  </w:style>
  <w:style w:type="paragraph" w:styleId="Heading2">
    <w:name w:val="heading 2"/>
    <w:basedOn w:val="Heading1"/>
    <w:next w:val="Normal"/>
    <w:link w:val="Heading2Char"/>
    <w:qFormat/>
    <w:rsid w:val="00666E30"/>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qFormat/>
    <w:rsid w:val="00E86E97"/>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E86E9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E86E97"/>
    <w:pPr>
      <w:numPr>
        <w:ilvl w:val="5"/>
      </w:numPr>
      <w:outlineLvl w:val="5"/>
    </w:pPr>
  </w:style>
  <w:style w:type="paragraph" w:styleId="Heading7">
    <w:name w:val="heading 7"/>
    <w:basedOn w:val="Heading6"/>
    <w:next w:val="Normal"/>
    <w:link w:val="Heading7Char"/>
    <w:qFormat/>
    <w:rsid w:val="00E86E97"/>
    <w:pPr>
      <w:numPr>
        <w:ilvl w:val="6"/>
      </w:numPr>
      <w:outlineLvl w:val="6"/>
    </w:pPr>
  </w:style>
  <w:style w:type="paragraph" w:styleId="Heading8">
    <w:name w:val="heading 8"/>
    <w:basedOn w:val="Heading6"/>
    <w:next w:val="Normal"/>
    <w:link w:val="Heading8Char"/>
    <w:qFormat/>
    <w:rsid w:val="00E86E97"/>
    <w:pPr>
      <w:numPr>
        <w:ilvl w:val="7"/>
      </w:numPr>
      <w:outlineLvl w:val="7"/>
    </w:pPr>
  </w:style>
  <w:style w:type="paragraph" w:styleId="Heading9">
    <w:name w:val="heading 9"/>
    <w:basedOn w:val="Heading6"/>
    <w:next w:val="Normal"/>
    <w:link w:val="Heading9Char"/>
    <w:qFormat/>
    <w:rsid w:val="00E86E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6E97"/>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rsid w:val="00E86E97"/>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rsid w:val="00E86E97"/>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rsid w:val="00E86E97"/>
    <w:pPr>
      <w:numPr>
        <w:numId w:val="8"/>
      </w:numPr>
      <w:tabs>
        <w:tab w:val="num" w:pos="1080"/>
        <w:tab w:val="left" w:pos="1140"/>
        <w:tab w:val="left" w:pos="1360"/>
      </w:tabs>
    </w:pPr>
  </w:style>
  <w:style w:type="paragraph" w:customStyle="1" w:styleId="a6">
    <w:name w:val="a6"/>
    <w:basedOn w:val="Heading6"/>
    <w:next w:val="Normal"/>
    <w:rsid w:val="00E86E97"/>
    <w:pPr>
      <w:numPr>
        <w:numId w:val="8"/>
      </w:numPr>
      <w:tabs>
        <w:tab w:val="left" w:pos="1140"/>
        <w:tab w:val="left" w:pos="1360"/>
        <w:tab w:val="num" w:pos="1440"/>
      </w:tabs>
    </w:pPr>
  </w:style>
  <w:style w:type="paragraph" w:customStyle="1" w:styleId="ANNEX">
    <w:name w:val="ANNEX"/>
    <w:basedOn w:val="Normal"/>
    <w:next w:val="Normal"/>
    <w:rsid w:val="00E86E97"/>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rsid w:val="00E86E97"/>
    <w:pPr>
      <w:numPr>
        <w:numId w:val="0"/>
      </w:numPr>
    </w:pPr>
  </w:style>
  <w:style w:type="paragraph" w:customStyle="1" w:styleId="ANNEXZ">
    <w:name w:val="ANNEXZ"/>
    <w:basedOn w:val="ANNEX"/>
    <w:next w:val="Normal"/>
    <w:rsid w:val="00E86E97"/>
    <w:pPr>
      <w:numPr>
        <w:numId w:val="0"/>
      </w:numPr>
    </w:pPr>
  </w:style>
  <w:style w:type="paragraph" w:customStyle="1" w:styleId="Bibliography1">
    <w:name w:val="Bibliography1"/>
    <w:basedOn w:val="Normal"/>
    <w:rsid w:val="00E86E97"/>
    <w:pPr>
      <w:numPr>
        <w:numId w:val="1"/>
      </w:numPr>
      <w:tabs>
        <w:tab w:val="left" w:pos="660"/>
      </w:tabs>
    </w:pPr>
  </w:style>
  <w:style w:type="paragraph" w:styleId="BlockText">
    <w:name w:val="Block Text"/>
    <w:basedOn w:val="Normal"/>
    <w:rsid w:val="00E86E97"/>
    <w:pPr>
      <w:spacing w:after="120"/>
      <w:ind w:left="1440" w:right="1440"/>
    </w:pPr>
  </w:style>
  <w:style w:type="paragraph" w:styleId="BodyText">
    <w:name w:val="Body Text"/>
    <w:basedOn w:val="Normal"/>
    <w:rsid w:val="00E86E97"/>
    <w:pPr>
      <w:spacing w:before="60" w:after="60" w:line="210" w:lineRule="atLeast"/>
    </w:pPr>
    <w:rPr>
      <w:sz w:val="18"/>
    </w:rPr>
  </w:style>
  <w:style w:type="paragraph" w:styleId="BodyText2">
    <w:name w:val="Body Text 2"/>
    <w:basedOn w:val="Normal"/>
    <w:link w:val="BodyText2Char"/>
    <w:uiPriority w:val="99"/>
    <w:rsid w:val="00E86E97"/>
    <w:pPr>
      <w:spacing w:before="60" w:after="60" w:line="190" w:lineRule="atLeast"/>
    </w:pPr>
    <w:rPr>
      <w:sz w:val="16"/>
    </w:rPr>
  </w:style>
  <w:style w:type="paragraph" w:styleId="BodyText3">
    <w:name w:val="Body Text 3"/>
    <w:basedOn w:val="Normal"/>
    <w:link w:val="BodyText3Char"/>
    <w:uiPriority w:val="99"/>
    <w:rsid w:val="00E86E97"/>
    <w:pPr>
      <w:spacing w:before="60" w:after="60" w:line="170" w:lineRule="atLeast"/>
    </w:pPr>
    <w:rPr>
      <w:sz w:val="14"/>
    </w:rPr>
  </w:style>
  <w:style w:type="paragraph" w:styleId="BodyTextFirstIndent">
    <w:name w:val="Body Text First Indent"/>
    <w:basedOn w:val="BodyText"/>
    <w:rsid w:val="00E86E97"/>
    <w:pPr>
      <w:spacing w:before="0" w:after="120"/>
      <w:ind w:firstLine="210"/>
    </w:pPr>
  </w:style>
  <w:style w:type="paragraph" w:styleId="BodyTextIndent">
    <w:name w:val="Body Text Indent"/>
    <w:basedOn w:val="Normal"/>
    <w:link w:val="BodyTextIndentChar"/>
    <w:uiPriority w:val="99"/>
    <w:rsid w:val="00E86E97"/>
    <w:pPr>
      <w:spacing w:after="120"/>
      <w:ind w:left="283"/>
    </w:pPr>
  </w:style>
  <w:style w:type="paragraph" w:styleId="BodyTextFirstIndent2">
    <w:name w:val="Body Text First Indent 2"/>
    <w:basedOn w:val="Normal"/>
    <w:rsid w:val="00E86E97"/>
    <w:pPr>
      <w:ind w:firstLine="210"/>
    </w:pPr>
  </w:style>
  <w:style w:type="paragraph" w:styleId="BodyTextIndent2">
    <w:name w:val="Body Text Indent 2"/>
    <w:basedOn w:val="Normal"/>
    <w:link w:val="BodyTextIndent2Char"/>
    <w:uiPriority w:val="99"/>
    <w:rsid w:val="00E86E97"/>
    <w:pPr>
      <w:spacing w:after="120" w:line="480" w:lineRule="auto"/>
      <w:ind w:left="283"/>
    </w:pPr>
  </w:style>
  <w:style w:type="paragraph" w:styleId="BodyTextIndent3">
    <w:name w:val="Body Text Indent 3"/>
    <w:basedOn w:val="Normal"/>
    <w:rsid w:val="00E86E97"/>
    <w:pPr>
      <w:spacing w:after="120"/>
      <w:ind w:left="283"/>
    </w:pPr>
    <w:rPr>
      <w:sz w:val="16"/>
    </w:rPr>
  </w:style>
  <w:style w:type="paragraph" w:styleId="Caption">
    <w:name w:val="caption"/>
    <w:basedOn w:val="Normal"/>
    <w:next w:val="Normal"/>
    <w:qFormat/>
    <w:rsid w:val="00E86E97"/>
    <w:pPr>
      <w:spacing w:before="120" w:after="120"/>
    </w:pPr>
    <w:rPr>
      <w:b/>
    </w:rPr>
  </w:style>
  <w:style w:type="paragraph" w:styleId="Closing">
    <w:name w:val="Closing"/>
    <w:basedOn w:val="Normal"/>
    <w:rsid w:val="00E86E97"/>
    <w:pPr>
      <w:ind w:left="4252"/>
    </w:pPr>
  </w:style>
  <w:style w:type="character" w:styleId="CommentReference">
    <w:name w:val="annotation reference"/>
    <w:uiPriority w:val="99"/>
    <w:rsid w:val="00E86E97"/>
    <w:rPr>
      <w:noProof w:val="0"/>
      <w:sz w:val="16"/>
      <w:lang w:val="fr-FR"/>
    </w:rPr>
  </w:style>
  <w:style w:type="paragraph" w:styleId="CommentText">
    <w:name w:val="annotation text"/>
    <w:basedOn w:val="Normal"/>
    <w:link w:val="CommentTextChar"/>
    <w:uiPriority w:val="99"/>
    <w:rsid w:val="00E86E97"/>
  </w:style>
  <w:style w:type="paragraph" w:styleId="Date">
    <w:name w:val="Date"/>
    <w:basedOn w:val="Normal"/>
    <w:next w:val="Normal"/>
    <w:rsid w:val="00E86E97"/>
  </w:style>
  <w:style w:type="paragraph" w:customStyle="1" w:styleId="Definition">
    <w:name w:val="Definition"/>
    <w:basedOn w:val="Normal"/>
    <w:next w:val="Normal"/>
    <w:rsid w:val="00E86E97"/>
  </w:style>
  <w:style w:type="character" w:customStyle="1" w:styleId="Defterms">
    <w:name w:val="Defterms"/>
    <w:rsid w:val="00E86E97"/>
    <w:rPr>
      <w:noProof w:val="0"/>
      <w:color w:val="auto"/>
      <w:lang w:val="fr-FR"/>
    </w:rPr>
  </w:style>
  <w:style w:type="paragraph" w:customStyle="1" w:styleId="dl">
    <w:name w:val="dl"/>
    <w:basedOn w:val="Normal"/>
    <w:rsid w:val="00E86E97"/>
    <w:pPr>
      <w:ind w:left="800" w:hanging="400"/>
    </w:pPr>
  </w:style>
  <w:style w:type="paragraph" w:styleId="DocumentMap">
    <w:name w:val="Document Map"/>
    <w:basedOn w:val="Normal"/>
    <w:semiHidden/>
    <w:rsid w:val="00E86E97"/>
    <w:pPr>
      <w:shd w:val="clear" w:color="auto" w:fill="000080"/>
    </w:pPr>
    <w:rPr>
      <w:rFonts w:ascii="Tahoma" w:hAnsi="Tahoma"/>
    </w:rPr>
  </w:style>
  <w:style w:type="character" w:styleId="Emphasis">
    <w:name w:val="Emphasis"/>
    <w:qFormat/>
    <w:rsid w:val="00E86E97"/>
    <w:rPr>
      <w:i/>
      <w:noProof w:val="0"/>
      <w:lang w:val="fr-FR"/>
    </w:rPr>
  </w:style>
  <w:style w:type="character" w:styleId="EndnoteReference">
    <w:name w:val="endnote reference"/>
    <w:semiHidden/>
    <w:rsid w:val="00E86E97"/>
    <w:rPr>
      <w:noProof w:val="0"/>
      <w:vertAlign w:val="superscript"/>
      <w:lang w:val="fr-FR"/>
    </w:rPr>
  </w:style>
  <w:style w:type="paragraph" w:styleId="EndnoteText">
    <w:name w:val="endnote text"/>
    <w:basedOn w:val="Normal"/>
    <w:semiHidden/>
    <w:rsid w:val="00E86E97"/>
  </w:style>
  <w:style w:type="paragraph" w:styleId="EnvelopeAddress">
    <w:name w:val="envelope address"/>
    <w:basedOn w:val="Normal"/>
    <w:rsid w:val="00E86E97"/>
    <w:pPr>
      <w:framePr w:w="7938" w:h="1985" w:hRule="exact" w:hSpace="141" w:wrap="auto" w:hAnchor="page" w:xAlign="center" w:yAlign="bottom"/>
      <w:ind w:left="2835"/>
    </w:pPr>
    <w:rPr>
      <w:sz w:val="24"/>
    </w:rPr>
  </w:style>
  <w:style w:type="paragraph" w:styleId="EnvelopeReturn">
    <w:name w:val="envelope return"/>
    <w:basedOn w:val="Normal"/>
    <w:rsid w:val="00E86E97"/>
  </w:style>
  <w:style w:type="paragraph" w:customStyle="1" w:styleId="Example">
    <w:name w:val="Example"/>
    <w:basedOn w:val="Normal"/>
    <w:next w:val="Normal"/>
    <w:rsid w:val="00E86E97"/>
    <w:pPr>
      <w:tabs>
        <w:tab w:val="left" w:pos="1360"/>
      </w:tabs>
      <w:spacing w:line="210" w:lineRule="atLeast"/>
    </w:pPr>
    <w:rPr>
      <w:sz w:val="18"/>
    </w:rPr>
  </w:style>
  <w:style w:type="character" w:customStyle="1" w:styleId="ExtXref">
    <w:name w:val="ExtXref"/>
    <w:rsid w:val="00E86E97"/>
    <w:rPr>
      <w:noProof w:val="0"/>
      <w:color w:val="auto"/>
      <w:lang w:val="fr-FR"/>
    </w:rPr>
  </w:style>
  <w:style w:type="paragraph" w:customStyle="1" w:styleId="Figurefootnote">
    <w:name w:val="Figure footnote"/>
    <w:basedOn w:val="Normal"/>
    <w:rsid w:val="00E86E97"/>
    <w:pPr>
      <w:keepNext/>
      <w:tabs>
        <w:tab w:val="left" w:pos="340"/>
      </w:tabs>
      <w:spacing w:after="60" w:line="210" w:lineRule="atLeast"/>
    </w:pPr>
    <w:rPr>
      <w:sz w:val="18"/>
    </w:rPr>
  </w:style>
  <w:style w:type="paragraph" w:customStyle="1" w:styleId="Figuretitle">
    <w:name w:val="Figure title"/>
    <w:basedOn w:val="Normal"/>
    <w:next w:val="Normal"/>
    <w:rsid w:val="00E86E97"/>
    <w:pPr>
      <w:suppressAutoHyphens/>
      <w:spacing w:before="220" w:after="220"/>
      <w:jc w:val="center"/>
    </w:pPr>
    <w:rPr>
      <w:b/>
    </w:rPr>
  </w:style>
  <w:style w:type="character" w:styleId="FollowedHyperlink">
    <w:name w:val="FollowedHyperlink"/>
    <w:rsid w:val="00E86E97"/>
    <w:rPr>
      <w:noProof w:val="0"/>
      <w:color w:val="800080"/>
      <w:u w:val="single"/>
      <w:lang w:val="fr-FR"/>
    </w:rPr>
  </w:style>
  <w:style w:type="paragraph" w:styleId="Footer">
    <w:name w:val="footer"/>
    <w:basedOn w:val="Normal"/>
    <w:link w:val="FooterChar"/>
    <w:rsid w:val="00E86E97"/>
    <w:pPr>
      <w:spacing w:after="0" w:line="220" w:lineRule="exact"/>
    </w:pPr>
  </w:style>
  <w:style w:type="character" w:styleId="FootnoteReference">
    <w:name w:val="footnote reference"/>
    <w:semiHidden/>
    <w:rsid w:val="00E86E97"/>
    <w:rPr>
      <w:noProof/>
      <w:position w:val="6"/>
      <w:sz w:val="16"/>
      <w:vertAlign w:val="baseline"/>
      <w:lang w:val="fr-FR"/>
    </w:rPr>
  </w:style>
  <w:style w:type="paragraph" w:styleId="FootnoteText">
    <w:name w:val="footnote text"/>
    <w:basedOn w:val="Normal"/>
    <w:semiHidden/>
    <w:rsid w:val="00E86E97"/>
    <w:pPr>
      <w:tabs>
        <w:tab w:val="left" w:pos="340"/>
      </w:tabs>
      <w:spacing w:after="120" w:line="210" w:lineRule="atLeast"/>
    </w:pPr>
    <w:rPr>
      <w:sz w:val="18"/>
    </w:rPr>
  </w:style>
  <w:style w:type="paragraph" w:customStyle="1" w:styleId="Foreword">
    <w:name w:val="Foreword"/>
    <w:basedOn w:val="Normal"/>
    <w:next w:val="Normal"/>
    <w:rsid w:val="00E86E97"/>
    <w:rPr>
      <w:color w:val="0000FF"/>
    </w:rPr>
  </w:style>
  <w:style w:type="paragraph" w:customStyle="1" w:styleId="Formula">
    <w:name w:val="Formula"/>
    <w:basedOn w:val="Normal"/>
    <w:next w:val="Normal"/>
    <w:rsid w:val="00E86E97"/>
    <w:pPr>
      <w:tabs>
        <w:tab w:val="right" w:pos="9752"/>
      </w:tabs>
      <w:spacing w:after="220"/>
      <w:ind w:left="403"/>
      <w:jc w:val="left"/>
    </w:pPr>
  </w:style>
  <w:style w:type="paragraph" w:styleId="Header">
    <w:name w:val="header"/>
    <w:basedOn w:val="Normal"/>
    <w:link w:val="HeaderChar"/>
    <w:rsid w:val="00E86E97"/>
    <w:pPr>
      <w:spacing w:after="740" w:line="220" w:lineRule="exact"/>
    </w:pPr>
    <w:rPr>
      <w:b/>
      <w:sz w:val="22"/>
    </w:rPr>
  </w:style>
  <w:style w:type="character" w:styleId="Hyperlink">
    <w:name w:val="Hyperlink"/>
    <w:uiPriority w:val="99"/>
    <w:rsid w:val="00E86E97"/>
    <w:rPr>
      <w:noProof w:val="0"/>
      <w:color w:val="0000FF"/>
      <w:u w:val="single"/>
      <w:lang w:val="fr-FR"/>
    </w:rPr>
  </w:style>
  <w:style w:type="paragraph" w:styleId="Index1">
    <w:name w:val="index 1"/>
    <w:basedOn w:val="Normal"/>
    <w:semiHidden/>
    <w:rsid w:val="00E86E97"/>
    <w:pPr>
      <w:spacing w:after="0" w:line="210" w:lineRule="atLeast"/>
      <w:ind w:left="142" w:hanging="142"/>
      <w:jc w:val="left"/>
    </w:pPr>
    <w:rPr>
      <w:b/>
      <w:sz w:val="18"/>
    </w:rPr>
  </w:style>
  <w:style w:type="paragraph" w:styleId="Index2">
    <w:name w:val="index 2"/>
    <w:basedOn w:val="Normal"/>
    <w:next w:val="Normal"/>
    <w:autoRedefine/>
    <w:semiHidden/>
    <w:rsid w:val="00E86E97"/>
    <w:pPr>
      <w:spacing w:line="210" w:lineRule="atLeast"/>
      <w:ind w:left="600" w:hanging="200"/>
    </w:pPr>
    <w:rPr>
      <w:b/>
      <w:sz w:val="18"/>
    </w:rPr>
  </w:style>
  <w:style w:type="paragraph" w:styleId="Index3">
    <w:name w:val="index 3"/>
    <w:basedOn w:val="Normal"/>
    <w:next w:val="Normal"/>
    <w:autoRedefine/>
    <w:semiHidden/>
    <w:rsid w:val="00E86E97"/>
    <w:pPr>
      <w:spacing w:line="220" w:lineRule="atLeast"/>
      <w:ind w:left="600" w:hanging="200"/>
    </w:pPr>
    <w:rPr>
      <w:b/>
    </w:rPr>
  </w:style>
  <w:style w:type="paragraph" w:styleId="Index4">
    <w:name w:val="index 4"/>
    <w:basedOn w:val="Normal"/>
    <w:next w:val="Normal"/>
    <w:autoRedefine/>
    <w:semiHidden/>
    <w:rsid w:val="00E86E97"/>
    <w:pPr>
      <w:spacing w:line="220" w:lineRule="atLeast"/>
      <w:ind w:left="800" w:hanging="200"/>
    </w:pPr>
    <w:rPr>
      <w:b/>
    </w:rPr>
  </w:style>
  <w:style w:type="paragraph" w:styleId="Index5">
    <w:name w:val="index 5"/>
    <w:basedOn w:val="Normal"/>
    <w:next w:val="Normal"/>
    <w:autoRedefine/>
    <w:semiHidden/>
    <w:rsid w:val="00E86E97"/>
    <w:pPr>
      <w:spacing w:line="220" w:lineRule="atLeast"/>
      <w:ind w:left="1000" w:hanging="200"/>
    </w:pPr>
    <w:rPr>
      <w:b/>
    </w:rPr>
  </w:style>
  <w:style w:type="paragraph" w:styleId="Index6">
    <w:name w:val="index 6"/>
    <w:basedOn w:val="Normal"/>
    <w:next w:val="Normal"/>
    <w:autoRedefine/>
    <w:semiHidden/>
    <w:rsid w:val="00E86E97"/>
    <w:pPr>
      <w:spacing w:line="220" w:lineRule="atLeast"/>
      <w:ind w:left="1200" w:hanging="200"/>
    </w:pPr>
    <w:rPr>
      <w:b/>
    </w:rPr>
  </w:style>
  <w:style w:type="paragraph" w:styleId="Index7">
    <w:name w:val="index 7"/>
    <w:basedOn w:val="Normal"/>
    <w:next w:val="Normal"/>
    <w:autoRedefine/>
    <w:semiHidden/>
    <w:rsid w:val="00E86E97"/>
    <w:pPr>
      <w:spacing w:line="220" w:lineRule="atLeast"/>
      <w:ind w:left="1400" w:hanging="200"/>
    </w:pPr>
    <w:rPr>
      <w:b/>
    </w:rPr>
  </w:style>
  <w:style w:type="paragraph" w:styleId="Index8">
    <w:name w:val="index 8"/>
    <w:basedOn w:val="Normal"/>
    <w:next w:val="Normal"/>
    <w:autoRedefine/>
    <w:semiHidden/>
    <w:rsid w:val="00E86E97"/>
    <w:pPr>
      <w:spacing w:line="220" w:lineRule="atLeast"/>
      <w:ind w:left="1600" w:hanging="200"/>
    </w:pPr>
    <w:rPr>
      <w:b/>
    </w:rPr>
  </w:style>
  <w:style w:type="paragraph" w:styleId="Index9">
    <w:name w:val="index 9"/>
    <w:basedOn w:val="Normal"/>
    <w:next w:val="Normal"/>
    <w:autoRedefine/>
    <w:semiHidden/>
    <w:rsid w:val="00E86E97"/>
    <w:pPr>
      <w:spacing w:line="220" w:lineRule="atLeast"/>
      <w:ind w:left="1800" w:hanging="200"/>
    </w:pPr>
    <w:rPr>
      <w:b/>
    </w:rPr>
  </w:style>
  <w:style w:type="paragraph" w:styleId="IndexHeading">
    <w:name w:val="index heading"/>
    <w:basedOn w:val="Normal"/>
    <w:next w:val="Index1"/>
    <w:semiHidden/>
    <w:rsid w:val="00E86E97"/>
    <w:pPr>
      <w:keepNext/>
      <w:spacing w:before="400" w:after="210"/>
      <w:jc w:val="center"/>
    </w:pPr>
  </w:style>
  <w:style w:type="paragraph" w:customStyle="1" w:styleId="Introduction">
    <w:name w:val="Introduction"/>
    <w:basedOn w:val="Normal"/>
    <w:next w:val="Normal"/>
    <w:rsid w:val="00E86E97"/>
    <w:pPr>
      <w:keepNext/>
      <w:pageBreakBefore/>
      <w:tabs>
        <w:tab w:val="left" w:pos="400"/>
      </w:tabs>
      <w:suppressAutoHyphens/>
      <w:spacing w:before="960" w:after="310" w:line="310" w:lineRule="exact"/>
      <w:jc w:val="left"/>
    </w:pPr>
    <w:rPr>
      <w:b/>
      <w:sz w:val="28"/>
    </w:rPr>
  </w:style>
  <w:style w:type="character" w:styleId="LineNumber">
    <w:name w:val="line number"/>
    <w:rsid w:val="00E86E97"/>
    <w:rPr>
      <w:noProof w:val="0"/>
      <w:lang w:val="fr-FR"/>
    </w:rPr>
  </w:style>
  <w:style w:type="paragraph" w:styleId="List">
    <w:name w:val="List"/>
    <w:basedOn w:val="Normal"/>
    <w:rsid w:val="00E86E97"/>
    <w:pPr>
      <w:ind w:left="283" w:hanging="283"/>
    </w:pPr>
  </w:style>
  <w:style w:type="paragraph" w:styleId="List2">
    <w:name w:val="List 2"/>
    <w:basedOn w:val="Normal"/>
    <w:rsid w:val="00E86E97"/>
    <w:pPr>
      <w:ind w:left="566" w:hanging="283"/>
    </w:pPr>
  </w:style>
  <w:style w:type="paragraph" w:styleId="List3">
    <w:name w:val="List 3"/>
    <w:basedOn w:val="Normal"/>
    <w:rsid w:val="00E86E97"/>
    <w:pPr>
      <w:ind w:left="849" w:hanging="283"/>
    </w:pPr>
  </w:style>
  <w:style w:type="paragraph" w:styleId="List4">
    <w:name w:val="List 4"/>
    <w:basedOn w:val="Normal"/>
    <w:rsid w:val="00E86E97"/>
    <w:pPr>
      <w:ind w:left="1132" w:hanging="283"/>
    </w:pPr>
  </w:style>
  <w:style w:type="paragraph" w:styleId="List5">
    <w:name w:val="List 5"/>
    <w:basedOn w:val="Normal"/>
    <w:rsid w:val="00E86E97"/>
    <w:pPr>
      <w:ind w:left="1415" w:hanging="283"/>
    </w:pPr>
  </w:style>
  <w:style w:type="paragraph" w:styleId="ListBullet">
    <w:name w:val="List Bullet"/>
    <w:basedOn w:val="Normal"/>
    <w:autoRedefine/>
    <w:rsid w:val="00E86E97"/>
    <w:pPr>
      <w:tabs>
        <w:tab w:val="num" w:pos="360"/>
      </w:tabs>
      <w:ind w:left="360" w:hanging="360"/>
    </w:pPr>
  </w:style>
  <w:style w:type="paragraph" w:styleId="ListBullet2">
    <w:name w:val="List Bullet 2"/>
    <w:basedOn w:val="Normal"/>
    <w:autoRedefine/>
    <w:rsid w:val="00E86E97"/>
    <w:pPr>
      <w:tabs>
        <w:tab w:val="num" w:pos="643"/>
      </w:tabs>
      <w:ind w:left="643" w:hanging="360"/>
    </w:pPr>
  </w:style>
  <w:style w:type="paragraph" w:styleId="ListBullet3">
    <w:name w:val="List Bullet 3"/>
    <w:basedOn w:val="Normal"/>
    <w:autoRedefine/>
    <w:rsid w:val="00E86E97"/>
    <w:pPr>
      <w:tabs>
        <w:tab w:val="num" w:pos="926"/>
      </w:tabs>
      <w:ind w:left="926" w:hanging="360"/>
    </w:pPr>
  </w:style>
  <w:style w:type="paragraph" w:styleId="ListBullet4">
    <w:name w:val="List Bullet 4"/>
    <w:basedOn w:val="Normal"/>
    <w:autoRedefine/>
    <w:rsid w:val="00E86E97"/>
    <w:pPr>
      <w:tabs>
        <w:tab w:val="num" w:pos="1209"/>
      </w:tabs>
      <w:ind w:left="1209" w:hanging="360"/>
    </w:pPr>
  </w:style>
  <w:style w:type="paragraph" w:styleId="ListBullet5">
    <w:name w:val="List Bullet 5"/>
    <w:basedOn w:val="Normal"/>
    <w:autoRedefine/>
    <w:rsid w:val="00E86E97"/>
    <w:pPr>
      <w:numPr>
        <w:numId w:val="2"/>
      </w:numPr>
      <w:tabs>
        <w:tab w:val="clear" w:pos="360"/>
        <w:tab w:val="num" w:pos="1492"/>
      </w:tabs>
      <w:ind w:left="1492"/>
    </w:pPr>
  </w:style>
  <w:style w:type="paragraph" w:styleId="ListContinue">
    <w:name w:val="List Continue"/>
    <w:basedOn w:val="Normal"/>
    <w:rsid w:val="00E86E97"/>
    <w:pPr>
      <w:tabs>
        <w:tab w:val="left" w:pos="400"/>
      </w:tabs>
      <w:ind w:left="400" w:hanging="400"/>
    </w:pPr>
  </w:style>
  <w:style w:type="paragraph" w:styleId="ListContinue2">
    <w:name w:val="List Continue 2"/>
    <w:basedOn w:val="ListContinue"/>
    <w:rsid w:val="00E86E97"/>
    <w:pPr>
      <w:numPr>
        <w:ilvl w:val="1"/>
        <w:numId w:val="1"/>
      </w:numPr>
      <w:tabs>
        <w:tab w:val="clear" w:pos="400"/>
        <w:tab w:val="left" w:pos="800"/>
      </w:tabs>
    </w:pPr>
  </w:style>
  <w:style w:type="paragraph" w:styleId="ListContinue3">
    <w:name w:val="List Continue 3"/>
    <w:basedOn w:val="ListContinue"/>
    <w:rsid w:val="00E86E97"/>
    <w:pPr>
      <w:numPr>
        <w:ilvl w:val="2"/>
        <w:numId w:val="1"/>
      </w:numPr>
      <w:tabs>
        <w:tab w:val="clear" w:pos="400"/>
        <w:tab w:val="left" w:pos="1200"/>
      </w:tabs>
    </w:pPr>
  </w:style>
  <w:style w:type="paragraph" w:styleId="ListContinue4">
    <w:name w:val="List Continue 4"/>
    <w:basedOn w:val="ListContinue"/>
    <w:rsid w:val="00E86E97"/>
    <w:pPr>
      <w:numPr>
        <w:ilvl w:val="3"/>
        <w:numId w:val="3"/>
      </w:numPr>
      <w:tabs>
        <w:tab w:val="clear" w:pos="360"/>
        <w:tab w:val="clear" w:pos="400"/>
        <w:tab w:val="left" w:pos="1600"/>
      </w:tabs>
      <w:ind w:left="1600" w:hanging="400"/>
    </w:pPr>
  </w:style>
  <w:style w:type="paragraph" w:styleId="ListContinue5">
    <w:name w:val="List Continue 5"/>
    <w:basedOn w:val="Normal"/>
    <w:rsid w:val="00E86E97"/>
    <w:pPr>
      <w:spacing w:after="120"/>
      <w:ind w:left="1415"/>
    </w:pPr>
  </w:style>
  <w:style w:type="paragraph" w:styleId="ListNumber">
    <w:name w:val="List Number"/>
    <w:basedOn w:val="Normal"/>
    <w:rsid w:val="00E86E97"/>
    <w:pPr>
      <w:numPr>
        <w:numId w:val="4"/>
      </w:numPr>
      <w:tabs>
        <w:tab w:val="clear" w:pos="643"/>
        <w:tab w:val="left" w:pos="400"/>
      </w:tabs>
      <w:ind w:left="400" w:hanging="400"/>
    </w:pPr>
  </w:style>
  <w:style w:type="paragraph" w:styleId="ListNumber2">
    <w:name w:val="List Number 2"/>
    <w:basedOn w:val="Normal"/>
    <w:rsid w:val="00E86E97"/>
    <w:pPr>
      <w:numPr>
        <w:ilvl w:val="1"/>
        <w:numId w:val="5"/>
      </w:numPr>
      <w:tabs>
        <w:tab w:val="clear" w:pos="926"/>
        <w:tab w:val="left" w:pos="800"/>
      </w:tabs>
      <w:ind w:left="800" w:hanging="400"/>
    </w:pPr>
  </w:style>
  <w:style w:type="paragraph" w:styleId="ListNumber3">
    <w:name w:val="List Number 3"/>
    <w:basedOn w:val="Normal"/>
    <w:rsid w:val="00E86E97"/>
    <w:pPr>
      <w:numPr>
        <w:ilvl w:val="2"/>
        <w:numId w:val="6"/>
      </w:numPr>
      <w:tabs>
        <w:tab w:val="clear" w:pos="1209"/>
        <w:tab w:val="left" w:pos="1200"/>
      </w:tabs>
      <w:ind w:left="1200" w:hanging="400"/>
    </w:pPr>
  </w:style>
  <w:style w:type="paragraph" w:styleId="ListNumber4">
    <w:name w:val="List Number 4"/>
    <w:basedOn w:val="Normal"/>
    <w:rsid w:val="00E86E97"/>
    <w:pPr>
      <w:numPr>
        <w:ilvl w:val="3"/>
        <w:numId w:val="7"/>
      </w:numPr>
      <w:tabs>
        <w:tab w:val="clear" w:pos="1492"/>
        <w:tab w:val="left" w:pos="1600"/>
      </w:tabs>
      <w:ind w:left="1600" w:hanging="400"/>
    </w:pPr>
  </w:style>
  <w:style w:type="paragraph" w:styleId="ListNumber5">
    <w:name w:val="List Number 5"/>
    <w:basedOn w:val="Normal"/>
    <w:rsid w:val="00E86E97"/>
    <w:pPr>
      <w:tabs>
        <w:tab w:val="num" w:pos="1492"/>
      </w:tabs>
      <w:ind w:left="1492" w:hanging="360"/>
    </w:pPr>
  </w:style>
  <w:style w:type="paragraph" w:styleId="MacroText">
    <w:name w:val="macro"/>
    <w:semiHidden/>
    <w:rsid w:val="00E86E97"/>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E86E97"/>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rsid w:val="00E86E97"/>
    <w:pPr>
      <w:spacing w:line="220" w:lineRule="atLeast"/>
    </w:pPr>
    <w:rPr>
      <w:color w:val="0000FF"/>
    </w:rPr>
  </w:style>
  <w:style w:type="paragraph" w:customStyle="1" w:styleId="na2">
    <w:name w:val="na2"/>
    <w:basedOn w:val="a2"/>
    <w:next w:val="Normal"/>
    <w:rsid w:val="00E86E97"/>
    <w:pPr>
      <w:numPr>
        <w:ilvl w:val="0"/>
        <w:numId w:val="0"/>
      </w:numPr>
    </w:pPr>
  </w:style>
  <w:style w:type="paragraph" w:customStyle="1" w:styleId="na3">
    <w:name w:val="na3"/>
    <w:basedOn w:val="a3"/>
    <w:next w:val="Normal"/>
    <w:rsid w:val="00E86E97"/>
    <w:pPr>
      <w:numPr>
        <w:ilvl w:val="0"/>
        <w:numId w:val="0"/>
      </w:numPr>
    </w:pPr>
  </w:style>
  <w:style w:type="paragraph" w:customStyle="1" w:styleId="na4">
    <w:name w:val="na4"/>
    <w:basedOn w:val="a4"/>
    <w:next w:val="Normal"/>
    <w:rsid w:val="00E86E97"/>
    <w:pPr>
      <w:numPr>
        <w:ilvl w:val="0"/>
        <w:numId w:val="0"/>
      </w:numPr>
      <w:tabs>
        <w:tab w:val="left" w:pos="1060"/>
      </w:tabs>
    </w:pPr>
  </w:style>
  <w:style w:type="paragraph" w:customStyle="1" w:styleId="na5">
    <w:name w:val="na5"/>
    <w:basedOn w:val="a5"/>
    <w:next w:val="Normal"/>
    <w:rsid w:val="00E86E97"/>
    <w:pPr>
      <w:numPr>
        <w:ilvl w:val="0"/>
        <w:numId w:val="0"/>
      </w:numPr>
    </w:pPr>
  </w:style>
  <w:style w:type="paragraph" w:customStyle="1" w:styleId="na6">
    <w:name w:val="na6"/>
    <w:basedOn w:val="a6"/>
    <w:next w:val="Normal"/>
    <w:rsid w:val="00E86E97"/>
    <w:pPr>
      <w:numPr>
        <w:ilvl w:val="0"/>
        <w:numId w:val="0"/>
      </w:numPr>
    </w:pPr>
  </w:style>
  <w:style w:type="paragraph" w:styleId="NormalIndent">
    <w:name w:val="Normal Indent"/>
    <w:basedOn w:val="Normal"/>
    <w:rsid w:val="00E86E97"/>
    <w:pPr>
      <w:ind w:left="708"/>
    </w:pPr>
  </w:style>
  <w:style w:type="paragraph" w:customStyle="1" w:styleId="Note">
    <w:name w:val="Note"/>
    <w:basedOn w:val="Normal"/>
    <w:next w:val="Normal"/>
    <w:rsid w:val="00E86E97"/>
    <w:pPr>
      <w:tabs>
        <w:tab w:val="left" w:pos="960"/>
      </w:tabs>
      <w:spacing w:line="210" w:lineRule="atLeast"/>
    </w:pPr>
    <w:rPr>
      <w:sz w:val="18"/>
    </w:rPr>
  </w:style>
  <w:style w:type="paragraph" w:styleId="NoteHeading">
    <w:name w:val="Note Heading"/>
    <w:basedOn w:val="Normal"/>
    <w:next w:val="Normal"/>
    <w:rsid w:val="00E86E97"/>
  </w:style>
  <w:style w:type="paragraph" w:customStyle="1" w:styleId="p2">
    <w:name w:val="p2"/>
    <w:basedOn w:val="Normal"/>
    <w:next w:val="Normal"/>
    <w:rsid w:val="00E86E97"/>
    <w:pPr>
      <w:tabs>
        <w:tab w:val="left" w:pos="560"/>
      </w:tabs>
    </w:pPr>
  </w:style>
  <w:style w:type="paragraph" w:customStyle="1" w:styleId="p3">
    <w:name w:val="p3"/>
    <w:basedOn w:val="Normal"/>
    <w:next w:val="Normal"/>
    <w:rsid w:val="00E86E97"/>
    <w:pPr>
      <w:tabs>
        <w:tab w:val="left" w:pos="720"/>
      </w:tabs>
    </w:pPr>
  </w:style>
  <w:style w:type="paragraph" w:customStyle="1" w:styleId="p4">
    <w:name w:val="p4"/>
    <w:basedOn w:val="Normal"/>
    <w:next w:val="Normal"/>
    <w:rsid w:val="00E86E97"/>
    <w:pPr>
      <w:tabs>
        <w:tab w:val="left" w:pos="1100"/>
      </w:tabs>
    </w:pPr>
  </w:style>
  <w:style w:type="paragraph" w:customStyle="1" w:styleId="p5">
    <w:name w:val="p5"/>
    <w:basedOn w:val="Normal"/>
    <w:next w:val="Normal"/>
    <w:rsid w:val="00E86E97"/>
    <w:pPr>
      <w:tabs>
        <w:tab w:val="left" w:pos="1100"/>
      </w:tabs>
    </w:pPr>
  </w:style>
  <w:style w:type="paragraph" w:customStyle="1" w:styleId="p6">
    <w:name w:val="p6"/>
    <w:basedOn w:val="Normal"/>
    <w:next w:val="Normal"/>
    <w:rsid w:val="00E86E97"/>
    <w:pPr>
      <w:tabs>
        <w:tab w:val="left" w:pos="1440"/>
      </w:tabs>
    </w:pPr>
  </w:style>
  <w:style w:type="character" w:styleId="PageNumber">
    <w:name w:val="page number"/>
    <w:rsid w:val="00E86E97"/>
    <w:rPr>
      <w:noProof w:val="0"/>
      <w:lang w:val="fr-FR"/>
    </w:rPr>
  </w:style>
  <w:style w:type="paragraph" w:styleId="PlainText">
    <w:name w:val="Plain Text"/>
    <w:basedOn w:val="Normal"/>
    <w:rsid w:val="00E86E97"/>
    <w:rPr>
      <w:rFonts w:ascii="Courier New" w:hAnsi="Courier New"/>
    </w:rPr>
  </w:style>
  <w:style w:type="paragraph" w:customStyle="1" w:styleId="RefNorm">
    <w:name w:val="RefNorm"/>
    <w:basedOn w:val="Normal"/>
    <w:next w:val="Normal"/>
    <w:rsid w:val="00E86E97"/>
  </w:style>
  <w:style w:type="paragraph" w:styleId="Salutation">
    <w:name w:val="Salutation"/>
    <w:basedOn w:val="Normal"/>
    <w:next w:val="Normal"/>
    <w:rsid w:val="00E86E97"/>
  </w:style>
  <w:style w:type="paragraph" w:styleId="Signature">
    <w:name w:val="Signature"/>
    <w:basedOn w:val="Normal"/>
    <w:rsid w:val="00E86E97"/>
    <w:pPr>
      <w:ind w:left="4252"/>
    </w:pPr>
  </w:style>
  <w:style w:type="paragraph" w:customStyle="1" w:styleId="Special">
    <w:name w:val="Special"/>
    <w:basedOn w:val="Normal"/>
    <w:next w:val="Normal"/>
    <w:rsid w:val="00E86E97"/>
  </w:style>
  <w:style w:type="character" w:styleId="Strong">
    <w:name w:val="Strong"/>
    <w:qFormat/>
    <w:rsid w:val="00E86E97"/>
    <w:rPr>
      <w:b/>
      <w:noProof w:val="0"/>
      <w:lang w:val="fr-FR"/>
    </w:rPr>
  </w:style>
  <w:style w:type="paragraph" w:styleId="Subtitle">
    <w:name w:val="Subtitle"/>
    <w:basedOn w:val="Normal"/>
    <w:qFormat/>
    <w:rsid w:val="00E86E97"/>
    <w:pPr>
      <w:spacing w:after="60"/>
      <w:jc w:val="center"/>
      <w:outlineLvl w:val="1"/>
    </w:pPr>
    <w:rPr>
      <w:sz w:val="24"/>
    </w:rPr>
  </w:style>
  <w:style w:type="paragraph" w:customStyle="1" w:styleId="Tablefootnote">
    <w:name w:val="Table footnote"/>
    <w:basedOn w:val="Normal"/>
    <w:rsid w:val="00E86E97"/>
    <w:pPr>
      <w:tabs>
        <w:tab w:val="left" w:pos="340"/>
      </w:tabs>
      <w:spacing w:before="60" w:after="60" w:line="190" w:lineRule="atLeast"/>
    </w:pPr>
    <w:rPr>
      <w:sz w:val="16"/>
    </w:rPr>
  </w:style>
  <w:style w:type="paragraph" w:styleId="TableofAuthorities">
    <w:name w:val="table of authorities"/>
    <w:basedOn w:val="Normal"/>
    <w:next w:val="Normal"/>
    <w:semiHidden/>
    <w:rsid w:val="00E86E97"/>
    <w:pPr>
      <w:ind w:left="200" w:hanging="200"/>
    </w:pPr>
  </w:style>
  <w:style w:type="paragraph" w:styleId="TableofFigures">
    <w:name w:val="table of figures"/>
    <w:basedOn w:val="Normal"/>
    <w:next w:val="Normal"/>
    <w:semiHidden/>
    <w:rsid w:val="00E86E97"/>
    <w:pPr>
      <w:ind w:left="400" w:hanging="400"/>
    </w:pPr>
  </w:style>
  <w:style w:type="paragraph" w:customStyle="1" w:styleId="Tabletitle">
    <w:name w:val="Table title"/>
    <w:basedOn w:val="Normal"/>
    <w:next w:val="Normal"/>
    <w:rsid w:val="00E86E97"/>
    <w:pPr>
      <w:keepNext/>
      <w:suppressAutoHyphens/>
      <w:spacing w:before="120" w:after="120" w:line="230" w:lineRule="exact"/>
      <w:jc w:val="center"/>
    </w:pPr>
    <w:rPr>
      <w:b/>
    </w:rPr>
  </w:style>
  <w:style w:type="character" w:customStyle="1" w:styleId="TableFootNoteXref">
    <w:name w:val="TableFootNoteXref"/>
    <w:rsid w:val="00E86E97"/>
    <w:rPr>
      <w:noProof/>
      <w:position w:val="6"/>
      <w:sz w:val="14"/>
      <w:lang w:val="fr-FR"/>
    </w:rPr>
  </w:style>
  <w:style w:type="paragraph" w:customStyle="1" w:styleId="Terms">
    <w:name w:val="Term(s)"/>
    <w:basedOn w:val="Normal"/>
    <w:next w:val="Definition"/>
    <w:rsid w:val="00E86E97"/>
    <w:pPr>
      <w:keepNext/>
      <w:suppressAutoHyphens/>
      <w:spacing w:after="0"/>
      <w:jc w:val="left"/>
    </w:pPr>
    <w:rPr>
      <w:b/>
    </w:rPr>
  </w:style>
  <w:style w:type="paragraph" w:customStyle="1" w:styleId="TermNum">
    <w:name w:val="TermNum"/>
    <w:basedOn w:val="Normal"/>
    <w:next w:val="Terms"/>
    <w:rsid w:val="00E86E97"/>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rsid w:val="00E86E97"/>
    <w:pPr>
      <w:spacing w:before="120"/>
    </w:pPr>
    <w:rPr>
      <w:b/>
      <w:sz w:val="24"/>
    </w:rPr>
  </w:style>
  <w:style w:type="paragraph" w:styleId="TOC1">
    <w:name w:val="toc 1"/>
    <w:basedOn w:val="Normal"/>
    <w:next w:val="Normal"/>
    <w:uiPriority w:val="39"/>
    <w:rsid w:val="00E86E97"/>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E86E97"/>
    <w:pPr>
      <w:spacing w:before="0"/>
    </w:pPr>
  </w:style>
  <w:style w:type="paragraph" w:styleId="TOC3">
    <w:name w:val="toc 3"/>
    <w:basedOn w:val="TOC2"/>
    <w:next w:val="Normal"/>
    <w:uiPriority w:val="39"/>
    <w:rsid w:val="00E86E97"/>
  </w:style>
  <w:style w:type="paragraph" w:styleId="TOC4">
    <w:name w:val="toc 4"/>
    <w:basedOn w:val="TOC2"/>
    <w:next w:val="Normal"/>
    <w:semiHidden/>
    <w:rsid w:val="00E86E97"/>
    <w:pPr>
      <w:tabs>
        <w:tab w:val="clear" w:pos="720"/>
        <w:tab w:val="left" w:pos="1140"/>
      </w:tabs>
      <w:ind w:left="1140" w:hanging="1140"/>
    </w:pPr>
  </w:style>
  <w:style w:type="paragraph" w:styleId="TOC5">
    <w:name w:val="toc 5"/>
    <w:basedOn w:val="TOC4"/>
    <w:next w:val="Normal"/>
    <w:semiHidden/>
    <w:rsid w:val="00E86E97"/>
  </w:style>
  <w:style w:type="paragraph" w:styleId="TOC6">
    <w:name w:val="toc 6"/>
    <w:basedOn w:val="TOC4"/>
    <w:next w:val="Normal"/>
    <w:semiHidden/>
    <w:rsid w:val="00E86E97"/>
    <w:pPr>
      <w:tabs>
        <w:tab w:val="clear" w:pos="1140"/>
        <w:tab w:val="left" w:pos="1440"/>
      </w:tabs>
      <w:ind w:left="1440" w:hanging="1440"/>
    </w:pPr>
  </w:style>
  <w:style w:type="paragraph" w:styleId="TOC7">
    <w:name w:val="toc 7"/>
    <w:basedOn w:val="TOC4"/>
    <w:next w:val="Normal"/>
    <w:semiHidden/>
    <w:rsid w:val="00E86E97"/>
    <w:pPr>
      <w:tabs>
        <w:tab w:val="clear" w:pos="1140"/>
        <w:tab w:val="left" w:pos="1440"/>
      </w:tabs>
      <w:ind w:left="1440" w:hanging="1440"/>
    </w:pPr>
  </w:style>
  <w:style w:type="paragraph" w:styleId="TOC8">
    <w:name w:val="toc 8"/>
    <w:basedOn w:val="TOC4"/>
    <w:next w:val="Normal"/>
    <w:semiHidden/>
    <w:rsid w:val="00E86E97"/>
    <w:pPr>
      <w:tabs>
        <w:tab w:val="clear" w:pos="1140"/>
        <w:tab w:val="left" w:pos="1440"/>
      </w:tabs>
      <w:ind w:left="1440" w:hanging="1440"/>
    </w:pPr>
  </w:style>
  <w:style w:type="paragraph" w:styleId="TOC9">
    <w:name w:val="toc 9"/>
    <w:basedOn w:val="TOC1"/>
    <w:next w:val="Normal"/>
    <w:semiHidden/>
    <w:rsid w:val="00E86E97"/>
    <w:pPr>
      <w:tabs>
        <w:tab w:val="clear" w:pos="720"/>
      </w:tabs>
      <w:ind w:left="0" w:firstLine="0"/>
    </w:pPr>
  </w:style>
  <w:style w:type="paragraph" w:customStyle="1" w:styleId="zzBiblio">
    <w:name w:val="zzBiblio"/>
    <w:basedOn w:val="Normal"/>
    <w:next w:val="Bibliography1"/>
    <w:rsid w:val="00E86E97"/>
    <w:pPr>
      <w:pageBreakBefore/>
      <w:spacing w:after="760" w:line="310" w:lineRule="exact"/>
      <w:jc w:val="center"/>
    </w:pPr>
    <w:rPr>
      <w:b/>
      <w:sz w:val="28"/>
    </w:rPr>
  </w:style>
  <w:style w:type="paragraph" w:customStyle="1" w:styleId="zzContents">
    <w:name w:val="zzContents"/>
    <w:basedOn w:val="Introduction"/>
    <w:next w:val="TOC1"/>
    <w:rsid w:val="00E86E97"/>
    <w:pPr>
      <w:tabs>
        <w:tab w:val="clear" w:pos="400"/>
      </w:tabs>
    </w:pPr>
  </w:style>
  <w:style w:type="paragraph" w:customStyle="1" w:styleId="zzCopyright">
    <w:name w:val="zzCopyright"/>
    <w:basedOn w:val="Normal"/>
    <w:next w:val="Normal"/>
    <w:rsid w:val="00E86E97"/>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E86E97"/>
    <w:pPr>
      <w:spacing w:after="220"/>
      <w:jc w:val="right"/>
    </w:pPr>
    <w:rPr>
      <w:b/>
      <w:color w:val="000000"/>
      <w:sz w:val="24"/>
    </w:rPr>
  </w:style>
  <w:style w:type="paragraph" w:customStyle="1" w:styleId="zzForeword">
    <w:name w:val="zzForeword"/>
    <w:basedOn w:val="Introduction"/>
    <w:next w:val="Normal"/>
    <w:rsid w:val="00E86E97"/>
    <w:pPr>
      <w:tabs>
        <w:tab w:val="clear" w:pos="400"/>
      </w:tabs>
    </w:pPr>
    <w:rPr>
      <w:color w:val="0000FF"/>
    </w:rPr>
  </w:style>
  <w:style w:type="paragraph" w:customStyle="1" w:styleId="zzHelp">
    <w:name w:val="zzHelp"/>
    <w:basedOn w:val="Normal"/>
    <w:rsid w:val="00E86E97"/>
    <w:rPr>
      <w:color w:val="008000"/>
    </w:rPr>
  </w:style>
  <w:style w:type="paragraph" w:customStyle="1" w:styleId="zzIndex">
    <w:name w:val="zzIndex"/>
    <w:basedOn w:val="zzBiblio"/>
    <w:next w:val="IndexHeading"/>
    <w:rsid w:val="00E86E97"/>
  </w:style>
  <w:style w:type="paragraph" w:customStyle="1" w:styleId="zzLc5">
    <w:name w:val="zzLc5"/>
    <w:basedOn w:val="Normal"/>
    <w:next w:val="Normal"/>
    <w:rsid w:val="00E86E97"/>
    <w:pPr>
      <w:jc w:val="left"/>
    </w:pPr>
  </w:style>
  <w:style w:type="paragraph" w:customStyle="1" w:styleId="zzLc6">
    <w:name w:val="zzLc6"/>
    <w:basedOn w:val="Normal"/>
    <w:next w:val="Normal"/>
    <w:rsid w:val="00E86E97"/>
    <w:pPr>
      <w:jc w:val="left"/>
    </w:pPr>
  </w:style>
  <w:style w:type="paragraph" w:customStyle="1" w:styleId="zzLn5">
    <w:name w:val="zzLn5"/>
    <w:basedOn w:val="Normal"/>
    <w:next w:val="Normal"/>
    <w:rsid w:val="00E86E97"/>
    <w:pPr>
      <w:jc w:val="left"/>
    </w:pPr>
  </w:style>
  <w:style w:type="paragraph" w:customStyle="1" w:styleId="zzLn6">
    <w:name w:val="zzLn6"/>
    <w:basedOn w:val="Normal"/>
    <w:next w:val="Normal"/>
    <w:rsid w:val="00E86E97"/>
    <w:pPr>
      <w:jc w:val="left"/>
    </w:pPr>
  </w:style>
  <w:style w:type="paragraph" w:customStyle="1" w:styleId="zzSTDTitle">
    <w:name w:val="zzSTDTitle"/>
    <w:basedOn w:val="Normal"/>
    <w:next w:val="Normal"/>
    <w:rsid w:val="00E86E97"/>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rsid w:val="00E86E97"/>
    <w:pPr>
      <w:spacing w:before="60" w:after="60"/>
    </w:pPr>
  </w:style>
  <w:style w:type="paragraph" w:customStyle="1" w:styleId="Tabletext9">
    <w:name w:val="Table text (9)"/>
    <w:basedOn w:val="Normal"/>
    <w:rsid w:val="00E86E97"/>
    <w:pPr>
      <w:spacing w:before="60" w:after="60" w:line="210" w:lineRule="atLeast"/>
    </w:pPr>
    <w:rPr>
      <w:sz w:val="18"/>
    </w:rPr>
  </w:style>
  <w:style w:type="paragraph" w:customStyle="1" w:styleId="Tabletext8">
    <w:name w:val="Table text (8)"/>
    <w:basedOn w:val="Normal"/>
    <w:rsid w:val="00E86E97"/>
    <w:pPr>
      <w:spacing w:before="60" w:after="60" w:line="190" w:lineRule="atLeast"/>
    </w:pPr>
    <w:rPr>
      <w:sz w:val="16"/>
    </w:rPr>
  </w:style>
  <w:style w:type="paragraph" w:customStyle="1" w:styleId="Tabletext7">
    <w:name w:val="Table text (7)"/>
    <w:basedOn w:val="Normal"/>
    <w:rsid w:val="00E86E97"/>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39"/>
    <w:rsid w:val="00D121AB"/>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rsid w:val="00666E30"/>
    <w:rPr>
      <w:rFonts w:ascii="Arial" w:hAnsi="Arial"/>
      <w:b/>
      <w:bCs/>
      <w:sz w:val="22"/>
      <w:lang w:val="en-GB" w:eastAsia="ja-JP"/>
    </w:rPr>
  </w:style>
  <w:style w:type="character" w:customStyle="1" w:styleId="Heading1Char">
    <w:name w:val="Heading 1 Char"/>
    <w:link w:val="Heading1"/>
    <w:rsid w:val="003C1FC0"/>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basedOn w:val="Heading1Char"/>
    <w:link w:val="Annex0"/>
    <w:rsid w:val="003C1FC0"/>
    <w:rPr>
      <w:rFonts w:ascii="Arial" w:hAnsi="Arial"/>
      <w:b/>
      <w:bCs/>
      <w:sz w:val="24"/>
      <w:lang w:val="en-GB" w:eastAsia="ja-JP"/>
    </w:rPr>
  </w:style>
  <w:style w:type="paragraph" w:customStyle="1" w:styleId="AppendixD2">
    <w:name w:val="Appendix D2"/>
    <w:autoRedefine/>
    <w:rsid w:val="00B413FE"/>
    <w:pPr>
      <w:spacing w:after="120"/>
    </w:pPr>
    <w:rPr>
      <w:rFonts w:ascii="Arial" w:hAnsi="Arial"/>
      <w:b/>
      <w:sz w:val="22"/>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 w:type="paragraph" w:customStyle="1" w:styleId="templatetext">
    <w:name w:val="template text"/>
    <w:basedOn w:val="Normal"/>
    <w:link w:val="templatetextChar"/>
    <w:qFormat/>
    <w:rsid w:val="009A0E8D"/>
    <w:pPr>
      <w:spacing w:after="120" w:line="240" w:lineRule="auto"/>
      <w:jc w:val="left"/>
    </w:pPr>
    <w:rPr>
      <w:rFonts w:eastAsia="Calibri"/>
      <w:i/>
      <w:iCs/>
      <w:color w:val="FF0000"/>
      <w:sz w:val="18"/>
      <w:lang w:val="en-US" w:eastAsia="en-US"/>
    </w:rPr>
  </w:style>
  <w:style w:type="character" w:customStyle="1" w:styleId="templatetextChar">
    <w:name w:val="template text Char"/>
    <w:link w:val="templatetext"/>
    <w:rsid w:val="009A0E8D"/>
    <w:rPr>
      <w:rFonts w:ascii="Arial" w:eastAsia="Calibri" w:hAnsi="Arial"/>
      <w:i/>
      <w:iCs/>
      <w:color w:val="FF0000"/>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20697257">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343438224">
      <w:bodyDiv w:val="1"/>
      <w:marLeft w:val="0"/>
      <w:marRight w:val="0"/>
      <w:marTop w:val="0"/>
      <w:marBottom w:val="0"/>
      <w:divBdr>
        <w:top w:val="none" w:sz="0" w:space="0" w:color="auto"/>
        <w:left w:val="none" w:sz="0" w:space="0" w:color="auto"/>
        <w:bottom w:val="none" w:sz="0" w:space="0" w:color="auto"/>
        <w:right w:val="none" w:sz="0" w:space="0" w:color="auto"/>
      </w:divBdr>
    </w:div>
    <w:div w:id="514073775">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175607713">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91774">
      <w:bodyDiv w:val="1"/>
      <w:marLeft w:val="0"/>
      <w:marRight w:val="0"/>
      <w:marTop w:val="0"/>
      <w:marBottom w:val="0"/>
      <w:divBdr>
        <w:top w:val="none" w:sz="0" w:space="0" w:color="auto"/>
        <w:left w:val="none" w:sz="0" w:space="0" w:color="auto"/>
        <w:bottom w:val="none" w:sz="0" w:space="0" w:color="auto"/>
        <w:right w:val="none" w:sz="0" w:space="0" w:color="auto"/>
      </w:divBdr>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psg-registry.org/"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epsg-registry.org" TargetMode="External"/><Relationship Id="rId25" Type="http://schemas.openxmlformats.org/officeDocument/2006/relationships/image" Target="media/image4.e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4.xm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0C197-1532-41D1-8E42-8977F5E4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0</TotalTime>
  <Pages>1</Pages>
  <Words>9841</Words>
  <Characters>54128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ISO/IEC TC /SC  N</vt:lpstr>
    </vt:vector>
  </TitlesOfParts>
  <Company>afnor</Company>
  <LinksUpToDate>false</LinksUpToDate>
  <CharactersWithSpaces>63842</CharactersWithSpaces>
  <SharedDoc>false</SharedDoc>
  <HLinks>
    <vt:vector size="12" baseType="variant">
      <vt:variant>
        <vt:i4>6684718</vt:i4>
      </vt:variant>
      <vt:variant>
        <vt:i4>326</vt:i4>
      </vt:variant>
      <vt:variant>
        <vt:i4>0</vt:i4>
      </vt:variant>
      <vt:variant>
        <vt:i4>5</vt:i4>
      </vt:variant>
      <vt:variant>
        <vt:lpwstr>http://www.ogp.org.uk/</vt:lpwstr>
      </vt:variant>
      <vt:variant>
        <vt:lpwstr/>
      </vt:variant>
      <vt:variant>
        <vt:i4>1638415</vt:i4>
      </vt:variant>
      <vt:variant>
        <vt:i4>323</vt:i4>
      </vt:variant>
      <vt:variant>
        <vt:i4>0</vt:i4>
      </vt:variant>
      <vt:variant>
        <vt:i4>5</vt:i4>
      </vt:variant>
      <vt:variant>
        <vt:lpwstr>http://www.epsg-registry.org/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creator>Administrator</dc:creator>
  <cp:lastModifiedBy>Project Officer Peru</cp:lastModifiedBy>
  <cp:revision>3</cp:revision>
  <cp:lastPrinted>2016-09-01T03:39:00Z</cp:lastPrinted>
  <dcterms:created xsi:type="dcterms:W3CDTF">2019-08-09T09:24:00Z</dcterms:created>
  <dcterms:modified xsi:type="dcterms:W3CDTF">2019-08-09T09:25:00Z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y fmtid="{D5CDD505-2E9C-101B-9397-08002B2CF9AE}" pid="20" name="_DocHome">
    <vt:i4>580479195</vt:i4>
  </property>
</Properties>
</file>