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FFE686" w14:textId="77777777" w:rsidR="004A104F" w:rsidRPr="001C2735" w:rsidRDefault="00E86E97" w:rsidP="00972855">
      <w:pPr>
        <w:pStyle w:val="Title"/>
      </w:pPr>
      <w:r w:rsidRPr="008233BF">
        <w:fldChar w:fldCharType="begin"/>
      </w:r>
      <w:r w:rsidR="004A104F" w:rsidRPr="008233BF">
        <w:instrText xml:space="preserve"> SET LIBEnFileName "C:\Documents and Settings\julia.powell\My Documents\IHO TSMAD\S100-0 main\IHO S-100 Main Oct 1 2007.doc" </w:instrText>
      </w:r>
      <w:r w:rsidRPr="008233BF">
        <w:fldChar w:fldCharType="separate"/>
      </w:r>
      <w:bookmarkStart w:id="1" w:name="LIBEnFileName"/>
      <w:r w:rsidR="004A104F" w:rsidRPr="008233BF">
        <w:rPr>
          <w:noProof/>
        </w:rPr>
        <w:t>C:\Documents and Settings\julia.powell\My Documents\IHO TSMAD\S100-0 main\IHO S-100 Main Oct 1 2007.doc</w:t>
      </w:r>
      <w:bookmarkEnd w:id="1"/>
      <w:r w:rsidRPr="008233BF">
        <w:fldChar w:fldCharType="end"/>
      </w:r>
      <w:r w:rsidRPr="008233BF">
        <w:fldChar w:fldCharType="begin"/>
      </w:r>
      <w:r w:rsidR="004A104F" w:rsidRPr="008233BF">
        <w:instrText xml:space="preserve"> SET DDHeadingPage1 "" </w:instrText>
      </w:r>
      <w:r w:rsidRPr="008233BF">
        <w:fldChar w:fldCharType="separate"/>
      </w:r>
      <w:bookmarkStart w:id="2" w:name="DDHeadingPage1"/>
      <w:bookmarkEnd w:id="2"/>
      <w:r w:rsidR="004A104F" w:rsidRPr="008233BF">
        <w:rPr>
          <w:noProof/>
        </w:rPr>
        <w:t xml:space="preserve"> </w:t>
      </w:r>
      <w:r w:rsidRPr="008233BF">
        <w:fldChar w:fldCharType="end"/>
      </w:r>
      <w:r w:rsidRPr="008233BF">
        <w:fldChar w:fldCharType="begin"/>
      </w:r>
      <w:r w:rsidR="004A104F" w:rsidRPr="008233BF">
        <w:instrText xml:space="preserve"> SET DDOrganization "© ISO/IEC 2007 – All rights reserved" </w:instrText>
      </w:r>
      <w:r w:rsidRPr="008233BF">
        <w:fldChar w:fldCharType="separate"/>
      </w:r>
      <w:bookmarkStart w:id="3" w:name="DDOrganization"/>
      <w:r w:rsidR="004A104F" w:rsidRPr="008233BF">
        <w:rPr>
          <w:noProof/>
        </w:rPr>
        <w:t>© ISO/IEC 2007 – All rights reserved</w:t>
      </w:r>
      <w:bookmarkEnd w:id="3"/>
      <w:r w:rsidRPr="008233BF">
        <w:fldChar w:fldCharType="end"/>
      </w:r>
      <w:r w:rsidRPr="008233BF">
        <w:fldChar w:fldCharType="begin"/>
      </w:r>
      <w:r w:rsidR="004A104F" w:rsidRPr="008233BF">
        <w:instrText xml:space="preserve"> SET LibEnteteISO "ISO-IEC_" </w:instrText>
      </w:r>
      <w:r w:rsidRPr="008233BF">
        <w:fldChar w:fldCharType="separate"/>
      </w:r>
      <w:bookmarkStart w:id="4" w:name="LibEnteteISO"/>
      <w:r w:rsidR="004A104F" w:rsidRPr="008233BF">
        <w:rPr>
          <w:noProof/>
        </w:rPr>
        <w:t>ISO-IEC_</w:t>
      </w:r>
      <w:bookmarkEnd w:id="4"/>
      <w:r w:rsidRPr="008233BF">
        <w:fldChar w:fldCharType="end"/>
      </w:r>
      <w:r w:rsidRPr="008233BF">
        <w:fldChar w:fldCharType="begin"/>
      </w:r>
      <w:r w:rsidR="004A104F" w:rsidRPr="008233BF">
        <w:instrText xml:space="preserve"> SET LIBTypeTitreISO " 63" </w:instrText>
      </w:r>
      <w:r w:rsidRPr="008233BF">
        <w:fldChar w:fldCharType="separate"/>
      </w:r>
      <w:bookmarkStart w:id="5" w:name="LIBTypeTitreISO"/>
      <w:r w:rsidR="004A104F" w:rsidRPr="008233BF">
        <w:rPr>
          <w:noProof/>
        </w:rPr>
        <w:t xml:space="preserve"> 63</w:t>
      </w:r>
      <w:bookmarkEnd w:id="5"/>
      <w:r w:rsidRPr="008233BF">
        <w:fldChar w:fldCharType="end"/>
      </w:r>
      <w:r w:rsidRPr="008233BF">
        <w:fldChar w:fldCharType="begin"/>
      </w:r>
      <w:r w:rsidR="004A104F" w:rsidRPr="008233BF">
        <w:instrText xml:space="preserve"> SET DDTITLE4 "Complementary element" </w:instrText>
      </w:r>
      <w:r w:rsidRPr="008233BF">
        <w:fldChar w:fldCharType="separate"/>
      </w:r>
      <w:bookmarkStart w:id="6" w:name="DDTITLE4"/>
      <w:r w:rsidR="004A104F" w:rsidRPr="008233BF">
        <w:rPr>
          <w:noProof/>
        </w:rPr>
        <w:t>Complementary element</w:t>
      </w:r>
      <w:bookmarkEnd w:id="6"/>
      <w:r w:rsidRPr="008233BF">
        <w:fldChar w:fldCharType="end"/>
      </w:r>
      <w:r w:rsidRPr="008233BF">
        <w:fldChar w:fldCharType="begin"/>
      </w:r>
      <w:r w:rsidR="004A104F" w:rsidRPr="008233BF">
        <w:instrText xml:space="preserve"> SET DDTITLE3 "Introductory element — Main element" </w:instrText>
      </w:r>
      <w:r w:rsidRPr="008233BF">
        <w:fldChar w:fldCharType="separate"/>
      </w:r>
      <w:bookmarkStart w:id="7" w:name="DDTITLE3"/>
      <w:r w:rsidR="004A104F" w:rsidRPr="008233BF">
        <w:rPr>
          <w:noProof/>
        </w:rPr>
        <w:t>Introductory element — Main element</w:t>
      </w:r>
      <w:bookmarkEnd w:id="7"/>
      <w:r w:rsidRPr="008233BF">
        <w:fldChar w:fldCharType="end"/>
      </w:r>
      <w:r w:rsidRPr="008233BF">
        <w:fldChar w:fldCharType="begin"/>
      </w:r>
      <w:r w:rsidR="004A104F" w:rsidRPr="008233BF">
        <w:instrText xml:space="preserve"> SET DDTITLE2 "Élément introductif — Élément central — Élément complémentaire" </w:instrText>
      </w:r>
      <w:r w:rsidRPr="008233BF">
        <w:fldChar w:fldCharType="separate"/>
      </w:r>
      <w:bookmarkStart w:id="8" w:name="DDTITLE2"/>
      <w:r w:rsidR="004A104F" w:rsidRPr="008233BF">
        <w:rPr>
          <w:noProof/>
        </w:rPr>
        <w:t>Élément introductif — Élément central — Élément complémentaire</w:t>
      </w:r>
      <w:bookmarkEnd w:id="8"/>
      <w:r w:rsidRPr="008233BF">
        <w:fldChar w:fldCharType="end"/>
      </w:r>
      <w:r w:rsidRPr="008233BF">
        <w:fldChar w:fldCharType="begin"/>
      </w:r>
      <w:r w:rsidR="004A104F" w:rsidRPr="008233BF">
        <w:instrText xml:space="preserve"> SET DDTITLE1 "Introductory element — Main element — Complementary element" </w:instrText>
      </w:r>
      <w:r w:rsidRPr="008233BF">
        <w:fldChar w:fldCharType="separate"/>
      </w:r>
      <w:bookmarkStart w:id="9" w:name="DDTITLE1"/>
      <w:r w:rsidR="004A104F" w:rsidRPr="008233BF">
        <w:rPr>
          <w:noProof/>
        </w:rPr>
        <w:t>Introductory element — Main element — Complementary element</w:t>
      </w:r>
      <w:bookmarkEnd w:id="9"/>
      <w:r w:rsidRPr="008233BF">
        <w:fldChar w:fldCharType="end"/>
      </w:r>
      <w:r w:rsidRPr="008233BF">
        <w:fldChar w:fldCharType="begin"/>
      </w:r>
      <w:r w:rsidR="004A104F" w:rsidRPr="008233BF">
        <w:instrText xml:space="preserve"> SET DDDocLanguage "E" </w:instrText>
      </w:r>
      <w:r w:rsidRPr="008233BF">
        <w:fldChar w:fldCharType="separate"/>
      </w:r>
      <w:bookmarkStart w:id="10" w:name="DDDocLanguage"/>
      <w:r w:rsidR="004A104F" w:rsidRPr="008233BF">
        <w:rPr>
          <w:noProof/>
        </w:rPr>
        <w:t>E</w:t>
      </w:r>
      <w:bookmarkEnd w:id="10"/>
      <w:r w:rsidRPr="008233BF">
        <w:fldChar w:fldCharType="end"/>
      </w:r>
      <w:r w:rsidRPr="008233BF">
        <w:fldChar w:fldCharType="begin"/>
      </w:r>
      <w:r w:rsidR="004A104F" w:rsidRPr="008233BF">
        <w:instrText xml:space="preserve"> SET DDWorkDocDate "2007-10-2" </w:instrText>
      </w:r>
      <w:r w:rsidRPr="008233BF">
        <w:fldChar w:fldCharType="separate"/>
      </w:r>
      <w:bookmarkStart w:id="11" w:name="DDWorkDocDate"/>
      <w:r w:rsidR="004A104F" w:rsidRPr="008233BF">
        <w:rPr>
          <w:noProof/>
        </w:rPr>
        <w:t>2007-10-2</w:t>
      </w:r>
      <w:bookmarkEnd w:id="11"/>
      <w:r w:rsidRPr="008233BF">
        <w:fldChar w:fldCharType="end"/>
      </w:r>
      <w:r w:rsidRPr="008233BF">
        <w:fldChar w:fldCharType="begin"/>
      </w:r>
      <w:r w:rsidR="004A104F" w:rsidRPr="008233BF">
        <w:instrText xml:space="preserve"> SET DDDocStage "" </w:instrText>
      </w:r>
      <w:r w:rsidRPr="008233BF">
        <w:fldChar w:fldCharType="separate"/>
      </w:r>
      <w:bookmarkStart w:id="12" w:name="DDDocStage"/>
      <w:bookmarkEnd w:id="12"/>
      <w:r w:rsidR="004A104F" w:rsidRPr="008233BF">
        <w:rPr>
          <w:noProof/>
        </w:rPr>
        <w:t xml:space="preserve"> </w:t>
      </w:r>
      <w:r w:rsidRPr="008233BF">
        <w:fldChar w:fldCharType="end"/>
      </w:r>
      <w:r w:rsidRPr="008233BF">
        <w:fldChar w:fldCharType="begin"/>
      </w:r>
      <w:r w:rsidR="004A104F" w:rsidRPr="008233BF">
        <w:instrText xml:space="preserve"> SET DDOrganization3 "ISO/IEC" </w:instrText>
      </w:r>
      <w:r w:rsidRPr="008233BF">
        <w:fldChar w:fldCharType="separate"/>
      </w:r>
      <w:bookmarkStart w:id="13" w:name="DDOrganization3"/>
      <w:r w:rsidR="004A104F" w:rsidRPr="008233BF">
        <w:rPr>
          <w:noProof/>
        </w:rPr>
        <w:t>ISO/IEC</w:t>
      </w:r>
      <w:bookmarkEnd w:id="13"/>
      <w:r w:rsidRPr="008233BF">
        <w:fldChar w:fldCharType="end"/>
      </w:r>
      <w:r w:rsidRPr="008233BF">
        <w:fldChar w:fldCharType="begin"/>
      </w:r>
      <w:r w:rsidR="004A104F" w:rsidRPr="008233BF">
        <w:instrText xml:space="preserve"> SET DDOrganization1 "ISO/IEC " </w:instrText>
      </w:r>
      <w:r w:rsidRPr="008233BF">
        <w:fldChar w:fldCharType="separate"/>
      </w:r>
      <w:bookmarkStart w:id="14" w:name="DDOrganization1"/>
      <w:r w:rsidR="004A104F" w:rsidRPr="008233BF">
        <w:rPr>
          <w:noProof/>
        </w:rPr>
        <w:t>ISO/IEC </w:t>
      </w:r>
      <w:bookmarkEnd w:id="14"/>
      <w:r w:rsidRPr="008233BF">
        <w:fldChar w:fldCharType="end"/>
      </w:r>
      <w:r w:rsidRPr="008233BF">
        <w:fldChar w:fldCharType="begin"/>
      </w:r>
      <w:r w:rsidR="004A104F" w:rsidRPr="008233BF">
        <w:instrText xml:space="preserve"> SET DDBASEYEAR "" </w:instrText>
      </w:r>
      <w:r w:rsidRPr="008233BF">
        <w:fldChar w:fldCharType="separate"/>
      </w:r>
      <w:bookmarkStart w:id="15" w:name="DDBASEYEAR"/>
      <w:bookmarkEnd w:id="15"/>
      <w:r w:rsidR="004A104F" w:rsidRPr="008233BF">
        <w:rPr>
          <w:noProof/>
        </w:rPr>
        <w:t xml:space="preserve"> </w:t>
      </w:r>
      <w:r w:rsidRPr="008233BF">
        <w:fldChar w:fldCharType="end"/>
      </w:r>
      <w:r w:rsidRPr="008233BF">
        <w:fldChar w:fldCharType="begin"/>
      </w:r>
      <w:r w:rsidR="004A104F" w:rsidRPr="008233BF">
        <w:instrText xml:space="preserve"> SET DDAmno "" </w:instrText>
      </w:r>
      <w:r w:rsidRPr="008233BF">
        <w:fldChar w:fldCharType="separate"/>
      </w:r>
      <w:bookmarkStart w:id="16" w:name="DDAmno"/>
      <w:bookmarkEnd w:id="16"/>
      <w:r w:rsidR="004A104F" w:rsidRPr="008233BF">
        <w:rPr>
          <w:noProof/>
        </w:rPr>
        <w:t xml:space="preserve"> </w:t>
      </w:r>
      <w:r w:rsidRPr="008233BF">
        <w:fldChar w:fldCharType="end"/>
      </w:r>
      <w:r w:rsidRPr="008233BF">
        <w:fldChar w:fldCharType="begin"/>
      </w:r>
      <w:r w:rsidR="004A104F" w:rsidRPr="008233BF">
        <w:instrText xml:space="preserve"> SET DDDocSubType "" </w:instrText>
      </w:r>
      <w:r w:rsidRPr="008233BF">
        <w:fldChar w:fldCharType="separate"/>
      </w:r>
      <w:bookmarkStart w:id="17" w:name="DDDocSubType"/>
      <w:bookmarkEnd w:id="17"/>
      <w:r w:rsidR="004A104F" w:rsidRPr="008233BF">
        <w:rPr>
          <w:noProof/>
        </w:rPr>
        <w:t xml:space="preserve"> </w:t>
      </w:r>
      <w:r w:rsidRPr="008233BF">
        <w:fldChar w:fldCharType="end"/>
      </w:r>
      <w:r w:rsidRPr="008233BF">
        <w:fldChar w:fldCharType="begin"/>
      </w:r>
      <w:r w:rsidR="004A104F" w:rsidRPr="008233BF">
        <w:instrText xml:space="preserve"> SET DDDocType "" </w:instrText>
      </w:r>
      <w:r w:rsidRPr="008233BF">
        <w:fldChar w:fldCharType="separate"/>
      </w:r>
      <w:bookmarkStart w:id="18" w:name="DDDocType"/>
      <w:bookmarkEnd w:id="18"/>
      <w:r w:rsidR="004A104F" w:rsidRPr="008233BF">
        <w:rPr>
          <w:noProof/>
        </w:rPr>
        <w:t xml:space="preserve"> </w:t>
      </w:r>
      <w:r w:rsidRPr="008233BF">
        <w:fldChar w:fldCharType="end"/>
      </w:r>
      <w:r w:rsidRPr="008233BF">
        <w:fldChar w:fldCharType="begin"/>
      </w:r>
      <w:r w:rsidR="004A104F" w:rsidRPr="008233BF">
        <w:instrText xml:space="preserve"> SET DDpubYear "2007" </w:instrText>
      </w:r>
      <w:r w:rsidRPr="008233BF">
        <w:fldChar w:fldCharType="separate"/>
      </w:r>
      <w:bookmarkStart w:id="19" w:name="DDpubYear"/>
      <w:r w:rsidR="004A104F" w:rsidRPr="008233BF">
        <w:rPr>
          <w:noProof/>
        </w:rPr>
        <w:t>2007</w:t>
      </w:r>
      <w:bookmarkEnd w:id="19"/>
      <w:r w:rsidRPr="008233BF">
        <w:fldChar w:fldCharType="end"/>
      </w:r>
      <w:r w:rsidRPr="008233BF">
        <w:fldChar w:fldCharType="begin"/>
      </w:r>
      <w:r w:rsidR="004A104F" w:rsidRPr="008233BF">
        <w:instrText xml:space="preserve"> SET DDWorkDocNo "" </w:instrText>
      </w:r>
      <w:r w:rsidRPr="008233BF">
        <w:fldChar w:fldCharType="separate"/>
      </w:r>
      <w:bookmarkStart w:id="20" w:name="DDWorkDocNo"/>
      <w:bookmarkEnd w:id="20"/>
      <w:r w:rsidR="004A104F" w:rsidRPr="008233BF">
        <w:rPr>
          <w:noProof/>
        </w:rPr>
        <w:t xml:space="preserve"> </w:t>
      </w:r>
      <w:r w:rsidRPr="008233BF">
        <w:fldChar w:fldCharType="end"/>
      </w:r>
      <w:r w:rsidRPr="008233BF">
        <w:fldChar w:fldCharType="begin"/>
      </w:r>
      <w:r w:rsidR="004A104F" w:rsidRPr="008233BF">
        <w:instrText xml:space="preserve"> SET DDRefNoPart "ISO/IEC " </w:instrText>
      </w:r>
      <w:r w:rsidRPr="008233BF">
        <w:fldChar w:fldCharType="separate"/>
      </w:r>
      <w:bookmarkStart w:id="21" w:name="DDRefNoPart"/>
      <w:r w:rsidR="004A104F" w:rsidRPr="008233BF">
        <w:rPr>
          <w:noProof/>
        </w:rPr>
        <w:t>ISO/IEC </w:t>
      </w:r>
      <w:bookmarkEnd w:id="21"/>
      <w:r w:rsidRPr="008233BF">
        <w:fldChar w:fldCharType="end"/>
      </w:r>
      <w:r w:rsidRPr="008233BF">
        <w:fldChar w:fldCharType="begin"/>
      </w:r>
      <w:r w:rsidR="004A104F" w:rsidRPr="008233BF">
        <w:instrText xml:space="preserve"> SET DDRefGen "ISO/IEC " </w:instrText>
      </w:r>
      <w:r w:rsidRPr="008233BF">
        <w:fldChar w:fldCharType="separate"/>
      </w:r>
      <w:bookmarkStart w:id="22" w:name="DDRefGen"/>
      <w:r w:rsidR="004A104F" w:rsidRPr="008233BF">
        <w:rPr>
          <w:noProof/>
        </w:rPr>
        <w:t>ISO/IEC </w:t>
      </w:r>
      <w:bookmarkEnd w:id="22"/>
      <w:r w:rsidRPr="008233BF">
        <w:fldChar w:fldCharType="end"/>
      </w:r>
      <w:r w:rsidRPr="008233BF">
        <w:fldChar w:fldCharType="begin"/>
      </w:r>
      <w:r w:rsidR="004A104F" w:rsidRPr="008233BF">
        <w:instrText xml:space="preserve"> SET DDRefNum "_(E)." </w:instrText>
      </w:r>
      <w:r w:rsidRPr="008233BF">
        <w:fldChar w:fldCharType="separate"/>
      </w:r>
      <w:bookmarkStart w:id="23" w:name="DDRefNum"/>
      <w:r w:rsidR="004A104F" w:rsidRPr="008233BF">
        <w:rPr>
          <w:noProof/>
        </w:rPr>
        <w:t>_(E).</w:t>
      </w:r>
      <w:bookmarkEnd w:id="23"/>
      <w:r w:rsidRPr="008233BF">
        <w:fldChar w:fldCharType="end"/>
      </w:r>
      <w:r w:rsidRPr="008233BF">
        <w:fldChar w:fldCharType="begin"/>
      </w:r>
      <w:r w:rsidR="004A104F" w:rsidRPr="008233BF">
        <w:instrText xml:space="preserve"> SET DDSCSecr "" </w:instrText>
      </w:r>
      <w:r w:rsidRPr="008233BF">
        <w:fldChar w:fldCharType="separate"/>
      </w:r>
      <w:bookmarkStart w:id="24" w:name="DDSCSecr"/>
      <w:bookmarkEnd w:id="24"/>
      <w:r w:rsidR="004A104F" w:rsidRPr="008233BF">
        <w:rPr>
          <w:noProof/>
        </w:rPr>
        <w:t xml:space="preserve"> </w:t>
      </w:r>
      <w:r w:rsidRPr="008233BF">
        <w:fldChar w:fldCharType="end"/>
      </w:r>
      <w:r w:rsidRPr="008233BF">
        <w:fldChar w:fldCharType="begin"/>
      </w:r>
      <w:r w:rsidR="004A104F" w:rsidRPr="008233BF">
        <w:instrText xml:space="preserve"> SET DDSecr "" </w:instrText>
      </w:r>
      <w:r w:rsidRPr="008233BF">
        <w:fldChar w:fldCharType="separate"/>
      </w:r>
      <w:bookmarkStart w:id="25" w:name="DDSecr"/>
      <w:bookmarkEnd w:id="25"/>
      <w:r w:rsidR="004A104F" w:rsidRPr="008233BF">
        <w:rPr>
          <w:noProof/>
        </w:rPr>
        <w:t xml:space="preserve"> </w:t>
      </w:r>
      <w:r w:rsidRPr="008233BF">
        <w:fldChar w:fldCharType="end"/>
      </w:r>
      <w:r w:rsidRPr="008233BF">
        <w:fldChar w:fldCharType="begin"/>
      </w:r>
      <w:r w:rsidR="004A104F" w:rsidRPr="008233BF">
        <w:instrText xml:space="preserve"> SET DDSCTitle "" </w:instrText>
      </w:r>
      <w:r w:rsidRPr="008233BF">
        <w:fldChar w:fldCharType="separate"/>
      </w:r>
      <w:bookmarkStart w:id="26" w:name="DDSCTitle"/>
      <w:bookmarkEnd w:id="26"/>
      <w:r w:rsidR="004A104F" w:rsidRPr="008233BF">
        <w:rPr>
          <w:noProof/>
        </w:rPr>
        <w:t xml:space="preserve"> </w:t>
      </w:r>
      <w:r w:rsidRPr="008233BF">
        <w:fldChar w:fldCharType="end"/>
      </w:r>
      <w:r w:rsidRPr="008233BF">
        <w:fldChar w:fldCharType="begin"/>
      </w:r>
      <w:r w:rsidR="004A104F" w:rsidRPr="008233BF">
        <w:instrText xml:space="preserve"> SET DDTCTitle "" </w:instrText>
      </w:r>
      <w:r w:rsidRPr="008233BF">
        <w:fldChar w:fldCharType="separate"/>
      </w:r>
      <w:bookmarkStart w:id="27" w:name="DDTCTitle"/>
      <w:bookmarkEnd w:id="27"/>
      <w:r w:rsidR="004A104F" w:rsidRPr="008233BF">
        <w:rPr>
          <w:noProof/>
        </w:rPr>
        <w:t xml:space="preserve"> </w:t>
      </w:r>
      <w:r w:rsidRPr="008233BF">
        <w:fldChar w:fldCharType="end"/>
      </w:r>
      <w:r w:rsidRPr="008233BF">
        <w:fldChar w:fldCharType="begin"/>
      </w:r>
      <w:r w:rsidR="004A104F" w:rsidRPr="008233BF">
        <w:instrText xml:space="preserve"> SET DDWGNum "" </w:instrText>
      </w:r>
      <w:r w:rsidRPr="008233BF">
        <w:fldChar w:fldCharType="separate"/>
      </w:r>
      <w:bookmarkStart w:id="28" w:name="DDWGNum"/>
      <w:bookmarkEnd w:id="28"/>
      <w:r w:rsidR="004A104F" w:rsidRPr="008233BF">
        <w:rPr>
          <w:noProof/>
        </w:rPr>
        <w:t xml:space="preserve"> </w:t>
      </w:r>
      <w:r w:rsidRPr="008233BF">
        <w:fldChar w:fldCharType="end"/>
      </w:r>
      <w:r w:rsidRPr="008233BF">
        <w:fldChar w:fldCharType="begin"/>
      </w:r>
      <w:r w:rsidR="004A104F" w:rsidRPr="008233BF">
        <w:instrText xml:space="preserve"> SET DDSCNum "" </w:instrText>
      </w:r>
      <w:r w:rsidRPr="008233BF">
        <w:fldChar w:fldCharType="separate"/>
      </w:r>
      <w:bookmarkStart w:id="29" w:name="DDSCNum"/>
      <w:bookmarkEnd w:id="29"/>
      <w:r w:rsidR="004A104F" w:rsidRPr="008233BF">
        <w:rPr>
          <w:noProof/>
        </w:rPr>
        <w:t xml:space="preserve"> </w:t>
      </w:r>
      <w:r w:rsidRPr="008233BF">
        <w:fldChar w:fldCharType="end"/>
      </w:r>
      <w:r w:rsidRPr="008233BF">
        <w:fldChar w:fldCharType="begin"/>
      </w:r>
      <w:r w:rsidR="004A104F" w:rsidRPr="008233BF">
        <w:instrText xml:space="preserve"> SET DDTCNum "" </w:instrText>
      </w:r>
      <w:r w:rsidRPr="008233BF">
        <w:fldChar w:fldCharType="separate"/>
      </w:r>
      <w:bookmarkStart w:id="30" w:name="DDTCNum"/>
      <w:bookmarkEnd w:id="30"/>
      <w:r w:rsidR="004A104F" w:rsidRPr="008233BF">
        <w:rPr>
          <w:noProof/>
        </w:rPr>
        <w:t xml:space="preserve"> </w:t>
      </w:r>
      <w:r w:rsidRPr="008233BF">
        <w:fldChar w:fldCharType="end"/>
      </w:r>
      <w:r w:rsidRPr="008233BF">
        <w:fldChar w:fldCharType="begin"/>
      </w:r>
      <w:r w:rsidR="004A104F" w:rsidRPr="008233BF">
        <w:instrText xml:space="preserve"> SET LIBLANG " 2" </w:instrText>
      </w:r>
      <w:r w:rsidRPr="008233BF">
        <w:fldChar w:fldCharType="separate"/>
      </w:r>
      <w:bookmarkStart w:id="31" w:name="LIBLANG"/>
      <w:r w:rsidR="004A104F" w:rsidRPr="008233BF">
        <w:rPr>
          <w:noProof/>
        </w:rPr>
        <w:t xml:space="preserve"> 2</w:t>
      </w:r>
      <w:bookmarkEnd w:id="31"/>
      <w:r w:rsidRPr="008233BF">
        <w:fldChar w:fldCharType="end"/>
      </w:r>
      <w:r w:rsidRPr="008233BF">
        <w:fldChar w:fldCharType="begin"/>
      </w:r>
      <w:r w:rsidR="004A104F" w:rsidRPr="008233BF">
        <w:instrText xml:space="preserve"> SET libH2NAME "Heading 2" </w:instrText>
      </w:r>
      <w:r w:rsidRPr="008233BF">
        <w:fldChar w:fldCharType="separate"/>
      </w:r>
      <w:bookmarkStart w:id="32" w:name="libH2NAME"/>
      <w:r w:rsidR="004A104F" w:rsidRPr="008233BF">
        <w:rPr>
          <w:noProof/>
        </w:rPr>
        <w:t>Heading 2</w:t>
      </w:r>
      <w:bookmarkEnd w:id="32"/>
      <w:r w:rsidRPr="008233BF">
        <w:fldChar w:fldCharType="end"/>
      </w:r>
      <w:r w:rsidRPr="008233BF">
        <w:fldChar w:fldCharType="begin"/>
      </w:r>
      <w:r w:rsidR="004A104F" w:rsidRPr="008233BF">
        <w:instrText xml:space="preserve"> SET libH1NAME "Heading 1" </w:instrText>
      </w:r>
      <w:r w:rsidRPr="008233BF">
        <w:fldChar w:fldCharType="separate"/>
      </w:r>
      <w:bookmarkStart w:id="33" w:name="libH1NAME"/>
      <w:r w:rsidR="004A104F" w:rsidRPr="008233BF">
        <w:rPr>
          <w:noProof/>
        </w:rPr>
        <w:t>Heading 1</w:t>
      </w:r>
      <w:bookmarkEnd w:id="33"/>
      <w:r w:rsidRPr="008233BF">
        <w:fldChar w:fldCharType="end"/>
      </w:r>
      <w:r w:rsidRPr="008233BF">
        <w:fldChar w:fldCharType="begin"/>
      </w:r>
      <w:r w:rsidR="004A104F" w:rsidRPr="008233BF">
        <w:instrText xml:space="preserve"> SET LibDesc "" </w:instrText>
      </w:r>
      <w:r w:rsidRPr="008233BF">
        <w:fldChar w:fldCharType="separate"/>
      </w:r>
      <w:bookmarkStart w:id="34" w:name="LibDesc"/>
      <w:bookmarkEnd w:id="34"/>
      <w:r w:rsidR="004A104F" w:rsidRPr="008233BF">
        <w:rPr>
          <w:noProof/>
        </w:rPr>
        <w:t xml:space="preserve"> </w:t>
      </w:r>
      <w:r w:rsidRPr="008233BF">
        <w:fldChar w:fldCharType="end"/>
      </w:r>
      <w:r w:rsidRPr="008233BF">
        <w:fldChar w:fldCharType="begin"/>
      </w:r>
      <w:r w:rsidR="004A104F" w:rsidRPr="008233BF">
        <w:instrText xml:space="preserve"> SET LibDescD "" </w:instrText>
      </w:r>
      <w:r w:rsidRPr="008233BF">
        <w:fldChar w:fldCharType="separate"/>
      </w:r>
      <w:bookmarkStart w:id="35" w:name="LibDescD"/>
      <w:bookmarkEnd w:id="35"/>
      <w:r w:rsidR="004A104F" w:rsidRPr="008233BF">
        <w:rPr>
          <w:noProof/>
        </w:rPr>
        <w:t xml:space="preserve"> </w:t>
      </w:r>
      <w:r w:rsidRPr="008233BF">
        <w:fldChar w:fldCharType="end"/>
      </w:r>
      <w:r w:rsidRPr="008233BF">
        <w:fldChar w:fldCharType="begin"/>
      </w:r>
      <w:r w:rsidR="004A104F" w:rsidRPr="008233BF">
        <w:instrText xml:space="preserve"> SET LibDescE "" </w:instrText>
      </w:r>
      <w:r w:rsidRPr="008233BF">
        <w:fldChar w:fldCharType="separate"/>
      </w:r>
      <w:bookmarkStart w:id="36" w:name="LibDescE"/>
      <w:bookmarkEnd w:id="36"/>
      <w:r w:rsidR="004A104F" w:rsidRPr="008233BF">
        <w:rPr>
          <w:noProof/>
        </w:rPr>
        <w:t xml:space="preserve"> </w:t>
      </w:r>
      <w:r w:rsidRPr="008233BF">
        <w:fldChar w:fldCharType="end"/>
      </w:r>
      <w:r w:rsidRPr="008233BF">
        <w:fldChar w:fldCharType="begin"/>
      </w:r>
      <w:r w:rsidR="004A104F" w:rsidRPr="008233BF">
        <w:instrText xml:space="preserve"> SET LibDescF "" </w:instrText>
      </w:r>
      <w:r w:rsidRPr="008233BF">
        <w:fldChar w:fldCharType="separate"/>
      </w:r>
      <w:bookmarkStart w:id="37" w:name="LibDescF"/>
      <w:bookmarkEnd w:id="37"/>
      <w:r w:rsidR="004A104F" w:rsidRPr="008233BF">
        <w:rPr>
          <w:noProof/>
        </w:rPr>
        <w:t xml:space="preserve"> </w:t>
      </w:r>
      <w:r w:rsidRPr="008233BF">
        <w:fldChar w:fldCharType="end"/>
      </w:r>
      <w:r w:rsidRPr="008233BF">
        <w:fldChar w:fldCharType="begin"/>
      </w:r>
      <w:r w:rsidR="004A104F" w:rsidRPr="008233BF">
        <w:instrText xml:space="preserve"> SET NATSubVer "0" </w:instrText>
      </w:r>
      <w:r w:rsidRPr="008233BF">
        <w:fldChar w:fldCharType="separate"/>
      </w:r>
      <w:bookmarkStart w:id="38" w:name="NATSubVer"/>
      <w:r w:rsidR="004A104F" w:rsidRPr="008233BF">
        <w:rPr>
          <w:noProof/>
        </w:rPr>
        <w:t>0</w:t>
      </w:r>
      <w:bookmarkEnd w:id="38"/>
      <w:r w:rsidRPr="008233BF">
        <w:fldChar w:fldCharType="end"/>
      </w:r>
      <w:r w:rsidRPr="008233BF">
        <w:fldChar w:fldCharType="begin"/>
      </w:r>
      <w:r w:rsidR="004A104F" w:rsidRPr="008233BF">
        <w:instrText xml:space="preserve"> SET CENSubVer "2" </w:instrText>
      </w:r>
      <w:r w:rsidRPr="008233BF">
        <w:fldChar w:fldCharType="separate"/>
      </w:r>
      <w:bookmarkStart w:id="39" w:name="CENSubVer"/>
      <w:r w:rsidR="004A104F" w:rsidRPr="008233BF">
        <w:rPr>
          <w:noProof/>
        </w:rPr>
        <w:t>2</w:t>
      </w:r>
      <w:bookmarkEnd w:id="39"/>
      <w:r w:rsidRPr="008233BF">
        <w:fldChar w:fldCharType="end"/>
      </w:r>
      <w:r w:rsidRPr="008233BF">
        <w:fldChar w:fldCharType="begin"/>
      </w:r>
      <w:r w:rsidR="004A104F" w:rsidRPr="008233BF">
        <w:instrText xml:space="preserve"> SET ISOSubVer "" </w:instrText>
      </w:r>
      <w:r w:rsidRPr="008233BF">
        <w:fldChar w:fldCharType="separate"/>
      </w:r>
      <w:bookmarkStart w:id="40" w:name="ISOSubVer"/>
      <w:bookmarkEnd w:id="40"/>
      <w:r w:rsidR="004A104F" w:rsidRPr="008233BF">
        <w:rPr>
          <w:noProof/>
        </w:rPr>
        <w:t xml:space="preserve"> </w:t>
      </w:r>
      <w:r w:rsidRPr="008233BF">
        <w:fldChar w:fldCharType="end"/>
      </w:r>
      <w:r w:rsidRPr="008233BF">
        <w:fldChar w:fldCharType="begin"/>
      </w:r>
      <w:r w:rsidR="004A104F" w:rsidRPr="008233BF">
        <w:instrText xml:space="preserve"> SET LIBVerMSDN "STD Version 2.1c2" </w:instrText>
      </w:r>
      <w:r w:rsidRPr="008233BF">
        <w:fldChar w:fldCharType="separate"/>
      </w:r>
      <w:bookmarkStart w:id="41" w:name="LIBVerMSDN"/>
      <w:r w:rsidR="004A104F" w:rsidRPr="008233BF">
        <w:rPr>
          <w:noProof/>
        </w:rPr>
        <w:t>STD Version 2.1c2</w:t>
      </w:r>
      <w:bookmarkEnd w:id="41"/>
      <w:r w:rsidRPr="008233BF">
        <w:fldChar w:fldCharType="end"/>
      </w:r>
      <w:r w:rsidRPr="008233BF">
        <w:fldChar w:fldCharType="begin"/>
      </w:r>
      <w:r w:rsidR="004A104F" w:rsidRPr="008233BF">
        <w:instrText xml:space="preserve"> SET LIBStageCode "0" </w:instrText>
      </w:r>
      <w:r w:rsidRPr="008233BF">
        <w:fldChar w:fldCharType="separate"/>
      </w:r>
      <w:bookmarkStart w:id="42" w:name="LIBStageCode"/>
      <w:r w:rsidR="004A104F" w:rsidRPr="008233BF">
        <w:rPr>
          <w:noProof/>
        </w:rPr>
        <w:t>0</w:t>
      </w:r>
      <w:bookmarkEnd w:id="42"/>
      <w:r w:rsidRPr="008233BF">
        <w:fldChar w:fldCharType="end"/>
      </w:r>
      <w:r w:rsidRPr="008233BF">
        <w:fldChar w:fldCharType="begin"/>
      </w:r>
      <w:r w:rsidR="004A104F" w:rsidRPr="008233BF">
        <w:instrText xml:space="preserve"> SET LibRpl "" </w:instrText>
      </w:r>
      <w:r w:rsidRPr="008233BF">
        <w:fldChar w:fldCharType="separate"/>
      </w:r>
      <w:bookmarkStart w:id="43" w:name="LibRpl"/>
      <w:bookmarkEnd w:id="43"/>
      <w:r w:rsidR="004A104F" w:rsidRPr="008233BF">
        <w:rPr>
          <w:noProof/>
        </w:rPr>
        <w:t xml:space="preserve"> </w:t>
      </w:r>
      <w:r w:rsidRPr="008233BF">
        <w:fldChar w:fldCharType="end"/>
      </w:r>
      <w:r w:rsidRPr="008233BF">
        <w:fldChar w:fldCharType="begin"/>
      </w:r>
      <w:r w:rsidR="004A104F" w:rsidRPr="008233BF">
        <w:instrText xml:space="preserve"> SET LibICS "" </w:instrText>
      </w:r>
      <w:r w:rsidRPr="008233BF">
        <w:fldChar w:fldCharType="separate"/>
      </w:r>
      <w:bookmarkStart w:id="44" w:name="LibICS"/>
      <w:bookmarkEnd w:id="44"/>
      <w:r w:rsidR="004A104F" w:rsidRPr="008233BF">
        <w:rPr>
          <w:noProof/>
        </w:rPr>
        <w:t xml:space="preserve"> </w:t>
      </w:r>
      <w:r w:rsidRPr="008233BF">
        <w:fldChar w:fldCharType="end"/>
      </w:r>
      <w:r w:rsidRPr="008233BF">
        <w:fldChar w:fldCharType="begin"/>
      </w:r>
      <w:r w:rsidR="004A104F" w:rsidRPr="008233BF">
        <w:instrText xml:space="preserve"> SET LIBFIL " 4" </w:instrText>
      </w:r>
      <w:r w:rsidRPr="008233BF">
        <w:fldChar w:fldCharType="separate"/>
      </w:r>
      <w:bookmarkStart w:id="45" w:name="LIBFIL"/>
      <w:r w:rsidR="004A104F" w:rsidRPr="008233BF">
        <w:rPr>
          <w:noProof/>
        </w:rPr>
        <w:t xml:space="preserve"> 4</w:t>
      </w:r>
      <w:bookmarkEnd w:id="45"/>
      <w:r w:rsidRPr="008233BF">
        <w:fldChar w:fldCharType="end"/>
      </w:r>
      <w:r w:rsidRPr="008233BF">
        <w:fldChar w:fldCharType="begin"/>
      </w:r>
      <w:r w:rsidR="004A104F" w:rsidRPr="008233BF">
        <w:instrText xml:space="preserve"> SET LIBFrFileName ""</w:instrText>
      </w:r>
      <w:r w:rsidRPr="008233BF">
        <w:fldChar w:fldCharType="separate"/>
      </w:r>
      <w:bookmarkStart w:id="46" w:name="LIBFrFileName"/>
      <w:bookmarkEnd w:id="46"/>
      <w:r w:rsidR="004A104F" w:rsidRPr="008233BF">
        <w:rPr>
          <w:noProof/>
        </w:rPr>
        <w:t xml:space="preserve"> </w:t>
      </w:r>
      <w:r w:rsidRPr="008233BF">
        <w:fldChar w:fldCharType="end"/>
      </w:r>
      <w:r w:rsidRPr="008233BF">
        <w:fldChar w:fldCharType="begin"/>
      </w:r>
      <w:r w:rsidR="004A104F" w:rsidRPr="008233BF">
        <w:instrText xml:space="preserve"> SET LIBDeFileName ""</w:instrText>
      </w:r>
      <w:r w:rsidRPr="008233BF">
        <w:fldChar w:fldCharType="separate"/>
      </w:r>
      <w:bookmarkStart w:id="47" w:name="LIBDeFileName"/>
      <w:bookmarkEnd w:id="47"/>
      <w:r w:rsidR="004A104F" w:rsidRPr="008233BF">
        <w:rPr>
          <w:noProof/>
        </w:rPr>
        <w:t xml:space="preserve"> </w:t>
      </w:r>
      <w:r w:rsidRPr="008233BF">
        <w:fldChar w:fldCharType="end"/>
      </w:r>
      <w:r w:rsidRPr="008233BF">
        <w:fldChar w:fldCharType="begin"/>
      </w:r>
      <w:r w:rsidR="004A104F" w:rsidRPr="008233BF">
        <w:instrText xml:space="preserve"> SET LIBNatFileName ""</w:instrText>
      </w:r>
      <w:r w:rsidRPr="008233BF">
        <w:fldChar w:fldCharType="separate"/>
      </w:r>
      <w:bookmarkStart w:id="48" w:name="LIBNatFileName"/>
      <w:bookmarkEnd w:id="48"/>
      <w:r w:rsidR="004A104F" w:rsidRPr="008233BF">
        <w:rPr>
          <w:noProof/>
        </w:rPr>
        <w:t xml:space="preserve"> </w:t>
      </w:r>
      <w:r w:rsidRPr="008233BF">
        <w:fldChar w:fldCharType="end"/>
      </w:r>
      <w:r w:rsidRPr="008233BF">
        <w:fldChar w:fldCharType="begin"/>
      </w:r>
      <w:r w:rsidR="004A104F" w:rsidRPr="008233BF">
        <w:instrText xml:space="preserve"> SET LIBFileOld "" </w:instrText>
      </w:r>
      <w:r w:rsidRPr="008233BF">
        <w:fldChar w:fldCharType="separate"/>
      </w:r>
      <w:bookmarkStart w:id="49" w:name="LIBFileOld"/>
      <w:bookmarkEnd w:id="49"/>
      <w:r w:rsidR="004A104F" w:rsidRPr="008233BF">
        <w:rPr>
          <w:noProof/>
        </w:rPr>
        <w:t xml:space="preserve"> </w:t>
      </w:r>
      <w:r w:rsidRPr="008233BF">
        <w:fldChar w:fldCharType="end"/>
      </w:r>
      <w:r w:rsidRPr="008233BF">
        <w:fldChar w:fldCharType="begin"/>
      </w:r>
      <w:r w:rsidR="004A104F" w:rsidRPr="008233BF">
        <w:instrText xml:space="preserve"> SET LIBTypeTitreCEN "" </w:instrText>
      </w:r>
      <w:r w:rsidRPr="008233BF">
        <w:fldChar w:fldCharType="separate"/>
      </w:r>
      <w:bookmarkStart w:id="50" w:name="LIBTypeTitreCEN"/>
      <w:bookmarkStart w:id="51" w:name="LIBTypeTitre"/>
      <w:bookmarkEnd w:id="50"/>
      <w:bookmarkEnd w:id="51"/>
      <w:r w:rsidR="004A104F" w:rsidRPr="008233BF">
        <w:rPr>
          <w:noProof/>
        </w:rPr>
        <w:t xml:space="preserve"> </w:t>
      </w:r>
      <w:r w:rsidRPr="008233BF">
        <w:fldChar w:fldCharType="end"/>
      </w:r>
      <w:r w:rsidRPr="008233BF">
        <w:fldChar w:fldCharType="begin"/>
      </w:r>
      <w:r w:rsidR="004A104F" w:rsidRPr="008233BF">
        <w:instrText xml:space="preserve"> SET LIBTypeTitreNAT "" </w:instrText>
      </w:r>
      <w:r w:rsidRPr="008233BF">
        <w:fldChar w:fldCharType="separate"/>
      </w:r>
      <w:bookmarkStart w:id="52" w:name="LIBTypeTitreNAT"/>
      <w:bookmarkEnd w:id="52"/>
      <w:r w:rsidR="004A104F" w:rsidRPr="008233BF">
        <w:rPr>
          <w:noProof/>
        </w:rPr>
        <w:t xml:space="preserve"> </w:t>
      </w:r>
      <w:r w:rsidRPr="008233BF">
        <w:fldChar w:fldCharType="end"/>
      </w:r>
      <w:r w:rsidRPr="008233BF">
        <w:fldChar w:fldCharType="begin"/>
      </w:r>
      <w:r w:rsidR="004A104F" w:rsidRPr="008233BF">
        <w:instrText xml:space="preserve"> SET LibEnteteCEN "" </w:instrText>
      </w:r>
      <w:r w:rsidRPr="008233BF">
        <w:fldChar w:fldCharType="separate"/>
      </w:r>
      <w:bookmarkStart w:id="53" w:name="LibEnteteCEN"/>
      <w:bookmarkStart w:id="54" w:name="LibEntete"/>
      <w:bookmarkStart w:id="55" w:name="LibFileEnTete"/>
      <w:bookmarkEnd w:id="53"/>
      <w:bookmarkEnd w:id="54"/>
      <w:bookmarkEnd w:id="55"/>
      <w:r w:rsidR="004A104F" w:rsidRPr="008233BF">
        <w:rPr>
          <w:noProof/>
        </w:rPr>
        <w:t xml:space="preserve"> </w:t>
      </w:r>
      <w:r w:rsidRPr="008233BF">
        <w:fldChar w:fldCharType="end"/>
      </w:r>
      <w:r w:rsidRPr="008233BF">
        <w:fldChar w:fldCharType="begin"/>
      </w:r>
      <w:r w:rsidR="004A104F" w:rsidRPr="008233BF">
        <w:instrText xml:space="preserve"> SET LibEnteteNAT "" </w:instrText>
      </w:r>
      <w:r w:rsidRPr="008233BF">
        <w:fldChar w:fldCharType="separate"/>
      </w:r>
      <w:bookmarkStart w:id="56" w:name="LibEnteteNAT"/>
      <w:bookmarkEnd w:id="56"/>
      <w:r w:rsidR="004A104F" w:rsidRPr="008233BF">
        <w:rPr>
          <w:noProof/>
        </w:rPr>
        <w:t xml:space="preserve"> </w:t>
      </w:r>
      <w:r w:rsidRPr="008233BF">
        <w:fldChar w:fldCharType="end"/>
      </w:r>
      <w:r w:rsidRPr="008233BF">
        <w:fldChar w:fldCharType="begin"/>
      </w:r>
      <w:r w:rsidR="004A104F" w:rsidRPr="008233BF">
        <w:instrText xml:space="preserve"> SET LIBASynchroVF "" </w:instrText>
      </w:r>
      <w:r w:rsidRPr="008233BF">
        <w:fldChar w:fldCharType="separate"/>
      </w:r>
      <w:bookmarkStart w:id="57" w:name="LIBASynchroVF"/>
      <w:bookmarkStart w:id="58" w:name="LIBASynchro"/>
      <w:bookmarkEnd w:id="57"/>
      <w:bookmarkEnd w:id="58"/>
      <w:r w:rsidR="004A104F" w:rsidRPr="008233BF">
        <w:rPr>
          <w:noProof/>
        </w:rPr>
        <w:t xml:space="preserve"> </w:t>
      </w:r>
      <w:r w:rsidRPr="008233BF">
        <w:fldChar w:fldCharType="end"/>
      </w:r>
      <w:r w:rsidRPr="008233BF">
        <w:fldChar w:fldCharType="begin"/>
      </w:r>
      <w:r w:rsidR="004A104F" w:rsidRPr="008233BF">
        <w:instrText xml:space="preserve"> SET LIBASynchroVE "" </w:instrText>
      </w:r>
      <w:r w:rsidRPr="008233BF">
        <w:fldChar w:fldCharType="separate"/>
      </w:r>
      <w:bookmarkStart w:id="59" w:name="LIBASynchroVE"/>
      <w:bookmarkEnd w:id="59"/>
      <w:r w:rsidR="004A104F" w:rsidRPr="008233BF">
        <w:rPr>
          <w:noProof/>
        </w:rPr>
        <w:t xml:space="preserve"> </w:t>
      </w:r>
      <w:r w:rsidRPr="008233BF">
        <w:fldChar w:fldCharType="end"/>
      </w:r>
      <w:r w:rsidRPr="008233BF">
        <w:fldChar w:fldCharType="begin"/>
      </w:r>
      <w:r w:rsidR="004A104F" w:rsidRPr="008233BF">
        <w:instrText xml:space="preserve"> SET LIBASynchroVD "" </w:instrText>
      </w:r>
      <w:r w:rsidRPr="008233BF">
        <w:fldChar w:fldCharType="separate"/>
      </w:r>
      <w:bookmarkStart w:id="60" w:name="LIBASynchroVD"/>
      <w:bookmarkEnd w:id="60"/>
      <w:r w:rsidR="004A104F" w:rsidRPr="008233BF">
        <w:rPr>
          <w:noProof/>
        </w:rPr>
        <w:t xml:space="preserve"> </w:t>
      </w:r>
      <w:r w:rsidRPr="008233BF">
        <w:fldChar w:fldCharType="end"/>
      </w:r>
      <w:r w:rsidRPr="008233BF">
        <w:rPr>
          <w:noProof/>
        </w:rPr>
        <w:fldChar w:fldCharType="begin"/>
      </w:r>
      <w:r w:rsidR="004A104F" w:rsidRPr="008233BF">
        <w:rPr>
          <w:noProof/>
        </w:rPr>
        <w:instrText xml:space="preserve"> SET DDEditionNo "" </w:instrText>
      </w:r>
      <w:r w:rsidRPr="008233BF">
        <w:rPr>
          <w:noProof/>
        </w:rPr>
        <w:fldChar w:fldCharType="separate"/>
      </w:r>
      <w:bookmarkStart w:id="61" w:name="DDEditionNo"/>
      <w:bookmarkEnd w:id="61"/>
      <w:r w:rsidR="004A104F" w:rsidRPr="008233BF">
        <w:rPr>
          <w:noProof/>
        </w:rPr>
        <w:t xml:space="preserve"> </w:t>
      </w:r>
      <w:r w:rsidRPr="008233BF">
        <w:fldChar w:fldCharType="end"/>
      </w:r>
      <w:bookmarkStart w:id="62" w:name="_Toc173128083"/>
      <w:bookmarkStart w:id="63" w:name="_Toc173128202"/>
      <w:r w:rsidR="004A104F" w:rsidRPr="008233BF">
        <w:t xml:space="preserve"> </w:t>
      </w:r>
      <w:bookmarkStart w:id="64" w:name="_Toc454279961"/>
      <w:bookmarkStart w:id="65" w:name="_Toc454280158"/>
      <w:r w:rsidR="004A104F" w:rsidRPr="001C2735">
        <w:t>INTERNATIONAL HYDROGRAPHIC ORGANIZATION</w:t>
      </w:r>
      <w:bookmarkEnd w:id="62"/>
      <w:bookmarkEnd w:id="63"/>
      <w:bookmarkEnd w:id="64"/>
      <w:bookmarkEnd w:id="65"/>
    </w:p>
    <w:p w14:paraId="023B9DB7" w14:textId="77777777" w:rsidR="004A104F" w:rsidRPr="00972855" w:rsidRDefault="004A104F" w:rsidP="00972855">
      <w:pPr>
        <w:pStyle w:val="Title"/>
      </w:pPr>
    </w:p>
    <w:p w14:paraId="441E32B2" w14:textId="77777777" w:rsidR="004A104F" w:rsidRPr="00972855" w:rsidRDefault="004A104F" w:rsidP="00972855">
      <w:pPr>
        <w:pStyle w:val="Title"/>
      </w:pPr>
    </w:p>
    <w:p w14:paraId="558BBFDD" w14:textId="77777777" w:rsidR="004A104F" w:rsidRPr="00972855" w:rsidRDefault="005C184B" w:rsidP="00972855">
      <w:pPr>
        <w:pStyle w:val="Title"/>
      </w:pPr>
      <w:bookmarkStart w:id="66" w:name="_Toc454279962"/>
      <w:bookmarkStart w:id="67" w:name="_Toc454280159"/>
      <w:r>
        <w:rPr>
          <w:noProof/>
          <w:lang w:val="fr-FR" w:eastAsia="fr-FR"/>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6"/>
      <w:bookmarkEnd w:id="67"/>
    </w:p>
    <w:p w14:paraId="6D4C7306" w14:textId="77777777" w:rsidR="004A104F" w:rsidRPr="00972855" w:rsidRDefault="004A104F" w:rsidP="00972855">
      <w:pPr>
        <w:pStyle w:val="Title"/>
      </w:pPr>
    </w:p>
    <w:p w14:paraId="28E5A30B" w14:textId="4CDF3B06" w:rsidR="00D720AC" w:rsidRDefault="00956024" w:rsidP="00972855">
      <w:pPr>
        <w:pStyle w:val="Title"/>
      </w:pPr>
      <w:bookmarkStart w:id="68" w:name="_Toc454279963"/>
      <w:bookmarkStart w:id="69" w:name="_Toc454280160"/>
      <w:r w:rsidRPr="00972855">
        <w:t>S-1</w:t>
      </w:r>
      <w:r w:rsidR="009A2011">
        <w:t>29</w:t>
      </w:r>
      <w:r w:rsidRPr="00972855">
        <w:t xml:space="preserve"> </w:t>
      </w:r>
      <w:r w:rsidR="00D720AC">
        <w:t xml:space="preserve">Under Keel Clearance Management Information </w:t>
      </w:r>
    </w:p>
    <w:p w14:paraId="0CACAC33" w14:textId="77777777" w:rsidR="0056560E" w:rsidRPr="008233BF" w:rsidRDefault="00956024" w:rsidP="00972855">
      <w:pPr>
        <w:pStyle w:val="Title"/>
        <w:rPr>
          <w:sz w:val="32"/>
        </w:rPr>
      </w:pPr>
      <w:r w:rsidRPr="00972855">
        <w:t>Product Specification</w:t>
      </w:r>
      <w:bookmarkEnd w:id="68"/>
      <w:bookmarkEnd w:id="69"/>
    </w:p>
    <w:p w14:paraId="5756D3C7"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39075C6D"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A7180FC"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1F6E3704"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2414468"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7CEA2D35" w14:textId="2AE84280" w:rsidR="004A104F" w:rsidRPr="008233BF" w:rsidRDefault="00EF70CB"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Pr>
          <w:b/>
          <w:sz w:val="28"/>
        </w:rPr>
        <w:t>201</w:t>
      </w:r>
      <w:r w:rsidR="009A2011">
        <w:rPr>
          <w:b/>
          <w:sz w:val="28"/>
        </w:rPr>
        <w:t>X</w:t>
      </w:r>
    </w:p>
    <w:p w14:paraId="3ED54BE1"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17CCD9DF"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CEFF67"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28DF85"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4313C7A2"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68DE7547" w14:textId="77777777"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14:paraId="3946266B"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14:paraId="533CB9DA"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BB2B80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24A206E"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0CB17E5"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A60707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0C6D7D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75290A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3583DF5C" w14:textId="77777777" w:rsidR="004A104F" w:rsidRPr="008233BF" w:rsidRDefault="004A104F" w:rsidP="00972855">
      <w:pPr>
        <w:pStyle w:val="publishedby"/>
      </w:pPr>
      <w:bookmarkStart w:id="70" w:name="_Toc454279964"/>
      <w:bookmarkStart w:id="71" w:name="_Toc454280161"/>
      <w:r w:rsidRPr="008233BF">
        <w:tab/>
      </w:r>
      <w:bookmarkStart w:id="72" w:name="_Toc173128087"/>
      <w:bookmarkStart w:id="73" w:name="_Toc173128206"/>
      <w:r w:rsidRPr="008233BF">
        <w:t>Published by the</w:t>
      </w:r>
      <w:bookmarkEnd w:id="70"/>
      <w:bookmarkEnd w:id="71"/>
      <w:bookmarkEnd w:id="72"/>
      <w:bookmarkEnd w:id="73"/>
      <w:r w:rsidRPr="008233BF">
        <w:t xml:space="preserve"> </w:t>
      </w:r>
    </w:p>
    <w:p w14:paraId="1F1CA8F6" w14:textId="77777777" w:rsidR="004A104F" w:rsidRPr="008233BF" w:rsidRDefault="004A104F" w:rsidP="00972855">
      <w:pPr>
        <w:pStyle w:val="publishedby"/>
      </w:pPr>
      <w:bookmarkStart w:id="74" w:name="_Toc454279965"/>
      <w:bookmarkStart w:id="75" w:name="_Toc454280162"/>
      <w:r w:rsidRPr="008233BF">
        <w:tab/>
      </w:r>
      <w:bookmarkStart w:id="76" w:name="_Toc173128088"/>
      <w:bookmarkStart w:id="77" w:name="_Toc173128207"/>
      <w:r w:rsidRPr="008233BF">
        <w:t>International Hydrographic Bureau</w:t>
      </w:r>
      <w:bookmarkEnd w:id="74"/>
      <w:bookmarkEnd w:id="75"/>
      <w:bookmarkEnd w:id="76"/>
      <w:bookmarkEnd w:id="77"/>
    </w:p>
    <w:p w14:paraId="298AA55C" w14:textId="77777777" w:rsidR="004A104F" w:rsidRPr="008233BF" w:rsidRDefault="004A104F" w:rsidP="00972855">
      <w:pPr>
        <w:pStyle w:val="publishedby"/>
      </w:pPr>
      <w:bookmarkStart w:id="78" w:name="_Toc454279966"/>
      <w:bookmarkStart w:id="79" w:name="_Toc454280163"/>
      <w:r w:rsidRPr="008233BF">
        <w:tab/>
      </w:r>
      <w:bookmarkStart w:id="80" w:name="_Toc173128089"/>
      <w:bookmarkStart w:id="81" w:name="_Toc173128208"/>
      <w:r w:rsidRPr="008233BF">
        <w:t>MONACO</w:t>
      </w:r>
      <w:bookmarkEnd w:id="78"/>
      <w:bookmarkEnd w:id="79"/>
      <w:bookmarkEnd w:id="80"/>
      <w:bookmarkEnd w:id="81"/>
    </w:p>
    <w:p w14:paraId="46F6728B" w14:textId="77777777" w:rsidR="001A37DE" w:rsidRDefault="004A104F" w:rsidP="00C53B69">
      <w:pPr>
        <w:pStyle w:val="zzCover"/>
        <w:spacing w:after="0"/>
        <w:jc w:val="both"/>
        <w:rPr>
          <w:b w:val="0"/>
          <w:noProof/>
          <w:color w:val="0000FF"/>
          <w:sz w:val="20"/>
        </w:rPr>
      </w:pPr>
      <w:r w:rsidRPr="008233BF">
        <w:rPr>
          <w:b w:val="0"/>
          <w:noProof/>
          <w:color w:val="0000FF"/>
          <w:sz w:val="20"/>
        </w:rPr>
        <w:t>   </w:t>
      </w:r>
    </w:p>
    <w:p w14:paraId="77951A35" w14:textId="77777777" w:rsidR="004A104F" w:rsidRPr="008233BF" w:rsidRDefault="001A37DE" w:rsidP="00C53B69">
      <w:pPr>
        <w:pStyle w:val="zzCover"/>
        <w:spacing w:after="0"/>
        <w:jc w:val="both"/>
        <w:rPr>
          <w:b w:val="0"/>
          <w:noProof/>
          <w:color w:val="0000FF"/>
        </w:rPr>
      </w:pPr>
      <w:r>
        <w:rPr>
          <w:b w:val="0"/>
          <w:noProof/>
          <w:color w:val="0000FF"/>
          <w:sz w:val="20"/>
        </w:rPr>
        <w:br w:type="page"/>
      </w:r>
      <w:r w:rsidR="00E86E97" w:rsidRPr="008233BF">
        <w:rPr>
          <w:b w:val="0"/>
          <w:noProof/>
          <w:color w:val="0000FF"/>
          <w:sz w:val="20"/>
        </w:rPr>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E86E97" w:rsidRPr="008233BF">
        <w:fldChar w:fldCharType="end"/>
      </w:r>
    </w:p>
    <w:p w14:paraId="2E1B49AF" w14:textId="77777777" w:rsidR="0083446A" w:rsidRPr="008233BF"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411FA1" w14:paraId="357DE3E0" w14:textId="77777777">
        <w:tc>
          <w:tcPr>
            <w:tcW w:w="1710" w:type="dxa"/>
          </w:tcPr>
          <w:p w14:paraId="67E67DBD" w14:textId="77777777" w:rsidR="001A37DE" w:rsidRPr="00411FA1" w:rsidRDefault="001A37DE" w:rsidP="00C53B69">
            <w:pPr>
              <w:spacing w:before="120" w:after="120"/>
              <w:rPr>
                <w:rFonts w:ascii="Times New Roman" w:hAnsi="Times New Roman"/>
              </w:rPr>
            </w:pPr>
            <w:r w:rsidRPr="00411FA1">
              <w:rPr>
                <w:rFonts w:ascii="Times New Roman" w:hAnsi="Times New Roman"/>
              </w:rPr>
              <w:t>Version Number</w:t>
            </w:r>
          </w:p>
        </w:tc>
        <w:tc>
          <w:tcPr>
            <w:tcW w:w="1170" w:type="dxa"/>
          </w:tcPr>
          <w:p w14:paraId="10729A39" w14:textId="77777777" w:rsidR="001A37DE" w:rsidRPr="00411FA1" w:rsidRDefault="001A37DE" w:rsidP="00C53B69">
            <w:pPr>
              <w:spacing w:before="120" w:after="120"/>
              <w:ind w:left="-1" w:firstLine="1"/>
              <w:rPr>
                <w:rFonts w:ascii="Times New Roman" w:hAnsi="Times New Roman"/>
              </w:rPr>
            </w:pPr>
            <w:r w:rsidRPr="00411FA1">
              <w:rPr>
                <w:rFonts w:ascii="Times New Roman" w:hAnsi="Times New Roman"/>
              </w:rPr>
              <w:t>Date</w:t>
            </w:r>
          </w:p>
        </w:tc>
        <w:tc>
          <w:tcPr>
            <w:tcW w:w="1545" w:type="dxa"/>
          </w:tcPr>
          <w:p w14:paraId="17933907" w14:textId="77777777" w:rsidR="001A37DE" w:rsidRPr="00411FA1" w:rsidRDefault="001A37DE" w:rsidP="00C53B69">
            <w:pPr>
              <w:spacing w:before="120" w:after="120"/>
              <w:ind w:firstLine="21"/>
              <w:rPr>
                <w:rFonts w:ascii="Times New Roman" w:hAnsi="Times New Roman"/>
              </w:rPr>
            </w:pPr>
            <w:r w:rsidRPr="00411FA1">
              <w:rPr>
                <w:rFonts w:ascii="Times New Roman" w:hAnsi="Times New Roman"/>
              </w:rPr>
              <w:t>Author</w:t>
            </w:r>
          </w:p>
        </w:tc>
        <w:tc>
          <w:tcPr>
            <w:tcW w:w="3855" w:type="dxa"/>
          </w:tcPr>
          <w:p w14:paraId="05FF7D7D" w14:textId="77777777" w:rsidR="001A37DE" w:rsidRPr="00411FA1" w:rsidRDefault="001A37DE" w:rsidP="00C53B69">
            <w:pPr>
              <w:spacing w:before="120" w:after="120"/>
              <w:ind w:left="44" w:firstLine="43"/>
              <w:rPr>
                <w:rFonts w:ascii="Times New Roman" w:hAnsi="Times New Roman"/>
              </w:rPr>
            </w:pPr>
            <w:r w:rsidRPr="00411FA1">
              <w:rPr>
                <w:rFonts w:ascii="Times New Roman" w:hAnsi="Times New Roman"/>
              </w:rPr>
              <w:t>Purpose</w:t>
            </w:r>
          </w:p>
        </w:tc>
      </w:tr>
      <w:tr w:rsidR="001A37DE" w:rsidRPr="00411FA1" w14:paraId="6C9B572F" w14:textId="77777777">
        <w:tc>
          <w:tcPr>
            <w:tcW w:w="1710" w:type="dxa"/>
          </w:tcPr>
          <w:p w14:paraId="399BDC72" w14:textId="77777777" w:rsidR="001A37DE" w:rsidRPr="00411FA1" w:rsidRDefault="001A37DE" w:rsidP="00C53B69">
            <w:pPr>
              <w:spacing w:before="120" w:after="120"/>
              <w:rPr>
                <w:rFonts w:ascii="Times New Roman" w:hAnsi="Times New Roman"/>
              </w:rPr>
            </w:pPr>
          </w:p>
        </w:tc>
        <w:tc>
          <w:tcPr>
            <w:tcW w:w="1170" w:type="dxa"/>
          </w:tcPr>
          <w:p w14:paraId="2B64D39D" w14:textId="77777777" w:rsidR="001A37DE" w:rsidRPr="00411FA1" w:rsidRDefault="001A37DE" w:rsidP="00C53B69">
            <w:pPr>
              <w:spacing w:before="120" w:after="120"/>
              <w:ind w:left="-1" w:firstLine="1"/>
              <w:rPr>
                <w:rFonts w:ascii="Times New Roman" w:hAnsi="Times New Roman"/>
              </w:rPr>
            </w:pPr>
          </w:p>
        </w:tc>
        <w:tc>
          <w:tcPr>
            <w:tcW w:w="1545" w:type="dxa"/>
          </w:tcPr>
          <w:p w14:paraId="5616EB7A" w14:textId="77777777" w:rsidR="001A37DE" w:rsidRPr="00411FA1" w:rsidRDefault="001A37DE" w:rsidP="00C53B69">
            <w:pPr>
              <w:spacing w:before="120" w:after="120"/>
              <w:ind w:firstLine="21"/>
              <w:rPr>
                <w:rFonts w:ascii="Times New Roman" w:hAnsi="Times New Roman"/>
              </w:rPr>
            </w:pPr>
          </w:p>
        </w:tc>
        <w:tc>
          <w:tcPr>
            <w:tcW w:w="3855" w:type="dxa"/>
          </w:tcPr>
          <w:p w14:paraId="48547F10" w14:textId="77777777" w:rsidR="001A37DE" w:rsidRPr="00411FA1" w:rsidRDefault="001A37DE" w:rsidP="00C53B69">
            <w:pPr>
              <w:spacing w:before="120" w:after="120"/>
              <w:ind w:left="44" w:firstLine="43"/>
              <w:rPr>
                <w:rFonts w:ascii="Times New Roman" w:hAnsi="Times New Roman"/>
              </w:rPr>
            </w:pPr>
          </w:p>
        </w:tc>
      </w:tr>
      <w:tr w:rsidR="001A37DE" w:rsidRPr="00411FA1" w14:paraId="38594121" w14:textId="77777777">
        <w:tc>
          <w:tcPr>
            <w:tcW w:w="1710" w:type="dxa"/>
          </w:tcPr>
          <w:p w14:paraId="1E6CA621" w14:textId="77777777" w:rsidR="001A37DE" w:rsidRPr="00411FA1" w:rsidRDefault="001A37DE" w:rsidP="00C53B69">
            <w:pPr>
              <w:spacing w:before="120" w:after="120"/>
              <w:rPr>
                <w:rFonts w:ascii="Times New Roman" w:hAnsi="Times New Roman"/>
              </w:rPr>
            </w:pPr>
          </w:p>
        </w:tc>
        <w:tc>
          <w:tcPr>
            <w:tcW w:w="1170" w:type="dxa"/>
          </w:tcPr>
          <w:p w14:paraId="492E03CC" w14:textId="77777777" w:rsidR="001A37DE" w:rsidRPr="00411FA1" w:rsidRDefault="001A37DE" w:rsidP="00C53B69">
            <w:pPr>
              <w:spacing w:before="120" w:after="120"/>
              <w:ind w:left="-1" w:firstLine="1"/>
              <w:rPr>
                <w:rFonts w:ascii="Times New Roman" w:hAnsi="Times New Roman"/>
              </w:rPr>
            </w:pPr>
          </w:p>
        </w:tc>
        <w:tc>
          <w:tcPr>
            <w:tcW w:w="1545" w:type="dxa"/>
          </w:tcPr>
          <w:p w14:paraId="055491B7" w14:textId="77777777" w:rsidR="001A37DE" w:rsidRPr="00411FA1" w:rsidRDefault="001A37DE" w:rsidP="00C53B69">
            <w:pPr>
              <w:spacing w:before="120" w:after="120"/>
              <w:ind w:firstLine="21"/>
              <w:rPr>
                <w:rFonts w:ascii="Times New Roman" w:hAnsi="Times New Roman"/>
              </w:rPr>
            </w:pPr>
          </w:p>
        </w:tc>
        <w:tc>
          <w:tcPr>
            <w:tcW w:w="3855" w:type="dxa"/>
          </w:tcPr>
          <w:p w14:paraId="1866BC7A" w14:textId="77777777" w:rsidR="001A37DE" w:rsidRPr="00411FA1" w:rsidRDefault="001A37DE" w:rsidP="00C53B69">
            <w:pPr>
              <w:spacing w:before="120" w:after="120"/>
              <w:ind w:left="44" w:firstLine="43"/>
              <w:rPr>
                <w:rFonts w:ascii="Times New Roman" w:hAnsi="Times New Roman"/>
              </w:rPr>
            </w:pPr>
          </w:p>
        </w:tc>
      </w:tr>
      <w:tr w:rsidR="001A37DE" w:rsidRPr="00411FA1" w14:paraId="05D7FA32" w14:textId="77777777">
        <w:tc>
          <w:tcPr>
            <w:tcW w:w="1710" w:type="dxa"/>
          </w:tcPr>
          <w:p w14:paraId="53245A4A" w14:textId="77777777" w:rsidR="001A37DE" w:rsidRPr="00411FA1" w:rsidRDefault="001A37DE" w:rsidP="00C53B69">
            <w:pPr>
              <w:spacing w:before="120" w:after="120"/>
              <w:rPr>
                <w:rFonts w:ascii="Times New Roman" w:hAnsi="Times New Roman"/>
              </w:rPr>
            </w:pPr>
          </w:p>
        </w:tc>
        <w:tc>
          <w:tcPr>
            <w:tcW w:w="1170" w:type="dxa"/>
          </w:tcPr>
          <w:p w14:paraId="34A8B7C7" w14:textId="77777777" w:rsidR="001A37DE" w:rsidRPr="00411FA1" w:rsidRDefault="001A37DE" w:rsidP="00C53B69">
            <w:pPr>
              <w:spacing w:before="120" w:after="120"/>
              <w:ind w:left="-1" w:firstLine="1"/>
              <w:rPr>
                <w:rFonts w:ascii="Times New Roman" w:hAnsi="Times New Roman"/>
              </w:rPr>
            </w:pPr>
          </w:p>
        </w:tc>
        <w:tc>
          <w:tcPr>
            <w:tcW w:w="1545" w:type="dxa"/>
          </w:tcPr>
          <w:p w14:paraId="479F208A" w14:textId="77777777" w:rsidR="001A37DE" w:rsidRPr="00411FA1" w:rsidRDefault="001A37DE" w:rsidP="00C53B69">
            <w:pPr>
              <w:spacing w:before="120" w:after="120"/>
              <w:ind w:firstLine="21"/>
              <w:rPr>
                <w:rFonts w:ascii="Times New Roman" w:hAnsi="Times New Roman"/>
              </w:rPr>
            </w:pPr>
          </w:p>
        </w:tc>
        <w:tc>
          <w:tcPr>
            <w:tcW w:w="3855" w:type="dxa"/>
          </w:tcPr>
          <w:p w14:paraId="3EB02068" w14:textId="77777777" w:rsidR="001A37DE" w:rsidRPr="00411FA1" w:rsidRDefault="001A37DE" w:rsidP="00C53B69">
            <w:pPr>
              <w:spacing w:before="120" w:after="120"/>
              <w:ind w:left="44" w:firstLine="43"/>
              <w:rPr>
                <w:rFonts w:ascii="Times New Roman" w:hAnsi="Times New Roman"/>
              </w:rPr>
            </w:pPr>
          </w:p>
        </w:tc>
      </w:tr>
      <w:tr w:rsidR="001A37DE" w:rsidRPr="00411FA1" w14:paraId="0CB42FB5" w14:textId="77777777">
        <w:tc>
          <w:tcPr>
            <w:tcW w:w="1710" w:type="dxa"/>
          </w:tcPr>
          <w:p w14:paraId="49A5FD6C" w14:textId="77777777" w:rsidR="001A37DE" w:rsidRPr="00411FA1" w:rsidRDefault="001A37DE" w:rsidP="00C53B69">
            <w:pPr>
              <w:spacing w:before="120" w:after="120"/>
              <w:rPr>
                <w:rFonts w:ascii="Times New Roman" w:hAnsi="Times New Roman"/>
              </w:rPr>
            </w:pPr>
          </w:p>
        </w:tc>
        <w:tc>
          <w:tcPr>
            <w:tcW w:w="1170" w:type="dxa"/>
          </w:tcPr>
          <w:p w14:paraId="7FF7E6FB" w14:textId="77777777" w:rsidR="001A37DE" w:rsidRPr="00411FA1" w:rsidRDefault="001A37DE" w:rsidP="00C53B69">
            <w:pPr>
              <w:spacing w:before="120" w:after="120"/>
              <w:ind w:left="-1" w:firstLine="1"/>
              <w:rPr>
                <w:rFonts w:ascii="Times New Roman" w:hAnsi="Times New Roman"/>
              </w:rPr>
            </w:pPr>
          </w:p>
        </w:tc>
        <w:tc>
          <w:tcPr>
            <w:tcW w:w="1545" w:type="dxa"/>
          </w:tcPr>
          <w:p w14:paraId="646527B6" w14:textId="77777777" w:rsidR="001A37DE" w:rsidRPr="00411FA1" w:rsidRDefault="001A37DE" w:rsidP="00C53B69">
            <w:pPr>
              <w:spacing w:before="120" w:after="120"/>
              <w:ind w:firstLine="21"/>
              <w:rPr>
                <w:rFonts w:ascii="Times New Roman" w:hAnsi="Times New Roman"/>
              </w:rPr>
            </w:pPr>
          </w:p>
        </w:tc>
        <w:tc>
          <w:tcPr>
            <w:tcW w:w="3855" w:type="dxa"/>
          </w:tcPr>
          <w:p w14:paraId="17B16D20" w14:textId="77777777" w:rsidR="001A37DE" w:rsidRPr="00411FA1" w:rsidRDefault="001A37DE" w:rsidP="00C53B69">
            <w:pPr>
              <w:spacing w:before="120" w:after="120"/>
              <w:ind w:left="44" w:firstLine="43"/>
              <w:rPr>
                <w:rFonts w:ascii="Times New Roman" w:hAnsi="Times New Roman"/>
              </w:rPr>
            </w:pPr>
          </w:p>
        </w:tc>
      </w:tr>
      <w:tr w:rsidR="001A37DE" w:rsidRPr="00411FA1" w14:paraId="734C908C" w14:textId="77777777">
        <w:tc>
          <w:tcPr>
            <w:tcW w:w="1710" w:type="dxa"/>
          </w:tcPr>
          <w:p w14:paraId="7796E660" w14:textId="77777777" w:rsidR="001A37DE" w:rsidRPr="00411FA1" w:rsidRDefault="001A37DE" w:rsidP="00C53B69">
            <w:pPr>
              <w:spacing w:before="120" w:after="120"/>
              <w:rPr>
                <w:rFonts w:ascii="Times New Roman" w:hAnsi="Times New Roman"/>
              </w:rPr>
            </w:pPr>
          </w:p>
        </w:tc>
        <w:tc>
          <w:tcPr>
            <w:tcW w:w="1170" w:type="dxa"/>
          </w:tcPr>
          <w:p w14:paraId="7310F6D8" w14:textId="77777777" w:rsidR="001A37DE" w:rsidRPr="00411FA1" w:rsidRDefault="001A37DE" w:rsidP="00C53B69">
            <w:pPr>
              <w:spacing w:before="120" w:after="120"/>
              <w:ind w:left="-1" w:firstLine="1"/>
              <w:rPr>
                <w:rFonts w:ascii="Times New Roman" w:hAnsi="Times New Roman"/>
              </w:rPr>
            </w:pPr>
          </w:p>
        </w:tc>
        <w:tc>
          <w:tcPr>
            <w:tcW w:w="1545" w:type="dxa"/>
          </w:tcPr>
          <w:p w14:paraId="6CDAB3FA" w14:textId="77777777" w:rsidR="001A37DE" w:rsidRPr="00411FA1" w:rsidRDefault="001A37DE" w:rsidP="00C53B69">
            <w:pPr>
              <w:spacing w:before="120" w:after="120"/>
              <w:ind w:firstLine="21"/>
              <w:rPr>
                <w:rFonts w:ascii="Times New Roman" w:hAnsi="Times New Roman"/>
              </w:rPr>
            </w:pPr>
          </w:p>
        </w:tc>
        <w:tc>
          <w:tcPr>
            <w:tcW w:w="3855" w:type="dxa"/>
          </w:tcPr>
          <w:p w14:paraId="1D37733C" w14:textId="77777777" w:rsidR="001A37DE" w:rsidRPr="00411FA1" w:rsidRDefault="001A37DE" w:rsidP="00C53B69">
            <w:pPr>
              <w:spacing w:before="120" w:after="120"/>
              <w:ind w:left="44" w:firstLine="43"/>
              <w:rPr>
                <w:rFonts w:ascii="Times New Roman" w:hAnsi="Times New Roman"/>
              </w:rPr>
            </w:pPr>
          </w:p>
        </w:tc>
      </w:tr>
      <w:tr w:rsidR="001A37DE" w:rsidRPr="00411FA1" w14:paraId="7119C3B7" w14:textId="77777777">
        <w:tc>
          <w:tcPr>
            <w:tcW w:w="1710" w:type="dxa"/>
          </w:tcPr>
          <w:p w14:paraId="5B523D33" w14:textId="77777777" w:rsidR="001A37DE" w:rsidRPr="00411FA1" w:rsidRDefault="001A37DE" w:rsidP="00C53B69">
            <w:pPr>
              <w:spacing w:before="120" w:after="120"/>
              <w:rPr>
                <w:rFonts w:ascii="Times New Roman" w:hAnsi="Times New Roman"/>
              </w:rPr>
            </w:pPr>
          </w:p>
        </w:tc>
        <w:tc>
          <w:tcPr>
            <w:tcW w:w="1170" w:type="dxa"/>
          </w:tcPr>
          <w:p w14:paraId="7D02AE8E" w14:textId="77777777" w:rsidR="001A37DE" w:rsidRPr="00411FA1" w:rsidRDefault="001A37DE" w:rsidP="00C53B69">
            <w:pPr>
              <w:spacing w:before="120" w:after="120"/>
              <w:ind w:left="-1" w:firstLine="1"/>
              <w:rPr>
                <w:rFonts w:ascii="Times New Roman" w:hAnsi="Times New Roman"/>
              </w:rPr>
            </w:pPr>
          </w:p>
        </w:tc>
        <w:tc>
          <w:tcPr>
            <w:tcW w:w="1545" w:type="dxa"/>
          </w:tcPr>
          <w:p w14:paraId="6AEF8667" w14:textId="77777777" w:rsidR="001A37DE" w:rsidRPr="00411FA1" w:rsidRDefault="001A37DE" w:rsidP="00C53B69">
            <w:pPr>
              <w:spacing w:before="120" w:after="120"/>
              <w:ind w:firstLine="21"/>
              <w:rPr>
                <w:rFonts w:ascii="Times New Roman" w:hAnsi="Times New Roman"/>
              </w:rPr>
            </w:pPr>
          </w:p>
        </w:tc>
        <w:tc>
          <w:tcPr>
            <w:tcW w:w="3855" w:type="dxa"/>
          </w:tcPr>
          <w:p w14:paraId="02041156" w14:textId="77777777" w:rsidR="001A37DE" w:rsidRPr="00411FA1" w:rsidRDefault="001A37DE" w:rsidP="00C53B69">
            <w:pPr>
              <w:spacing w:before="120" w:after="120"/>
              <w:ind w:left="44" w:firstLine="43"/>
              <w:rPr>
                <w:rFonts w:ascii="Times New Roman" w:hAnsi="Times New Roman"/>
              </w:rPr>
            </w:pPr>
          </w:p>
        </w:tc>
      </w:tr>
      <w:tr w:rsidR="00A85E33" w:rsidRPr="00411FA1" w14:paraId="34D1C4CD" w14:textId="77777777">
        <w:tc>
          <w:tcPr>
            <w:tcW w:w="1710" w:type="dxa"/>
          </w:tcPr>
          <w:p w14:paraId="04763B86" w14:textId="77777777" w:rsidR="00A85E33" w:rsidRDefault="00A85E33" w:rsidP="00C53B69">
            <w:pPr>
              <w:spacing w:before="120" w:after="120"/>
              <w:rPr>
                <w:rFonts w:ascii="Times New Roman" w:hAnsi="Times New Roman"/>
              </w:rPr>
            </w:pPr>
          </w:p>
        </w:tc>
        <w:tc>
          <w:tcPr>
            <w:tcW w:w="1170" w:type="dxa"/>
          </w:tcPr>
          <w:p w14:paraId="46D6276C" w14:textId="77777777" w:rsidR="00A85E33" w:rsidRDefault="00A85E33" w:rsidP="00C53B69">
            <w:pPr>
              <w:spacing w:before="120" w:after="120"/>
              <w:ind w:left="-1" w:firstLine="1"/>
              <w:rPr>
                <w:rFonts w:ascii="Times New Roman" w:hAnsi="Times New Roman"/>
              </w:rPr>
            </w:pPr>
          </w:p>
        </w:tc>
        <w:tc>
          <w:tcPr>
            <w:tcW w:w="1545" w:type="dxa"/>
          </w:tcPr>
          <w:p w14:paraId="20B3265D" w14:textId="77777777" w:rsidR="00A85E33" w:rsidRDefault="00A85E33" w:rsidP="00C53B69">
            <w:pPr>
              <w:spacing w:before="120" w:after="120"/>
              <w:ind w:firstLine="21"/>
              <w:rPr>
                <w:rFonts w:ascii="Times New Roman" w:hAnsi="Times New Roman"/>
              </w:rPr>
            </w:pPr>
          </w:p>
        </w:tc>
        <w:tc>
          <w:tcPr>
            <w:tcW w:w="3855" w:type="dxa"/>
          </w:tcPr>
          <w:p w14:paraId="13D3863E" w14:textId="77777777" w:rsidR="00A85E33" w:rsidRDefault="00A85E33" w:rsidP="00C53B69">
            <w:pPr>
              <w:spacing w:before="120" w:after="120"/>
              <w:ind w:left="44" w:firstLine="43"/>
              <w:rPr>
                <w:rFonts w:ascii="Times New Roman" w:hAnsi="Times New Roman"/>
              </w:rPr>
            </w:pPr>
          </w:p>
        </w:tc>
      </w:tr>
      <w:tr w:rsidR="00A85E33" w:rsidRPr="00411FA1" w14:paraId="4200B309" w14:textId="77777777">
        <w:tc>
          <w:tcPr>
            <w:tcW w:w="1710" w:type="dxa"/>
          </w:tcPr>
          <w:p w14:paraId="6E77C2DD" w14:textId="77777777" w:rsidR="00A85E33" w:rsidRDefault="00A85E33" w:rsidP="00C53B69">
            <w:pPr>
              <w:spacing w:before="120" w:after="120"/>
              <w:rPr>
                <w:rFonts w:ascii="Times New Roman" w:hAnsi="Times New Roman"/>
              </w:rPr>
            </w:pPr>
          </w:p>
        </w:tc>
        <w:tc>
          <w:tcPr>
            <w:tcW w:w="1170" w:type="dxa"/>
          </w:tcPr>
          <w:p w14:paraId="037B82B0" w14:textId="77777777" w:rsidR="00A85E33" w:rsidRDefault="00A85E33" w:rsidP="00C53B69">
            <w:pPr>
              <w:spacing w:before="120" w:after="120"/>
              <w:ind w:left="-1" w:firstLine="1"/>
              <w:rPr>
                <w:rFonts w:ascii="Times New Roman" w:hAnsi="Times New Roman"/>
              </w:rPr>
            </w:pPr>
          </w:p>
        </w:tc>
        <w:tc>
          <w:tcPr>
            <w:tcW w:w="1545" w:type="dxa"/>
          </w:tcPr>
          <w:p w14:paraId="34514AB8" w14:textId="77777777" w:rsidR="00A85E33" w:rsidRDefault="00A85E33" w:rsidP="00C53B69">
            <w:pPr>
              <w:spacing w:before="120" w:after="120"/>
              <w:ind w:firstLine="21"/>
              <w:rPr>
                <w:rFonts w:ascii="Times New Roman" w:hAnsi="Times New Roman"/>
              </w:rPr>
            </w:pPr>
          </w:p>
        </w:tc>
        <w:tc>
          <w:tcPr>
            <w:tcW w:w="3855" w:type="dxa"/>
          </w:tcPr>
          <w:p w14:paraId="2DAC31D6" w14:textId="77777777" w:rsidR="00A85E33" w:rsidRDefault="00A85E33" w:rsidP="00C53B69">
            <w:pPr>
              <w:spacing w:before="120" w:after="120"/>
              <w:ind w:left="44" w:firstLine="43"/>
              <w:rPr>
                <w:rFonts w:ascii="Times New Roman" w:hAnsi="Times New Roman"/>
              </w:rPr>
            </w:pPr>
          </w:p>
        </w:tc>
      </w:tr>
      <w:tr w:rsidR="004B1DAB" w:rsidRPr="00411FA1" w14:paraId="5C50AB9C" w14:textId="77777777">
        <w:tc>
          <w:tcPr>
            <w:tcW w:w="1710" w:type="dxa"/>
          </w:tcPr>
          <w:p w14:paraId="2FE1475F" w14:textId="77777777" w:rsidR="004B1DAB" w:rsidRDefault="004B1DAB" w:rsidP="00C53B69">
            <w:pPr>
              <w:spacing w:before="120" w:after="120"/>
              <w:rPr>
                <w:rFonts w:ascii="Times New Roman" w:hAnsi="Times New Roman"/>
              </w:rPr>
            </w:pPr>
          </w:p>
        </w:tc>
        <w:tc>
          <w:tcPr>
            <w:tcW w:w="1170" w:type="dxa"/>
          </w:tcPr>
          <w:p w14:paraId="707BDEF3" w14:textId="77777777" w:rsidR="004B1DAB" w:rsidRDefault="004B1DAB" w:rsidP="00C53B69">
            <w:pPr>
              <w:spacing w:before="120" w:after="120"/>
              <w:ind w:left="-1" w:firstLine="1"/>
              <w:rPr>
                <w:rFonts w:ascii="Times New Roman" w:hAnsi="Times New Roman"/>
              </w:rPr>
            </w:pPr>
          </w:p>
        </w:tc>
        <w:tc>
          <w:tcPr>
            <w:tcW w:w="1545" w:type="dxa"/>
          </w:tcPr>
          <w:p w14:paraId="5B250F81" w14:textId="77777777" w:rsidR="004B1DAB" w:rsidRDefault="004B1DAB" w:rsidP="00C53B69">
            <w:pPr>
              <w:spacing w:before="120" w:after="120"/>
              <w:ind w:firstLine="21"/>
              <w:rPr>
                <w:rFonts w:ascii="Times New Roman" w:hAnsi="Times New Roman"/>
              </w:rPr>
            </w:pPr>
          </w:p>
        </w:tc>
        <w:tc>
          <w:tcPr>
            <w:tcW w:w="3855" w:type="dxa"/>
          </w:tcPr>
          <w:p w14:paraId="37D0B230" w14:textId="77777777" w:rsidR="004B1DAB" w:rsidRDefault="004B1DAB" w:rsidP="00C53B69">
            <w:pPr>
              <w:spacing w:before="120" w:after="120"/>
              <w:ind w:left="44" w:firstLine="43"/>
              <w:rPr>
                <w:rFonts w:ascii="Times New Roman" w:hAnsi="Times New Roman"/>
              </w:rPr>
            </w:pPr>
          </w:p>
        </w:tc>
      </w:tr>
      <w:tr w:rsidR="00882E7A" w:rsidRPr="00411FA1" w14:paraId="5AF114AC" w14:textId="77777777">
        <w:tc>
          <w:tcPr>
            <w:tcW w:w="1710" w:type="dxa"/>
          </w:tcPr>
          <w:p w14:paraId="1DD46726" w14:textId="77777777" w:rsidR="00882E7A" w:rsidRDefault="00882E7A" w:rsidP="00C53B69">
            <w:pPr>
              <w:spacing w:before="120" w:after="120"/>
              <w:rPr>
                <w:rFonts w:ascii="Times New Roman" w:hAnsi="Times New Roman"/>
              </w:rPr>
            </w:pPr>
          </w:p>
        </w:tc>
        <w:tc>
          <w:tcPr>
            <w:tcW w:w="1170" w:type="dxa"/>
          </w:tcPr>
          <w:p w14:paraId="7885F0B9" w14:textId="77777777" w:rsidR="00882E7A" w:rsidRDefault="00882E7A" w:rsidP="00C53B69">
            <w:pPr>
              <w:spacing w:before="120" w:after="120"/>
              <w:ind w:left="-1" w:firstLine="1"/>
              <w:rPr>
                <w:rFonts w:ascii="Times New Roman" w:hAnsi="Times New Roman"/>
              </w:rPr>
            </w:pPr>
          </w:p>
        </w:tc>
        <w:tc>
          <w:tcPr>
            <w:tcW w:w="1545" w:type="dxa"/>
          </w:tcPr>
          <w:p w14:paraId="4570D3D4" w14:textId="77777777" w:rsidR="00882E7A" w:rsidRDefault="00882E7A" w:rsidP="00C53B69">
            <w:pPr>
              <w:spacing w:before="120" w:after="120"/>
              <w:ind w:firstLine="21"/>
              <w:rPr>
                <w:rFonts w:ascii="Times New Roman" w:hAnsi="Times New Roman"/>
              </w:rPr>
            </w:pPr>
          </w:p>
        </w:tc>
        <w:tc>
          <w:tcPr>
            <w:tcW w:w="3855" w:type="dxa"/>
          </w:tcPr>
          <w:p w14:paraId="147B5824" w14:textId="77777777" w:rsidR="00882E7A" w:rsidRDefault="00882E7A" w:rsidP="00C53B69">
            <w:pPr>
              <w:spacing w:before="120" w:after="120"/>
              <w:ind w:left="44" w:firstLine="43"/>
              <w:rPr>
                <w:rFonts w:ascii="Times New Roman" w:hAnsi="Times New Roman"/>
              </w:rPr>
            </w:pPr>
          </w:p>
        </w:tc>
      </w:tr>
      <w:tr w:rsidR="00A64803" w:rsidRPr="00411FA1" w14:paraId="732CF078" w14:textId="77777777">
        <w:tc>
          <w:tcPr>
            <w:tcW w:w="1710" w:type="dxa"/>
          </w:tcPr>
          <w:p w14:paraId="6DB30224" w14:textId="77777777" w:rsidR="00A64803" w:rsidRDefault="00A64803" w:rsidP="00C53B69">
            <w:pPr>
              <w:spacing w:before="120" w:after="120"/>
              <w:rPr>
                <w:rFonts w:ascii="Times New Roman" w:hAnsi="Times New Roman"/>
              </w:rPr>
            </w:pPr>
          </w:p>
        </w:tc>
        <w:tc>
          <w:tcPr>
            <w:tcW w:w="1170" w:type="dxa"/>
          </w:tcPr>
          <w:p w14:paraId="0766225B" w14:textId="77777777" w:rsidR="00A64803" w:rsidRDefault="00A64803" w:rsidP="00C53B69">
            <w:pPr>
              <w:spacing w:before="120" w:after="120"/>
              <w:ind w:left="-1" w:firstLine="1"/>
              <w:rPr>
                <w:rFonts w:ascii="Times New Roman" w:hAnsi="Times New Roman"/>
              </w:rPr>
            </w:pPr>
          </w:p>
        </w:tc>
        <w:tc>
          <w:tcPr>
            <w:tcW w:w="1545" w:type="dxa"/>
          </w:tcPr>
          <w:p w14:paraId="7440B986" w14:textId="77777777" w:rsidR="00A64803" w:rsidRDefault="00A64803" w:rsidP="00C53B69">
            <w:pPr>
              <w:spacing w:before="120" w:after="120"/>
              <w:ind w:firstLine="21"/>
              <w:rPr>
                <w:rFonts w:ascii="Times New Roman" w:hAnsi="Times New Roman"/>
              </w:rPr>
            </w:pPr>
          </w:p>
        </w:tc>
        <w:tc>
          <w:tcPr>
            <w:tcW w:w="3855" w:type="dxa"/>
          </w:tcPr>
          <w:p w14:paraId="721A39EB" w14:textId="77777777" w:rsidR="00A64803" w:rsidRDefault="00A64803" w:rsidP="00C53B69">
            <w:pPr>
              <w:spacing w:before="120" w:after="120"/>
              <w:ind w:left="44" w:firstLine="43"/>
              <w:rPr>
                <w:rFonts w:ascii="Times New Roman" w:hAnsi="Times New Roman"/>
              </w:rPr>
            </w:pPr>
          </w:p>
        </w:tc>
      </w:tr>
    </w:tbl>
    <w:p w14:paraId="1E120E6D" w14:textId="77777777" w:rsidR="0083446A" w:rsidRPr="008233BF" w:rsidRDefault="0083446A" w:rsidP="00C53B69">
      <w:pPr>
        <w:spacing w:after="0"/>
        <w:rPr>
          <w:rFonts w:ascii="Arial Narrow" w:hAnsi="Arial Narrow"/>
        </w:rPr>
      </w:pPr>
    </w:p>
    <w:p w14:paraId="35C0358E" w14:textId="77777777" w:rsidR="0083446A" w:rsidRPr="008233BF" w:rsidRDefault="0083446A" w:rsidP="00C53B69">
      <w:pPr>
        <w:spacing w:after="0"/>
        <w:rPr>
          <w:rFonts w:ascii="Arial Narrow" w:hAnsi="Arial Narrow"/>
        </w:rPr>
      </w:pPr>
    </w:p>
    <w:p w14:paraId="29D346C7" w14:textId="77777777" w:rsidR="00487533" w:rsidRPr="008233BF"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294F10FE" w14:textId="77777777" w:rsidR="00487533" w:rsidRPr="008233BF" w:rsidRDefault="00487533" w:rsidP="00C53B69">
      <w:pPr>
        <w:pStyle w:val="zzContents"/>
        <w:tabs>
          <w:tab w:val="right" w:pos="9752"/>
        </w:tabs>
        <w:spacing w:before="0" w:after="0" w:line="360" w:lineRule="auto"/>
        <w:jc w:val="both"/>
      </w:pPr>
      <w:r w:rsidRPr="008233BF">
        <w:lastRenderedPageBreak/>
        <w:t>Contents</w:t>
      </w:r>
      <w:r w:rsidRPr="008233BF">
        <w:tab/>
      </w:r>
      <w:r w:rsidRPr="008233BF">
        <w:rPr>
          <w:b w:val="0"/>
          <w:sz w:val="20"/>
        </w:rPr>
        <w:t>Page</w:t>
      </w:r>
    </w:p>
    <w:p w14:paraId="594BABCD" w14:textId="77777777" w:rsidR="00150CEE" w:rsidRPr="00264BE3" w:rsidRDefault="00E86E97">
      <w:pPr>
        <w:pStyle w:val="TOC1"/>
        <w:rPr>
          <w:rFonts w:ascii="Calibri" w:eastAsia="Times New Roman" w:hAnsi="Calibri"/>
          <w:b w:val="0"/>
          <w:noProof/>
          <w:sz w:val="22"/>
          <w:szCs w:val="22"/>
          <w:lang w:val="en-US" w:eastAsia="en-US"/>
        </w:rPr>
      </w:pPr>
      <w:r w:rsidRPr="008169B5">
        <w:fldChar w:fldCharType="begin"/>
      </w:r>
      <w:r w:rsidR="00487533" w:rsidRPr="008169B5">
        <w:instrText>TOC \o "1-3" \t "Introduction,9,zzBiblio,9,zzForeword,9,zzIndex,9" \w</w:instrText>
      </w:r>
      <w:r w:rsidRPr="008169B5">
        <w:fldChar w:fldCharType="separate"/>
      </w:r>
      <w:r w:rsidR="00150CEE">
        <w:rPr>
          <w:noProof/>
        </w:rPr>
        <w:t>1</w:t>
      </w:r>
      <w:r w:rsidR="00150CEE">
        <w:rPr>
          <w:noProof/>
        </w:rPr>
        <w:tab/>
        <w:t>Overview</w:t>
      </w:r>
      <w:r w:rsidR="00150CEE">
        <w:rPr>
          <w:noProof/>
        </w:rPr>
        <w:tab/>
      </w:r>
      <w:r>
        <w:rPr>
          <w:noProof/>
        </w:rPr>
        <w:fldChar w:fldCharType="begin"/>
      </w:r>
      <w:r w:rsidR="00150CEE">
        <w:rPr>
          <w:noProof/>
        </w:rPr>
        <w:instrText xml:space="preserve"> PAGEREF _Toc454280164 \h </w:instrText>
      </w:r>
      <w:r>
        <w:rPr>
          <w:noProof/>
        </w:rPr>
      </w:r>
      <w:r>
        <w:rPr>
          <w:noProof/>
        </w:rPr>
        <w:fldChar w:fldCharType="separate"/>
      </w:r>
      <w:r w:rsidR="00FA5C9F">
        <w:rPr>
          <w:noProof/>
        </w:rPr>
        <w:t>5</w:t>
      </w:r>
      <w:r>
        <w:rPr>
          <w:noProof/>
        </w:rPr>
        <w:fldChar w:fldCharType="end"/>
      </w:r>
    </w:p>
    <w:p w14:paraId="470AB4E8" w14:textId="77777777" w:rsidR="00150CEE" w:rsidRPr="00264BE3" w:rsidRDefault="00150CEE">
      <w:pPr>
        <w:pStyle w:val="TOC2"/>
        <w:rPr>
          <w:rFonts w:ascii="Calibri" w:eastAsia="Times New Roman" w:hAnsi="Calibri"/>
          <w:b w:val="0"/>
          <w:noProof/>
          <w:sz w:val="22"/>
          <w:szCs w:val="22"/>
          <w:lang w:val="en-US" w:eastAsia="en-US"/>
        </w:rPr>
      </w:pPr>
      <w:r>
        <w:rPr>
          <w:noProof/>
        </w:rPr>
        <w:t>1.1</w:t>
      </w:r>
      <w:r>
        <w:rPr>
          <w:noProof/>
        </w:rPr>
        <w:tab/>
        <w:t>Introduction</w:t>
      </w:r>
      <w:r>
        <w:rPr>
          <w:noProof/>
        </w:rPr>
        <w:tab/>
      </w:r>
      <w:r w:rsidR="00E86E97">
        <w:rPr>
          <w:noProof/>
        </w:rPr>
        <w:fldChar w:fldCharType="begin"/>
      </w:r>
      <w:r>
        <w:rPr>
          <w:noProof/>
        </w:rPr>
        <w:instrText xml:space="preserve"> PAGEREF _Toc454280165 \h </w:instrText>
      </w:r>
      <w:r w:rsidR="00E86E97">
        <w:rPr>
          <w:noProof/>
        </w:rPr>
      </w:r>
      <w:r w:rsidR="00E86E97">
        <w:rPr>
          <w:noProof/>
        </w:rPr>
        <w:fldChar w:fldCharType="separate"/>
      </w:r>
      <w:r w:rsidR="00FA5C9F">
        <w:rPr>
          <w:noProof/>
        </w:rPr>
        <w:t>5</w:t>
      </w:r>
      <w:r w:rsidR="00E86E97">
        <w:rPr>
          <w:noProof/>
        </w:rPr>
        <w:fldChar w:fldCharType="end"/>
      </w:r>
    </w:p>
    <w:p w14:paraId="00CB1588" w14:textId="77777777" w:rsidR="00150CEE" w:rsidRPr="00264BE3" w:rsidRDefault="00150CEE">
      <w:pPr>
        <w:pStyle w:val="TOC2"/>
        <w:rPr>
          <w:rFonts w:ascii="Calibri" w:eastAsia="Times New Roman" w:hAnsi="Calibri"/>
          <w:b w:val="0"/>
          <w:noProof/>
          <w:sz w:val="22"/>
          <w:szCs w:val="22"/>
          <w:lang w:val="en-US" w:eastAsia="en-US"/>
        </w:rPr>
      </w:pPr>
      <w:r>
        <w:rPr>
          <w:noProof/>
        </w:rPr>
        <w:t>1.2</w:t>
      </w:r>
      <w:r>
        <w:rPr>
          <w:noProof/>
        </w:rPr>
        <w:tab/>
        <w:t>References</w:t>
      </w:r>
      <w:r>
        <w:rPr>
          <w:noProof/>
        </w:rPr>
        <w:tab/>
      </w:r>
      <w:r w:rsidR="00E86E97">
        <w:rPr>
          <w:noProof/>
        </w:rPr>
        <w:fldChar w:fldCharType="begin"/>
      </w:r>
      <w:r>
        <w:rPr>
          <w:noProof/>
        </w:rPr>
        <w:instrText xml:space="preserve"> PAGEREF _Toc454280166 \h </w:instrText>
      </w:r>
      <w:r w:rsidR="00E86E97">
        <w:rPr>
          <w:noProof/>
        </w:rPr>
      </w:r>
      <w:r w:rsidR="00E86E97">
        <w:rPr>
          <w:noProof/>
        </w:rPr>
        <w:fldChar w:fldCharType="separate"/>
      </w:r>
      <w:r w:rsidR="00FA5C9F">
        <w:rPr>
          <w:noProof/>
        </w:rPr>
        <w:t>5</w:t>
      </w:r>
      <w:r w:rsidR="00E86E97">
        <w:rPr>
          <w:noProof/>
        </w:rPr>
        <w:fldChar w:fldCharType="end"/>
      </w:r>
    </w:p>
    <w:p w14:paraId="0A05AF71" w14:textId="77777777" w:rsidR="00150CEE" w:rsidRPr="00264BE3" w:rsidRDefault="00150CEE">
      <w:pPr>
        <w:pStyle w:val="TOC2"/>
        <w:rPr>
          <w:rFonts w:ascii="Calibri" w:eastAsia="Times New Roman" w:hAnsi="Calibri"/>
          <w:b w:val="0"/>
          <w:noProof/>
          <w:sz w:val="22"/>
          <w:szCs w:val="22"/>
          <w:lang w:val="en-US" w:eastAsia="en-US"/>
        </w:rPr>
      </w:pPr>
      <w:r>
        <w:rPr>
          <w:noProof/>
        </w:rPr>
        <w:t>1.3</w:t>
      </w:r>
      <w:r>
        <w:rPr>
          <w:noProof/>
        </w:rPr>
        <w:tab/>
        <w:t>Terms, definitions and abbreviations</w:t>
      </w:r>
      <w:r>
        <w:rPr>
          <w:noProof/>
        </w:rPr>
        <w:tab/>
      </w:r>
      <w:r w:rsidR="00E86E97">
        <w:rPr>
          <w:noProof/>
        </w:rPr>
        <w:fldChar w:fldCharType="begin"/>
      </w:r>
      <w:r>
        <w:rPr>
          <w:noProof/>
        </w:rPr>
        <w:instrText xml:space="preserve"> PAGEREF _Toc454280167 \h </w:instrText>
      </w:r>
      <w:r w:rsidR="00E86E97">
        <w:rPr>
          <w:noProof/>
        </w:rPr>
      </w:r>
      <w:r w:rsidR="00E86E97">
        <w:rPr>
          <w:noProof/>
        </w:rPr>
        <w:fldChar w:fldCharType="separate"/>
      </w:r>
      <w:r w:rsidR="00FA5C9F">
        <w:rPr>
          <w:noProof/>
        </w:rPr>
        <w:t>5</w:t>
      </w:r>
      <w:r w:rsidR="00E86E97">
        <w:rPr>
          <w:noProof/>
        </w:rPr>
        <w:fldChar w:fldCharType="end"/>
      </w:r>
    </w:p>
    <w:p w14:paraId="17283BE6" w14:textId="77777777" w:rsidR="00150CEE" w:rsidRPr="00264BE3" w:rsidRDefault="00150CEE">
      <w:pPr>
        <w:pStyle w:val="TOC3"/>
        <w:rPr>
          <w:rFonts w:ascii="Calibri" w:eastAsia="Times New Roman" w:hAnsi="Calibri"/>
          <w:b w:val="0"/>
          <w:noProof/>
          <w:sz w:val="22"/>
          <w:szCs w:val="22"/>
          <w:lang w:val="en-US" w:eastAsia="en-US"/>
        </w:rPr>
      </w:pPr>
      <w:r>
        <w:rPr>
          <w:noProof/>
        </w:rPr>
        <w:t>1.3.1</w:t>
      </w:r>
      <w:r>
        <w:rPr>
          <w:noProof/>
        </w:rPr>
        <w:tab/>
        <w:t>Use of Language</w:t>
      </w:r>
      <w:r>
        <w:rPr>
          <w:noProof/>
        </w:rPr>
        <w:tab/>
      </w:r>
      <w:r w:rsidR="00E86E97">
        <w:rPr>
          <w:noProof/>
        </w:rPr>
        <w:fldChar w:fldCharType="begin"/>
      </w:r>
      <w:r>
        <w:rPr>
          <w:noProof/>
        </w:rPr>
        <w:instrText xml:space="preserve"> PAGEREF _Toc454280168 \h </w:instrText>
      </w:r>
      <w:r w:rsidR="00E86E97">
        <w:rPr>
          <w:noProof/>
        </w:rPr>
      </w:r>
      <w:r w:rsidR="00E86E97">
        <w:rPr>
          <w:noProof/>
        </w:rPr>
        <w:fldChar w:fldCharType="separate"/>
      </w:r>
      <w:r w:rsidR="00FA5C9F">
        <w:rPr>
          <w:noProof/>
        </w:rPr>
        <w:t>5</w:t>
      </w:r>
      <w:r w:rsidR="00E86E97">
        <w:rPr>
          <w:noProof/>
        </w:rPr>
        <w:fldChar w:fldCharType="end"/>
      </w:r>
    </w:p>
    <w:p w14:paraId="7D8EAE38" w14:textId="77777777" w:rsidR="00150CEE" w:rsidRPr="00264BE3" w:rsidRDefault="00150CEE">
      <w:pPr>
        <w:pStyle w:val="TOC3"/>
        <w:rPr>
          <w:rFonts w:ascii="Calibri" w:eastAsia="Times New Roman" w:hAnsi="Calibri"/>
          <w:b w:val="0"/>
          <w:noProof/>
          <w:sz w:val="22"/>
          <w:szCs w:val="22"/>
          <w:lang w:val="en-US" w:eastAsia="en-US"/>
        </w:rPr>
      </w:pPr>
      <w:r>
        <w:rPr>
          <w:noProof/>
        </w:rPr>
        <w:t>1.3.2</w:t>
      </w:r>
      <w:r>
        <w:rPr>
          <w:noProof/>
        </w:rPr>
        <w:tab/>
        <w:t>Terms and Definitions</w:t>
      </w:r>
      <w:r>
        <w:rPr>
          <w:noProof/>
        </w:rPr>
        <w:tab/>
      </w:r>
      <w:r w:rsidR="00E86E97">
        <w:rPr>
          <w:noProof/>
        </w:rPr>
        <w:fldChar w:fldCharType="begin"/>
      </w:r>
      <w:r>
        <w:rPr>
          <w:noProof/>
        </w:rPr>
        <w:instrText xml:space="preserve"> PAGEREF _Toc454280169 \h </w:instrText>
      </w:r>
      <w:r w:rsidR="00E86E97">
        <w:rPr>
          <w:noProof/>
        </w:rPr>
      </w:r>
      <w:r w:rsidR="00E86E97">
        <w:rPr>
          <w:noProof/>
        </w:rPr>
        <w:fldChar w:fldCharType="separate"/>
      </w:r>
      <w:r w:rsidR="00FA5C9F">
        <w:rPr>
          <w:noProof/>
        </w:rPr>
        <w:t>5</w:t>
      </w:r>
      <w:r w:rsidR="00E86E97">
        <w:rPr>
          <w:noProof/>
        </w:rPr>
        <w:fldChar w:fldCharType="end"/>
      </w:r>
    </w:p>
    <w:p w14:paraId="65BEA3B9" w14:textId="77777777" w:rsidR="00150CEE" w:rsidRPr="00264BE3" w:rsidRDefault="00150CEE">
      <w:pPr>
        <w:pStyle w:val="TOC3"/>
        <w:rPr>
          <w:rFonts w:ascii="Calibri" w:eastAsia="Times New Roman" w:hAnsi="Calibri"/>
          <w:b w:val="0"/>
          <w:noProof/>
          <w:sz w:val="22"/>
          <w:szCs w:val="22"/>
          <w:lang w:val="en-US" w:eastAsia="en-US"/>
        </w:rPr>
      </w:pPr>
      <w:r>
        <w:rPr>
          <w:noProof/>
        </w:rPr>
        <w:t>1.3.3</w:t>
      </w:r>
      <w:r>
        <w:rPr>
          <w:noProof/>
        </w:rPr>
        <w:tab/>
        <w:t>Abbreviations</w:t>
      </w:r>
      <w:r>
        <w:rPr>
          <w:noProof/>
        </w:rPr>
        <w:tab/>
      </w:r>
      <w:r w:rsidR="00E86E97">
        <w:rPr>
          <w:noProof/>
        </w:rPr>
        <w:fldChar w:fldCharType="begin"/>
      </w:r>
      <w:r>
        <w:rPr>
          <w:noProof/>
        </w:rPr>
        <w:instrText xml:space="preserve"> PAGEREF _Toc454280170 \h </w:instrText>
      </w:r>
      <w:r w:rsidR="00E86E97">
        <w:rPr>
          <w:noProof/>
        </w:rPr>
      </w:r>
      <w:r w:rsidR="00E86E97">
        <w:rPr>
          <w:noProof/>
        </w:rPr>
        <w:fldChar w:fldCharType="separate"/>
      </w:r>
      <w:r w:rsidR="00FA5C9F">
        <w:rPr>
          <w:noProof/>
        </w:rPr>
        <w:t>5</w:t>
      </w:r>
      <w:r w:rsidR="00E86E97">
        <w:rPr>
          <w:noProof/>
        </w:rPr>
        <w:fldChar w:fldCharType="end"/>
      </w:r>
    </w:p>
    <w:p w14:paraId="5D9BDEBA" w14:textId="77777777" w:rsidR="00150CEE" w:rsidRPr="00264BE3" w:rsidRDefault="00150CEE">
      <w:pPr>
        <w:pStyle w:val="TOC2"/>
        <w:rPr>
          <w:rFonts w:ascii="Calibri" w:eastAsia="Times New Roman" w:hAnsi="Calibri"/>
          <w:b w:val="0"/>
          <w:noProof/>
          <w:sz w:val="22"/>
          <w:szCs w:val="22"/>
          <w:lang w:val="en-US" w:eastAsia="en-US"/>
        </w:rPr>
      </w:pPr>
      <w:r>
        <w:rPr>
          <w:noProof/>
        </w:rPr>
        <w:t>1.4</w:t>
      </w:r>
      <w:r>
        <w:rPr>
          <w:noProof/>
        </w:rPr>
        <w:tab/>
        <w:t>General Data Product Description</w:t>
      </w:r>
      <w:r>
        <w:rPr>
          <w:noProof/>
        </w:rPr>
        <w:tab/>
      </w:r>
      <w:r w:rsidR="00E86E97">
        <w:rPr>
          <w:noProof/>
        </w:rPr>
        <w:fldChar w:fldCharType="begin"/>
      </w:r>
      <w:r>
        <w:rPr>
          <w:noProof/>
        </w:rPr>
        <w:instrText xml:space="preserve"> PAGEREF _Toc454280171 \h </w:instrText>
      </w:r>
      <w:r w:rsidR="00E86E97">
        <w:rPr>
          <w:noProof/>
        </w:rPr>
      </w:r>
      <w:r w:rsidR="00E86E97">
        <w:rPr>
          <w:noProof/>
        </w:rPr>
        <w:fldChar w:fldCharType="separate"/>
      </w:r>
      <w:r w:rsidR="00FA5C9F">
        <w:rPr>
          <w:noProof/>
        </w:rPr>
        <w:t>5</w:t>
      </w:r>
      <w:r w:rsidR="00E86E97">
        <w:rPr>
          <w:noProof/>
        </w:rPr>
        <w:fldChar w:fldCharType="end"/>
      </w:r>
    </w:p>
    <w:p w14:paraId="3FBC5C56" w14:textId="77777777" w:rsidR="00150CEE" w:rsidRPr="00264BE3" w:rsidRDefault="00150CEE">
      <w:pPr>
        <w:pStyle w:val="TOC2"/>
        <w:rPr>
          <w:rFonts w:ascii="Calibri" w:eastAsia="Times New Roman" w:hAnsi="Calibri"/>
          <w:b w:val="0"/>
          <w:noProof/>
          <w:sz w:val="22"/>
          <w:szCs w:val="22"/>
          <w:lang w:val="en-US" w:eastAsia="en-US"/>
        </w:rPr>
      </w:pPr>
      <w:r>
        <w:rPr>
          <w:noProof/>
        </w:rPr>
        <w:t>1.5</w:t>
      </w:r>
      <w:r>
        <w:rPr>
          <w:noProof/>
        </w:rPr>
        <w:tab/>
        <w:t>Data product specification metadata</w:t>
      </w:r>
      <w:r>
        <w:rPr>
          <w:noProof/>
        </w:rPr>
        <w:tab/>
      </w:r>
      <w:r w:rsidR="00E86E97">
        <w:rPr>
          <w:noProof/>
        </w:rPr>
        <w:fldChar w:fldCharType="begin"/>
      </w:r>
      <w:r>
        <w:rPr>
          <w:noProof/>
        </w:rPr>
        <w:instrText xml:space="preserve"> PAGEREF _Toc454280172 \h </w:instrText>
      </w:r>
      <w:r w:rsidR="00E86E97">
        <w:rPr>
          <w:noProof/>
        </w:rPr>
      </w:r>
      <w:r w:rsidR="00E86E97">
        <w:rPr>
          <w:noProof/>
        </w:rPr>
        <w:fldChar w:fldCharType="separate"/>
      </w:r>
      <w:r w:rsidR="00FA5C9F">
        <w:rPr>
          <w:noProof/>
        </w:rPr>
        <w:t>6</w:t>
      </w:r>
      <w:r w:rsidR="00E86E97">
        <w:rPr>
          <w:noProof/>
        </w:rPr>
        <w:fldChar w:fldCharType="end"/>
      </w:r>
    </w:p>
    <w:p w14:paraId="382F361F" w14:textId="77777777" w:rsidR="00150CEE" w:rsidRPr="00264BE3" w:rsidRDefault="00150CEE">
      <w:pPr>
        <w:pStyle w:val="TOC3"/>
        <w:rPr>
          <w:rFonts w:ascii="Calibri" w:eastAsia="Times New Roman" w:hAnsi="Calibri"/>
          <w:b w:val="0"/>
          <w:noProof/>
          <w:sz w:val="22"/>
          <w:szCs w:val="22"/>
          <w:lang w:val="en-US" w:eastAsia="en-US"/>
        </w:rPr>
      </w:pPr>
      <w:r w:rsidRPr="00197DFA">
        <w:rPr>
          <w:noProof/>
          <w:lang w:val="en-US" w:eastAsia="en-US"/>
        </w:rPr>
        <w:t>1.5.1</w:t>
      </w:r>
      <w:r w:rsidRPr="00197DFA">
        <w:rPr>
          <w:noProof/>
          <w:lang w:val="en-US" w:eastAsia="en-US"/>
        </w:rPr>
        <w:tab/>
        <w:t>IHO Product Specification Maintenance</w:t>
      </w:r>
      <w:r>
        <w:rPr>
          <w:noProof/>
        </w:rPr>
        <w:tab/>
      </w:r>
      <w:r w:rsidR="00E86E97">
        <w:rPr>
          <w:noProof/>
        </w:rPr>
        <w:fldChar w:fldCharType="begin"/>
      </w:r>
      <w:r>
        <w:rPr>
          <w:noProof/>
        </w:rPr>
        <w:instrText xml:space="preserve"> PAGEREF _Toc454280173 \h </w:instrText>
      </w:r>
      <w:r w:rsidR="00E86E97">
        <w:rPr>
          <w:noProof/>
        </w:rPr>
      </w:r>
      <w:r w:rsidR="00E86E97">
        <w:rPr>
          <w:noProof/>
        </w:rPr>
        <w:fldChar w:fldCharType="separate"/>
      </w:r>
      <w:r w:rsidR="00FA5C9F">
        <w:rPr>
          <w:noProof/>
        </w:rPr>
        <w:t>6</w:t>
      </w:r>
      <w:r w:rsidR="00E86E97">
        <w:rPr>
          <w:noProof/>
        </w:rPr>
        <w:fldChar w:fldCharType="end"/>
      </w:r>
    </w:p>
    <w:p w14:paraId="063C05CD" w14:textId="77777777" w:rsidR="00150CEE" w:rsidRPr="00264BE3" w:rsidRDefault="00150CEE">
      <w:pPr>
        <w:pStyle w:val="TOC1"/>
        <w:rPr>
          <w:rFonts w:ascii="Calibri" w:eastAsia="Times New Roman" w:hAnsi="Calibri"/>
          <w:b w:val="0"/>
          <w:noProof/>
          <w:sz w:val="22"/>
          <w:szCs w:val="22"/>
          <w:lang w:val="en-US" w:eastAsia="en-US"/>
        </w:rPr>
      </w:pPr>
      <w:r>
        <w:rPr>
          <w:noProof/>
        </w:rPr>
        <w:t>2</w:t>
      </w:r>
      <w:r>
        <w:rPr>
          <w:noProof/>
        </w:rPr>
        <w:tab/>
        <w:t>Specification Scopes</w:t>
      </w:r>
      <w:r>
        <w:rPr>
          <w:noProof/>
        </w:rPr>
        <w:tab/>
      </w:r>
      <w:r w:rsidR="00E86E97">
        <w:rPr>
          <w:noProof/>
        </w:rPr>
        <w:fldChar w:fldCharType="begin"/>
      </w:r>
      <w:r>
        <w:rPr>
          <w:noProof/>
        </w:rPr>
        <w:instrText xml:space="preserve"> PAGEREF _Toc454280174 \h </w:instrText>
      </w:r>
      <w:r w:rsidR="00E86E97">
        <w:rPr>
          <w:noProof/>
        </w:rPr>
      </w:r>
      <w:r w:rsidR="00E86E97">
        <w:rPr>
          <w:noProof/>
        </w:rPr>
        <w:fldChar w:fldCharType="separate"/>
      </w:r>
      <w:r w:rsidR="00FA5C9F">
        <w:rPr>
          <w:noProof/>
        </w:rPr>
        <w:t>7</w:t>
      </w:r>
      <w:r w:rsidR="00E86E97">
        <w:rPr>
          <w:noProof/>
        </w:rPr>
        <w:fldChar w:fldCharType="end"/>
      </w:r>
    </w:p>
    <w:p w14:paraId="47B74856" w14:textId="77777777" w:rsidR="00150CEE" w:rsidRPr="00264BE3" w:rsidRDefault="00150CEE">
      <w:pPr>
        <w:pStyle w:val="TOC1"/>
        <w:rPr>
          <w:rFonts w:ascii="Calibri" w:eastAsia="Times New Roman" w:hAnsi="Calibri"/>
          <w:b w:val="0"/>
          <w:noProof/>
          <w:sz w:val="22"/>
          <w:szCs w:val="22"/>
          <w:lang w:val="en-US" w:eastAsia="en-US"/>
        </w:rPr>
      </w:pPr>
      <w:r>
        <w:rPr>
          <w:noProof/>
        </w:rPr>
        <w:t>3</w:t>
      </w:r>
      <w:r>
        <w:rPr>
          <w:noProof/>
        </w:rPr>
        <w:tab/>
        <w:t>Dataset Identification</w:t>
      </w:r>
      <w:r>
        <w:rPr>
          <w:noProof/>
        </w:rPr>
        <w:tab/>
      </w:r>
      <w:r w:rsidR="00E86E97">
        <w:rPr>
          <w:noProof/>
        </w:rPr>
        <w:fldChar w:fldCharType="begin"/>
      </w:r>
      <w:r>
        <w:rPr>
          <w:noProof/>
        </w:rPr>
        <w:instrText xml:space="preserve"> PAGEREF _Toc454280175 \h </w:instrText>
      </w:r>
      <w:r w:rsidR="00E86E97">
        <w:rPr>
          <w:noProof/>
        </w:rPr>
      </w:r>
      <w:r w:rsidR="00E86E97">
        <w:rPr>
          <w:noProof/>
        </w:rPr>
        <w:fldChar w:fldCharType="separate"/>
      </w:r>
      <w:r w:rsidR="00FA5C9F">
        <w:rPr>
          <w:noProof/>
        </w:rPr>
        <w:t>7</w:t>
      </w:r>
      <w:r w:rsidR="00E86E97">
        <w:rPr>
          <w:noProof/>
        </w:rPr>
        <w:fldChar w:fldCharType="end"/>
      </w:r>
    </w:p>
    <w:p w14:paraId="5D5EF44A" w14:textId="77777777" w:rsidR="00150CEE" w:rsidRPr="00264BE3" w:rsidRDefault="00150CEE">
      <w:pPr>
        <w:pStyle w:val="TOC1"/>
        <w:rPr>
          <w:rFonts w:ascii="Calibri" w:eastAsia="Times New Roman" w:hAnsi="Calibri"/>
          <w:b w:val="0"/>
          <w:noProof/>
          <w:sz w:val="22"/>
          <w:szCs w:val="22"/>
          <w:lang w:val="en-US" w:eastAsia="en-US"/>
        </w:rPr>
      </w:pPr>
      <w:r>
        <w:rPr>
          <w:noProof/>
        </w:rPr>
        <w:t>4</w:t>
      </w:r>
      <w:r>
        <w:rPr>
          <w:noProof/>
        </w:rPr>
        <w:tab/>
        <w:t>Data Content and structure</w:t>
      </w:r>
      <w:r>
        <w:rPr>
          <w:noProof/>
        </w:rPr>
        <w:tab/>
      </w:r>
      <w:r w:rsidR="00E86E97">
        <w:rPr>
          <w:noProof/>
        </w:rPr>
        <w:fldChar w:fldCharType="begin"/>
      </w:r>
      <w:r>
        <w:rPr>
          <w:noProof/>
        </w:rPr>
        <w:instrText xml:space="preserve"> PAGEREF _Toc454280176 \h </w:instrText>
      </w:r>
      <w:r w:rsidR="00E86E97">
        <w:rPr>
          <w:noProof/>
        </w:rPr>
      </w:r>
      <w:r w:rsidR="00E86E97">
        <w:rPr>
          <w:noProof/>
        </w:rPr>
        <w:fldChar w:fldCharType="separate"/>
      </w:r>
      <w:r w:rsidR="00FA5C9F">
        <w:rPr>
          <w:noProof/>
        </w:rPr>
        <w:t>8</w:t>
      </w:r>
      <w:r w:rsidR="00E86E97">
        <w:rPr>
          <w:noProof/>
        </w:rPr>
        <w:fldChar w:fldCharType="end"/>
      </w:r>
    </w:p>
    <w:p w14:paraId="1ECEAE0D" w14:textId="77777777" w:rsidR="00150CEE" w:rsidRPr="00264BE3" w:rsidRDefault="00150CEE">
      <w:pPr>
        <w:pStyle w:val="TOC2"/>
        <w:rPr>
          <w:rFonts w:ascii="Calibri" w:eastAsia="Times New Roman" w:hAnsi="Calibri"/>
          <w:b w:val="0"/>
          <w:noProof/>
          <w:sz w:val="22"/>
          <w:szCs w:val="22"/>
          <w:lang w:val="en-US" w:eastAsia="en-US"/>
        </w:rPr>
      </w:pPr>
      <w:r>
        <w:rPr>
          <w:noProof/>
        </w:rPr>
        <w:t>4.1</w:t>
      </w:r>
      <w:r>
        <w:rPr>
          <w:noProof/>
        </w:rPr>
        <w:tab/>
        <w:t>Introduction</w:t>
      </w:r>
      <w:r>
        <w:rPr>
          <w:noProof/>
        </w:rPr>
        <w:tab/>
      </w:r>
      <w:r w:rsidR="00E86E97">
        <w:rPr>
          <w:noProof/>
        </w:rPr>
        <w:fldChar w:fldCharType="begin"/>
      </w:r>
      <w:r>
        <w:rPr>
          <w:noProof/>
        </w:rPr>
        <w:instrText xml:space="preserve"> PAGEREF _Toc454280177 \h </w:instrText>
      </w:r>
      <w:r w:rsidR="00E86E97">
        <w:rPr>
          <w:noProof/>
        </w:rPr>
      </w:r>
      <w:r w:rsidR="00E86E97">
        <w:rPr>
          <w:noProof/>
        </w:rPr>
        <w:fldChar w:fldCharType="separate"/>
      </w:r>
      <w:r w:rsidR="00FA5C9F">
        <w:rPr>
          <w:noProof/>
        </w:rPr>
        <w:t>8</w:t>
      </w:r>
      <w:r w:rsidR="00E86E97">
        <w:rPr>
          <w:noProof/>
        </w:rPr>
        <w:fldChar w:fldCharType="end"/>
      </w:r>
    </w:p>
    <w:p w14:paraId="79F7E32A" w14:textId="77777777" w:rsidR="00150CEE" w:rsidRPr="00264BE3" w:rsidRDefault="00150CEE">
      <w:pPr>
        <w:pStyle w:val="TOC2"/>
        <w:rPr>
          <w:rFonts w:ascii="Calibri" w:eastAsia="Times New Roman" w:hAnsi="Calibri"/>
          <w:b w:val="0"/>
          <w:noProof/>
          <w:sz w:val="22"/>
          <w:szCs w:val="22"/>
          <w:lang w:val="en-US" w:eastAsia="en-US"/>
        </w:rPr>
      </w:pPr>
      <w:r>
        <w:rPr>
          <w:noProof/>
        </w:rPr>
        <w:t>4.2</w:t>
      </w:r>
      <w:r>
        <w:rPr>
          <w:noProof/>
        </w:rPr>
        <w:tab/>
        <w:t xml:space="preserve">Application Schema </w:t>
      </w:r>
      <w:r w:rsidRPr="00197DFA">
        <w:rPr>
          <w:noProof/>
          <w:color w:val="FF0000"/>
        </w:rPr>
        <w:t>&lt;S-100 Part 3&gt;</w:t>
      </w:r>
      <w:r>
        <w:rPr>
          <w:noProof/>
        </w:rPr>
        <w:tab/>
      </w:r>
      <w:r w:rsidR="00E86E97">
        <w:rPr>
          <w:noProof/>
        </w:rPr>
        <w:fldChar w:fldCharType="begin"/>
      </w:r>
      <w:r>
        <w:rPr>
          <w:noProof/>
        </w:rPr>
        <w:instrText xml:space="preserve"> PAGEREF _Toc454280178 \h </w:instrText>
      </w:r>
      <w:r w:rsidR="00E86E97">
        <w:rPr>
          <w:noProof/>
        </w:rPr>
      </w:r>
      <w:r w:rsidR="00E86E97">
        <w:rPr>
          <w:noProof/>
        </w:rPr>
        <w:fldChar w:fldCharType="separate"/>
      </w:r>
      <w:r w:rsidR="00FA5C9F">
        <w:rPr>
          <w:noProof/>
        </w:rPr>
        <w:t>8</w:t>
      </w:r>
      <w:r w:rsidR="00E86E97">
        <w:rPr>
          <w:noProof/>
        </w:rPr>
        <w:fldChar w:fldCharType="end"/>
      </w:r>
    </w:p>
    <w:p w14:paraId="35D2B62C" w14:textId="77777777" w:rsidR="00150CEE" w:rsidRPr="00264BE3" w:rsidRDefault="00150CEE">
      <w:pPr>
        <w:pStyle w:val="TOC2"/>
        <w:rPr>
          <w:rFonts w:ascii="Calibri" w:eastAsia="Times New Roman" w:hAnsi="Calibri"/>
          <w:b w:val="0"/>
          <w:noProof/>
          <w:sz w:val="22"/>
          <w:szCs w:val="22"/>
          <w:lang w:val="en-US" w:eastAsia="en-US"/>
        </w:rPr>
      </w:pPr>
      <w:r>
        <w:rPr>
          <w:noProof/>
        </w:rPr>
        <w:t>4.3</w:t>
      </w:r>
      <w:r>
        <w:rPr>
          <w:noProof/>
        </w:rPr>
        <w:tab/>
        <w:t xml:space="preserve">Feature Catalogue </w:t>
      </w:r>
      <w:r w:rsidRPr="00197DFA">
        <w:rPr>
          <w:noProof/>
          <w:color w:val="FF0000"/>
        </w:rPr>
        <w:t>&lt;S-100 Part 5&gt;</w:t>
      </w:r>
      <w:r>
        <w:rPr>
          <w:noProof/>
        </w:rPr>
        <w:tab/>
      </w:r>
      <w:r w:rsidR="00E86E97">
        <w:rPr>
          <w:noProof/>
        </w:rPr>
        <w:fldChar w:fldCharType="begin"/>
      </w:r>
      <w:r>
        <w:rPr>
          <w:noProof/>
        </w:rPr>
        <w:instrText xml:space="preserve"> PAGEREF _Toc454280179 \h </w:instrText>
      </w:r>
      <w:r w:rsidR="00E86E97">
        <w:rPr>
          <w:noProof/>
        </w:rPr>
      </w:r>
      <w:r w:rsidR="00E86E97">
        <w:rPr>
          <w:noProof/>
        </w:rPr>
        <w:fldChar w:fldCharType="separate"/>
      </w:r>
      <w:r w:rsidR="00FA5C9F">
        <w:rPr>
          <w:noProof/>
        </w:rPr>
        <w:t>8</w:t>
      </w:r>
      <w:r w:rsidR="00E86E97">
        <w:rPr>
          <w:noProof/>
        </w:rPr>
        <w:fldChar w:fldCharType="end"/>
      </w:r>
    </w:p>
    <w:p w14:paraId="6FA38FD2"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4.3.1</w:t>
      </w:r>
      <w:r>
        <w:rPr>
          <w:noProof/>
          <w:lang w:eastAsia="en-US"/>
        </w:rPr>
        <w:tab/>
        <w:t>Introduction</w:t>
      </w:r>
      <w:r>
        <w:rPr>
          <w:noProof/>
        </w:rPr>
        <w:tab/>
      </w:r>
      <w:r w:rsidR="00E86E97">
        <w:rPr>
          <w:noProof/>
        </w:rPr>
        <w:fldChar w:fldCharType="begin"/>
      </w:r>
      <w:r>
        <w:rPr>
          <w:noProof/>
        </w:rPr>
        <w:instrText xml:space="preserve"> PAGEREF _Toc454280180 \h </w:instrText>
      </w:r>
      <w:r w:rsidR="00E86E97">
        <w:rPr>
          <w:noProof/>
        </w:rPr>
      </w:r>
      <w:r w:rsidR="00E86E97">
        <w:rPr>
          <w:noProof/>
        </w:rPr>
        <w:fldChar w:fldCharType="separate"/>
      </w:r>
      <w:r w:rsidR="00FA5C9F">
        <w:rPr>
          <w:noProof/>
        </w:rPr>
        <w:t>8</w:t>
      </w:r>
      <w:r w:rsidR="00E86E97">
        <w:rPr>
          <w:noProof/>
        </w:rPr>
        <w:fldChar w:fldCharType="end"/>
      </w:r>
    </w:p>
    <w:p w14:paraId="70D16352" w14:textId="77777777" w:rsidR="00150CEE" w:rsidRPr="00264BE3" w:rsidRDefault="00150CEE">
      <w:pPr>
        <w:pStyle w:val="TOC3"/>
        <w:rPr>
          <w:rFonts w:ascii="Calibri" w:eastAsia="Times New Roman" w:hAnsi="Calibri"/>
          <w:b w:val="0"/>
          <w:noProof/>
          <w:sz w:val="22"/>
          <w:szCs w:val="22"/>
          <w:lang w:val="en-US" w:eastAsia="en-US"/>
        </w:rPr>
      </w:pPr>
      <w:r>
        <w:rPr>
          <w:noProof/>
        </w:rPr>
        <w:t>4.3.2</w:t>
      </w:r>
      <w:r>
        <w:rPr>
          <w:noProof/>
        </w:rPr>
        <w:tab/>
        <w:t>Feature Types</w:t>
      </w:r>
      <w:r>
        <w:rPr>
          <w:noProof/>
        </w:rPr>
        <w:tab/>
      </w:r>
      <w:r w:rsidR="00E86E97">
        <w:rPr>
          <w:noProof/>
        </w:rPr>
        <w:fldChar w:fldCharType="begin"/>
      </w:r>
      <w:r>
        <w:rPr>
          <w:noProof/>
        </w:rPr>
        <w:instrText xml:space="preserve"> PAGEREF _Toc454280181 \h </w:instrText>
      </w:r>
      <w:r w:rsidR="00E86E97">
        <w:rPr>
          <w:noProof/>
        </w:rPr>
      </w:r>
      <w:r w:rsidR="00E86E97">
        <w:rPr>
          <w:noProof/>
        </w:rPr>
        <w:fldChar w:fldCharType="separate"/>
      </w:r>
      <w:r w:rsidR="00FA5C9F">
        <w:rPr>
          <w:noProof/>
        </w:rPr>
        <w:t>9</w:t>
      </w:r>
      <w:r w:rsidR="00E86E97">
        <w:rPr>
          <w:noProof/>
        </w:rPr>
        <w:fldChar w:fldCharType="end"/>
      </w:r>
    </w:p>
    <w:p w14:paraId="2BDC40B1" w14:textId="77777777" w:rsidR="00150CEE" w:rsidRPr="00264BE3" w:rsidRDefault="00150CEE">
      <w:pPr>
        <w:pStyle w:val="TOC3"/>
        <w:rPr>
          <w:rFonts w:ascii="Calibri" w:eastAsia="Times New Roman" w:hAnsi="Calibri"/>
          <w:b w:val="0"/>
          <w:noProof/>
          <w:sz w:val="22"/>
          <w:szCs w:val="22"/>
          <w:lang w:val="en-US" w:eastAsia="en-US"/>
        </w:rPr>
      </w:pPr>
      <w:r>
        <w:rPr>
          <w:noProof/>
        </w:rPr>
        <w:t>4.3.3</w:t>
      </w:r>
      <w:r>
        <w:rPr>
          <w:noProof/>
        </w:rPr>
        <w:tab/>
        <w:t>Feature Relationship</w:t>
      </w:r>
      <w:r>
        <w:rPr>
          <w:noProof/>
        </w:rPr>
        <w:tab/>
      </w:r>
      <w:r w:rsidR="00E86E97">
        <w:rPr>
          <w:noProof/>
        </w:rPr>
        <w:fldChar w:fldCharType="begin"/>
      </w:r>
      <w:r>
        <w:rPr>
          <w:noProof/>
        </w:rPr>
        <w:instrText xml:space="preserve"> PAGEREF _Toc454280182 \h </w:instrText>
      </w:r>
      <w:r w:rsidR="00E86E97">
        <w:rPr>
          <w:noProof/>
        </w:rPr>
      </w:r>
      <w:r w:rsidR="00E86E97">
        <w:rPr>
          <w:noProof/>
        </w:rPr>
        <w:fldChar w:fldCharType="separate"/>
      </w:r>
      <w:r w:rsidR="00FA5C9F">
        <w:rPr>
          <w:noProof/>
        </w:rPr>
        <w:t>9</w:t>
      </w:r>
      <w:r w:rsidR="00E86E97">
        <w:rPr>
          <w:noProof/>
        </w:rPr>
        <w:fldChar w:fldCharType="end"/>
      </w:r>
    </w:p>
    <w:p w14:paraId="3BAAA28A"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4.3.4</w:t>
      </w:r>
      <w:r>
        <w:rPr>
          <w:noProof/>
          <w:lang w:eastAsia="en-US"/>
        </w:rPr>
        <w:tab/>
        <w:t>Information Types</w:t>
      </w:r>
      <w:r>
        <w:rPr>
          <w:noProof/>
        </w:rPr>
        <w:tab/>
      </w:r>
      <w:r w:rsidR="00E86E97">
        <w:rPr>
          <w:noProof/>
        </w:rPr>
        <w:fldChar w:fldCharType="begin"/>
      </w:r>
      <w:r>
        <w:rPr>
          <w:noProof/>
        </w:rPr>
        <w:instrText xml:space="preserve"> PAGEREF _Toc454280183 \h </w:instrText>
      </w:r>
      <w:r w:rsidR="00E86E97">
        <w:rPr>
          <w:noProof/>
        </w:rPr>
      </w:r>
      <w:r w:rsidR="00E86E97">
        <w:rPr>
          <w:noProof/>
        </w:rPr>
        <w:fldChar w:fldCharType="separate"/>
      </w:r>
      <w:r w:rsidR="00FA5C9F">
        <w:rPr>
          <w:noProof/>
        </w:rPr>
        <w:t>9</w:t>
      </w:r>
      <w:r w:rsidR="00E86E97">
        <w:rPr>
          <w:noProof/>
        </w:rPr>
        <w:fldChar w:fldCharType="end"/>
      </w:r>
    </w:p>
    <w:p w14:paraId="1C2A529D"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4.3.5</w:t>
      </w:r>
      <w:r>
        <w:rPr>
          <w:noProof/>
          <w:lang w:eastAsia="en-US"/>
        </w:rPr>
        <w:tab/>
        <w:t>Attributes</w:t>
      </w:r>
      <w:r>
        <w:rPr>
          <w:noProof/>
        </w:rPr>
        <w:tab/>
      </w:r>
      <w:r w:rsidR="00E86E97">
        <w:rPr>
          <w:noProof/>
        </w:rPr>
        <w:fldChar w:fldCharType="begin"/>
      </w:r>
      <w:r>
        <w:rPr>
          <w:noProof/>
        </w:rPr>
        <w:instrText xml:space="preserve"> PAGEREF _Toc454280184 \h </w:instrText>
      </w:r>
      <w:r w:rsidR="00E86E97">
        <w:rPr>
          <w:noProof/>
        </w:rPr>
      </w:r>
      <w:r w:rsidR="00E86E97">
        <w:rPr>
          <w:noProof/>
        </w:rPr>
        <w:fldChar w:fldCharType="separate"/>
      </w:r>
      <w:r w:rsidR="00FA5C9F">
        <w:rPr>
          <w:noProof/>
        </w:rPr>
        <w:t>9</w:t>
      </w:r>
      <w:r w:rsidR="00E86E97">
        <w:rPr>
          <w:noProof/>
        </w:rPr>
        <w:fldChar w:fldCharType="end"/>
      </w:r>
    </w:p>
    <w:p w14:paraId="1EB019A5" w14:textId="77777777" w:rsidR="00150CEE" w:rsidRPr="00264BE3" w:rsidRDefault="00150CEE">
      <w:pPr>
        <w:pStyle w:val="TOC2"/>
        <w:rPr>
          <w:rFonts w:ascii="Calibri" w:eastAsia="Times New Roman" w:hAnsi="Calibri"/>
          <w:b w:val="0"/>
          <w:noProof/>
          <w:sz w:val="22"/>
          <w:szCs w:val="22"/>
          <w:lang w:val="en-US" w:eastAsia="en-US"/>
        </w:rPr>
      </w:pPr>
      <w:r>
        <w:rPr>
          <w:noProof/>
        </w:rPr>
        <w:t>4.4</w:t>
      </w:r>
      <w:r>
        <w:rPr>
          <w:noProof/>
        </w:rPr>
        <w:tab/>
        <w:t>Dataset Types</w:t>
      </w:r>
      <w:r>
        <w:rPr>
          <w:noProof/>
        </w:rPr>
        <w:tab/>
      </w:r>
      <w:r w:rsidR="00E86E97">
        <w:rPr>
          <w:noProof/>
        </w:rPr>
        <w:fldChar w:fldCharType="begin"/>
      </w:r>
      <w:r>
        <w:rPr>
          <w:noProof/>
        </w:rPr>
        <w:instrText xml:space="preserve"> PAGEREF _Toc454280185 \h </w:instrText>
      </w:r>
      <w:r w:rsidR="00E86E97">
        <w:rPr>
          <w:noProof/>
        </w:rPr>
      </w:r>
      <w:r w:rsidR="00E86E97">
        <w:rPr>
          <w:noProof/>
        </w:rPr>
        <w:fldChar w:fldCharType="separate"/>
      </w:r>
      <w:r w:rsidR="00FA5C9F">
        <w:rPr>
          <w:noProof/>
        </w:rPr>
        <w:t>10</w:t>
      </w:r>
      <w:r w:rsidR="00E86E97">
        <w:rPr>
          <w:noProof/>
        </w:rPr>
        <w:fldChar w:fldCharType="end"/>
      </w:r>
    </w:p>
    <w:p w14:paraId="64D482CA" w14:textId="77777777" w:rsidR="00150CEE" w:rsidRPr="00264BE3" w:rsidRDefault="00150CEE">
      <w:pPr>
        <w:pStyle w:val="TOC3"/>
        <w:rPr>
          <w:rFonts w:ascii="Calibri" w:eastAsia="Times New Roman" w:hAnsi="Calibri"/>
          <w:b w:val="0"/>
          <w:noProof/>
          <w:sz w:val="22"/>
          <w:szCs w:val="22"/>
          <w:lang w:val="en-US" w:eastAsia="en-US"/>
        </w:rPr>
      </w:pPr>
      <w:r>
        <w:rPr>
          <w:noProof/>
        </w:rPr>
        <w:t>4.4.1</w:t>
      </w:r>
      <w:r>
        <w:rPr>
          <w:noProof/>
        </w:rPr>
        <w:tab/>
        <w:t>Introduction</w:t>
      </w:r>
      <w:r>
        <w:rPr>
          <w:noProof/>
        </w:rPr>
        <w:tab/>
      </w:r>
      <w:r w:rsidR="00E86E97">
        <w:rPr>
          <w:noProof/>
        </w:rPr>
        <w:fldChar w:fldCharType="begin"/>
      </w:r>
      <w:r>
        <w:rPr>
          <w:noProof/>
        </w:rPr>
        <w:instrText xml:space="preserve"> PAGEREF _Toc454280186 \h </w:instrText>
      </w:r>
      <w:r w:rsidR="00E86E97">
        <w:rPr>
          <w:noProof/>
        </w:rPr>
      </w:r>
      <w:r w:rsidR="00E86E97">
        <w:rPr>
          <w:noProof/>
        </w:rPr>
        <w:fldChar w:fldCharType="separate"/>
      </w:r>
      <w:r w:rsidR="00FA5C9F">
        <w:rPr>
          <w:noProof/>
        </w:rPr>
        <w:t>10</w:t>
      </w:r>
      <w:r w:rsidR="00E86E97">
        <w:rPr>
          <w:noProof/>
        </w:rPr>
        <w:fldChar w:fldCharType="end"/>
      </w:r>
    </w:p>
    <w:p w14:paraId="47AA73E5" w14:textId="77777777" w:rsidR="00150CEE" w:rsidRPr="00264BE3" w:rsidRDefault="00150CEE">
      <w:pPr>
        <w:pStyle w:val="TOC2"/>
        <w:rPr>
          <w:rFonts w:ascii="Calibri" w:eastAsia="Times New Roman" w:hAnsi="Calibri"/>
          <w:b w:val="0"/>
          <w:noProof/>
          <w:sz w:val="22"/>
          <w:szCs w:val="22"/>
          <w:lang w:val="en-US" w:eastAsia="en-US"/>
        </w:rPr>
      </w:pPr>
      <w:r>
        <w:rPr>
          <w:noProof/>
        </w:rPr>
        <w:t>4.5</w:t>
      </w:r>
      <w:r>
        <w:rPr>
          <w:noProof/>
        </w:rPr>
        <w:tab/>
        <w:t>Dataset Loading and Unloading</w:t>
      </w:r>
      <w:r>
        <w:rPr>
          <w:noProof/>
        </w:rPr>
        <w:tab/>
      </w:r>
      <w:r w:rsidR="00E86E97">
        <w:rPr>
          <w:noProof/>
        </w:rPr>
        <w:fldChar w:fldCharType="begin"/>
      </w:r>
      <w:r>
        <w:rPr>
          <w:noProof/>
        </w:rPr>
        <w:instrText xml:space="preserve"> PAGEREF _Toc454280187 \h </w:instrText>
      </w:r>
      <w:r w:rsidR="00E86E97">
        <w:rPr>
          <w:noProof/>
        </w:rPr>
      </w:r>
      <w:r w:rsidR="00E86E97">
        <w:rPr>
          <w:noProof/>
        </w:rPr>
        <w:fldChar w:fldCharType="separate"/>
      </w:r>
      <w:r w:rsidR="00FA5C9F">
        <w:rPr>
          <w:noProof/>
        </w:rPr>
        <w:t>10</w:t>
      </w:r>
      <w:r w:rsidR="00E86E97">
        <w:rPr>
          <w:noProof/>
        </w:rPr>
        <w:fldChar w:fldCharType="end"/>
      </w:r>
    </w:p>
    <w:p w14:paraId="712D0356" w14:textId="77777777" w:rsidR="00150CEE" w:rsidRPr="00264BE3" w:rsidRDefault="00150CEE">
      <w:pPr>
        <w:pStyle w:val="TOC2"/>
        <w:rPr>
          <w:rFonts w:ascii="Calibri" w:eastAsia="Times New Roman" w:hAnsi="Calibri"/>
          <w:b w:val="0"/>
          <w:noProof/>
          <w:sz w:val="22"/>
          <w:szCs w:val="22"/>
          <w:lang w:val="en-US" w:eastAsia="en-US"/>
        </w:rPr>
      </w:pPr>
      <w:r>
        <w:rPr>
          <w:noProof/>
        </w:rPr>
        <w:t>4.6</w:t>
      </w:r>
      <w:r>
        <w:rPr>
          <w:noProof/>
        </w:rPr>
        <w:tab/>
        <w:t xml:space="preserve">Geometry </w:t>
      </w:r>
      <w:r w:rsidRPr="00197DFA">
        <w:rPr>
          <w:noProof/>
          <w:color w:val="FF0000"/>
        </w:rPr>
        <w:t>&lt;S-100 Part 7&gt;</w:t>
      </w:r>
      <w:r>
        <w:rPr>
          <w:noProof/>
        </w:rPr>
        <w:tab/>
      </w:r>
      <w:r w:rsidR="00E86E97">
        <w:rPr>
          <w:noProof/>
        </w:rPr>
        <w:fldChar w:fldCharType="begin"/>
      </w:r>
      <w:r>
        <w:rPr>
          <w:noProof/>
        </w:rPr>
        <w:instrText xml:space="preserve"> PAGEREF _Toc454280188 \h </w:instrText>
      </w:r>
      <w:r w:rsidR="00E86E97">
        <w:rPr>
          <w:noProof/>
        </w:rPr>
      </w:r>
      <w:r w:rsidR="00E86E97">
        <w:rPr>
          <w:noProof/>
        </w:rPr>
        <w:fldChar w:fldCharType="separate"/>
      </w:r>
      <w:r w:rsidR="00FA5C9F">
        <w:rPr>
          <w:noProof/>
        </w:rPr>
        <w:t>10</w:t>
      </w:r>
      <w:r w:rsidR="00E86E97">
        <w:rPr>
          <w:noProof/>
        </w:rPr>
        <w:fldChar w:fldCharType="end"/>
      </w:r>
    </w:p>
    <w:p w14:paraId="66E5F0B4" w14:textId="77777777" w:rsidR="00150CEE" w:rsidRPr="00264BE3" w:rsidRDefault="00150CEE">
      <w:pPr>
        <w:pStyle w:val="TOC1"/>
        <w:rPr>
          <w:rFonts w:ascii="Calibri" w:eastAsia="Times New Roman" w:hAnsi="Calibri"/>
          <w:b w:val="0"/>
          <w:noProof/>
          <w:sz w:val="22"/>
          <w:szCs w:val="22"/>
          <w:lang w:val="en-US" w:eastAsia="en-US"/>
        </w:rPr>
      </w:pPr>
      <w:r>
        <w:rPr>
          <w:noProof/>
        </w:rPr>
        <w:t>5</w:t>
      </w:r>
      <w:r>
        <w:rPr>
          <w:noProof/>
        </w:rPr>
        <w:tab/>
        <w:t>Coordinate Reference Systems (CRS)</w:t>
      </w:r>
      <w:r w:rsidRPr="00197DFA">
        <w:rPr>
          <w:noProof/>
          <w:color w:val="FF0000"/>
        </w:rPr>
        <w:t xml:space="preserve"> &lt;S-100 Part 6&gt;</w:t>
      </w:r>
      <w:r>
        <w:rPr>
          <w:noProof/>
        </w:rPr>
        <w:tab/>
      </w:r>
      <w:r w:rsidR="00E86E97">
        <w:rPr>
          <w:noProof/>
        </w:rPr>
        <w:fldChar w:fldCharType="begin"/>
      </w:r>
      <w:r>
        <w:rPr>
          <w:noProof/>
        </w:rPr>
        <w:instrText xml:space="preserve"> PAGEREF _Toc454280189 \h </w:instrText>
      </w:r>
      <w:r w:rsidR="00E86E97">
        <w:rPr>
          <w:noProof/>
        </w:rPr>
      </w:r>
      <w:r w:rsidR="00E86E97">
        <w:rPr>
          <w:noProof/>
        </w:rPr>
        <w:fldChar w:fldCharType="separate"/>
      </w:r>
      <w:r w:rsidR="00FA5C9F">
        <w:rPr>
          <w:noProof/>
        </w:rPr>
        <w:t>10</w:t>
      </w:r>
      <w:r w:rsidR="00E86E97">
        <w:rPr>
          <w:noProof/>
        </w:rPr>
        <w:fldChar w:fldCharType="end"/>
      </w:r>
    </w:p>
    <w:p w14:paraId="1E5009FA" w14:textId="77777777" w:rsidR="00150CEE" w:rsidRPr="00264BE3" w:rsidRDefault="00150CEE">
      <w:pPr>
        <w:pStyle w:val="TOC2"/>
        <w:rPr>
          <w:rFonts w:ascii="Calibri" w:eastAsia="Times New Roman" w:hAnsi="Calibri"/>
          <w:b w:val="0"/>
          <w:noProof/>
          <w:sz w:val="22"/>
          <w:szCs w:val="22"/>
          <w:lang w:val="en-US" w:eastAsia="en-US"/>
        </w:rPr>
      </w:pPr>
      <w:r>
        <w:rPr>
          <w:noProof/>
        </w:rPr>
        <w:t>5.1</w:t>
      </w:r>
      <w:r>
        <w:rPr>
          <w:noProof/>
        </w:rPr>
        <w:tab/>
        <w:t>Introduction</w:t>
      </w:r>
      <w:r>
        <w:rPr>
          <w:noProof/>
        </w:rPr>
        <w:tab/>
      </w:r>
      <w:r w:rsidR="00E86E97">
        <w:rPr>
          <w:noProof/>
        </w:rPr>
        <w:fldChar w:fldCharType="begin"/>
      </w:r>
      <w:r>
        <w:rPr>
          <w:noProof/>
        </w:rPr>
        <w:instrText xml:space="preserve"> PAGEREF _Toc454280190 \h </w:instrText>
      </w:r>
      <w:r w:rsidR="00E86E97">
        <w:rPr>
          <w:noProof/>
        </w:rPr>
      </w:r>
      <w:r w:rsidR="00E86E97">
        <w:rPr>
          <w:noProof/>
        </w:rPr>
        <w:fldChar w:fldCharType="separate"/>
      </w:r>
      <w:r w:rsidR="00FA5C9F">
        <w:rPr>
          <w:noProof/>
        </w:rPr>
        <w:t>10</w:t>
      </w:r>
      <w:r w:rsidR="00E86E97">
        <w:rPr>
          <w:noProof/>
        </w:rPr>
        <w:fldChar w:fldCharType="end"/>
      </w:r>
    </w:p>
    <w:p w14:paraId="7F9B7476" w14:textId="77777777" w:rsidR="00150CEE" w:rsidRPr="00264BE3" w:rsidRDefault="00150CEE">
      <w:pPr>
        <w:pStyle w:val="TOC1"/>
        <w:rPr>
          <w:rFonts w:ascii="Calibri" w:eastAsia="Times New Roman" w:hAnsi="Calibri"/>
          <w:b w:val="0"/>
          <w:noProof/>
          <w:sz w:val="22"/>
          <w:szCs w:val="22"/>
          <w:lang w:val="en-US" w:eastAsia="en-US"/>
        </w:rPr>
      </w:pPr>
      <w:r>
        <w:rPr>
          <w:noProof/>
        </w:rPr>
        <w:t>6</w:t>
      </w:r>
      <w:r>
        <w:rPr>
          <w:noProof/>
        </w:rPr>
        <w:tab/>
        <w:t>Data Quality</w:t>
      </w:r>
      <w:r>
        <w:rPr>
          <w:noProof/>
        </w:rPr>
        <w:tab/>
      </w:r>
      <w:r w:rsidR="00E86E97">
        <w:rPr>
          <w:noProof/>
        </w:rPr>
        <w:fldChar w:fldCharType="begin"/>
      </w:r>
      <w:r>
        <w:rPr>
          <w:noProof/>
        </w:rPr>
        <w:instrText xml:space="preserve"> PAGEREF _Toc454280191 \h </w:instrText>
      </w:r>
      <w:r w:rsidR="00E86E97">
        <w:rPr>
          <w:noProof/>
        </w:rPr>
      </w:r>
      <w:r w:rsidR="00E86E97">
        <w:rPr>
          <w:noProof/>
        </w:rPr>
        <w:fldChar w:fldCharType="separate"/>
      </w:r>
      <w:r w:rsidR="00FA5C9F">
        <w:rPr>
          <w:noProof/>
        </w:rPr>
        <w:t>11</w:t>
      </w:r>
      <w:r w:rsidR="00E86E97">
        <w:rPr>
          <w:noProof/>
        </w:rPr>
        <w:fldChar w:fldCharType="end"/>
      </w:r>
    </w:p>
    <w:p w14:paraId="09CFDF5D" w14:textId="77777777" w:rsidR="00150CEE" w:rsidRPr="00264BE3" w:rsidRDefault="00150CEE">
      <w:pPr>
        <w:pStyle w:val="TOC1"/>
        <w:rPr>
          <w:rFonts w:ascii="Calibri" w:eastAsia="Times New Roman" w:hAnsi="Calibri"/>
          <w:b w:val="0"/>
          <w:noProof/>
          <w:sz w:val="22"/>
          <w:szCs w:val="22"/>
          <w:lang w:val="en-US" w:eastAsia="en-US"/>
        </w:rPr>
      </w:pPr>
      <w:r>
        <w:rPr>
          <w:noProof/>
        </w:rPr>
        <w:t>7</w:t>
      </w:r>
      <w:r>
        <w:rPr>
          <w:noProof/>
        </w:rPr>
        <w:tab/>
        <w:t>Data Capture and Classification</w:t>
      </w:r>
      <w:r>
        <w:rPr>
          <w:noProof/>
        </w:rPr>
        <w:tab/>
      </w:r>
      <w:r w:rsidR="00E86E97">
        <w:rPr>
          <w:noProof/>
        </w:rPr>
        <w:fldChar w:fldCharType="begin"/>
      </w:r>
      <w:r>
        <w:rPr>
          <w:noProof/>
        </w:rPr>
        <w:instrText xml:space="preserve"> PAGEREF _Toc454280192 \h </w:instrText>
      </w:r>
      <w:r w:rsidR="00E86E97">
        <w:rPr>
          <w:noProof/>
        </w:rPr>
      </w:r>
      <w:r w:rsidR="00E86E97">
        <w:rPr>
          <w:noProof/>
        </w:rPr>
        <w:fldChar w:fldCharType="separate"/>
      </w:r>
      <w:r w:rsidR="00FA5C9F">
        <w:rPr>
          <w:noProof/>
        </w:rPr>
        <w:t>11</w:t>
      </w:r>
      <w:r w:rsidR="00E86E97">
        <w:rPr>
          <w:noProof/>
        </w:rPr>
        <w:fldChar w:fldCharType="end"/>
      </w:r>
    </w:p>
    <w:p w14:paraId="06B89615" w14:textId="77777777" w:rsidR="00150CEE" w:rsidRPr="00264BE3" w:rsidRDefault="00150CEE">
      <w:pPr>
        <w:pStyle w:val="TOC1"/>
        <w:rPr>
          <w:rFonts w:ascii="Calibri" w:eastAsia="Times New Roman" w:hAnsi="Calibri"/>
          <w:b w:val="0"/>
          <w:noProof/>
          <w:sz w:val="22"/>
          <w:szCs w:val="22"/>
          <w:lang w:val="en-US" w:eastAsia="en-US"/>
        </w:rPr>
      </w:pPr>
      <w:r>
        <w:rPr>
          <w:noProof/>
        </w:rPr>
        <w:t>8</w:t>
      </w:r>
      <w:r>
        <w:rPr>
          <w:noProof/>
        </w:rPr>
        <w:tab/>
        <w:t>Maintenance</w:t>
      </w:r>
      <w:r>
        <w:rPr>
          <w:noProof/>
        </w:rPr>
        <w:tab/>
      </w:r>
      <w:r w:rsidR="00E86E97">
        <w:rPr>
          <w:noProof/>
        </w:rPr>
        <w:fldChar w:fldCharType="begin"/>
      </w:r>
      <w:r>
        <w:rPr>
          <w:noProof/>
        </w:rPr>
        <w:instrText xml:space="preserve"> PAGEREF _Toc454280193 \h </w:instrText>
      </w:r>
      <w:r w:rsidR="00E86E97">
        <w:rPr>
          <w:noProof/>
        </w:rPr>
      </w:r>
      <w:r w:rsidR="00E86E97">
        <w:rPr>
          <w:noProof/>
        </w:rPr>
        <w:fldChar w:fldCharType="separate"/>
      </w:r>
      <w:r w:rsidR="00FA5C9F">
        <w:rPr>
          <w:noProof/>
        </w:rPr>
        <w:t>11</w:t>
      </w:r>
      <w:r w:rsidR="00E86E97">
        <w:rPr>
          <w:noProof/>
        </w:rPr>
        <w:fldChar w:fldCharType="end"/>
      </w:r>
    </w:p>
    <w:p w14:paraId="726245F1" w14:textId="77777777" w:rsidR="00150CEE" w:rsidRPr="00264BE3" w:rsidRDefault="00150CEE">
      <w:pPr>
        <w:pStyle w:val="TOC1"/>
        <w:rPr>
          <w:rFonts w:ascii="Calibri" w:eastAsia="Times New Roman" w:hAnsi="Calibri"/>
          <w:b w:val="0"/>
          <w:noProof/>
          <w:sz w:val="22"/>
          <w:szCs w:val="22"/>
          <w:lang w:val="en-US" w:eastAsia="en-US"/>
        </w:rPr>
      </w:pPr>
      <w:r>
        <w:rPr>
          <w:noProof/>
        </w:rPr>
        <w:t>9</w:t>
      </w:r>
      <w:r>
        <w:rPr>
          <w:noProof/>
        </w:rPr>
        <w:tab/>
        <w:t xml:space="preserve">Portrayal </w:t>
      </w:r>
      <w:r w:rsidRPr="00197DFA">
        <w:rPr>
          <w:noProof/>
          <w:color w:val="FF0000"/>
        </w:rPr>
        <w:t>&lt;S-100 Part 9&gt;</w:t>
      </w:r>
      <w:r>
        <w:rPr>
          <w:noProof/>
        </w:rPr>
        <w:tab/>
      </w:r>
      <w:r w:rsidR="00E86E97">
        <w:rPr>
          <w:noProof/>
        </w:rPr>
        <w:fldChar w:fldCharType="begin"/>
      </w:r>
      <w:r>
        <w:rPr>
          <w:noProof/>
        </w:rPr>
        <w:instrText xml:space="preserve"> PAGEREF _Toc454280194 \h </w:instrText>
      </w:r>
      <w:r w:rsidR="00E86E97">
        <w:rPr>
          <w:noProof/>
        </w:rPr>
      </w:r>
      <w:r w:rsidR="00E86E97">
        <w:rPr>
          <w:noProof/>
        </w:rPr>
        <w:fldChar w:fldCharType="separate"/>
      </w:r>
      <w:r w:rsidR="00FA5C9F">
        <w:rPr>
          <w:noProof/>
        </w:rPr>
        <w:t>11</w:t>
      </w:r>
      <w:r w:rsidR="00E86E97">
        <w:rPr>
          <w:noProof/>
        </w:rPr>
        <w:fldChar w:fldCharType="end"/>
      </w:r>
    </w:p>
    <w:p w14:paraId="3F223619" w14:textId="77777777" w:rsidR="00150CEE" w:rsidRPr="00264BE3" w:rsidRDefault="00150CEE">
      <w:pPr>
        <w:pStyle w:val="TOC1"/>
        <w:rPr>
          <w:rFonts w:ascii="Calibri" w:eastAsia="Times New Roman" w:hAnsi="Calibri"/>
          <w:b w:val="0"/>
          <w:noProof/>
          <w:sz w:val="22"/>
          <w:szCs w:val="22"/>
          <w:lang w:val="en-US" w:eastAsia="en-US"/>
        </w:rPr>
      </w:pPr>
      <w:r>
        <w:rPr>
          <w:noProof/>
        </w:rPr>
        <w:t>10</w:t>
      </w:r>
      <w:r>
        <w:rPr>
          <w:noProof/>
        </w:rPr>
        <w:tab/>
        <w:t xml:space="preserve">Data Product format (encoding) </w:t>
      </w:r>
      <w:r w:rsidRPr="00197DFA">
        <w:rPr>
          <w:noProof/>
          <w:color w:val="FF0000"/>
        </w:rPr>
        <w:t>&lt;S-100 Part 10&gt;</w:t>
      </w:r>
      <w:r>
        <w:rPr>
          <w:noProof/>
        </w:rPr>
        <w:tab/>
      </w:r>
      <w:r w:rsidR="00E86E97">
        <w:rPr>
          <w:noProof/>
        </w:rPr>
        <w:fldChar w:fldCharType="begin"/>
      </w:r>
      <w:r>
        <w:rPr>
          <w:noProof/>
        </w:rPr>
        <w:instrText xml:space="preserve"> PAGEREF _Toc454280195 \h </w:instrText>
      </w:r>
      <w:r w:rsidR="00E86E97">
        <w:rPr>
          <w:noProof/>
        </w:rPr>
      </w:r>
      <w:r w:rsidR="00E86E97">
        <w:rPr>
          <w:noProof/>
        </w:rPr>
        <w:fldChar w:fldCharType="separate"/>
      </w:r>
      <w:r w:rsidR="00FA5C9F">
        <w:rPr>
          <w:noProof/>
        </w:rPr>
        <w:t>12</w:t>
      </w:r>
      <w:r w:rsidR="00E86E97">
        <w:rPr>
          <w:noProof/>
        </w:rPr>
        <w:fldChar w:fldCharType="end"/>
      </w:r>
    </w:p>
    <w:p w14:paraId="1E822730" w14:textId="77777777" w:rsidR="00150CEE" w:rsidRPr="00264BE3" w:rsidRDefault="00150CEE">
      <w:pPr>
        <w:pStyle w:val="TOC2"/>
        <w:rPr>
          <w:rFonts w:ascii="Calibri" w:eastAsia="Times New Roman" w:hAnsi="Calibri"/>
          <w:b w:val="0"/>
          <w:noProof/>
          <w:sz w:val="22"/>
          <w:szCs w:val="22"/>
          <w:lang w:val="en-US" w:eastAsia="en-US"/>
        </w:rPr>
      </w:pPr>
      <w:r>
        <w:rPr>
          <w:noProof/>
        </w:rPr>
        <w:t>10.1</w:t>
      </w:r>
      <w:r>
        <w:rPr>
          <w:noProof/>
        </w:rPr>
        <w:tab/>
        <w:t>Introduction</w:t>
      </w:r>
      <w:r>
        <w:rPr>
          <w:noProof/>
        </w:rPr>
        <w:tab/>
      </w:r>
      <w:r w:rsidR="00E86E97">
        <w:rPr>
          <w:noProof/>
        </w:rPr>
        <w:fldChar w:fldCharType="begin"/>
      </w:r>
      <w:r>
        <w:rPr>
          <w:noProof/>
        </w:rPr>
        <w:instrText xml:space="preserve"> PAGEREF _Toc454280196 \h </w:instrText>
      </w:r>
      <w:r w:rsidR="00E86E97">
        <w:rPr>
          <w:noProof/>
        </w:rPr>
      </w:r>
      <w:r w:rsidR="00E86E97">
        <w:rPr>
          <w:noProof/>
        </w:rPr>
        <w:fldChar w:fldCharType="separate"/>
      </w:r>
      <w:r w:rsidR="00FA5C9F">
        <w:rPr>
          <w:noProof/>
        </w:rPr>
        <w:t>12</w:t>
      </w:r>
      <w:r w:rsidR="00E86E97">
        <w:rPr>
          <w:noProof/>
        </w:rPr>
        <w:fldChar w:fldCharType="end"/>
      </w:r>
    </w:p>
    <w:p w14:paraId="02262892" w14:textId="77777777" w:rsidR="00150CEE" w:rsidRPr="00264BE3" w:rsidRDefault="00150CEE">
      <w:pPr>
        <w:pStyle w:val="TOC1"/>
        <w:rPr>
          <w:rFonts w:ascii="Calibri" w:eastAsia="Times New Roman" w:hAnsi="Calibri"/>
          <w:b w:val="0"/>
          <w:noProof/>
          <w:sz w:val="22"/>
          <w:szCs w:val="22"/>
          <w:lang w:val="en-US" w:eastAsia="en-US"/>
        </w:rPr>
      </w:pPr>
      <w:r>
        <w:rPr>
          <w:noProof/>
        </w:rPr>
        <w:t>11</w:t>
      </w:r>
      <w:r>
        <w:rPr>
          <w:noProof/>
        </w:rPr>
        <w:tab/>
        <w:t>Data Product Delivery</w:t>
      </w:r>
      <w:r>
        <w:rPr>
          <w:noProof/>
        </w:rPr>
        <w:tab/>
      </w:r>
      <w:r w:rsidR="00E86E97">
        <w:rPr>
          <w:noProof/>
        </w:rPr>
        <w:fldChar w:fldCharType="begin"/>
      </w:r>
      <w:r>
        <w:rPr>
          <w:noProof/>
        </w:rPr>
        <w:instrText xml:space="preserve"> PAGEREF _Toc454280197 \h </w:instrText>
      </w:r>
      <w:r w:rsidR="00E86E97">
        <w:rPr>
          <w:noProof/>
        </w:rPr>
      </w:r>
      <w:r w:rsidR="00E86E97">
        <w:rPr>
          <w:noProof/>
        </w:rPr>
        <w:fldChar w:fldCharType="separate"/>
      </w:r>
      <w:r w:rsidR="00FA5C9F">
        <w:rPr>
          <w:noProof/>
        </w:rPr>
        <w:t>12</w:t>
      </w:r>
      <w:r w:rsidR="00E86E97">
        <w:rPr>
          <w:noProof/>
        </w:rPr>
        <w:fldChar w:fldCharType="end"/>
      </w:r>
    </w:p>
    <w:p w14:paraId="0CEF0B23" w14:textId="77777777" w:rsidR="00150CEE" w:rsidRPr="00264BE3" w:rsidRDefault="00150CEE">
      <w:pPr>
        <w:pStyle w:val="TOC2"/>
        <w:rPr>
          <w:rFonts w:ascii="Calibri" w:eastAsia="Times New Roman" w:hAnsi="Calibri"/>
          <w:b w:val="0"/>
          <w:noProof/>
          <w:sz w:val="22"/>
          <w:szCs w:val="22"/>
          <w:lang w:val="en-US" w:eastAsia="en-US"/>
        </w:rPr>
      </w:pPr>
      <w:r>
        <w:rPr>
          <w:noProof/>
        </w:rPr>
        <w:t>11.1</w:t>
      </w:r>
      <w:r>
        <w:rPr>
          <w:noProof/>
        </w:rPr>
        <w:tab/>
        <w:t>Introduction</w:t>
      </w:r>
      <w:r>
        <w:rPr>
          <w:noProof/>
        </w:rPr>
        <w:tab/>
      </w:r>
      <w:r w:rsidR="00E86E97">
        <w:rPr>
          <w:noProof/>
        </w:rPr>
        <w:fldChar w:fldCharType="begin"/>
      </w:r>
      <w:r>
        <w:rPr>
          <w:noProof/>
        </w:rPr>
        <w:instrText xml:space="preserve"> PAGEREF _Toc454280198 \h </w:instrText>
      </w:r>
      <w:r w:rsidR="00E86E97">
        <w:rPr>
          <w:noProof/>
        </w:rPr>
      </w:r>
      <w:r w:rsidR="00E86E97">
        <w:rPr>
          <w:noProof/>
        </w:rPr>
        <w:fldChar w:fldCharType="separate"/>
      </w:r>
      <w:r w:rsidR="00FA5C9F">
        <w:rPr>
          <w:noProof/>
        </w:rPr>
        <w:t>12</w:t>
      </w:r>
      <w:r w:rsidR="00E86E97">
        <w:rPr>
          <w:noProof/>
        </w:rPr>
        <w:fldChar w:fldCharType="end"/>
      </w:r>
    </w:p>
    <w:p w14:paraId="498AE3A1" w14:textId="77777777" w:rsidR="00150CEE" w:rsidRPr="00264BE3" w:rsidRDefault="00150CEE">
      <w:pPr>
        <w:pStyle w:val="TOC2"/>
        <w:rPr>
          <w:rFonts w:ascii="Calibri" w:eastAsia="Times New Roman" w:hAnsi="Calibri"/>
          <w:b w:val="0"/>
          <w:noProof/>
          <w:sz w:val="22"/>
          <w:szCs w:val="22"/>
          <w:lang w:val="en-US" w:eastAsia="en-US"/>
        </w:rPr>
      </w:pPr>
      <w:r>
        <w:rPr>
          <w:noProof/>
          <w:lang w:eastAsia="en-US"/>
        </w:rPr>
        <w:t>11.2</w:t>
      </w:r>
      <w:r>
        <w:rPr>
          <w:noProof/>
          <w:lang w:eastAsia="en-US"/>
        </w:rPr>
        <w:tab/>
        <w:t>Dataset</w:t>
      </w:r>
      <w:r>
        <w:rPr>
          <w:noProof/>
        </w:rPr>
        <w:tab/>
      </w:r>
      <w:r w:rsidR="00E86E97">
        <w:rPr>
          <w:noProof/>
        </w:rPr>
        <w:fldChar w:fldCharType="begin"/>
      </w:r>
      <w:r>
        <w:rPr>
          <w:noProof/>
        </w:rPr>
        <w:instrText xml:space="preserve"> PAGEREF _Toc454280199 \h </w:instrText>
      </w:r>
      <w:r w:rsidR="00E86E97">
        <w:rPr>
          <w:noProof/>
        </w:rPr>
      </w:r>
      <w:r w:rsidR="00E86E97">
        <w:rPr>
          <w:noProof/>
        </w:rPr>
        <w:fldChar w:fldCharType="separate"/>
      </w:r>
      <w:r w:rsidR="00FA5C9F">
        <w:rPr>
          <w:noProof/>
        </w:rPr>
        <w:t>13</w:t>
      </w:r>
      <w:r w:rsidR="00E86E97">
        <w:rPr>
          <w:noProof/>
        </w:rPr>
        <w:fldChar w:fldCharType="end"/>
      </w:r>
    </w:p>
    <w:p w14:paraId="704B84DF"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11.2.1</w:t>
      </w:r>
      <w:r>
        <w:rPr>
          <w:noProof/>
          <w:lang w:eastAsia="en-US"/>
        </w:rPr>
        <w:tab/>
        <w:t>Datasets</w:t>
      </w:r>
      <w:r>
        <w:rPr>
          <w:noProof/>
        </w:rPr>
        <w:tab/>
      </w:r>
      <w:r w:rsidR="00E86E97">
        <w:rPr>
          <w:noProof/>
        </w:rPr>
        <w:fldChar w:fldCharType="begin"/>
      </w:r>
      <w:r>
        <w:rPr>
          <w:noProof/>
        </w:rPr>
        <w:instrText xml:space="preserve"> PAGEREF _Toc454280200 \h </w:instrText>
      </w:r>
      <w:r w:rsidR="00E86E97">
        <w:rPr>
          <w:noProof/>
        </w:rPr>
      </w:r>
      <w:r w:rsidR="00E86E97">
        <w:rPr>
          <w:noProof/>
        </w:rPr>
        <w:fldChar w:fldCharType="separate"/>
      </w:r>
      <w:r w:rsidR="00FA5C9F">
        <w:rPr>
          <w:noProof/>
        </w:rPr>
        <w:t>13</w:t>
      </w:r>
      <w:r w:rsidR="00E86E97">
        <w:rPr>
          <w:noProof/>
        </w:rPr>
        <w:fldChar w:fldCharType="end"/>
      </w:r>
    </w:p>
    <w:p w14:paraId="1C35576D" w14:textId="77777777" w:rsidR="00150CEE" w:rsidRPr="00264BE3" w:rsidRDefault="00150CEE">
      <w:pPr>
        <w:pStyle w:val="TOC3"/>
        <w:rPr>
          <w:rFonts w:ascii="Calibri" w:eastAsia="Times New Roman" w:hAnsi="Calibri"/>
          <w:b w:val="0"/>
          <w:noProof/>
          <w:sz w:val="22"/>
          <w:szCs w:val="22"/>
          <w:lang w:val="en-US" w:eastAsia="en-US"/>
        </w:rPr>
      </w:pPr>
      <w:r>
        <w:rPr>
          <w:noProof/>
          <w:lang w:eastAsia="en-US"/>
        </w:rPr>
        <w:t>11.2.2</w:t>
      </w:r>
      <w:r>
        <w:rPr>
          <w:noProof/>
          <w:lang w:eastAsia="en-US"/>
        </w:rPr>
        <w:tab/>
        <w:t>Dataset file naming</w:t>
      </w:r>
      <w:r>
        <w:rPr>
          <w:noProof/>
        </w:rPr>
        <w:tab/>
      </w:r>
      <w:r w:rsidR="00E86E97">
        <w:rPr>
          <w:noProof/>
        </w:rPr>
        <w:fldChar w:fldCharType="begin"/>
      </w:r>
      <w:r>
        <w:rPr>
          <w:noProof/>
        </w:rPr>
        <w:instrText xml:space="preserve"> PAGEREF _Toc454280201 \h </w:instrText>
      </w:r>
      <w:r w:rsidR="00E86E97">
        <w:rPr>
          <w:noProof/>
        </w:rPr>
      </w:r>
      <w:r w:rsidR="00E86E97">
        <w:rPr>
          <w:noProof/>
        </w:rPr>
        <w:fldChar w:fldCharType="separate"/>
      </w:r>
      <w:r w:rsidR="00FA5C9F">
        <w:rPr>
          <w:noProof/>
        </w:rPr>
        <w:t>13</w:t>
      </w:r>
      <w:r w:rsidR="00E86E97">
        <w:rPr>
          <w:noProof/>
        </w:rPr>
        <w:fldChar w:fldCharType="end"/>
      </w:r>
    </w:p>
    <w:p w14:paraId="4567A02D" w14:textId="77777777" w:rsidR="00150CEE" w:rsidRPr="00264BE3" w:rsidRDefault="00150CEE">
      <w:pPr>
        <w:pStyle w:val="TOC2"/>
        <w:rPr>
          <w:rFonts w:ascii="Calibri" w:eastAsia="Times New Roman" w:hAnsi="Calibri"/>
          <w:b w:val="0"/>
          <w:noProof/>
          <w:sz w:val="22"/>
          <w:szCs w:val="22"/>
          <w:lang w:val="en-US" w:eastAsia="en-US"/>
        </w:rPr>
      </w:pPr>
      <w:r>
        <w:rPr>
          <w:noProof/>
          <w:lang w:eastAsia="en-US"/>
        </w:rPr>
        <w:t>11.3</w:t>
      </w:r>
      <w:r>
        <w:rPr>
          <w:noProof/>
          <w:lang w:eastAsia="en-US"/>
        </w:rPr>
        <w:tab/>
        <w:t>Support Files</w:t>
      </w:r>
      <w:r>
        <w:rPr>
          <w:noProof/>
        </w:rPr>
        <w:tab/>
      </w:r>
      <w:r w:rsidR="00E86E97">
        <w:rPr>
          <w:noProof/>
        </w:rPr>
        <w:fldChar w:fldCharType="begin"/>
      </w:r>
      <w:r>
        <w:rPr>
          <w:noProof/>
        </w:rPr>
        <w:instrText xml:space="preserve"> PAGEREF _Toc454280202 \h </w:instrText>
      </w:r>
      <w:r w:rsidR="00E86E97">
        <w:rPr>
          <w:noProof/>
        </w:rPr>
      </w:r>
      <w:r w:rsidR="00E86E97">
        <w:rPr>
          <w:noProof/>
        </w:rPr>
        <w:fldChar w:fldCharType="separate"/>
      </w:r>
      <w:r w:rsidR="00FA5C9F">
        <w:rPr>
          <w:noProof/>
        </w:rPr>
        <w:t>13</w:t>
      </w:r>
      <w:r w:rsidR="00E86E97">
        <w:rPr>
          <w:noProof/>
        </w:rPr>
        <w:fldChar w:fldCharType="end"/>
      </w:r>
    </w:p>
    <w:p w14:paraId="3378C54D" w14:textId="77777777" w:rsidR="00150CEE" w:rsidRPr="00264BE3" w:rsidRDefault="00150CEE">
      <w:pPr>
        <w:pStyle w:val="TOC3"/>
        <w:rPr>
          <w:rFonts w:ascii="Calibri" w:eastAsia="Times New Roman" w:hAnsi="Calibri"/>
          <w:b w:val="0"/>
          <w:noProof/>
          <w:sz w:val="22"/>
          <w:szCs w:val="22"/>
          <w:lang w:val="en-US" w:eastAsia="en-US"/>
        </w:rPr>
      </w:pPr>
      <w:r>
        <w:rPr>
          <w:noProof/>
        </w:rPr>
        <w:t>11.3.1</w:t>
      </w:r>
      <w:r>
        <w:rPr>
          <w:noProof/>
        </w:rPr>
        <w:tab/>
        <w:t>Support File Naming</w:t>
      </w:r>
      <w:r>
        <w:rPr>
          <w:noProof/>
        </w:rPr>
        <w:tab/>
      </w:r>
      <w:r w:rsidR="00E86E97">
        <w:rPr>
          <w:noProof/>
        </w:rPr>
        <w:fldChar w:fldCharType="begin"/>
      </w:r>
      <w:r>
        <w:rPr>
          <w:noProof/>
        </w:rPr>
        <w:instrText xml:space="preserve"> PAGEREF _Toc454280203 \h </w:instrText>
      </w:r>
      <w:r w:rsidR="00E86E97">
        <w:rPr>
          <w:noProof/>
        </w:rPr>
      </w:r>
      <w:r w:rsidR="00E86E97">
        <w:rPr>
          <w:noProof/>
        </w:rPr>
        <w:fldChar w:fldCharType="separate"/>
      </w:r>
      <w:r w:rsidR="00FA5C9F">
        <w:rPr>
          <w:noProof/>
        </w:rPr>
        <w:t>13</w:t>
      </w:r>
      <w:r w:rsidR="00E86E97">
        <w:rPr>
          <w:noProof/>
        </w:rPr>
        <w:fldChar w:fldCharType="end"/>
      </w:r>
    </w:p>
    <w:p w14:paraId="3B35E47A" w14:textId="77777777" w:rsidR="00150CEE" w:rsidRPr="00264BE3" w:rsidRDefault="00150CEE">
      <w:pPr>
        <w:pStyle w:val="TOC2"/>
        <w:rPr>
          <w:rFonts w:ascii="Calibri" w:eastAsia="Times New Roman" w:hAnsi="Calibri"/>
          <w:b w:val="0"/>
          <w:noProof/>
          <w:sz w:val="22"/>
          <w:szCs w:val="22"/>
          <w:lang w:val="en-US" w:eastAsia="en-US"/>
        </w:rPr>
      </w:pPr>
      <w:r>
        <w:rPr>
          <w:noProof/>
          <w:lang w:eastAsia="en-US"/>
        </w:rPr>
        <w:t>11.4</w:t>
      </w:r>
      <w:r>
        <w:rPr>
          <w:noProof/>
          <w:lang w:eastAsia="en-US"/>
        </w:rPr>
        <w:tab/>
        <w:t>Exchange Catalogue</w:t>
      </w:r>
      <w:r>
        <w:rPr>
          <w:noProof/>
        </w:rPr>
        <w:tab/>
      </w:r>
      <w:r w:rsidR="00E86E97">
        <w:rPr>
          <w:noProof/>
        </w:rPr>
        <w:fldChar w:fldCharType="begin"/>
      </w:r>
      <w:r>
        <w:rPr>
          <w:noProof/>
        </w:rPr>
        <w:instrText xml:space="preserve"> PAGEREF _Toc454280204 \h </w:instrText>
      </w:r>
      <w:r w:rsidR="00E86E97">
        <w:rPr>
          <w:noProof/>
        </w:rPr>
      </w:r>
      <w:r w:rsidR="00E86E97">
        <w:rPr>
          <w:noProof/>
        </w:rPr>
        <w:fldChar w:fldCharType="separate"/>
      </w:r>
      <w:r w:rsidR="00FA5C9F">
        <w:rPr>
          <w:noProof/>
        </w:rPr>
        <w:t>13</w:t>
      </w:r>
      <w:r w:rsidR="00E86E97">
        <w:rPr>
          <w:noProof/>
        </w:rPr>
        <w:fldChar w:fldCharType="end"/>
      </w:r>
    </w:p>
    <w:p w14:paraId="1D8AFD6E" w14:textId="77777777" w:rsidR="00150CEE" w:rsidRPr="00264BE3" w:rsidRDefault="00150CEE">
      <w:pPr>
        <w:pStyle w:val="TOC1"/>
        <w:rPr>
          <w:rFonts w:ascii="Calibri" w:eastAsia="Times New Roman" w:hAnsi="Calibri"/>
          <w:b w:val="0"/>
          <w:noProof/>
          <w:sz w:val="22"/>
          <w:szCs w:val="22"/>
          <w:lang w:val="en-US" w:eastAsia="en-US"/>
        </w:rPr>
      </w:pPr>
      <w:r>
        <w:rPr>
          <w:noProof/>
        </w:rPr>
        <w:t>12</w:t>
      </w:r>
      <w:r>
        <w:rPr>
          <w:noProof/>
        </w:rPr>
        <w:tab/>
        <w:t xml:space="preserve">Metadata </w:t>
      </w:r>
      <w:r w:rsidRPr="00197DFA">
        <w:rPr>
          <w:noProof/>
          <w:color w:val="FF0000"/>
        </w:rPr>
        <w:t>&lt;S-100 Part 4&gt;</w:t>
      </w:r>
      <w:r>
        <w:rPr>
          <w:noProof/>
        </w:rPr>
        <w:tab/>
      </w:r>
      <w:r w:rsidR="00E86E97">
        <w:rPr>
          <w:noProof/>
        </w:rPr>
        <w:fldChar w:fldCharType="begin"/>
      </w:r>
      <w:r>
        <w:rPr>
          <w:noProof/>
        </w:rPr>
        <w:instrText xml:space="preserve"> PAGEREF _Toc454280205 \h </w:instrText>
      </w:r>
      <w:r w:rsidR="00E86E97">
        <w:rPr>
          <w:noProof/>
        </w:rPr>
      </w:r>
      <w:r w:rsidR="00E86E97">
        <w:rPr>
          <w:noProof/>
        </w:rPr>
        <w:fldChar w:fldCharType="separate"/>
      </w:r>
      <w:r w:rsidR="00FA5C9F">
        <w:rPr>
          <w:noProof/>
        </w:rPr>
        <w:t>13</w:t>
      </w:r>
      <w:r w:rsidR="00E86E97">
        <w:rPr>
          <w:noProof/>
        </w:rPr>
        <w:fldChar w:fldCharType="end"/>
      </w:r>
    </w:p>
    <w:p w14:paraId="78292805" w14:textId="77777777" w:rsidR="00150CEE" w:rsidRPr="00264BE3" w:rsidRDefault="00150CEE">
      <w:pPr>
        <w:pStyle w:val="TOC2"/>
        <w:rPr>
          <w:rFonts w:ascii="Calibri" w:eastAsia="Times New Roman" w:hAnsi="Calibri"/>
          <w:b w:val="0"/>
          <w:noProof/>
          <w:sz w:val="22"/>
          <w:szCs w:val="22"/>
          <w:lang w:val="en-US" w:eastAsia="en-US"/>
        </w:rPr>
      </w:pPr>
      <w:r>
        <w:rPr>
          <w:noProof/>
        </w:rPr>
        <w:t>12.1</w:t>
      </w:r>
      <w:r>
        <w:rPr>
          <w:noProof/>
        </w:rPr>
        <w:tab/>
        <w:t>Introduction</w:t>
      </w:r>
      <w:r>
        <w:rPr>
          <w:noProof/>
        </w:rPr>
        <w:tab/>
      </w:r>
      <w:r w:rsidR="00E86E97">
        <w:rPr>
          <w:noProof/>
        </w:rPr>
        <w:fldChar w:fldCharType="begin"/>
      </w:r>
      <w:r>
        <w:rPr>
          <w:noProof/>
        </w:rPr>
        <w:instrText xml:space="preserve"> PAGEREF _Toc454280206 \h </w:instrText>
      </w:r>
      <w:r w:rsidR="00E86E97">
        <w:rPr>
          <w:noProof/>
        </w:rPr>
      </w:r>
      <w:r w:rsidR="00E86E97">
        <w:rPr>
          <w:noProof/>
        </w:rPr>
        <w:fldChar w:fldCharType="separate"/>
      </w:r>
      <w:r w:rsidR="00FA5C9F">
        <w:rPr>
          <w:noProof/>
        </w:rPr>
        <w:t>13</w:t>
      </w:r>
      <w:r w:rsidR="00E86E97">
        <w:rPr>
          <w:noProof/>
        </w:rPr>
        <w:fldChar w:fldCharType="end"/>
      </w:r>
    </w:p>
    <w:p w14:paraId="5DF13775" w14:textId="77777777" w:rsidR="00150CEE" w:rsidRPr="00264BE3" w:rsidRDefault="00150CEE">
      <w:pPr>
        <w:pStyle w:val="TOC2"/>
        <w:rPr>
          <w:rFonts w:ascii="Calibri" w:eastAsia="Times New Roman" w:hAnsi="Calibri"/>
          <w:b w:val="0"/>
          <w:noProof/>
          <w:sz w:val="22"/>
          <w:szCs w:val="22"/>
          <w:lang w:val="en-US" w:eastAsia="en-US"/>
        </w:rPr>
      </w:pPr>
      <w:r>
        <w:rPr>
          <w:noProof/>
          <w:lang w:eastAsia="en-GB"/>
        </w:rPr>
        <w:t>12.2</w:t>
      </w:r>
      <w:r>
        <w:rPr>
          <w:noProof/>
          <w:lang w:eastAsia="en-GB"/>
        </w:rPr>
        <w:tab/>
        <w:t>Language</w:t>
      </w:r>
      <w:r>
        <w:rPr>
          <w:noProof/>
        </w:rPr>
        <w:tab/>
      </w:r>
      <w:r w:rsidR="00E86E97">
        <w:rPr>
          <w:noProof/>
        </w:rPr>
        <w:fldChar w:fldCharType="begin"/>
      </w:r>
      <w:r>
        <w:rPr>
          <w:noProof/>
        </w:rPr>
        <w:instrText xml:space="preserve"> PAGEREF _Toc454280207 \h </w:instrText>
      </w:r>
      <w:r w:rsidR="00E86E97">
        <w:rPr>
          <w:noProof/>
        </w:rPr>
      </w:r>
      <w:r w:rsidR="00E86E97">
        <w:rPr>
          <w:noProof/>
        </w:rPr>
        <w:fldChar w:fldCharType="separate"/>
      </w:r>
      <w:r w:rsidR="00FA5C9F">
        <w:rPr>
          <w:noProof/>
        </w:rPr>
        <w:t>13</w:t>
      </w:r>
      <w:r w:rsidR="00E86E97">
        <w:rPr>
          <w:noProof/>
        </w:rPr>
        <w:fldChar w:fldCharType="end"/>
      </w:r>
    </w:p>
    <w:p w14:paraId="09E97639" w14:textId="77777777" w:rsidR="00150CEE" w:rsidRPr="00264BE3" w:rsidRDefault="00C51D13">
      <w:pPr>
        <w:pStyle w:val="TOC1"/>
        <w:rPr>
          <w:rFonts w:ascii="Calibri" w:eastAsia="Times New Roman" w:hAnsi="Calibri"/>
          <w:b w:val="0"/>
          <w:noProof/>
          <w:sz w:val="22"/>
          <w:szCs w:val="22"/>
          <w:lang w:val="en-US" w:eastAsia="en-US"/>
        </w:rPr>
      </w:pPr>
      <w:r>
        <w:rPr>
          <w:noProof/>
        </w:rPr>
        <w:t xml:space="preserve">Annex A. </w:t>
      </w:r>
      <w:r w:rsidR="00150CEE">
        <w:rPr>
          <w:noProof/>
        </w:rPr>
        <w:t>Data Classification and Encoding Guide</w:t>
      </w:r>
      <w:r w:rsidR="00150CEE">
        <w:rPr>
          <w:noProof/>
        </w:rPr>
        <w:tab/>
      </w:r>
      <w:r w:rsidR="00E86E97">
        <w:rPr>
          <w:noProof/>
        </w:rPr>
        <w:fldChar w:fldCharType="begin"/>
      </w:r>
      <w:r w:rsidR="00150CEE">
        <w:rPr>
          <w:noProof/>
        </w:rPr>
        <w:instrText xml:space="preserve"> PAGEREF _Toc454280208 \h </w:instrText>
      </w:r>
      <w:r w:rsidR="00E86E97">
        <w:rPr>
          <w:noProof/>
        </w:rPr>
      </w:r>
      <w:r w:rsidR="00E86E97">
        <w:rPr>
          <w:noProof/>
        </w:rPr>
        <w:fldChar w:fldCharType="separate"/>
      </w:r>
      <w:r w:rsidR="00FA5C9F">
        <w:rPr>
          <w:noProof/>
        </w:rPr>
        <w:t>29</w:t>
      </w:r>
      <w:r w:rsidR="00E86E97">
        <w:rPr>
          <w:noProof/>
        </w:rPr>
        <w:fldChar w:fldCharType="end"/>
      </w:r>
    </w:p>
    <w:p w14:paraId="5C691FB4" w14:textId="77777777" w:rsidR="00150CEE" w:rsidRPr="00264BE3" w:rsidRDefault="00C51D13">
      <w:pPr>
        <w:pStyle w:val="TOC1"/>
        <w:rPr>
          <w:rFonts w:ascii="Calibri" w:eastAsia="Times New Roman" w:hAnsi="Calibri"/>
          <w:b w:val="0"/>
          <w:noProof/>
          <w:sz w:val="22"/>
          <w:szCs w:val="22"/>
          <w:lang w:val="en-US" w:eastAsia="en-US"/>
        </w:rPr>
      </w:pPr>
      <w:r>
        <w:rPr>
          <w:noProof/>
        </w:rPr>
        <w:t xml:space="preserve">Annex B. </w:t>
      </w:r>
      <w:r w:rsidR="00150CEE">
        <w:rPr>
          <w:noProof/>
        </w:rPr>
        <w:t>Data Product format (encoding)</w:t>
      </w:r>
      <w:r w:rsidR="00150CEE">
        <w:rPr>
          <w:noProof/>
        </w:rPr>
        <w:tab/>
      </w:r>
      <w:r w:rsidR="00E86E97">
        <w:rPr>
          <w:noProof/>
        </w:rPr>
        <w:fldChar w:fldCharType="begin"/>
      </w:r>
      <w:r w:rsidR="00150CEE">
        <w:rPr>
          <w:noProof/>
        </w:rPr>
        <w:instrText xml:space="preserve"> PAGEREF _Toc454280211 \h </w:instrText>
      </w:r>
      <w:r w:rsidR="00E86E97">
        <w:rPr>
          <w:noProof/>
        </w:rPr>
      </w:r>
      <w:r w:rsidR="00E86E97">
        <w:rPr>
          <w:noProof/>
        </w:rPr>
        <w:fldChar w:fldCharType="separate"/>
      </w:r>
      <w:r w:rsidR="00FA5C9F">
        <w:rPr>
          <w:noProof/>
        </w:rPr>
        <w:t>31</w:t>
      </w:r>
      <w:r w:rsidR="00E86E97">
        <w:rPr>
          <w:noProof/>
        </w:rPr>
        <w:fldChar w:fldCharType="end"/>
      </w:r>
    </w:p>
    <w:p w14:paraId="47F222AB" w14:textId="77777777" w:rsidR="00150CEE" w:rsidRPr="00264BE3" w:rsidRDefault="00C51D13">
      <w:pPr>
        <w:pStyle w:val="TOC1"/>
        <w:rPr>
          <w:rFonts w:ascii="Calibri" w:eastAsia="Times New Roman" w:hAnsi="Calibri"/>
          <w:b w:val="0"/>
          <w:noProof/>
          <w:sz w:val="22"/>
          <w:szCs w:val="22"/>
          <w:lang w:val="en-US" w:eastAsia="en-US"/>
        </w:rPr>
      </w:pPr>
      <w:r>
        <w:rPr>
          <w:noProof/>
        </w:rPr>
        <w:t xml:space="preserve">Annex C. </w:t>
      </w:r>
      <w:r w:rsidR="00150CEE">
        <w:rPr>
          <w:noProof/>
        </w:rPr>
        <w:t>Normative Implementation Guidance</w:t>
      </w:r>
      <w:r w:rsidR="00150CEE">
        <w:rPr>
          <w:noProof/>
        </w:rPr>
        <w:tab/>
      </w:r>
      <w:r w:rsidR="00E86E97">
        <w:rPr>
          <w:noProof/>
        </w:rPr>
        <w:fldChar w:fldCharType="begin"/>
      </w:r>
      <w:r w:rsidR="00150CEE">
        <w:rPr>
          <w:noProof/>
        </w:rPr>
        <w:instrText xml:space="preserve"> PAGEREF _Toc454280212 \h </w:instrText>
      </w:r>
      <w:r w:rsidR="00E86E97">
        <w:rPr>
          <w:noProof/>
        </w:rPr>
      </w:r>
      <w:r w:rsidR="00E86E97">
        <w:rPr>
          <w:noProof/>
        </w:rPr>
        <w:fldChar w:fldCharType="separate"/>
      </w:r>
      <w:r w:rsidR="00FA5C9F">
        <w:rPr>
          <w:noProof/>
        </w:rPr>
        <w:t>31</w:t>
      </w:r>
      <w:r w:rsidR="00E86E97">
        <w:rPr>
          <w:noProof/>
        </w:rPr>
        <w:fldChar w:fldCharType="end"/>
      </w:r>
    </w:p>
    <w:p w14:paraId="2F28D1A4" w14:textId="77777777" w:rsidR="00150CEE" w:rsidRPr="00264BE3" w:rsidRDefault="00C51D13">
      <w:pPr>
        <w:pStyle w:val="TOC1"/>
        <w:rPr>
          <w:rFonts w:ascii="Calibri" w:eastAsia="Times New Roman" w:hAnsi="Calibri"/>
          <w:b w:val="0"/>
          <w:noProof/>
          <w:sz w:val="22"/>
          <w:szCs w:val="22"/>
          <w:lang w:val="en-US" w:eastAsia="en-US"/>
        </w:rPr>
      </w:pPr>
      <w:r>
        <w:rPr>
          <w:noProof/>
          <w:lang w:val="fr-MC"/>
        </w:rPr>
        <w:t xml:space="preserve">Annex D. </w:t>
      </w:r>
      <w:r w:rsidR="00150CEE" w:rsidRPr="00197DFA">
        <w:rPr>
          <w:noProof/>
          <w:lang w:val="fr-MC"/>
        </w:rPr>
        <w:t>Feature Catalogue</w:t>
      </w:r>
      <w:r w:rsidR="00150CEE">
        <w:rPr>
          <w:noProof/>
        </w:rPr>
        <w:tab/>
      </w:r>
      <w:r w:rsidR="00E86E97">
        <w:rPr>
          <w:noProof/>
        </w:rPr>
        <w:fldChar w:fldCharType="begin"/>
      </w:r>
      <w:r w:rsidR="00150CEE">
        <w:rPr>
          <w:noProof/>
        </w:rPr>
        <w:instrText xml:space="preserve"> PAGEREF _Toc454280213 \h </w:instrText>
      </w:r>
      <w:r w:rsidR="00E86E97">
        <w:rPr>
          <w:noProof/>
        </w:rPr>
      </w:r>
      <w:r w:rsidR="00E86E97">
        <w:rPr>
          <w:noProof/>
        </w:rPr>
        <w:fldChar w:fldCharType="separate"/>
      </w:r>
      <w:r w:rsidR="00FA5C9F">
        <w:rPr>
          <w:noProof/>
        </w:rPr>
        <w:t>31</w:t>
      </w:r>
      <w:r w:rsidR="00E86E97">
        <w:rPr>
          <w:noProof/>
        </w:rPr>
        <w:fldChar w:fldCharType="end"/>
      </w:r>
    </w:p>
    <w:p w14:paraId="4BFF3A0C" w14:textId="77777777" w:rsidR="00150CEE" w:rsidRPr="00264BE3" w:rsidRDefault="00150CEE">
      <w:pPr>
        <w:pStyle w:val="TOC1"/>
        <w:rPr>
          <w:rFonts w:ascii="Calibri" w:eastAsia="Times New Roman" w:hAnsi="Calibri"/>
          <w:b w:val="0"/>
          <w:noProof/>
          <w:sz w:val="22"/>
          <w:szCs w:val="22"/>
          <w:lang w:val="en-US" w:eastAsia="en-US"/>
        </w:rPr>
      </w:pPr>
      <w:r w:rsidRPr="00197DFA">
        <w:rPr>
          <w:noProof/>
          <w:lang w:val="fr-MC"/>
        </w:rPr>
        <w:lastRenderedPageBreak/>
        <w:t>Annex E.</w:t>
      </w:r>
      <w:r w:rsidR="00A20823">
        <w:rPr>
          <w:noProof/>
          <w:lang w:val="fr-MC"/>
        </w:rPr>
        <w:t xml:space="preserve"> </w:t>
      </w:r>
      <w:r w:rsidRPr="00197DFA">
        <w:rPr>
          <w:noProof/>
          <w:lang w:val="fr-MC"/>
        </w:rPr>
        <w:t>Portrayal Catalogue</w:t>
      </w:r>
      <w:r>
        <w:rPr>
          <w:noProof/>
        </w:rPr>
        <w:tab/>
      </w:r>
      <w:r w:rsidR="00E86E97">
        <w:rPr>
          <w:noProof/>
        </w:rPr>
        <w:fldChar w:fldCharType="begin"/>
      </w:r>
      <w:r>
        <w:rPr>
          <w:noProof/>
        </w:rPr>
        <w:instrText xml:space="preserve"> PAGEREF _Toc454280214 \h </w:instrText>
      </w:r>
      <w:r w:rsidR="00E86E97">
        <w:rPr>
          <w:noProof/>
        </w:rPr>
      </w:r>
      <w:r w:rsidR="00E86E97">
        <w:rPr>
          <w:noProof/>
        </w:rPr>
        <w:fldChar w:fldCharType="separate"/>
      </w:r>
      <w:r w:rsidR="00FA5C9F">
        <w:rPr>
          <w:noProof/>
        </w:rPr>
        <w:t>31</w:t>
      </w:r>
      <w:r w:rsidR="00E86E97">
        <w:rPr>
          <w:noProof/>
        </w:rPr>
        <w:fldChar w:fldCharType="end"/>
      </w:r>
    </w:p>
    <w:p w14:paraId="1962C46A" w14:textId="77777777" w:rsidR="00394A4C" w:rsidRPr="00F073CC" w:rsidRDefault="00E86E97" w:rsidP="00500883">
      <w:pPr>
        <w:spacing w:after="0" w:line="360" w:lineRule="auto"/>
        <w:rPr>
          <w:lang w:val="en-US"/>
        </w:rPr>
      </w:pPr>
      <w:r w:rsidRPr="008169B5">
        <w:rPr>
          <w:b/>
        </w:rPr>
        <w:fldChar w:fldCharType="end"/>
      </w:r>
    </w:p>
    <w:p w14:paraId="7D15D91E" w14:textId="77777777" w:rsidR="0083446A" w:rsidRPr="00F073CC" w:rsidRDefault="0083446A" w:rsidP="00500883">
      <w:pPr>
        <w:spacing w:after="0" w:line="360" w:lineRule="auto"/>
        <w:rPr>
          <w:lang w:val="en-US"/>
        </w:rPr>
      </w:pPr>
      <w:bookmarkStart w:id="82" w:name="_Toc184392982"/>
    </w:p>
    <w:bookmarkEnd w:id="82"/>
    <w:p w14:paraId="4A374018" w14:textId="77777777" w:rsidR="000049AF" w:rsidRPr="009E66AF" w:rsidRDefault="009E66AF" w:rsidP="00972855">
      <w:pPr>
        <w:pStyle w:val="note0"/>
      </w:pPr>
      <w:r w:rsidRPr="009E66AF">
        <w:t>&lt;NOTE:  This template is to be used by developers of S-100 based product specifications</w:t>
      </w:r>
      <w:r>
        <w:t>.  The main guidance for creating an S-100 product specification is found in S-100 Part 11.  However, it may be necessary to refer to other parts of S-100 for more information and guidance for particular sections, therefore references to relevant parts of S-100 have been added to certain clause headings.&gt;</w:t>
      </w:r>
    </w:p>
    <w:p w14:paraId="44A2BDA6" w14:textId="77777777" w:rsidR="002F6A0C" w:rsidRPr="00F073CC" w:rsidRDefault="002F6A0C" w:rsidP="00500883">
      <w:pPr>
        <w:spacing w:after="0"/>
        <w:rPr>
          <w:lang w:val="en-US"/>
        </w:rPr>
      </w:pPr>
    </w:p>
    <w:p w14:paraId="3252567B" w14:textId="77777777" w:rsidR="00D0524F" w:rsidRPr="00F073CC" w:rsidRDefault="00D0524F" w:rsidP="00500883">
      <w:pPr>
        <w:spacing w:after="0"/>
        <w:rPr>
          <w:lang w:val="en-US"/>
        </w:rPr>
      </w:pPr>
    </w:p>
    <w:p w14:paraId="1BCC89F9" w14:textId="77777777" w:rsidR="00D0524F" w:rsidRPr="00F073CC" w:rsidRDefault="00D0524F" w:rsidP="00C53B69">
      <w:pPr>
        <w:spacing w:after="0" w:line="240" w:lineRule="auto"/>
        <w:rPr>
          <w:lang w:val="en-US"/>
        </w:rPr>
        <w:sectPr w:rsidR="00D0524F" w:rsidRPr="00F073CC"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Default="00A0577E" w:rsidP="00972855">
      <w:pPr>
        <w:pStyle w:val="Heading1"/>
      </w:pPr>
      <w:bookmarkStart w:id="83" w:name="_Toc225648272"/>
      <w:bookmarkStart w:id="84" w:name="_Toc225065129"/>
      <w:bookmarkStart w:id="85" w:name="_Toc454280164"/>
      <w:r w:rsidRPr="001C2735">
        <w:lastRenderedPageBreak/>
        <w:t>Overview</w:t>
      </w:r>
      <w:bookmarkEnd w:id="83"/>
      <w:bookmarkEnd w:id="84"/>
      <w:bookmarkEnd w:id="85"/>
    </w:p>
    <w:p w14:paraId="755C210D" w14:textId="1B91EC2C" w:rsidR="004F0E38" w:rsidRPr="0066556B" w:rsidRDefault="004F0E38" w:rsidP="00972855">
      <w:pPr>
        <w:pStyle w:val="note0"/>
        <w:rPr>
          <w:i w:val="0"/>
          <w:color w:val="auto"/>
        </w:rPr>
      </w:pPr>
      <w:r w:rsidRPr="0066556B">
        <w:rPr>
          <w:i w:val="0"/>
          <w:color w:val="auto"/>
        </w:rPr>
        <w:t>S-1</w:t>
      </w:r>
      <w:ins w:id="86" w:author="Lemon, Nick" w:date="2016-11-21T08:16:00Z">
        <w:r w:rsidR="009A2011">
          <w:rPr>
            <w:i w:val="0"/>
            <w:color w:val="auto"/>
          </w:rPr>
          <w:t>29</w:t>
        </w:r>
      </w:ins>
      <w:del w:id="87" w:author="Lemon, Nick" w:date="2016-11-21T08:16:00Z">
        <w:r w:rsidRPr="0066556B" w:rsidDel="009A2011">
          <w:rPr>
            <w:i w:val="0"/>
            <w:color w:val="auto"/>
          </w:rPr>
          <w:delText>0X</w:delText>
        </w:r>
      </w:del>
      <w:r w:rsidRPr="0066556B">
        <w:rPr>
          <w:i w:val="0"/>
          <w:color w:val="auto"/>
        </w:rPr>
        <w:t xml:space="preserve"> is the Under Keel Clearance Management Product Specification produced by the IHO.</w:t>
      </w:r>
    </w:p>
    <w:p w14:paraId="6A6CF58B" w14:textId="77777777" w:rsidR="0066556B" w:rsidRPr="0066556B" w:rsidRDefault="0066556B" w:rsidP="0066556B">
      <w:pPr>
        <w:pStyle w:val="note0"/>
        <w:rPr>
          <w:i w:val="0"/>
        </w:rPr>
      </w:pPr>
      <w:r w:rsidRPr="0066556B">
        <w:rPr>
          <w:rFonts w:cs="Arial"/>
          <w:i w:val="0"/>
          <w:color w:val="000000"/>
          <w:lang w:val="en-AU" w:eastAsia="en-SG"/>
        </w:rPr>
        <w:t xml:space="preserve">This specification is intended to provide a suitable format for the exchange of digital data pertaining to maritime safety and efficiency of marine traffic. </w:t>
      </w:r>
      <w:r>
        <w:rPr>
          <w:rFonts w:cs="Arial"/>
          <w:i w:val="0"/>
          <w:color w:val="000000"/>
          <w:lang w:val="en-AU" w:eastAsia="en-SG"/>
        </w:rPr>
        <w:t>T</w:t>
      </w:r>
      <w:r w:rsidRPr="0066556B">
        <w:rPr>
          <w:rFonts w:cs="Arial"/>
          <w:i w:val="0"/>
          <w:color w:val="000000"/>
          <w:lang w:val="en-AU" w:eastAsia="en-SG"/>
        </w:rPr>
        <w:t>h</w:t>
      </w:r>
      <w:r>
        <w:rPr>
          <w:rFonts w:cs="Arial"/>
          <w:i w:val="0"/>
          <w:color w:val="000000"/>
          <w:lang w:val="en-AU" w:eastAsia="en-SG"/>
        </w:rPr>
        <w:t>is</w:t>
      </w:r>
      <w:r w:rsidRPr="0066556B">
        <w:rPr>
          <w:rFonts w:cs="Arial"/>
          <w:i w:val="0"/>
          <w:color w:val="000000"/>
          <w:lang w:val="en-AU" w:eastAsia="en-SG"/>
        </w:rPr>
        <w:t xml:space="preserve"> specification </w:t>
      </w:r>
      <w:r>
        <w:rPr>
          <w:rFonts w:cs="Arial"/>
          <w:i w:val="0"/>
          <w:color w:val="000000"/>
          <w:lang w:val="en-AU" w:eastAsia="en-SG"/>
        </w:rPr>
        <w:t>c</w:t>
      </w:r>
      <w:r w:rsidRPr="0066556B">
        <w:rPr>
          <w:rFonts w:cs="Arial"/>
          <w:i w:val="0"/>
          <w:color w:val="000000"/>
          <w:lang w:val="en-AU" w:eastAsia="en-SG"/>
        </w:rPr>
        <w:t>reate</w:t>
      </w:r>
      <w:r>
        <w:rPr>
          <w:rFonts w:cs="Arial"/>
          <w:i w:val="0"/>
          <w:color w:val="000000"/>
          <w:lang w:val="en-AU" w:eastAsia="en-SG"/>
        </w:rPr>
        <w:t>s</w:t>
      </w:r>
      <w:r w:rsidRPr="0066556B">
        <w:rPr>
          <w:rFonts w:cs="Arial"/>
          <w:i w:val="0"/>
          <w:color w:val="000000"/>
          <w:lang w:val="en-AU" w:eastAsia="en-SG"/>
        </w:rPr>
        <w:t xml:space="preserve"> a digital format with the necessary attribution features to enable the exchange of information between </w:t>
      </w:r>
      <w:r>
        <w:rPr>
          <w:rFonts w:cs="Arial"/>
          <w:i w:val="0"/>
          <w:color w:val="000000"/>
          <w:lang w:val="en-AU" w:eastAsia="en-SG"/>
        </w:rPr>
        <w:t xml:space="preserve">an </w:t>
      </w:r>
      <w:r w:rsidR="00DE5052">
        <w:rPr>
          <w:rFonts w:cs="Arial"/>
          <w:i w:val="0"/>
          <w:color w:val="000000"/>
          <w:lang w:val="en-AU" w:eastAsia="en-SG"/>
        </w:rPr>
        <w:t>u</w:t>
      </w:r>
      <w:r>
        <w:rPr>
          <w:rFonts w:cs="Arial"/>
          <w:i w:val="0"/>
          <w:color w:val="000000"/>
          <w:lang w:val="en-AU" w:eastAsia="en-SG"/>
        </w:rPr>
        <w:t xml:space="preserve">nder </w:t>
      </w:r>
      <w:r w:rsidR="00DE5052">
        <w:rPr>
          <w:rFonts w:cs="Arial"/>
          <w:i w:val="0"/>
          <w:color w:val="000000"/>
          <w:lang w:val="en-AU" w:eastAsia="en-SG"/>
        </w:rPr>
        <w:t>k</w:t>
      </w:r>
      <w:r>
        <w:rPr>
          <w:rFonts w:cs="Arial"/>
          <w:i w:val="0"/>
          <w:color w:val="000000"/>
          <w:lang w:val="en-AU" w:eastAsia="en-SG"/>
        </w:rPr>
        <w:t xml:space="preserve">eel </w:t>
      </w:r>
      <w:r w:rsidR="00DE5052">
        <w:rPr>
          <w:rFonts w:cs="Arial"/>
          <w:i w:val="0"/>
          <w:color w:val="000000"/>
          <w:lang w:val="en-AU" w:eastAsia="en-SG"/>
        </w:rPr>
        <w:t>c</w:t>
      </w:r>
      <w:r>
        <w:rPr>
          <w:rFonts w:cs="Arial"/>
          <w:i w:val="0"/>
          <w:color w:val="000000"/>
          <w:lang w:val="en-AU" w:eastAsia="en-SG"/>
        </w:rPr>
        <w:t xml:space="preserve">learance </w:t>
      </w:r>
      <w:r w:rsidR="00DE5052">
        <w:rPr>
          <w:rFonts w:cs="Arial"/>
          <w:i w:val="0"/>
          <w:color w:val="000000"/>
          <w:lang w:val="en-AU" w:eastAsia="en-SG"/>
        </w:rPr>
        <w:t>m</w:t>
      </w:r>
      <w:r>
        <w:rPr>
          <w:rFonts w:cs="Arial"/>
          <w:i w:val="0"/>
          <w:color w:val="000000"/>
          <w:lang w:val="en-AU" w:eastAsia="en-SG"/>
        </w:rPr>
        <w:t>anagement system and the onboard navigation system.</w:t>
      </w:r>
    </w:p>
    <w:p w14:paraId="7114BF38" w14:textId="77777777" w:rsidR="00956024" w:rsidRPr="00972855" w:rsidRDefault="00956024" w:rsidP="00972855">
      <w:pPr>
        <w:pStyle w:val="note0"/>
      </w:pPr>
      <w:r w:rsidRPr="00972855">
        <w:t>&lt;</w:t>
      </w:r>
      <w:r w:rsidR="00724FEE" w:rsidRPr="00972855">
        <w:t>This clause provides general introductory information about the product specification&gt;</w:t>
      </w:r>
    </w:p>
    <w:p w14:paraId="43F8AC7F" w14:textId="77777777" w:rsidR="00E831A7" w:rsidRPr="00972855" w:rsidRDefault="00C623C0" w:rsidP="00666E30">
      <w:pPr>
        <w:pStyle w:val="Heading2"/>
      </w:pPr>
      <w:r w:rsidRPr="00972855">
        <w:t xml:space="preserve"> </w:t>
      </w:r>
      <w:bookmarkStart w:id="88" w:name="_Toc454280165"/>
      <w:r w:rsidR="000F2AEA" w:rsidRPr="00972855">
        <w:t>Introduction</w:t>
      </w:r>
      <w:bookmarkEnd w:id="88"/>
    </w:p>
    <w:p w14:paraId="35FE665E" w14:textId="3928065B" w:rsidR="0066556B" w:rsidRDefault="000715BE" w:rsidP="00972855">
      <w:pPr>
        <w:pStyle w:val="note0"/>
        <w:rPr>
          <w:i w:val="0"/>
        </w:rPr>
      </w:pPr>
      <w:r>
        <w:rPr>
          <w:i w:val="0"/>
        </w:rPr>
        <w:t>A Ship’s Master has an obligation in SOLAS regulation V/34</w:t>
      </w:r>
      <w:r w:rsidR="00CF6B8E">
        <w:rPr>
          <w:i w:val="0"/>
        </w:rPr>
        <w:t xml:space="preserve"> to plan their passage from berth to berth. This Product Specification allows integrated under keel clearance </w:t>
      </w:r>
      <w:r w:rsidR="00C45ECD">
        <w:rPr>
          <w:i w:val="0"/>
        </w:rPr>
        <w:t xml:space="preserve">management information to be </w:t>
      </w:r>
      <w:ins w:id="89" w:author="Lemon, Nick" w:date="2016-11-21T08:17:00Z">
        <w:r w:rsidR="009A2011">
          <w:rPr>
            <w:i w:val="0"/>
          </w:rPr>
          <w:t>provided</w:t>
        </w:r>
      </w:ins>
      <w:r w:rsidR="005360FE">
        <w:rPr>
          <w:i w:val="0"/>
        </w:rPr>
        <w:t xml:space="preserve"> for users</w:t>
      </w:r>
      <w:ins w:id="90" w:author="Lemon, Nick" w:date="2016-11-21T08:17:00Z">
        <w:r w:rsidR="009A2011">
          <w:rPr>
            <w:i w:val="0"/>
          </w:rPr>
          <w:t xml:space="preserve"> by </w:t>
        </w:r>
      </w:ins>
      <w:r w:rsidR="005360FE">
        <w:rPr>
          <w:i w:val="0"/>
        </w:rPr>
        <w:t>a</w:t>
      </w:r>
      <w:ins w:id="91" w:author="Lemon, Nick" w:date="2016-11-21T08:17:00Z">
        <w:r w:rsidR="009A2011">
          <w:rPr>
            <w:i w:val="0"/>
          </w:rPr>
          <w:t xml:space="preserve"> UKCM service</w:t>
        </w:r>
      </w:ins>
      <w:r w:rsidR="00C45ECD">
        <w:rPr>
          <w:i w:val="0"/>
        </w:rPr>
        <w:t xml:space="preserve">. </w:t>
      </w:r>
    </w:p>
    <w:p w14:paraId="7BAA0301" w14:textId="77777777" w:rsidR="00FE3691" w:rsidRPr="00D73CA5" w:rsidRDefault="00724FEE" w:rsidP="00972855">
      <w:pPr>
        <w:pStyle w:val="note0"/>
      </w:pPr>
      <w:r w:rsidRPr="00D73CA5">
        <w:t>&lt;Provide a general introduction regarding the intent and use of this product specification</w:t>
      </w:r>
    </w:p>
    <w:p w14:paraId="44423BEB" w14:textId="77777777" w:rsidR="00816736" w:rsidRPr="00972855" w:rsidRDefault="00AC2813" w:rsidP="00666E30">
      <w:pPr>
        <w:pStyle w:val="Heading2"/>
      </w:pPr>
      <w:bookmarkStart w:id="92" w:name="_Toc454280166"/>
      <w:r w:rsidRPr="00972855">
        <w:t>References</w:t>
      </w:r>
      <w:bookmarkEnd w:id="92"/>
    </w:p>
    <w:p w14:paraId="3C017845" w14:textId="77777777" w:rsidR="00C61F76" w:rsidRDefault="00C61F76" w:rsidP="00C53B69">
      <w:pPr>
        <w:rPr>
          <w:lang w:eastAsia="en-GB"/>
        </w:rPr>
      </w:pPr>
      <w:r>
        <w:rPr>
          <w:lang w:eastAsia="en-GB"/>
        </w:rPr>
        <w:t>S-100</w:t>
      </w:r>
      <w:r>
        <w:rPr>
          <w:lang w:eastAsia="en-GB"/>
        </w:rPr>
        <w:tab/>
      </w:r>
      <w:r>
        <w:rPr>
          <w:lang w:eastAsia="en-GB"/>
        </w:rPr>
        <w:tab/>
        <w:t xml:space="preserve">IHO </w:t>
      </w:r>
      <w:r w:rsidRPr="009F0E60">
        <w:rPr>
          <w:lang w:eastAsia="en-GB"/>
        </w:rPr>
        <w:t xml:space="preserve">Universal </w:t>
      </w:r>
      <w:r w:rsidR="001D74D7" w:rsidRPr="009F0E60">
        <w:rPr>
          <w:lang w:eastAsia="en-GB"/>
        </w:rPr>
        <w:t xml:space="preserve">Hydrographic </w:t>
      </w:r>
      <w:r w:rsidRPr="009F0E60">
        <w:rPr>
          <w:lang w:eastAsia="en-GB"/>
        </w:rPr>
        <w:t>Data</w:t>
      </w:r>
      <w:r>
        <w:rPr>
          <w:lang w:eastAsia="en-GB"/>
        </w:rPr>
        <w:t xml:space="preserve"> Model</w:t>
      </w:r>
    </w:p>
    <w:p w14:paraId="1F6FB700" w14:textId="77777777" w:rsidR="00C45ECD" w:rsidRPr="00C61F76" w:rsidRDefault="00C45ECD" w:rsidP="00C53B69">
      <w:pPr>
        <w:rPr>
          <w:lang w:eastAsia="en-GB"/>
        </w:rPr>
      </w:pPr>
      <w:r>
        <w:rPr>
          <w:lang w:eastAsia="en-GB"/>
        </w:rPr>
        <w:t>S-52</w:t>
      </w:r>
      <w:r>
        <w:rPr>
          <w:lang w:eastAsia="en-GB"/>
        </w:rPr>
        <w:tab/>
      </w:r>
      <w:r>
        <w:rPr>
          <w:lang w:eastAsia="en-GB"/>
        </w:rPr>
        <w:tab/>
        <w:t>IHO Specifications for Chart Content and Display Aspects of ECDIS</w:t>
      </w:r>
    </w:p>
    <w:p w14:paraId="1BCC3CDD" w14:textId="77777777" w:rsidR="00F61C52" w:rsidRPr="008233BF" w:rsidRDefault="00F61C52" w:rsidP="00666E30">
      <w:pPr>
        <w:pStyle w:val="Heading2"/>
      </w:pPr>
      <w:bookmarkStart w:id="93" w:name="_Toc225648274"/>
      <w:bookmarkStart w:id="94" w:name="_Toc225065131"/>
      <w:bookmarkStart w:id="95" w:name="_Toc454280167"/>
      <w:r w:rsidRPr="008233BF">
        <w:t xml:space="preserve">Terms, </w:t>
      </w:r>
      <w:r w:rsidRPr="00666E30">
        <w:t>definitions</w:t>
      </w:r>
      <w:r w:rsidRPr="008233BF">
        <w:t xml:space="preserve"> and abbreviations</w:t>
      </w:r>
      <w:bookmarkEnd w:id="93"/>
      <w:bookmarkEnd w:id="94"/>
      <w:bookmarkEnd w:id="95"/>
    </w:p>
    <w:p w14:paraId="0547B72A" w14:textId="77777777" w:rsidR="00BF254A" w:rsidRDefault="00BF254A" w:rsidP="00972855">
      <w:pPr>
        <w:pStyle w:val="Heading3"/>
      </w:pPr>
      <w:bookmarkStart w:id="96" w:name="_Toc454280168"/>
      <w:bookmarkStart w:id="97" w:name="_Toc225648275"/>
      <w:bookmarkStart w:id="98" w:name="_Toc225065132"/>
      <w:r>
        <w:t>Use of Language</w:t>
      </w:r>
      <w:bookmarkEnd w:id="96"/>
    </w:p>
    <w:p w14:paraId="2B4A87AC" w14:textId="77777777" w:rsidR="00724FEE" w:rsidRPr="00D73CA5" w:rsidRDefault="00724FEE" w:rsidP="00972855">
      <w:pPr>
        <w:pStyle w:val="note0"/>
        <w:rPr>
          <w:lang w:val="en-AU"/>
        </w:rPr>
      </w:pPr>
      <w:r w:rsidRPr="00D73CA5">
        <w:rPr>
          <w:lang w:val="en-AU"/>
        </w:rPr>
        <w:t>&lt;This clause is optional&gt;</w:t>
      </w:r>
    </w:p>
    <w:p w14:paraId="65439AEA" w14:textId="77777777" w:rsidR="00BF254A" w:rsidRPr="006B54D2" w:rsidRDefault="00BF254A" w:rsidP="00C53B69">
      <w:pPr>
        <w:rPr>
          <w:lang w:val="en-AU"/>
        </w:rPr>
      </w:pPr>
      <w:r w:rsidRPr="006B54D2">
        <w:rPr>
          <w:lang w:val="en-AU"/>
        </w:rPr>
        <w:t>Within this document:</w:t>
      </w:r>
    </w:p>
    <w:p w14:paraId="6D9ADD25" w14:textId="77777777" w:rsidR="00BF254A" w:rsidRPr="006B54D2" w:rsidRDefault="00BF254A" w:rsidP="00C53B69">
      <w:pPr>
        <w:numPr>
          <w:ilvl w:val="0"/>
          <w:numId w:val="27"/>
        </w:numPr>
        <w:spacing w:after="0" w:line="240" w:lineRule="auto"/>
        <w:rPr>
          <w:lang w:val="en-AU"/>
        </w:rPr>
      </w:pPr>
      <w:r w:rsidRPr="006B54D2">
        <w:rPr>
          <w:lang w:val="en-AU"/>
        </w:rPr>
        <w:t>“Must” indicates a mandatory requirement.</w:t>
      </w:r>
    </w:p>
    <w:p w14:paraId="6922C1FC" w14:textId="77777777" w:rsidR="00BF254A" w:rsidRPr="006B54D2" w:rsidRDefault="00BF254A" w:rsidP="00C53B69">
      <w:pPr>
        <w:pStyle w:val="BodyTextIndent2"/>
        <w:numPr>
          <w:ilvl w:val="0"/>
          <w:numId w:val="27"/>
        </w:numPr>
        <w:spacing w:after="0" w:line="240" w:lineRule="auto"/>
        <w:rPr>
          <w:lang w:val="en-AU"/>
        </w:rPr>
      </w:pPr>
      <w:r w:rsidRPr="006B54D2">
        <w:rPr>
          <w:lang w:val="en-AU"/>
        </w:rPr>
        <w:t>“Should” indicates an optional requirement, that is the recommended process to be followed, but is not mandatory.</w:t>
      </w:r>
    </w:p>
    <w:p w14:paraId="7578CFF6" w14:textId="77777777" w:rsidR="00BF254A" w:rsidRDefault="00BF254A" w:rsidP="00C53B69">
      <w:pPr>
        <w:numPr>
          <w:ilvl w:val="0"/>
          <w:numId w:val="27"/>
        </w:numPr>
        <w:spacing w:after="0" w:line="240" w:lineRule="auto"/>
        <w:rPr>
          <w:lang w:val="en-AU"/>
        </w:rPr>
      </w:pPr>
      <w:r w:rsidRPr="006B54D2">
        <w:rPr>
          <w:lang w:val="en-AU"/>
        </w:rPr>
        <w:t>“May” means “allowed to” or “could possibly”, and is not mandatory.</w:t>
      </w:r>
    </w:p>
    <w:p w14:paraId="36CF1464" w14:textId="77777777" w:rsidR="00C53B69" w:rsidRDefault="00C53B69" w:rsidP="00C53B69">
      <w:pPr>
        <w:spacing w:after="0" w:line="240" w:lineRule="auto"/>
        <w:ind w:left="1440"/>
        <w:rPr>
          <w:lang w:val="en-AU"/>
        </w:rPr>
      </w:pPr>
    </w:p>
    <w:p w14:paraId="414E1C44" w14:textId="77777777" w:rsidR="00BB7845" w:rsidRPr="00BF254A" w:rsidRDefault="00BB7845" w:rsidP="00C53B69">
      <w:pPr>
        <w:spacing w:after="0" w:line="240" w:lineRule="auto"/>
        <w:ind w:left="340" w:firstLine="340"/>
      </w:pPr>
    </w:p>
    <w:p w14:paraId="6C9F31AB" w14:textId="77777777" w:rsidR="00F61C52" w:rsidRPr="008233BF" w:rsidRDefault="00F61C52" w:rsidP="00972855">
      <w:pPr>
        <w:pStyle w:val="Heading3"/>
      </w:pPr>
      <w:bookmarkStart w:id="99" w:name="_Toc454280169"/>
      <w:r w:rsidRPr="008233BF">
        <w:t>Terms and Definitions</w:t>
      </w:r>
      <w:bookmarkEnd w:id="97"/>
      <w:bookmarkEnd w:id="98"/>
      <w:bookmarkEnd w:id="99"/>
    </w:p>
    <w:p w14:paraId="32416C93" w14:textId="77777777" w:rsidR="00DA4B97" w:rsidRPr="00D73CA5" w:rsidRDefault="00724FEE" w:rsidP="00972855">
      <w:pPr>
        <w:pStyle w:val="note0"/>
        <w:rPr>
          <w:rFonts w:cs="Arial"/>
        </w:rPr>
      </w:pPr>
      <w:r w:rsidRPr="00D73CA5">
        <w:rPr>
          <w:lang w:eastAsia="en-GB"/>
        </w:rPr>
        <w:t xml:space="preserve">&lt;Insert Terms and Definitions&gt; </w:t>
      </w:r>
    </w:p>
    <w:p w14:paraId="12EF1C32" w14:textId="77777777" w:rsidR="00CE581F" w:rsidRPr="00CE581F" w:rsidRDefault="00CE581F" w:rsidP="00C53B69">
      <w:pPr>
        <w:autoSpaceDE w:val="0"/>
        <w:autoSpaceDN w:val="0"/>
        <w:adjustRightInd w:val="0"/>
        <w:spacing w:after="0" w:line="240" w:lineRule="auto"/>
        <w:rPr>
          <w:rFonts w:ascii="Arial,Bold" w:eastAsia="Times New Roman" w:hAnsi="Arial,Bold" w:cs="Arial,Bold"/>
          <w:b/>
          <w:bCs/>
          <w:sz w:val="18"/>
          <w:szCs w:val="18"/>
          <w:lang w:eastAsia="en-GB"/>
        </w:rPr>
      </w:pPr>
    </w:p>
    <w:p w14:paraId="7A196701" w14:textId="77777777" w:rsidR="00F61C52" w:rsidRPr="008233BF" w:rsidRDefault="00F61C52" w:rsidP="00972855">
      <w:pPr>
        <w:pStyle w:val="Heading3"/>
      </w:pPr>
      <w:bookmarkStart w:id="100" w:name="_Toc225648276"/>
      <w:bookmarkStart w:id="101" w:name="_Toc225065133"/>
      <w:bookmarkStart w:id="102" w:name="_Toc454280170"/>
      <w:r w:rsidRPr="008233BF">
        <w:t>Abbreviations</w:t>
      </w:r>
      <w:bookmarkEnd w:id="100"/>
      <w:bookmarkEnd w:id="101"/>
      <w:bookmarkEnd w:id="102"/>
    </w:p>
    <w:p w14:paraId="3B917E16" w14:textId="77777777" w:rsidR="00C45ECD" w:rsidRPr="00326B39" w:rsidRDefault="00C45ECD" w:rsidP="00972855">
      <w:pPr>
        <w:pStyle w:val="note0"/>
        <w:rPr>
          <w:i w:val="0"/>
        </w:rPr>
      </w:pPr>
      <w:r w:rsidRPr="00326B39">
        <w:rPr>
          <w:i w:val="0"/>
        </w:rPr>
        <w:t xml:space="preserve">This product specification adopts the following convention for presentation purposes: </w:t>
      </w:r>
    </w:p>
    <w:p w14:paraId="579EDB0C" w14:textId="77777777" w:rsidR="00C45ECD" w:rsidRDefault="00C45ECD" w:rsidP="00972855">
      <w:pPr>
        <w:pStyle w:val="note0"/>
        <w:rPr>
          <w:i w:val="0"/>
        </w:rPr>
      </w:pPr>
      <w:r>
        <w:rPr>
          <w:i w:val="0"/>
        </w:rPr>
        <w:t>ECDIS</w:t>
      </w:r>
      <w:r>
        <w:rPr>
          <w:i w:val="0"/>
        </w:rPr>
        <w:tab/>
      </w:r>
      <w:r>
        <w:rPr>
          <w:i w:val="0"/>
        </w:rPr>
        <w:tab/>
        <w:t>Electronic Chart Display Information System</w:t>
      </w:r>
    </w:p>
    <w:p w14:paraId="04463906" w14:textId="101FDBFA" w:rsidR="00C45ECD" w:rsidRDefault="00C45ECD" w:rsidP="00972855">
      <w:pPr>
        <w:pStyle w:val="note0"/>
        <w:rPr>
          <w:i w:val="0"/>
        </w:rPr>
      </w:pPr>
      <w:r>
        <w:rPr>
          <w:i w:val="0"/>
        </w:rPr>
        <w:t>ENC</w:t>
      </w:r>
      <w:r>
        <w:rPr>
          <w:i w:val="0"/>
        </w:rPr>
        <w:tab/>
      </w:r>
      <w:r>
        <w:rPr>
          <w:i w:val="0"/>
        </w:rPr>
        <w:tab/>
        <w:t xml:space="preserve">Electronic Navigation </w:t>
      </w:r>
      <w:ins w:id="103" w:author="Lemon, Nick" w:date="2016-11-21T08:18:00Z">
        <w:r w:rsidR="009A2011">
          <w:rPr>
            <w:i w:val="0"/>
          </w:rPr>
          <w:t>Chart</w:t>
        </w:r>
      </w:ins>
      <w:del w:id="104" w:author="Lemon, Nick" w:date="2016-11-21T08:18:00Z">
        <w:r w:rsidDel="009A2011">
          <w:rPr>
            <w:i w:val="0"/>
          </w:rPr>
          <w:delText>System</w:delText>
        </w:r>
      </w:del>
    </w:p>
    <w:p w14:paraId="1506509B" w14:textId="77777777" w:rsidR="00C45ECD" w:rsidRDefault="00C45ECD" w:rsidP="00972855">
      <w:pPr>
        <w:pStyle w:val="note0"/>
        <w:rPr>
          <w:i w:val="0"/>
        </w:rPr>
      </w:pPr>
      <w:r>
        <w:rPr>
          <w:i w:val="0"/>
        </w:rPr>
        <w:t>UKCM</w:t>
      </w:r>
      <w:r>
        <w:rPr>
          <w:i w:val="0"/>
        </w:rPr>
        <w:tab/>
      </w:r>
      <w:r>
        <w:rPr>
          <w:i w:val="0"/>
        </w:rPr>
        <w:tab/>
        <w:t>Under Keel Clearance Management</w:t>
      </w:r>
    </w:p>
    <w:p w14:paraId="2E4F1158" w14:textId="77777777" w:rsidR="00C45ECD" w:rsidRPr="00326B39" w:rsidRDefault="00C45ECD" w:rsidP="00972855">
      <w:pPr>
        <w:pStyle w:val="note0"/>
        <w:rPr>
          <w:i w:val="0"/>
        </w:rPr>
      </w:pPr>
      <w:r>
        <w:rPr>
          <w:i w:val="0"/>
        </w:rPr>
        <w:t>UML</w:t>
      </w:r>
      <w:r>
        <w:rPr>
          <w:i w:val="0"/>
        </w:rPr>
        <w:tab/>
      </w:r>
      <w:r>
        <w:rPr>
          <w:i w:val="0"/>
        </w:rPr>
        <w:tab/>
        <w:t xml:space="preserve">Universal Modelling Language </w:t>
      </w:r>
    </w:p>
    <w:p w14:paraId="2A5917F0" w14:textId="77777777" w:rsidR="00C45ECD" w:rsidRDefault="00C45ECD" w:rsidP="00972855">
      <w:pPr>
        <w:pStyle w:val="note0"/>
      </w:pPr>
    </w:p>
    <w:p w14:paraId="6975FD72" w14:textId="77777777" w:rsidR="00C92C5E" w:rsidRDefault="00C92C5E" w:rsidP="00666E30">
      <w:pPr>
        <w:pStyle w:val="Heading2"/>
      </w:pPr>
      <w:bookmarkStart w:id="105" w:name="_Toc225648277"/>
      <w:bookmarkStart w:id="106" w:name="_Toc225065134"/>
      <w:bookmarkStart w:id="107" w:name="_Toc454280171"/>
      <w:r w:rsidRPr="008233BF">
        <w:lastRenderedPageBreak/>
        <w:t>General Data Product Description</w:t>
      </w:r>
      <w:bookmarkEnd w:id="105"/>
      <w:bookmarkEnd w:id="106"/>
      <w:bookmarkEnd w:id="107"/>
    </w:p>
    <w:p w14:paraId="6E88F21A" w14:textId="77777777" w:rsidR="00724FEE" w:rsidRPr="00D73CA5" w:rsidRDefault="008D49AA" w:rsidP="00972855">
      <w:pPr>
        <w:pStyle w:val="note0"/>
      </w:pPr>
      <w:r w:rsidRPr="00D73CA5">
        <w:t>&lt;This clause provides general information regarding the product&gt;</w:t>
      </w:r>
    </w:p>
    <w:p w14:paraId="16BCBAAC" w14:textId="77777777" w:rsidR="00C92C5E" w:rsidRPr="00972855" w:rsidRDefault="00C92C5E" w:rsidP="00972855">
      <w:pPr>
        <w:pStyle w:val="Label1"/>
      </w:pPr>
      <w:r w:rsidRPr="001C2735">
        <w:t>Title:</w:t>
      </w:r>
      <w:r w:rsidRPr="001C2735">
        <w:tab/>
      </w:r>
    </w:p>
    <w:p w14:paraId="61520943" w14:textId="77777777" w:rsidR="00C92C5E" w:rsidRPr="00972855" w:rsidRDefault="00C92C5E" w:rsidP="00972855">
      <w:pPr>
        <w:pStyle w:val="Label1"/>
      </w:pPr>
      <w:r w:rsidRPr="00972855">
        <w:t xml:space="preserve">Abstract: </w:t>
      </w:r>
      <w:r w:rsidRPr="00972855">
        <w:tab/>
      </w:r>
    </w:p>
    <w:p w14:paraId="233A32B2" w14:textId="77777777" w:rsidR="00C95E28" w:rsidRPr="00972855" w:rsidRDefault="00C92C5E" w:rsidP="00972855">
      <w:pPr>
        <w:pStyle w:val="Label1"/>
      </w:pPr>
      <w:r w:rsidRPr="00972855">
        <w:t xml:space="preserve">Content: </w:t>
      </w:r>
      <w:r w:rsidRPr="00972855">
        <w:tab/>
      </w:r>
    </w:p>
    <w:p w14:paraId="0AB7AAF6" w14:textId="77777777" w:rsidR="00C92C5E" w:rsidRPr="008233BF" w:rsidRDefault="00C92C5E" w:rsidP="00972855">
      <w:pPr>
        <w:pStyle w:val="Label1"/>
      </w:pPr>
      <w:r w:rsidRPr="00972855">
        <w:t>Spatial Extent:</w:t>
      </w:r>
    </w:p>
    <w:p w14:paraId="4326601B" w14:textId="77777777" w:rsidR="00D1527E" w:rsidRDefault="00C92C5E" w:rsidP="00972855">
      <w:pPr>
        <w:pStyle w:val="Label2"/>
      </w:pPr>
      <w:r w:rsidRPr="008233BF">
        <w:t xml:space="preserve">Description: </w:t>
      </w:r>
    </w:p>
    <w:p w14:paraId="3241C340" w14:textId="77777777" w:rsidR="00C92C5E" w:rsidRPr="008233BF" w:rsidRDefault="00C92C5E" w:rsidP="00972855">
      <w:pPr>
        <w:pStyle w:val="Label2"/>
        <w:rPr>
          <w:sz w:val="22"/>
          <w:szCs w:val="22"/>
        </w:rPr>
      </w:pPr>
      <w:r w:rsidRPr="008233BF">
        <w:t xml:space="preserve">East Bounding </w:t>
      </w:r>
      <w:r w:rsidR="00F01D09" w:rsidRPr="008233BF">
        <w:t>Longitude</w:t>
      </w:r>
      <w:r w:rsidRPr="008233BF">
        <w:t>:</w:t>
      </w:r>
      <w:r w:rsidR="008D49AA">
        <w:t xml:space="preserve"> </w:t>
      </w:r>
    </w:p>
    <w:p w14:paraId="1FEC471E" w14:textId="77777777" w:rsidR="00C92C5E" w:rsidRPr="008233BF" w:rsidRDefault="00C92C5E" w:rsidP="00972855">
      <w:pPr>
        <w:pStyle w:val="Label2"/>
      </w:pPr>
      <w:r w:rsidRPr="008233BF">
        <w:t xml:space="preserve">West Bounding </w:t>
      </w:r>
      <w:r w:rsidR="00F01D09" w:rsidRPr="008233BF">
        <w:t xml:space="preserve">Longitude: </w:t>
      </w:r>
    </w:p>
    <w:p w14:paraId="46710DB5" w14:textId="77777777" w:rsidR="00C92C5E" w:rsidRPr="008233BF" w:rsidRDefault="00C92C5E" w:rsidP="00972855">
      <w:pPr>
        <w:pStyle w:val="Label2"/>
        <w:rPr>
          <w:sz w:val="22"/>
          <w:szCs w:val="22"/>
        </w:rPr>
      </w:pPr>
      <w:r w:rsidRPr="008233BF">
        <w:t>North Bounding</w:t>
      </w:r>
      <w:r w:rsidR="00F01D09" w:rsidRPr="008233BF">
        <w:t xml:space="preserve"> Latitude:</w:t>
      </w:r>
      <w:r w:rsidR="008D49AA">
        <w:t xml:space="preserve"> </w:t>
      </w:r>
    </w:p>
    <w:p w14:paraId="7A27C15A" w14:textId="77777777" w:rsidR="009332CB" w:rsidRPr="00595A33" w:rsidRDefault="00C92C5E" w:rsidP="00972855">
      <w:pPr>
        <w:pStyle w:val="Label2"/>
      </w:pPr>
      <w:r w:rsidRPr="008233BF">
        <w:t xml:space="preserve">South Bounding </w:t>
      </w:r>
      <w:r w:rsidR="00F01D09" w:rsidRPr="008233BF">
        <w:t xml:space="preserve">Latitude </w:t>
      </w:r>
      <w:r w:rsidR="009332CB">
        <w:rPr>
          <w:sz w:val="22"/>
          <w:szCs w:val="22"/>
        </w:rPr>
        <w:tab/>
      </w:r>
      <w:r w:rsidR="009332CB">
        <w:rPr>
          <w:sz w:val="22"/>
          <w:szCs w:val="22"/>
        </w:rPr>
        <w:tab/>
      </w:r>
      <w:r w:rsidR="006022BC">
        <w:rPr>
          <w:sz w:val="22"/>
          <w:szCs w:val="22"/>
        </w:rPr>
        <w:tab/>
      </w:r>
    </w:p>
    <w:p w14:paraId="62318969" w14:textId="77777777" w:rsidR="00C92C5E" w:rsidRDefault="00C92C5E" w:rsidP="00972855">
      <w:pPr>
        <w:pStyle w:val="Label1"/>
      </w:pPr>
      <w:r w:rsidRPr="008233BF">
        <w:t>Purpose:</w:t>
      </w:r>
      <w:r w:rsidRPr="008233BF">
        <w:rPr>
          <w:lang w:eastAsia="en-GB"/>
        </w:rPr>
        <w:t xml:space="preserve"> </w:t>
      </w:r>
      <w:r w:rsidRPr="008233BF">
        <w:rPr>
          <w:lang w:eastAsia="en-GB"/>
        </w:rPr>
        <w:tab/>
      </w:r>
      <w:r w:rsidR="000D6280" w:rsidRPr="008233BF">
        <w:rPr>
          <w:lang w:eastAsia="en-GB"/>
        </w:rPr>
        <w:tab/>
      </w:r>
      <w:r w:rsidRPr="008233BF">
        <w:t xml:space="preserve"> </w:t>
      </w:r>
    </w:p>
    <w:p w14:paraId="21717AC1" w14:textId="77777777" w:rsidR="001221F6" w:rsidRDefault="001221F6" w:rsidP="00595A33">
      <w:pPr>
        <w:autoSpaceDE w:val="0"/>
        <w:autoSpaceDN w:val="0"/>
        <w:adjustRightInd w:val="0"/>
        <w:spacing w:after="0" w:line="240" w:lineRule="auto"/>
        <w:rPr>
          <w:b/>
          <w:sz w:val="22"/>
          <w:szCs w:val="22"/>
        </w:rPr>
      </w:pPr>
    </w:p>
    <w:p w14:paraId="197F1063" w14:textId="77777777" w:rsidR="001221F6" w:rsidRDefault="001221F6" w:rsidP="00666E30">
      <w:pPr>
        <w:pStyle w:val="Heading2"/>
      </w:pPr>
      <w:bookmarkStart w:id="108" w:name="_Toc454280172"/>
      <w:r>
        <w:t>Data product specification metadata</w:t>
      </w:r>
      <w:bookmarkEnd w:id="108"/>
    </w:p>
    <w:p w14:paraId="3AA46A60" w14:textId="77777777" w:rsidR="000F2AEA" w:rsidRPr="00D73CA5" w:rsidRDefault="008D49AA" w:rsidP="00972855">
      <w:pPr>
        <w:pStyle w:val="note0"/>
      </w:pPr>
      <w:r w:rsidRPr="00D73CA5">
        <w:t>&lt;</w:t>
      </w:r>
      <w:r w:rsidR="000F2AEA" w:rsidRPr="00D73CA5">
        <w:t xml:space="preserve">This information uniquely identifies this </w:t>
      </w:r>
      <w:r w:rsidR="00B366A1" w:rsidRPr="00D73CA5">
        <w:t xml:space="preserve">Product Specification </w:t>
      </w:r>
      <w:r w:rsidR="000F2AEA" w:rsidRPr="00D73CA5">
        <w:t>and provides information about its creation and maintenance.</w:t>
      </w:r>
      <w:r w:rsidR="00595A33" w:rsidRPr="00D73CA5">
        <w:t xml:space="preserve">  For further information o</w:t>
      </w:r>
      <w:r w:rsidRPr="00D73CA5">
        <w:t>n dataset metadata see the metadata clause</w:t>
      </w:r>
      <w:r w:rsidR="00595A33" w:rsidRPr="00D73CA5">
        <w:t>.</w:t>
      </w:r>
      <w:r w:rsidRPr="00D73CA5">
        <w:t>&gt;</w:t>
      </w:r>
    </w:p>
    <w:p w14:paraId="5091B87F" w14:textId="77777777" w:rsidR="000F2AEA" w:rsidRDefault="000F2AEA" w:rsidP="00972855">
      <w:pPr>
        <w:pStyle w:val="Label1"/>
      </w:pPr>
      <w:r w:rsidRPr="008233BF">
        <w:t>Title:</w:t>
      </w:r>
      <w:r w:rsidRPr="008233BF">
        <w:tab/>
      </w:r>
      <w:r w:rsidRPr="008233BF">
        <w:tab/>
      </w:r>
    </w:p>
    <w:p w14:paraId="015FAEE4" w14:textId="77777777" w:rsidR="000F2AEA" w:rsidRPr="005F2E54" w:rsidRDefault="000F2AEA" w:rsidP="00C53B69">
      <w:pPr>
        <w:ind w:left="1695" w:hanging="1695"/>
        <w:rPr>
          <w:sz w:val="22"/>
          <w:szCs w:val="22"/>
        </w:rPr>
      </w:pPr>
      <w:r w:rsidRPr="00972855">
        <w:rPr>
          <w:rStyle w:val="Label1Char"/>
        </w:rPr>
        <w:t>S-100 Version:</w:t>
      </w:r>
      <w:r w:rsidRPr="005F2E54">
        <w:rPr>
          <w:b/>
          <w:sz w:val="22"/>
          <w:szCs w:val="22"/>
        </w:rPr>
        <w:tab/>
      </w:r>
      <w:r w:rsidR="00767C4D">
        <w:t>n</w:t>
      </w:r>
      <w:r w:rsidR="0077716C" w:rsidRPr="002A709C">
        <w:t>.0.0</w:t>
      </w:r>
    </w:p>
    <w:p w14:paraId="4EC510A2" w14:textId="77777777" w:rsidR="000F2AEA" w:rsidRPr="008233BF" w:rsidRDefault="008D49AA" w:rsidP="00C53B69">
      <w:r w:rsidRPr="00972855">
        <w:rPr>
          <w:rStyle w:val="Label1Char"/>
        </w:rPr>
        <w:t>S-10n</w:t>
      </w:r>
      <w:r w:rsidR="000F2AEA" w:rsidRPr="00972855">
        <w:rPr>
          <w:rStyle w:val="Label1Char"/>
        </w:rPr>
        <w:t xml:space="preserve"> Version:</w:t>
      </w:r>
      <w:r w:rsidR="000F2AEA" w:rsidRPr="008233BF">
        <w:t xml:space="preserve"> </w:t>
      </w:r>
      <w:r w:rsidR="000F2AEA">
        <w:tab/>
      </w:r>
      <w:r w:rsidR="00767C4D">
        <w:t>n</w:t>
      </w:r>
      <w:r w:rsidR="00595A33">
        <w:t>.0.0</w:t>
      </w:r>
    </w:p>
    <w:p w14:paraId="791BEC58" w14:textId="77777777" w:rsidR="000F2AEA" w:rsidRPr="00BB2205" w:rsidRDefault="000F2AEA" w:rsidP="00972855">
      <w:pPr>
        <w:pStyle w:val="Label1"/>
        <w:rPr>
          <w:lang w:val="fr-MC"/>
        </w:rPr>
      </w:pPr>
      <w:r w:rsidRPr="00BB2205">
        <w:rPr>
          <w:lang w:val="fr-MC"/>
        </w:rPr>
        <w:t>Date:</w:t>
      </w:r>
      <w:r w:rsidRPr="00BB2205">
        <w:rPr>
          <w:lang w:val="fr-MC"/>
        </w:rPr>
        <w:tab/>
      </w:r>
      <w:r w:rsidRPr="00BB2205">
        <w:rPr>
          <w:lang w:val="fr-MC"/>
        </w:rPr>
        <w:tab/>
      </w:r>
      <w:r w:rsidRPr="00BB2205">
        <w:rPr>
          <w:lang w:val="fr-MC"/>
        </w:rPr>
        <w:tab/>
      </w:r>
      <w:r w:rsidRPr="00BB2205">
        <w:rPr>
          <w:lang w:val="fr-MC"/>
        </w:rPr>
        <w:tab/>
      </w:r>
    </w:p>
    <w:p w14:paraId="3F46DAF0" w14:textId="77777777" w:rsidR="000F2AEA" w:rsidRPr="00BB2205" w:rsidRDefault="000F2AEA" w:rsidP="00972855">
      <w:pPr>
        <w:pStyle w:val="Label1"/>
        <w:rPr>
          <w:lang w:val="fr-MC"/>
        </w:rPr>
      </w:pPr>
      <w:r w:rsidRPr="00BB2205">
        <w:rPr>
          <w:lang w:val="fr-MC"/>
        </w:rPr>
        <w:t xml:space="preserve">Language: </w:t>
      </w:r>
      <w:r w:rsidRPr="00BB2205">
        <w:rPr>
          <w:lang w:val="fr-MC"/>
        </w:rPr>
        <w:tab/>
      </w:r>
    </w:p>
    <w:p w14:paraId="1C4A037B" w14:textId="77777777" w:rsidR="000F2AEA" w:rsidRPr="00BB2205" w:rsidRDefault="000F2AEA" w:rsidP="00972855">
      <w:pPr>
        <w:pStyle w:val="Label1"/>
        <w:rPr>
          <w:lang w:val="fr-MC"/>
        </w:rPr>
      </w:pPr>
      <w:r w:rsidRPr="00BB2205">
        <w:rPr>
          <w:lang w:val="fr-MC"/>
        </w:rPr>
        <w:t xml:space="preserve">Classification: </w:t>
      </w:r>
      <w:r w:rsidRPr="00BB2205">
        <w:rPr>
          <w:lang w:val="fr-MC"/>
        </w:rPr>
        <w:tab/>
      </w:r>
    </w:p>
    <w:p w14:paraId="5E743470" w14:textId="77777777" w:rsidR="00F949A2" w:rsidRPr="00BB2205" w:rsidRDefault="000F2AEA" w:rsidP="00972855">
      <w:pPr>
        <w:pStyle w:val="Label1"/>
        <w:rPr>
          <w:lang w:val="fr-MC"/>
        </w:rPr>
      </w:pPr>
      <w:r w:rsidRPr="00BB2205">
        <w:rPr>
          <w:lang w:val="fr-MC"/>
        </w:rPr>
        <w:t xml:space="preserve">Contact: </w:t>
      </w:r>
      <w:r w:rsidRPr="00BB2205">
        <w:rPr>
          <w:lang w:val="fr-MC"/>
        </w:rPr>
        <w:tab/>
      </w:r>
      <w:r w:rsidRPr="00BB2205">
        <w:rPr>
          <w:lang w:val="fr-MC"/>
        </w:rPr>
        <w:tab/>
      </w:r>
      <w:r w:rsidRPr="00BB2205">
        <w:rPr>
          <w:lang w:val="fr-MC"/>
        </w:rPr>
        <w:tab/>
      </w:r>
    </w:p>
    <w:p w14:paraId="2B0C93B7" w14:textId="77777777" w:rsidR="000F2AEA" w:rsidRPr="00BB2205" w:rsidRDefault="000F2AEA" w:rsidP="00972855">
      <w:pPr>
        <w:pStyle w:val="Label1"/>
        <w:rPr>
          <w:lang w:val="fr-MC"/>
        </w:rPr>
      </w:pPr>
      <w:r w:rsidRPr="00BB2205">
        <w:rPr>
          <w:lang w:val="fr-MC"/>
        </w:rPr>
        <w:t xml:space="preserve">URL: </w:t>
      </w:r>
      <w:r w:rsidRPr="00BB2205">
        <w:rPr>
          <w:lang w:val="fr-MC"/>
        </w:rPr>
        <w:tab/>
      </w:r>
      <w:r w:rsidRPr="00BB2205">
        <w:rPr>
          <w:lang w:val="fr-MC"/>
        </w:rPr>
        <w:tab/>
      </w:r>
      <w:r w:rsidRPr="00BB2205">
        <w:rPr>
          <w:lang w:val="fr-MC"/>
        </w:rPr>
        <w:tab/>
      </w:r>
      <w:r w:rsidRPr="00BB2205">
        <w:rPr>
          <w:lang w:val="fr-MC"/>
        </w:rPr>
        <w:tab/>
      </w:r>
    </w:p>
    <w:p w14:paraId="1C8BA3F5" w14:textId="77777777" w:rsidR="000F2AEA" w:rsidRPr="00BB2205" w:rsidRDefault="000F2AEA" w:rsidP="00972855">
      <w:pPr>
        <w:pStyle w:val="Label1"/>
        <w:rPr>
          <w:lang w:val="fr-MC"/>
        </w:rPr>
      </w:pPr>
      <w:r w:rsidRPr="00BB2205">
        <w:rPr>
          <w:lang w:val="fr-MC"/>
        </w:rPr>
        <w:t xml:space="preserve">Identifier: </w:t>
      </w:r>
      <w:r w:rsidRPr="00BB2205">
        <w:rPr>
          <w:lang w:val="fr-MC"/>
        </w:rPr>
        <w:tab/>
      </w:r>
      <w:r w:rsidRPr="00BB2205">
        <w:rPr>
          <w:lang w:val="fr-MC"/>
        </w:rPr>
        <w:tab/>
      </w:r>
    </w:p>
    <w:p w14:paraId="341DA4A1" w14:textId="77777777" w:rsidR="009F7443" w:rsidRPr="00595A33" w:rsidRDefault="000F2AEA" w:rsidP="00972855">
      <w:pPr>
        <w:pStyle w:val="Label1"/>
        <w:rPr>
          <w:rFonts w:eastAsia="Times New Roman" w:cs="Arial"/>
          <w:lang w:eastAsia="en-GB"/>
        </w:rPr>
      </w:pPr>
      <w:r w:rsidRPr="008233BF">
        <w:t>Maintenance:</w:t>
      </w:r>
      <w:r w:rsidRPr="008233BF">
        <w:tab/>
      </w:r>
      <w:r w:rsidRPr="008233BF">
        <w:tab/>
      </w:r>
    </w:p>
    <w:p w14:paraId="704177EC" w14:textId="77777777" w:rsidR="009F7443" w:rsidRDefault="009F7443" w:rsidP="00972855">
      <w:pPr>
        <w:pStyle w:val="Heading3"/>
        <w:rPr>
          <w:lang w:val="en-US" w:eastAsia="en-US"/>
        </w:rPr>
      </w:pPr>
      <w:bookmarkStart w:id="109" w:name="_Toc454280173"/>
      <w:r>
        <w:rPr>
          <w:lang w:val="en-US" w:eastAsia="en-US"/>
        </w:rPr>
        <w:t>IHO Product Specification Maintenance</w:t>
      </w:r>
      <w:bookmarkEnd w:id="109"/>
    </w:p>
    <w:p w14:paraId="1AA284DC" w14:textId="77777777" w:rsidR="008D49AA" w:rsidRPr="00D73CA5" w:rsidRDefault="008D49AA" w:rsidP="00972855">
      <w:pPr>
        <w:pStyle w:val="note0"/>
        <w:rPr>
          <w:lang w:val="en-US" w:eastAsia="en-US"/>
        </w:rPr>
      </w:pPr>
      <w:r w:rsidRPr="00D73CA5">
        <w:rPr>
          <w:lang w:val="en-US" w:eastAsia="en-US"/>
        </w:rPr>
        <w:t>&lt;This clause should be retained in IHO Product Specifications, for non IHO Product Specifications it may be removed or modified to meet the needs of the organization.&gt;</w:t>
      </w:r>
    </w:p>
    <w:p w14:paraId="67CFA397" w14:textId="77777777" w:rsidR="009F7443" w:rsidRDefault="009F7443" w:rsidP="00972855">
      <w:pPr>
        <w:pStyle w:val="Heading4"/>
        <w:rPr>
          <w:lang w:val="en-US" w:eastAsia="en-US"/>
        </w:rPr>
      </w:pPr>
      <w:r>
        <w:rPr>
          <w:lang w:val="en-US" w:eastAsia="en-US"/>
        </w:rPr>
        <w:lastRenderedPageBreak/>
        <w:t>Introduction</w:t>
      </w:r>
    </w:p>
    <w:p w14:paraId="23C3D67C" w14:textId="1E16B460" w:rsidR="009F7443" w:rsidRDefault="008D49AA" w:rsidP="00C53B69">
      <w:pPr>
        <w:rPr>
          <w:lang w:val="en-US" w:eastAsia="en-US"/>
        </w:rPr>
      </w:pPr>
      <w:r>
        <w:rPr>
          <w:lang w:val="en-US" w:eastAsia="en-US"/>
        </w:rPr>
        <w:t>Changes to S-1</w:t>
      </w:r>
      <w:r w:rsidR="009A2011">
        <w:rPr>
          <w:lang w:val="en-US" w:eastAsia="en-US"/>
        </w:rPr>
        <w:t>29</w:t>
      </w:r>
      <w:r w:rsidR="009F7443">
        <w:rPr>
          <w:lang w:val="en-US" w:eastAsia="en-US"/>
        </w:rPr>
        <w:t xml:space="preserve"> will be released by the IHO as a new edition, revision, or clarification.  </w:t>
      </w:r>
    </w:p>
    <w:p w14:paraId="2B082BD7" w14:textId="77777777" w:rsidR="009F7443" w:rsidRPr="009F7443" w:rsidRDefault="009F7443" w:rsidP="00972855">
      <w:pPr>
        <w:pStyle w:val="Heading4"/>
        <w:rPr>
          <w:lang w:val="en-US" w:eastAsia="en-US"/>
        </w:rPr>
      </w:pPr>
      <w:r>
        <w:rPr>
          <w:lang w:val="en-US" w:eastAsia="en-US"/>
        </w:rPr>
        <w:t>New Edition</w:t>
      </w:r>
    </w:p>
    <w:p w14:paraId="738693F2" w14:textId="294870B8" w:rsidR="008F7F95" w:rsidRPr="008F7F95" w:rsidRDefault="009F7443" w:rsidP="00C53B69">
      <w:pPr>
        <w:autoSpaceDE w:val="0"/>
        <w:autoSpaceDN w:val="0"/>
        <w:adjustRightInd w:val="0"/>
        <w:spacing w:after="0" w:line="240" w:lineRule="auto"/>
        <w:rPr>
          <w:rFonts w:cs="Arial"/>
          <w:color w:val="000000"/>
          <w:lang w:val="en-US" w:eastAsia="en-US"/>
        </w:rPr>
      </w:pPr>
      <w:r w:rsidRPr="009F7443">
        <w:rPr>
          <w:rFonts w:cs="Arial"/>
          <w:iCs/>
          <w:color w:val="000000"/>
          <w:lang w:val="en-US" w:eastAsia="en-US"/>
        </w:rPr>
        <w:t>New Editions</w:t>
      </w:r>
      <w:r w:rsidRPr="009F7443">
        <w:rPr>
          <w:rFonts w:cs="Arial"/>
          <w:i/>
          <w:iCs/>
          <w:color w:val="000000"/>
          <w:lang w:val="en-US" w:eastAsia="en-US"/>
        </w:rPr>
        <w:t xml:space="preserve"> </w:t>
      </w:r>
      <w:r w:rsidRPr="008F7F95">
        <w:rPr>
          <w:rFonts w:cs="Arial"/>
          <w:color w:val="000000"/>
          <w:lang w:val="en-US" w:eastAsia="en-US"/>
        </w:rPr>
        <w:t xml:space="preserve">of </w:t>
      </w:r>
      <w:r w:rsidR="00A217FA" w:rsidRPr="00A217FA">
        <w:rPr>
          <w:rFonts w:cs="Arial"/>
          <w:color w:val="FF0000"/>
          <w:lang w:val="en-US" w:eastAsia="en-US"/>
        </w:rPr>
        <w:t>S-1</w:t>
      </w:r>
      <w:r w:rsidR="009A2011">
        <w:rPr>
          <w:rFonts w:cs="Arial"/>
          <w:color w:val="FF0000"/>
          <w:lang w:val="en-US" w:eastAsia="en-US"/>
        </w:rPr>
        <w:t>29</w:t>
      </w:r>
      <w:r w:rsidRPr="009F7443">
        <w:rPr>
          <w:rFonts w:cs="Arial"/>
          <w:color w:val="000000"/>
          <w:lang w:val="en-US" w:eastAsia="en-US"/>
        </w:rPr>
        <w:t xml:space="preserve"> introduce significant changes. </w:t>
      </w:r>
      <w:r w:rsidRPr="009F7443">
        <w:rPr>
          <w:rFonts w:cs="Arial"/>
          <w:i/>
          <w:iCs/>
          <w:color w:val="000000"/>
          <w:lang w:val="en-US" w:eastAsia="en-US"/>
        </w:rPr>
        <w:t xml:space="preserve">New Editions </w:t>
      </w:r>
      <w:r w:rsidRPr="009F7443">
        <w:rPr>
          <w:rFonts w:cs="Arial"/>
          <w:color w:val="000000"/>
          <w:lang w:val="en-US" w:eastAsia="en-US"/>
        </w:rPr>
        <w:t xml:space="preserve">enable new concepts, such as the ability to support new functions or applications, or the introduction of new constructs or data types. </w:t>
      </w:r>
      <w:r w:rsidRPr="009F7443">
        <w:rPr>
          <w:rFonts w:cs="Arial"/>
          <w:i/>
          <w:iCs/>
          <w:color w:val="000000"/>
          <w:lang w:val="en-US" w:eastAsia="en-US"/>
        </w:rPr>
        <w:t xml:space="preserve">New Editions </w:t>
      </w:r>
      <w:r w:rsidRPr="009F7443">
        <w:rPr>
          <w:rFonts w:cs="Arial"/>
          <w:color w:val="000000"/>
          <w:lang w:val="en-US" w:eastAsia="en-US"/>
        </w:rPr>
        <w:t xml:space="preserve">are likely to have a significant impact on either existing users or future users </w:t>
      </w:r>
      <w:r w:rsidR="008D49AA">
        <w:rPr>
          <w:rFonts w:cs="Arial"/>
          <w:color w:val="000000"/>
          <w:lang w:val="en-US" w:eastAsia="en-US"/>
        </w:rPr>
        <w:t>of S-1</w:t>
      </w:r>
      <w:r w:rsidR="009A2011">
        <w:rPr>
          <w:rFonts w:cs="Arial"/>
          <w:color w:val="000000"/>
          <w:lang w:val="en-US" w:eastAsia="en-US"/>
        </w:rPr>
        <w:t>29</w:t>
      </w:r>
      <w:r w:rsidRPr="009F7443">
        <w:rPr>
          <w:rFonts w:cs="Arial"/>
          <w:color w:val="000000"/>
          <w:lang w:val="en-US" w:eastAsia="en-US"/>
        </w:rPr>
        <w:t xml:space="preserve">. </w:t>
      </w:r>
    </w:p>
    <w:p w14:paraId="0CE697A3" w14:textId="77777777" w:rsidR="008F7F95" w:rsidRDefault="008F7F95" w:rsidP="00C53B69">
      <w:pPr>
        <w:autoSpaceDE w:val="0"/>
        <w:autoSpaceDN w:val="0"/>
        <w:adjustRightInd w:val="0"/>
        <w:spacing w:after="0" w:line="240" w:lineRule="auto"/>
        <w:rPr>
          <w:rFonts w:cs="Arial"/>
          <w:color w:val="000000"/>
          <w:sz w:val="22"/>
          <w:szCs w:val="22"/>
          <w:lang w:val="en-US" w:eastAsia="en-US"/>
        </w:rPr>
      </w:pPr>
    </w:p>
    <w:p w14:paraId="05541146" w14:textId="77777777" w:rsidR="008F7F95" w:rsidRDefault="008F7F95" w:rsidP="00972855">
      <w:pPr>
        <w:pStyle w:val="Heading4"/>
        <w:rPr>
          <w:lang w:val="en-US" w:eastAsia="en-US"/>
        </w:rPr>
      </w:pPr>
      <w:r>
        <w:rPr>
          <w:lang w:val="en-US" w:eastAsia="en-US"/>
        </w:rPr>
        <w:t>Revisions</w:t>
      </w:r>
    </w:p>
    <w:p w14:paraId="052761BB" w14:textId="03D2F202" w:rsidR="005E6D54" w:rsidRDefault="009F7443" w:rsidP="00595A33">
      <w:pPr>
        <w:autoSpaceDE w:val="0"/>
        <w:autoSpaceDN w:val="0"/>
        <w:adjustRightInd w:val="0"/>
        <w:spacing w:after="0" w:line="240" w:lineRule="auto"/>
        <w:rPr>
          <w:rFonts w:cs="Arial"/>
          <w:color w:val="000000"/>
          <w:szCs w:val="22"/>
          <w:lang w:val="en-US" w:eastAsia="en-US"/>
        </w:rPr>
      </w:pPr>
      <w:r w:rsidRPr="009F7443">
        <w:rPr>
          <w:rFonts w:cs="Arial"/>
          <w:i/>
          <w:iCs/>
          <w:color w:val="000000"/>
          <w:szCs w:val="22"/>
          <w:lang w:val="en-US" w:eastAsia="en-US"/>
        </w:rPr>
        <w:t xml:space="preserve">Revisions </w:t>
      </w:r>
      <w:r w:rsidRPr="009F7443">
        <w:rPr>
          <w:rFonts w:cs="Arial"/>
          <w:color w:val="000000"/>
          <w:szCs w:val="22"/>
          <w:lang w:val="en-US" w:eastAsia="en-US"/>
        </w:rPr>
        <w:t xml:space="preserve">are defined as substantive semantic changes to </w:t>
      </w:r>
      <w:r w:rsidR="008D49AA" w:rsidRPr="00A217FA">
        <w:rPr>
          <w:rFonts w:cs="Arial"/>
          <w:color w:val="FF0000"/>
          <w:szCs w:val="22"/>
          <w:lang w:val="en-US" w:eastAsia="en-US"/>
        </w:rPr>
        <w:t>S-1</w:t>
      </w:r>
      <w:r w:rsidR="009A2011">
        <w:rPr>
          <w:rFonts w:cs="Arial"/>
          <w:color w:val="FF0000"/>
          <w:szCs w:val="22"/>
          <w:lang w:val="en-US" w:eastAsia="en-US"/>
        </w:rPr>
        <w:t>29</w:t>
      </w:r>
      <w:r w:rsidRPr="009F7443">
        <w:rPr>
          <w:rFonts w:cs="Arial"/>
          <w:color w:val="000000"/>
          <w:szCs w:val="22"/>
          <w:lang w:val="en-US" w:eastAsia="en-US"/>
        </w:rPr>
        <w:t xml:space="preserve">. Typically, revisions </w:t>
      </w:r>
      <w:r w:rsidR="00A217FA">
        <w:rPr>
          <w:rFonts w:cs="Arial"/>
          <w:color w:val="000000"/>
          <w:szCs w:val="22"/>
          <w:lang w:val="en-US" w:eastAsia="en-US"/>
        </w:rPr>
        <w:t xml:space="preserve">will change </w:t>
      </w:r>
      <w:r w:rsidR="00A217FA" w:rsidRPr="00A217FA">
        <w:rPr>
          <w:rFonts w:cs="Arial"/>
          <w:color w:val="FF0000"/>
          <w:szCs w:val="22"/>
          <w:lang w:val="en-US" w:eastAsia="en-US"/>
        </w:rPr>
        <w:t>S-1</w:t>
      </w:r>
      <w:r w:rsidR="009A2011">
        <w:rPr>
          <w:rFonts w:cs="Arial"/>
          <w:color w:val="FF0000"/>
          <w:szCs w:val="22"/>
          <w:lang w:val="en-US" w:eastAsia="en-US"/>
        </w:rPr>
        <w:t>29</w:t>
      </w:r>
      <w:r w:rsidRPr="009F7443">
        <w:rPr>
          <w:rFonts w:cs="Arial"/>
          <w:color w:val="000000"/>
          <w:szCs w:val="22"/>
          <w:lang w:val="en-US" w:eastAsia="en-US"/>
        </w:rPr>
        <w:t xml:space="preserve"> to correct factual errors; introduce necessary changes that have become evident as a result of practical experience or changing circumstances. A </w:t>
      </w:r>
      <w:r w:rsidRPr="009F7443">
        <w:rPr>
          <w:rFonts w:cs="Arial"/>
          <w:i/>
          <w:iCs/>
          <w:color w:val="000000"/>
          <w:szCs w:val="22"/>
          <w:lang w:val="en-US" w:eastAsia="en-US"/>
        </w:rPr>
        <w:t xml:space="preserve">revision </w:t>
      </w:r>
      <w:r w:rsidR="006767ED">
        <w:rPr>
          <w:rFonts w:cs="Arial"/>
          <w:color w:val="000000"/>
          <w:szCs w:val="22"/>
          <w:lang w:val="en-US" w:eastAsia="en-US"/>
        </w:rPr>
        <w:t>must</w:t>
      </w:r>
      <w:r w:rsidRPr="009F7443">
        <w:rPr>
          <w:rFonts w:cs="Arial"/>
          <w:color w:val="000000"/>
          <w:szCs w:val="22"/>
          <w:lang w:val="en-US" w:eastAsia="en-US"/>
        </w:rPr>
        <w:t xml:space="preserve"> not be classified as a clarification. </w:t>
      </w:r>
      <w:r w:rsidRPr="009F7443">
        <w:rPr>
          <w:rFonts w:cs="Arial"/>
          <w:i/>
          <w:iCs/>
          <w:color w:val="000000"/>
          <w:szCs w:val="22"/>
          <w:lang w:val="en-US" w:eastAsia="en-US"/>
        </w:rPr>
        <w:t xml:space="preserve">Revisions </w:t>
      </w:r>
      <w:r w:rsidRPr="009F7443">
        <w:rPr>
          <w:rFonts w:cs="Arial"/>
          <w:color w:val="000000"/>
          <w:szCs w:val="22"/>
          <w:lang w:val="en-US" w:eastAsia="en-US"/>
        </w:rPr>
        <w:t xml:space="preserve">could have an impact on either existing users or future users of </w:t>
      </w:r>
      <w:r w:rsidR="008D49AA">
        <w:rPr>
          <w:rFonts w:cs="Arial"/>
          <w:color w:val="000000"/>
          <w:szCs w:val="22"/>
          <w:lang w:val="en-US" w:eastAsia="en-US"/>
        </w:rPr>
        <w:t>S-1</w:t>
      </w:r>
      <w:r w:rsidR="009A2011">
        <w:rPr>
          <w:rFonts w:cs="Arial"/>
          <w:color w:val="000000"/>
          <w:szCs w:val="22"/>
          <w:lang w:val="en-US" w:eastAsia="en-US"/>
        </w:rPr>
        <w:t>29</w:t>
      </w:r>
      <w:r w:rsidRPr="009F7443">
        <w:rPr>
          <w:rFonts w:cs="Arial"/>
          <w:color w:val="000000"/>
          <w:szCs w:val="22"/>
          <w:lang w:val="en-US" w:eastAsia="en-US"/>
        </w:rPr>
        <w:t xml:space="preserve">. All cumulative </w:t>
      </w:r>
      <w:r w:rsidRPr="009F7443">
        <w:rPr>
          <w:rFonts w:cs="Arial"/>
          <w:i/>
          <w:iCs/>
          <w:color w:val="000000"/>
          <w:szCs w:val="22"/>
          <w:lang w:val="en-US" w:eastAsia="en-US"/>
        </w:rPr>
        <w:t xml:space="preserve">clarifications </w:t>
      </w:r>
      <w:r w:rsidRPr="009F7443">
        <w:rPr>
          <w:rFonts w:cs="Arial"/>
          <w:color w:val="000000"/>
          <w:szCs w:val="22"/>
          <w:lang w:val="en-US" w:eastAsia="en-US"/>
        </w:rPr>
        <w:t xml:space="preserve">must be included with the release of approved corrections revisions. </w:t>
      </w:r>
    </w:p>
    <w:p w14:paraId="52DCF85B" w14:textId="77777777" w:rsidR="00595A33" w:rsidRPr="00595A33" w:rsidRDefault="00595A33" w:rsidP="00595A33">
      <w:pPr>
        <w:autoSpaceDE w:val="0"/>
        <w:autoSpaceDN w:val="0"/>
        <w:adjustRightInd w:val="0"/>
        <w:spacing w:after="0" w:line="240" w:lineRule="auto"/>
        <w:rPr>
          <w:rFonts w:cs="Arial"/>
          <w:color w:val="000000"/>
          <w:szCs w:val="22"/>
          <w:lang w:val="en-US" w:eastAsia="en-US"/>
        </w:rPr>
      </w:pPr>
    </w:p>
    <w:p w14:paraId="0230A875" w14:textId="77777777" w:rsidR="00595A33" w:rsidRDefault="001E561A" w:rsidP="00595A33">
      <w:pPr>
        <w:pStyle w:val="ISOSecretObservations"/>
        <w:spacing w:before="60" w:line="240" w:lineRule="auto"/>
        <w:jc w:val="both"/>
        <w:rPr>
          <w:sz w:val="20"/>
          <w:lang w:val="en-US"/>
        </w:rPr>
      </w:pPr>
      <w:r w:rsidRPr="001E561A">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1FBB4B7A" w14:textId="77777777" w:rsidR="00595A33" w:rsidRPr="00595A33" w:rsidRDefault="00595A33" w:rsidP="00595A33">
      <w:pPr>
        <w:pStyle w:val="ISOSecretObservations"/>
        <w:spacing w:before="60" w:line="240" w:lineRule="auto"/>
        <w:jc w:val="both"/>
        <w:rPr>
          <w:sz w:val="20"/>
          <w:lang w:val="en-US"/>
        </w:rPr>
      </w:pPr>
    </w:p>
    <w:p w14:paraId="6F4B38EC" w14:textId="4E9AEDB9" w:rsidR="001E561A" w:rsidRDefault="001E561A" w:rsidP="00595A33">
      <w:pPr>
        <w:autoSpaceDE w:val="0"/>
        <w:autoSpaceDN w:val="0"/>
        <w:adjustRightInd w:val="0"/>
        <w:spacing w:after="0" w:line="240" w:lineRule="auto"/>
        <w:rPr>
          <w:rFonts w:cs="Arial"/>
          <w:color w:val="000000"/>
          <w:szCs w:val="22"/>
          <w:lang w:val="en-US" w:eastAsia="en-US"/>
        </w:rPr>
      </w:pPr>
      <w:r w:rsidRPr="008F7F95">
        <w:rPr>
          <w:rFonts w:cs="Arial"/>
          <w:color w:val="000000"/>
          <w:szCs w:val="22"/>
          <w:lang w:val="en-US" w:eastAsia="en-US"/>
        </w:rPr>
        <w:t>In most cases a new feature or portrayal catalogue wi</w:t>
      </w:r>
      <w:r w:rsidR="008D49AA">
        <w:rPr>
          <w:rFonts w:cs="Arial"/>
          <w:color w:val="000000"/>
          <w:szCs w:val="22"/>
          <w:lang w:val="en-US" w:eastAsia="en-US"/>
        </w:rPr>
        <w:t>ll result in a revision of S-1</w:t>
      </w:r>
      <w:r w:rsidR="009A2011">
        <w:rPr>
          <w:rFonts w:cs="Arial"/>
          <w:color w:val="000000"/>
          <w:szCs w:val="22"/>
          <w:lang w:val="en-US" w:eastAsia="en-US"/>
        </w:rPr>
        <w:t>29</w:t>
      </w:r>
      <w:r w:rsidRPr="008F7F95">
        <w:rPr>
          <w:rFonts w:cs="Arial"/>
          <w:color w:val="000000"/>
          <w:szCs w:val="22"/>
          <w:lang w:val="en-US" w:eastAsia="en-US"/>
        </w:rPr>
        <w:t>.</w:t>
      </w:r>
    </w:p>
    <w:p w14:paraId="33D3B005" w14:textId="77777777" w:rsidR="008F7F95" w:rsidRDefault="008F7F95" w:rsidP="00C53B69">
      <w:pPr>
        <w:autoSpaceDE w:val="0"/>
        <w:autoSpaceDN w:val="0"/>
        <w:adjustRightInd w:val="0"/>
        <w:spacing w:after="0" w:line="240" w:lineRule="auto"/>
        <w:rPr>
          <w:rFonts w:cs="Arial"/>
          <w:color w:val="000000"/>
          <w:sz w:val="22"/>
          <w:szCs w:val="22"/>
          <w:lang w:val="en-US" w:eastAsia="en-US"/>
        </w:rPr>
      </w:pPr>
    </w:p>
    <w:p w14:paraId="5B147413" w14:textId="77777777" w:rsidR="008F7F95" w:rsidRDefault="008F7F95" w:rsidP="00972855">
      <w:pPr>
        <w:pStyle w:val="Heading4"/>
        <w:rPr>
          <w:lang w:val="en-US" w:eastAsia="en-US"/>
        </w:rPr>
      </w:pPr>
      <w:r>
        <w:rPr>
          <w:lang w:val="en-US" w:eastAsia="en-US"/>
        </w:rPr>
        <w:t>Clarification</w:t>
      </w:r>
    </w:p>
    <w:p w14:paraId="3AB5E8F3" w14:textId="289EB87C" w:rsidR="009F7443" w:rsidRDefault="009F7443" w:rsidP="00C53B69">
      <w:pPr>
        <w:autoSpaceDE w:val="0"/>
        <w:autoSpaceDN w:val="0"/>
        <w:adjustRightInd w:val="0"/>
        <w:spacing w:after="0" w:line="240" w:lineRule="auto"/>
        <w:rPr>
          <w:rFonts w:cs="Arial"/>
          <w:color w:val="000000"/>
          <w:szCs w:val="22"/>
          <w:lang w:val="en-US" w:eastAsia="en-US"/>
        </w:rPr>
      </w:pPr>
      <w:r w:rsidRPr="009F7443">
        <w:rPr>
          <w:rFonts w:cs="Arial"/>
          <w:color w:val="000000"/>
          <w:szCs w:val="22"/>
          <w:lang w:val="en-US" w:eastAsia="en-US"/>
        </w:rPr>
        <w:t xml:space="preserve">Clarifications are non-substantive changes to </w:t>
      </w:r>
      <w:r w:rsidR="008D49AA">
        <w:rPr>
          <w:rFonts w:cs="Arial"/>
          <w:color w:val="000000"/>
          <w:szCs w:val="22"/>
          <w:lang w:val="en-US" w:eastAsia="en-US"/>
        </w:rPr>
        <w:t>S-1</w:t>
      </w:r>
      <w:r w:rsidR="009A2011">
        <w:rPr>
          <w:rFonts w:cs="Arial"/>
          <w:color w:val="000000"/>
          <w:szCs w:val="22"/>
          <w:lang w:val="en-US" w:eastAsia="en-US"/>
        </w:rPr>
        <w:t>29</w:t>
      </w:r>
      <w:r w:rsidRPr="009F7443">
        <w:rPr>
          <w:rFonts w:cs="Arial"/>
          <w:color w:val="000000"/>
          <w:szCs w:val="22"/>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Pr>
          <w:rFonts w:cs="Arial"/>
          <w:color w:val="000000"/>
          <w:szCs w:val="22"/>
          <w:lang w:val="en-US" w:eastAsia="en-US"/>
        </w:rPr>
        <w:t>S-10n</w:t>
      </w:r>
      <w:r w:rsidR="008F7F95" w:rsidRPr="008F7F95">
        <w:rPr>
          <w:rFonts w:cs="Arial"/>
          <w:color w:val="000000"/>
          <w:szCs w:val="22"/>
          <w:lang w:val="en-US" w:eastAsia="en-US"/>
        </w:rPr>
        <w:t>.</w:t>
      </w:r>
      <w:r w:rsidRPr="009F7443">
        <w:rPr>
          <w:rFonts w:cs="Arial"/>
          <w:color w:val="000000"/>
          <w:szCs w:val="22"/>
          <w:lang w:val="en-US" w:eastAsia="en-US"/>
        </w:rPr>
        <w:t xml:space="preserve"> </w:t>
      </w:r>
    </w:p>
    <w:p w14:paraId="6FB68944" w14:textId="77777777" w:rsidR="001E561A" w:rsidRDefault="001E561A" w:rsidP="00C53B69">
      <w:pPr>
        <w:autoSpaceDE w:val="0"/>
        <w:autoSpaceDN w:val="0"/>
        <w:adjustRightInd w:val="0"/>
        <w:spacing w:after="0" w:line="240" w:lineRule="auto"/>
        <w:rPr>
          <w:rFonts w:cs="Arial"/>
          <w:color w:val="000000"/>
          <w:szCs w:val="22"/>
          <w:lang w:val="en-US" w:eastAsia="en-US"/>
        </w:rPr>
      </w:pPr>
    </w:p>
    <w:p w14:paraId="48BCF17C" w14:textId="77777777" w:rsidR="001E561A" w:rsidRDefault="001E561A" w:rsidP="00C53B69">
      <w:pPr>
        <w:autoSpaceDE w:val="0"/>
        <w:autoSpaceDN w:val="0"/>
        <w:adjustRightInd w:val="0"/>
        <w:spacing w:after="0" w:line="240" w:lineRule="auto"/>
        <w:rPr>
          <w:rFonts w:cs="Arial"/>
          <w:color w:val="000000"/>
          <w:szCs w:val="22"/>
          <w:lang w:val="en-US" w:eastAsia="en-US"/>
        </w:rPr>
      </w:pPr>
      <w:r>
        <w:rPr>
          <w:rFonts w:cs="Arial"/>
          <w:color w:val="000000"/>
          <w:szCs w:val="22"/>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1388FE96" w14:textId="77777777" w:rsidR="001E561A" w:rsidRPr="009F7443" w:rsidRDefault="001E561A" w:rsidP="00C53B69">
      <w:pPr>
        <w:autoSpaceDE w:val="0"/>
        <w:autoSpaceDN w:val="0"/>
        <w:adjustRightInd w:val="0"/>
        <w:spacing w:after="0" w:line="240" w:lineRule="auto"/>
        <w:rPr>
          <w:rFonts w:cs="Arial"/>
          <w:color w:val="000000"/>
          <w:szCs w:val="22"/>
          <w:lang w:val="en-US" w:eastAsia="en-US"/>
        </w:rPr>
      </w:pPr>
    </w:p>
    <w:p w14:paraId="099B807C" w14:textId="77777777" w:rsidR="001E561A" w:rsidRPr="001E561A"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rPr>
          <w:lang w:val="en-US"/>
        </w:rPr>
      </w:pPr>
    </w:p>
    <w:p w14:paraId="2D9CCD2B" w14:textId="77777777" w:rsidR="008F7F95" w:rsidRDefault="008F7F95" w:rsidP="00972855">
      <w:pPr>
        <w:pStyle w:val="Heading4"/>
      </w:pPr>
      <w:r>
        <w:t>Version Numbers</w:t>
      </w:r>
    </w:p>
    <w:p w14:paraId="7377C655" w14:textId="6C184490" w:rsidR="008F7F95" w:rsidRDefault="008F7F95" w:rsidP="00C53B69">
      <w:r>
        <w:t xml:space="preserve">The associated version control numbering </w:t>
      </w:r>
      <w:r w:rsidR="008D49AA">
        <w:t>to identify changes (n) to S-1</w:t>
      </w:r>
      <w:r w:rsidR="009A2011">
        <w:t>29</w:t>
      </w:r>
      <w:r>
        <w:t xml:space="preserve"> </w:t>
      </w:r>
      <w:r w:rsidR="006767ED">
        <w:t>must</w:t>
      </w:r>
      <w:r>
        <w:t xml:space="preserve"> be as follows:</w:t>
      </w:r>
    </w:p>
    <w:p w14:paraId="5500914E" w14:textId="77777777" w:rsidR="008F7F95" w:rsidRDefault="008F7F95" w:rsidP="00C53B69">
      <w:r>
        <w:t xml:space="preserve">New Editions denoted as </w:t>
      </w:r>
      <w:r w:rsidRPr="008F7F95">
        <w:rPr>
          <w:b/>
          <w:sz w:val="32"/>
        </w:rPr>
        <w:t>n</w:t>
      </w:r>
      <w:r>
        <w:t>.0.0</w:t>
      </w:r>
    </w:p>
    <w:p w14:paraId="11D342DE" w14:textId="77777777" w:rsidR="008F7F95" w:rsidRDefault="008F7F95" w:rsidP="00C53B69">
      <w:r>
        <w:t>Revisions denoted as n.</w:t>
      </w:r>
      <w:r w:rsidRPr="008F7F95">
        <w:rPr>
          <w:b/>
          <w:sz w:val="28"/>
        </w:rPr>
        <w:t>n</w:t>
      </w:r>
      <w:r>
        <w:t>.0</w:t>
      </w:r>
    </w:p>
    <w:p w14:paraId="70B8F6D8" w14:textId="77777777" w:rsidR="000F2AEA" w:rsidRPr="000F2AEA" w:rsidRDefault="008F7F95" w:rsidP="00C53B69">
      <w:r>
        <w:t>Clarifications denoted as n.n.</w:t>
      </w:r>
      <w:r w:rsidRPr="008F7F95">
        <w:rPr>
          <w:b/>
          <w:sz w:val="28"/>
        </w:rPr>
        <w:t>n</w:t>
      </w:r>
    </w:p>
    <w:p w14:paraId="02E29F27" w14:textId="77777777" w:rsidR="00731C05" w:rsidRDefault="004B59B1" w:rsidP="001C2735">
      <w:pPr>
        <w:pStyle w:val="Heading1"/>
      </w:pPr>
      <w:bookmarkStart w:id="110" w:name="_Toc225648278"/>
      <w:bookmarkStart w:id="111" w:name="_Toc225065135"/>
      <w:bookmarkStart w:id="112" w:name="_Toc454280174"/>
      <w:r w:rsidRPr="008233BF">
        <w:t>Specification Scopes</w:t>
      </w:r>
      <w:bookmarkEnd w:id="110"/>
      <w:bookmarkEnd w:id="111"/>
      <w:bookmarkEnd w:id="112"/>
    </w:p>
    <w:p w14:paraId="4B00572F" w14:textId="77777777" w:rsidR="00D73CA5" w:rsidRPr="00D73CA5" w:rsidRDefault="00D73CA5" w:rsidP="00972855">
      <w:pPr>
        <w:pStyle w:val="note0"/>
      </w:pPr>
      <w:r w:rsidRPr="00D73CA5">
        <w:t xml:space="preserve">&lt; Some parts of a product specification may apply to the whole product whereas other parts of the product specification may apply to parts of the product. Coordinate reference system will generally apply to the complete product; whereas maintenance regimes may be different </w:t>
      </w:r>
      <w:r w:rsidR="007529C6">
        <w:t>for</w:t>
      </w:r>
      <w:r w:rsidRPr="00D73CA5">
        <w:t xml:space="preserve"> features. If a specification is homogeneous across the whole data product it is only necessary to define a general scope (root scope), to which each section of the data product specification applies&gt;</w:t>
      </w:r>
    </w:p>
    <w:p w14:paraId="671D92DF" w14:textId="77777777" w:rsidR="000D6280" w:rsidRPr="008233BF" w:rsidRDefault="000D6280" w:rsidP="00972855">
      <w:pPr>
        <w:pStyle w:val="Label1"/>
      </w:pPr>
      <w:r w:rsidRPr="008233BF">
        <w:lastRenderedPageBreak/>
        <w:t xml:space="preserve">Scope ID: </w:t>
      </w:r>
      <w:r w:rsidRPr="008233BF">
        <w:tab/>
      </w:r>
      <w:r w:rsidRPr="008233BF">
        <w:tab/>
      </w:r>
    </w:p>
    <w:p w14:paraId="74985BF6" w14:textId="77777777" w:rsidR="000D6280" w:rsidRPr="008233BF" w:rsidRDefault="000D6280" w:rsidP="00972855">
      <w:pPr>
        <w:pStyle w:val="Label1"/>
      </w:pPr>
      <w:r w:rsidRPr="008233BF">
        <w:t>Level:</w:t>
      </w:r>
      <w:r w:rsidRPr="008233BF">
        <w:tab/>
      </w:r>
      <w:r w:rsidRPr="008233BF">
        <w:tab/>
      </w:r>
      <w:r w:rsidRPr="008233BF">
        <w:tab/>
      </w:r>
      <w:r w:rsidRPr="008233BF">
        <w:tab/>
      </w:r>
      <w:r w:rsidRPr="008233BF">
        <w:tab/>
      </w:r>
      <w:r w:rsidRPr="008233BF">
        <w:tab/>
      </w:r>
      <w:r w:rsidRPr="008233BF">
        <w:tab/>
      </w:r>
    </w:p>
    <w:p w14:paraId="140CDC3D" w14:textId="77777777" w:rsidR="00FB48D8" w:rsidRDefault="000D6280" w:rsidP="00972855">
      <w:pPr>
        <w:pStyle w:val="Label1"/>
      </w:pPr>
      <w:r w:rsidRPr="008233BF">
        <w:t>Level name:</w:t>
      </w:r>
      <w:r w:rsidRPr="008233BF">
        <w:tab/>
      </w:r>
    </w:p>
    <w:p w14:paraId="4C69CAFA" w14:textId="77777777" w:rsidR="00A25DC9" w:rsidRPr="008233BF" w:rsidRDefault="00A25DC9" w:rsidP="001C2735">
      <w:pPr>
        <w:pStyle w:val="Heading1"/>
      </w:pPr>
      <w:bookmarkStart w:id="113" w:name="_Toc225648279"/>
      <w:bookmarkStart w:id="114" w:name="_Toc225065136"/>
      <w:bookmarkStart w:id="115" w:name="_Toc454280175"/>
      <w:r w:rsidRPr="008233BF">
        <w:t>Data</w:t>
      </w:r>
      <w:r w:rsidR="00053ABB">
        <w:t>s</w:t>
      </w:r>
      <w:r w:rsidR="00A25574">
        <w:t xml:space="preserve">et </w:t>
      </w:r>
      <w:bookmarkEnd w:id="113"/>
      <w:bookmarkEnd w:id="114"/>
      <w:r w:rsidR="00A25574">
        <w:t>Identification</w:t>
      </w:r>
      <w:bookmarkEnd w:id="115"/>
    </w:p>
    <w:p w14:paraId="119CC937" w14:textId="77777777" w:rsidR="000C2C7C" w:rsidRPr="00D73CA5" w:rsidRDefault="00533DDD" w:rsidP="00972855">
      <w:pPr>
        <w:pStyle w:val="note0"/>
      </w:pPr>
      <w:r w:rsidRPr="00D73CA5">
        <w:t>&lt;Information that uniquely identifies the dataset&gt;</w:t>
      </w:r>
    </w:p>
    <w:p w14:paraId="46E00824" w14:textId="77777777" w:rsidR="00F55B36" w:rsidRPr="008233BF" w:rsidRDefault="00B356C5" w:rsidP="00972855">
      <w:pPr>
        <w:pStyle w:val="Label1"/>
        <w:rPr>
          <w:sz w:val="18"/>
          <w:szCs w:val="18"/>
        </w:rPr>
      </w:pPr>
      <w:r w:rsidRPr="008233BF">
        <w:t xml:space="preserve">Title: </w:t>
      </w:r>
      <w:r w:rsidRPr="008233BF">
        <w:tab/>
      </w:r>
      <w:r w:rsidRPr="008233BF">
        <w:tab/>
      </w:r>
      <w:r w:rsidRPr="008233BF">
        <w:tab/>
      </w:r>
      <w:r w:rsidR="00D20CD5" w:rsidRPr="008233BF">
        <w:tab/>
      </w:r>
      <w:r w:rsidR="00D20CD5" w:rsidRPr="008233BF">
        <w:tab/>
      </w:r>
      <w:r w:rsidR="00D20CD5" w:rsidRPr="008233BF">
        <w:tab/>
      </w:r>
      <w:r w:rsidR="00D20CD5" w:rsidRPr="008233BF">
        <w:tab/>
      </w:r>
      <w:r w:rsidR="00D20CD5" w:rsidRPr="008233BF">
        <w:tab/>
      </w:r>
      <w:r w:rsidR="00D20CD5" w:rsidRPr="008233BF">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r w:rsidR="00595A33">
        <w:rPr>
          <w:sz w:val="18"/>
          <w:szCs w:val="18"/>
        </w:rPr>
        <w:tab/>
      </w:r>
    </w:p>
    <w:p w14:paraId="1BA519A8" w14:textId="77777777" w:rsidR="00B356C5" w:rsidRPr="008233BF" w:rsidRDefault="00B356C5" w:rsidP="00972855">
      <w:pPr>
        <w:pStyle w:val="Label1"/>
        <w:rPr>
          <w:sz w:val="18"/>
          <w:szCs w:val="18"/>
        </w:rPr>
      </w:pPr>
      <w:r w:rsidRPr="008233BF">
        <w:t>Alternate Title:</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27D60DEF" w14:textId="77777777" w:rsidR="00B356C5" w:rsidRPr="00763C0E" w:rsidRDefault="00B356C5" w:rsidP="00972855">
      <w:pPr>
        <w:pStyle w:val="Label1"/>
      </w:pPr>
      <w:r w:rsidRPr="008233BF">
        <w:t>Abstract:</w:t>
      </w:r>
      <w:r w:rsidRPr="008233BF">
        <w:rPr>
          <w:sz w:val="18"/>
          <w:szCs w:val="18"/>
        </w:rPr>
        <w:t xml:space="preserve"> </w:t>
      </w:r>
      <w:r w:rsidRPr="008233BF">
        <w:rPr>
          <w:sz w:val="18"/>
          <w:szCs w:val="18"/>
        </w:rPr>
        <w:tab/>
      </w:r>
    </w:p>
    <w:p w14:paraId="59E163BD" w14:textId="77777777" w:rsidR="004279CC" w:rsidRDefault="00B356C5" w:rsidP="00972855">
      <w:pPr>
        <w:pStyle w:val="Label1"/>
        <w:rPr>
          <w:sz w:val="18"/>
          <w:szCs w:val="18"/>
        </w:rPr>
      </w:pPr>
      <w:r w:rsidRPr="008233BF">
        <w:t>Topic Category:</w:t>
      </w:r>
      <w:r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r w:rsidR="00D20CD5" w:rsidRPr="008233BF">
        <w:rPr>
          <w:sz w:val="18"/>
          <w:szCs w:val="18"/>
        </w:rPr>
        <w:tab/>
      </w:r>
    </w:p>
    <w:p w14:paraId="36BC224D" w14:textId="77777777" w:rsidR="00B356C5" w:rsidRPr="00BD2FBF" w:rsidRDefault="004279CC" w:rsidP="00972855">
      <w:pPr>
        <w:pStyle w:val="Label1"/>
        <w:rPr>
          <w:sz w:val="18"/>
          <w:szCs w:val="18"/>
        </w:rPr>
      </w:pPr>
      <w:r>
        <w:t>Geographic Description:</w:t>
      </w:r>
      <w:r>
        <w:tab/>
      </w:r>
      <w:r w:rsidR="00D20CD5" w:rsidRPr="008233BF">
        <w:tab/>
      </w:r>
      <w:r w:rsidR="00D20CD5" w:rsidRPr="008233BF">
        <w:tab/>
      </w:r>
    </w:p>
    <w:p w14:paraId="6A7CB93D" w14:textId="77777777" w:rsidR="00FA7B6A" w:rsidRPr="00D73CA5" w:rsidRDefault="00B356C5" w:rsidP="00972855">
      <w:pPr>
        <w:pStyle w:val="Label1"/>
      </w:pPr>
      <w:r w:rsidRPr="008233BF">
        <w:t>Spatial Resolution</w:t>
      </w:r>
      <w:r w:rsidR="00FA7489" w:rsidRPr="008233BF">
        <w:t>:</w:t>
      </w:r>
      <w:r w:rsidR="00D20CD5" w:rsidRPr="008233BF">
        <w:tab/>
      </w:r>
    </w:p>
    <w:p w14:paraId="4DDB4E1F" w14:textId="77777777" w:rsidR="00BD2FBF" w:rsidRDefault="00D20CD5" w:rsidP="00972855">
      <w:pPr>
        <w:pStyle w:val="Label1"/>
        <w:rPr>
          <w:sz w:val="18"/>
          <w:szCs w:val="18"/>
        </w:rPr>
      </w:pPr>
      <w:r w:rsidRPr="008233BF">
        <w:t>P</w:t>
      </w:r>
      <w:r w:rsidR="004D032C" w:rsidRPr="008233BF">
        <w:t>urpose</w:t>
      </w:r>
      <w:r w:rsidRPr="008233BF">
        <w:t>:</w:t>
      </w:r>
      <w:r w:rsidRPr="008233BF">
        <w:tab/>
      </w:r>
      <w:r w:rsidR="00BD2FBF">
        <w:rPr>
          <w:sz w:val="18"/>
          <w:szCs w:val="18"/>
        </w:rPr>
        <w:t xml:space="preserve"> </w:t>
      </w:r>
    </w:p>
    <w:p w14:paraId="7150E9DA" w14:textId="77777777" w:rsidR="004D032C" w:rsidRPr="008233BF" w:rsidRDefault="00D20CD5" w:rsidP="00972855">
      <w:pPr>
        <w:pStyle w:val="Label1"/>
        <w:rPr>
          <w:sz w:val="18"/>
          <w:szCs w:val="18"/>
        </w:rPr>
      </w:pPr>
      <w:r w:rsidRPr="008233BF">
        <w:t>L</w:t>
      </w:r>
      <w:r w:rsidR="004D032C" w:rsidRPr="008233BF">
        <w:t>anguage</w:t>
      </w:r>
      <w:r w:rsidRPr="008233BF">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p>
    <w:p w14:paraId="4828544B" w14:textId="77777777" w:rsidR="00313AE8" w:rsidRDefault="00D20CD5" w:rsidP="00972855">
      <w:pPr>
        <w:pStyle w:val="Labeldata"/>
      </w:pPr>
      <w:r w:rsidRPr="00972855">
        <w:rPr>
          <w:rStyle w:val="Label1Char"/>
        </w:rPr>
        <w:t>C</w:t>
      </w:r>
      <w:r w:rsidR="004D032C" w:rsidRPr="00972855">
        <w:rPr>
          <w:rStyle w:val="Label1Char"/>
        </w:rPr>
        <w:t>lassification</w:t>
      </w:r>
      <w:r w:rsidRPr="00972855">
        <w:rPr>
          <w:rStyle w:val="Label1Char"/>
        </w:rPr>
        <w:t>:</w:t>
      </w:r>
      <w:r w:rsidRPr="008233BF">
        <w:rPr>
          <w:sz w:val="18"/>
          <w:szCs w:val="18"/>
        </w:rPr>
        <w:t xml:space="preserve"> </w:t>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Pr="008233BF">
        <w:rPr>
          <w:sz w:val="18"/>
          <w:szCs w:val="18"/>
        </w:rPr>
        <w:tab/>
      </w:r>
      <w:r w:rsidR="00313AE8">
        <w:t>Data can be classified as one of the following:</w:t>
      </w:r>
    </w:p>
    <w:p w14:paraId="4E36A413" w14:textId="77777777" w:rsidR="00313AE8" w:rsidRDefault="00313AE8" w:rsidP="00972855">
      <w:pPr>
        <w:pStyle w:val="Labeldata"/>
      </w:pPr>
    </w:p>
    <w:p w14:paraId="21415D26" w14:textId="77777777" w:rsidR="00313AE8" w:rsidRDefault="00313AE8" w:rsidP="00972855">
      <w:pPr>
        <w:pStyle w:val="Labeldata"/>
        <w:ind w:left="3420"/>
      </w:pPr>
      <w:r>
        <w:t>U</w:t>
      </w:r>
      <w:r w:rsidR="00D20CD5" w:rsidRPr="00D1527E">
        <w:t>nclassified</w:t>
      </w:r>
    </w:p>
    <w:p w14:paraId="639F3206" w14:textId="77777777" w:rsidR="00313AE8" w:rsidRDefault="00313AE8" w:rsidP="00972855">
      <w:pPr>
        <w:pStyle w:val="Labeldata"/>
        <w:ind w:left="3420"/>
      </w:pPr>
      <w:r>
        <w:t>Restricted</w:t>
      </w:r>
    </w:p>
    <w:p w14:paraId="6D4F0B5C" w14:textId="77777777" w:rsidR="00313AE8" w:rsidRDefault="00313AE8" w:rsidP="00972855">
      <w:pPr>
        <w:pStyle w:val="Labeldata"/>
        <w:ind w:left="3420"/>
      </w:pPr>
      <w:r>
        <w:t>Confidential</w:t>
      </w:r>
    </w:p>
    <w:p w14:paraId="0C73B9F1" w14:textId="77777777" w:rsidR="00313AE8" w:rsidRDefault="00313AE8" w:rsidP="00972855">
      <w:pPr>
        <w:pStyle w:val="Labeldata"/>
        <w:ind w:left="3420"/>
      </w:pPr>
      <w:r>
        <w:t>Secret</w:t>
      </w:r>
    </w:p>
    <w:p w14:paraId="4EB10D38" w14:textId="77777777" w:rsidR="004D032C" w:rsidRDefault="00313AE8" w:rsidP="00972855">
      <w:pPr>
        <w:pStyle w:val="Labeldata"/>
        <w:ind w:left="3420"/>
        <w:rPr>
          <w:rFonts w:ascii="Helvetica" w:hAnsi="Helvetica" w:cs="Helvetica"/>
          <w:sz w:val="16"/>
          <w:szCs w:val="16"/>
          <w:lang w:val="en-US" w:eastAsia="en-US"/>
        </w:rPr>
      </w:pPr>
      <w:r>
        <w:t>Top Secret</w:t>
      </w:r>
      <w:r w:rsidR="00D20CD5" w:rsidRPr="00D1527E">
        <w:t xml:space="preserve"> </w:t>
      </w:r>
    </w:p>
    <w:p w14:paraId="7954FFCC" w14:textId="77777777" w:rsidR="00313AE8" w:rsidRPr="008233BF" w:rsidRDefault="00313AE8" w:rsidP="00C53B69">
      <w:pPr>
        <w:autoSpaceDE w:val="0"/>
        <w:autoSpaceDN w:val="0"/>
        <w:adjustRightInd w:val="0"/>
        <w:spacing w:after="0" w:line="240" w:lineRule="auto"/>
        <w:ind w:left="3400"/>
        <w:rPr>
          <w:color w:val="FF0000"/>
          <w:sz w:val="18"/>
          <w:szCs w:val="18"/>
          <w:highlight w:val="yellow"/>
        </w:rPr>
      </w:pPr>
    </w:p>
    <w:p w14:paraId="4CE628E0" w14:textId="77777777" w:rsidR="004D032C" w:rsidRPr="008233BF" w:rsidRDefault="00D20CD5" w:rsidP="00972855">
      <w:pPr>
        <w:pStyle w:val="Label1"/>
        <w:rPr>
          <w:rFonts w:cs="Arial"/>
          <w:szCs w:val="18"/>
        </w:rPr>
      </w:pPr>
      <w:r w:rsidRPr="008233BF">
        <w:t>S</w:t>
      </w:r>
      <w:r w:rsidR="004D032C" w:rsidRPr="008233BF">
        <w:t>patial</w:t>
      </w:r>
      <w:r w:rsidRPr="008233BF">
        <w:t xml:space="preserve"> </w:t>
      </w:r>
      <w:r w:rsidR="004D032C" w:rsidRPr="008233BF">
        <w:t>Representation</w:t>
      </w:r>
      <w:r w:rsidRPr="008233BF">
        <w:t xml:space="preserve"> </w:t>
      </w:r>
      <w:r w:rsidR="004D032C" w:rsidRPr="008233BF">
        <w:t>Type</w:t>
      </w:r>
      <w:r w:rsidRPr="008233BF">
        <w:rPr>
          <w:rFonts w:cs="Arial"/>
        </w:rPr>
        <w:t>:</w:t>
      </w:r>
      <w:r w:rsidRPr="008233BF">
        <w:rPr>
          <w:rFonts w:cs="Arial"/>
          <w:szCs w:val="18"/>
        </w:rPr>
        <w:t xml:space="preserve"> </w:t>
      </w:r>
      <w:r w:rsidRPr="008233BF">
        <w:rPr>
          <w:rFonts w:cs="Arial"/>
          <w:szCs w:val="18"/>
        </w:rPr>
        <w:tab/>
      </w:r>
    </w:p>
    <w:p w14:paraId="34BAE547" w14:textId="77777777" w:rsidR="004D032C" w:rsidRPr="008233BF" w:rsidRDefault="00D20CD5" w:rsidP="00972855">
      <w:pPr>
        <w:pStyle w:val="Label1"/>
        <w:rPr>
          <w:rFonts w:cs="Arial"/>
          <w:sz w:val="18"/>
          <w:szCs w:val="18"/>
        </w:rPr>
      </w:pPr>
      <w:r w:rsidRPr="008233BF">
        <w:rPr>
          <w:rFonts w:cs="Arial"/>
        </w:rPr>
        <w:t>P</w:t>
      </w:r>
      <w:r w:rsidR="004D032C" w:rsidRPr="008233BF">
        <w:rPr>
          <w:rFonts w:cs="Arial"/>
        </w:rPr>
        <w:t>oint</w:t>
      </w:r>
      <w:r w:rsidRPr="008233BF">
        <w:rPr>
          <w:rFonts w:cs="Arial"/>
        </w:rPr>
        <w:t xml:space="preserve"> o</w:t>
      </w:r>
      <w:r w:rsidR="004D032C" w:rsidRPr="008233BF">
        <w:rPr>
          <w:rFonts w:cs="Arial"/>
        </w:rPr>
        <w:t>f</w:t>
      </w:r>
      <w:r w:rsidRPr="008233BF">
        <w:rPr>
          <w:rFonts w:cs="Arial"/>
        </w:rPr>
        <w:t xml:space="preserve"> </w:t>
      </w:r>
      <w:r w:rsidR="004D032C" w:rsidRPr="008233BF">
        <w:rPr>
          <w:rFonts w:cs="Arial"/>
        </w:rPr>
        <w:t>Contact</w:t>
      </w:r>
      <w:r w:rsidRPr="008233BF">
        <w:rPr>
          <w:rFonts w:cs="Arial"/>
        </w:rPr>
        <w:t>:</w:t>
      </w:r>
      <w:r w:rsidRPr="008233BF">
        <w:rPr>
          <w:rFonts w:cs="Arial"/>
          <w:szCs w:val="18"/>
        </w:rPr>
        <w:t xml:space="preserve"> </w:t>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Pr="008233BF">
        <w:rPr>
          <w:rFonts w:cs="Arial"/>
          <w:szCs w:val="18"/>
        </w:rPr>
        <w:tab/>
      </w:r>
      <w:r w:rsidR="004D032C" w:rsidRPr="008233BF">
        <w:rPr>
          <w:rFonts w:cs="Arial"/>
          <w:sz w:val="18"/>
          <w:szCs w:val="18"/>
        </w:rPr>
        <w:t xml:space="preserve"> </w:t>
      </w:r>
    </w:p>
    <w:p w14:paraId="00FAAEB6" w14:textId="77777777" w:rsidR="003D1865" w:rsidRPr="00595A33" w:rsidRDefault="00D20CD5" w:rsidP="00972855">
      <w:pPr>
        <w:pStyle w:val="Label1"/>
        <w:rPr>
          <w:rFonts w:cs="Arial"/>
          <w:sz w:val="18"/>
          <w:szCs w:val="18"/>
        </w:rPr>
      </w:pPr>
      <w:r w:rsidRPr="008233BF">
        <w:rPr>
          <w:rFonts w:cs="Arial"/>
        </w:rPr>
        <w:t>U</w:t>
      </w:r>
      <w:r w:rsidR="004D032C" w:rsidRPr="008233BF">
        <w:rPr>
          <w:rFonts w:cs="Arial"/>
        </w:rPr>
        <w:t>se</w:t>
      </w:r>
      <w:r w:rsidRPr="008233BF">
        <w:rPr>
          <w:rFonts w:cs="Arial"/>
        </w:rPr>
        <w:t xml:space="preserve"> </w:t>
      </w:r>
      <w:r w:rsidR="004D032C" w:rsidRPr="008233BF">
        <w:rPr>
          <w:rFonts w:cs="Arial"/>
        </w:rPr>
        <w:t>Limitation</w:t>
      </w:r>
      <w:r w:rsidRPr="008233BF">
        <w:rPr>
          <w:rFonts w:cs="Arial"/>
        </w:rPr>
        <w:t>:</w:t>
      </w:r>
      <w:r w:rsidRPr="008233BF">
        <w:rPr>
          <w:rFonts w:cs="Arial"/>
          <w:sz w:val="18"/>
          <w:szCs w:val="18"/>
        </w:rPr>
        <w:t xml:space="preserve"> </w:t>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8233BF">
        <w:rPr>
          <w:rFonts w:cs="Arial"/>
          <w:sz w:val="18"/>
          <w:szCs w:val="18"/>
        </w:rPr>
        <w:tab/>
      </w:r>
      <w:r w:rsidRPr="00763C0E">
        <w:rPr>
          <w:rFonts w:cs="Arial"/>
        </w:rPr>
        <w:t xml:space="preserve"> </w:t>
      </w:r>
    </w:p>
    <w:p w14:paraId="2C0D2E65" w14:textId="77777777" w:rsidR="00E8406A" w:rsidRPr="008233BF" w:rsidRDefault="00E8406A" w:rsidP="00972855">
      <w:pPr>
        <w:pStyle w:val="Heading1"/>
      </w:pPr>
      <w:bookmarkStart w:id="116" w:name="_Toc225648280"/>
      <w:bookmarkStart w:id="117" w:name="_Toc225065137"/>
      <w:bookmarkStart w:id="118" w:name="_Toc454280176"/>
      <w:r w:rsidRPr="008233BF">
        <w:t>Data Content and structure</w:t>
      </w:r>
      <w:bookmarkEnd w:id="116"/>
      <w:bookmarkEnd w:id="117"/>
      <w:bookmarkEnd w:id="118"/>
    </w:p>
    <w:p w14:paraId="10B9ADF7" w14:textId="77777777" w:rsidR="00A15E77" w:rsidRDefault="00A15E77" w:rsidP="00666E30">
      <w:pPr>
        <w:pStyle w:val="Heading2"/>
      </w:pPr>
      <w:bookmarkStart w:id="119" w:name="_Toc454280177"/>
      <w:bookmarkStart w:id="120" w:name="_Toc225648281"/>
      <w:bookmarkStart w:id="121" w:name="_Toc225065138"/>
      <w:r>
        <w:t>Introduction</w:t>
      </w:r>
      <w:bookmarkEnd w:id="119"/>
    </w:p>
    <w:p w14:paraId="3E539078" w14:textId="77777777" w:rsidR="00283D4B" w:rsidRPr="0067722B" w:rsidRDefault="00283D4B" w:rsidP="00972855">
      <w:pPr>
        <w:pStyle w:val="note0"/>
      </w:pPr>
      <w:r w:rsidRPr="00481F12">
        <w:t>&lt;</w:t>
      </w:r>
      <w:r w:rsidR="00220030">
        <w:t xml:space="preserve">This template was designed for feature based product specifications.  </w:t>
      </w:r>
      <w:r w:rsidR="00481F12" w:rsidRPr="00481F12">
        <w:t xml:space="preserve">Although the conventional approach is to consider an image </w:t>
      </w:r>
      <w:r w:rsidR="00481F12">
        <w:t xml:space="preserve">or a grid </w:t>
      </w:r>
      <w:r w:rsidR="00481F12" w:rsidRPr="00481F12">
        <w:t>as a unique entity on its own, and to not consider a feature structure, it is proper to consider imagery, gridded and coverage data as feature oriented data. In the simplest form, an image or any set of gridded data can be considered as a single feature. Thus rules for application schema</w:t>
      </w:r>
      <w:r w:rsidR="00481F12">
        <w:t xml:space="preserve"> for feature data apply</w:t>
      </w:r>
      <w:r w:rsidR="00481F12" w:rsidRPr="00481F12">
        <w:t xml:space="preserve"> to imagery and gridded data</w:t>
      </w:r>
      <w:r w:rsidR="00481F12">
        <w:t xml:space="preserve">.  </w:t>
      </w:r>
      <w:r w:rsidR="007227E9" w:rsidRPr="007227E9">
        <w:t xml:space="preserve">However, care must be taken to ensure that the application schema accurately defines the Imagery and Gridded </w:t>
      </w:r>
      <w:r w:rsidR="007227E9">
        <w:t>D</w:t>
      </w:r>
      <w:r w:rsidR="007227E9" w:rsidRPr="007227E9">
        <w:t>ata Spatial Schema in accordance with S-100 Part 8 Clause 8</w:t>
      </w:r>
      <w:r w:rsidR="007227E9">
        <w:t>-</w:t>
      </w:r>
      <w:r w:rsidR="007227E9" w:rsidRPr="007227E9">
        <w:t>6</w:t>
      </w:r>
      <w:r w:rsidR="007227E9">
        <w:t xml:space="preserve"> and </w:t>
      </w:r>
      <w:r w:rsidR="00E67350">
        <w:t>t</w:t>
      </w:r>
      <w:r w:rsidR="007227E9">
        <w:t>he Gridded Data Spatial Referencing as defined in Clause 8-8. If the product contains a series or set of images or gridded data sets, then the application schema defining the spatial relationships should</w:t>
      </w:r>
      <w:r w:rsidR="00220030">
        <w:t xml:space="preserve"> </w:t>
      </w:r>
      <w:r w:rsidR="007227E9">
        <w:t xml:space="preserve">be defined as specified </w:t>
      </w:r>
      <w:r w:rsidR="00220030">
        <w:t>in S-100 Part 8 Clause 8-7.</w:t>
      </w:r>
      <w:r w:rsidR="007227E9">
        <w:t xml:space="preserve"> </w:t>
      </w:r>
      <w:r w:rsidRPr="007227E9">
        <w:t>&gt;</w:t>
      </w:r>
    </w:p>
    <w:p w14:paraId="26DA227A" w14:textId="77777777" w:rsidR="007C1591" w:rsidRDefault="00D35AFC" w:rsidP="00666E30">
      <w:pPr>
        <w:pStyle w:val="Heading2"/>
        <w:rPr>
          <w:color w:val="FF0000"/>
        </w:rPr>
      </w:pPr>
      <w:bookmarkStart w:id="122" w:name="_Toc454280178"/>
      <w:r w:rsidRPr="008233BF">
        <w:lastRenderedPageBreak/>
        <w:t>Application Schema</w:t>
      </w:r>
      <w:bookmarkEnd w:id="120"/>
      <w:bookmarkEnd w:id="121"/>
      <w:r w:rsidR="009E66AF">
        <w:t xml:space="preserve"> </w:t>
      </w:r>
      <w:r w:rsidR="009E66AF">
        <w:rPr>
          <w:color w:val="FF0000"/>
        </w:rPr>
        <w:t>&lt;S-100 Part 3&gt;</w:t>
      </w:r>
      <w:bookmarkEnd w:id="122"/>
    </w:p>
    <w:p w14:paraId="435E2DAF" w14:textId="0F0B6F7D" w:rsidR="009202D4" w:rsidRPr="009202D4" w:rsidRDefault="009202D4" w:rsidP="009202D4">
      <w:r>
        <w:rPr>
          <w:rFonts w:ascii="Helvetica" w:hAnsi="Helvetica" w:cs="Helvetica"/>
          <w:noProof/>
          <w:sz w:val="24"/>
          <w:szCs w:val="24"/>
          <w:lang w:val="fr-FR" w:eastAsia="fr-FR"/>
        </w:rPr>
        <w:drawing>
          <wp:inline distT="0" distB="0" distL="0" distR="0" wp14:anchorId="44C0CAE1" wp14:editId="6D6B84ED">
            <wp:extent cx="5770880" cy="3350627"/>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80" cy="3350627"/>
                    </a:xfrm>
                    <a:prstGeom prst="rect">
                      <a:avLst/>
                    </a:prstGeom>
                    <a:noFill/>
                    <a:ln>
                      <a:noFill/>
                    </a:ln>
                  </pic:spPr>
                </pic:pic>
              </a:graphicData>
            </a:graphic>
          </wp:inline>
        </w:drawing>
      </w:r>
    </w:p>
    <w:p w14:paraId="19695A12" w14:textId="6460CC21" w:rsidR="00FF0F1F" w:rsidRDefault="00FF0F1F" w:rsidP="00972855">
      <w:pPr>
        <w:pStyle w:val="note0"/>
        <w:rPr>
          <w:ins w:id="123" w:author="Pugsley, Luke" w:date="2016-11-10T14:42:00Z"/>
        </w:rPr>
      </w:pPr>
    </w:p>
    <w:p w14:paraId="7FFDB0C0" w14:textId="208D861A" w:rsidR="004C59AC" w:rsidRDefault="004C59AC">
      <w:pPr>
        <w:pStyle w:val="note0"/>
        <w:jc w:val="center"/>
        <w:pPrChange w:id="124" w:author="Pugsley, Luke" w:date="2016-11-10T14:43:00Z">
          <w:pPr>
            <w:pStyle w:val="note0"/>
          </w:pPr>
        </w:pPrChange>
      </w:pPr>
      <w:ins w:id="125" w:author="Pugsley, Luke" w:date="2016-11-10T14:42:00Z">
        <w:r w:rsidRPr="00AC13D4">
          <w:rPr>
            <w:noProof/>
            <w:lang w:val="fr-FR" w:eastAsia="fr-FR"/>
          </w:rPr>
          <w:lastRenderedPageBreak/>
          <w:drawing>
            <wp:inline distT="0" distB="0" distL="0" distR="0" wp14:anchorId="71874A01" wp14:editId="6E2F0351">
              <wp:extent cx="2462709" cy="166089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783" cy="1662970"/>
                      </a:xfrm>
                      <a:prstGeom prst="rect">
                        <a:avLst/>
                      </a:prstGeom>
                      <a:noFill/>
                      <a:ln>
                        <a:noFill/>
                      </a:ln>
                    </pic:spPr>
                  </pic:pic>
                </a:graphicData>
              </a:graphic>
            </wp:inline>
          </w:drawing>
        </w:r>
      </w:ins>
      <w:ins w:id="126" w:author="Pugsley, Luke" w:date="2016-11-21T07:54:00Z">
        <w:r w:rsidR="00B96564" w:rsidRPr="009664E2">
          <w:rPr>
            <w:noProof/>
            <w:lang w:val="fr-FR" w:eastAsia="fr-FR"/>
          </w:rPr>
          <w:drawing>
            <wp:inline distT="0" distB="0" distL="0" distR="0" wp14:anchorId="705E6830" wp14:editId="70CFE3FC">
              <wp:extent cx="5731510" cy="442658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26585"/>
                      </a:xfrm>
                      <a:prstGeom prst="rect">
                        <a:avLst/>
                      </a:prstGeom>
                      <a:noFill/>
                      <a:ln>
                        <a:noFill/>
                      </a:ln>
                    </pic:spPr>
                  </pic:pic>
                </a:graphicData>
              </a:graphic>
            </wp:inline>
          </w:drawing>
        </w:r>
      </w:ins>
    </w:p>
    <w:p w14:paraId="79B11D68" w14:textId="77777777" w:rsidR="001C5BCD" w:rsidRDefault="001C5BCD" w:rsidP="001C5BCD">
      <w:pPr>
        <w:pStyle w:val="Heading2"/>
        <w:numPr>
          <w:ilvl w:val="0"/>
          <w:numId w:val="0"/>
        </w:numPr>
        <w:jc w:val="center"/>
        <w:rPr>
          <w:lang w:val="en-US" w:eastAsia="fi-FI"/>
        </w:rPr>
      </w:pPr>
      <w:bookmarkStart w:id="127" w:name="_Toc460581601"/>
      <w:r>
        <w:rPr>
          <w:lang w:val="en-US" w:eastAsia="fi-FI"/>
        </w:rPr>
        <w:t xml:space="preserve">Fig X - </w:t>
      </w:r>
    </w:p>
    <w:p w14:paraId="1AC219D1" w14:textId="6F12DDA8" w:rsidR="001C5BCD" w:rsidRDefault="001C5BCD" w:rsidP="001C5BCD">
      <w:pPr>
        <w:pStyle w:val="Heading2"/>
        <w:numPr>
          <w:ilvl w:val="0"/>
          <w:numId w:val="0"/>
        </w:numPr>
        <w:rPr>
          <w:rFonts w:asciiTheme="majorHAnsi" w:hAnsiTheme="majorHAnsi"/>
          <w:lang w:val="en-US" w:eastAsia="fi-FI"/>
        </w:rPr>
      </w:pPr>
      <w:r>
        <w:rPr>
          <w:lang w:val="en-US" w:eastAsia="fi-FI"/>
        </w:rPr>
        <w:t>4.2.1</w:t>
      </w:r>
      <w:r>
        <w:rPr>
          <w:lang w:val="en-US" w:eastAsia="fi-FI"/>
        </w:rPr>
        <w:tab/>
      </w:r>
      <w:bookmarkEnd w:id="127"/>
      <w:r w:rsidR="009202D4" w:rsidRPr="009202D4">
        <w:rPr>
          <w:lang w:val="en-US" w:eastAsia="fi-FI"/>
        </w:rPr>
        <w:t>UnderKeelClearancePlan</w:t>
      </w:r>
    </w:p>
    <w:tbl>
      <w:tblPr>
        <w:tblStyle w:val="TableGrid"/>
        <w:tblW w:w="0" w:type="auto"/>
        <w:tblLayout w:type="fixed"/>
        <w:tblLook w:val="04A0" w:firstRow="1" w:lastRow="0" w:firstColumn="1" w:lastColumn="0" w:noHBand="0" w:noVBand="1"/>
      </w:tblPr>
      <w:tblGrid>
        <w:gridCol w:w="1129"/>
        <w:gridCol w:w="1985"/>
        <w:gridCol w:w="1417"/>
        <w:gridCol w:w="1418"/>
        <w:gridCol w:w="1984"/>
        <w:gridCol w:w="1083"/>
      </w:tblGrid>
      <w:tr w:rsidR="009202D4" w14:paraId="7F8A6E6B" w14:textId="77777777" w:rsidTr="005360FE">
        <w:tc>
          <w:tcPr>
            <w:tcW w:w="1129" w:type="dxa"/>
          </w:tcPr>
          <w:p w14:paraId="60405E0B" w14:textId="77777777" w:rsidR="009202D4" w:rsidRPr="000B0561" w:rsidRDefault="009202D4" w:rsidP="005360FE">
            <w:pPr>
              <w:rPr>
                <w:b/>
              </w:rPr>
            </w:pPr>
            <w:r w:rsidRPr="000B0561">
              <w:rPr>
                <w:rFonts w:hint="eastAsia"/>
                <w:b/>
              </w:rPr>
              <w:t>Ro</w:t>
            </w:r>
            <w:r w:rsidRPr="000B0561">
              <w:rPr>
                <w:b/>
              </w:rPr>
              <w:t>le</w:t>
            </w:r>
          </w:p>
        </w:tc>
        <w:tc>
          <w:tcPr>
            <w:tcW w:w="1985" w:type="dxa"/>
          </w:tcPr>
          <w:p w14:paraId="2064C7EE" w14:textId="77777777" w:rsidR="009202D4" w:rsidRPr="000B0561" w:rsidRDefault="009202D4" w:rsidP="005360FE">
            <w:pPr>
              <w:rPr>
                <w:b/>
              </w:rPr>
            </w:pPr>
            <w:r w:rsidRPr="000B0561">
              <w:rPr>
                <w:rFonts w:hint="eastAsia"/>
                <w:b/>
              </w:rPr>
              <w:t>Name</w:t>
            </w:r>
          </w:p>
        </w:tc>
        <w:tc>
          <w:tcPr>
            <w:tcW w:w="1417" w:type="dxa"/>
          </w:tcPr>
          <w:p w14:paraId="5556B992" w14:textId="77777777" w:rsidR="009202D4" w:rsidRPr="000B0561" w:rsidRDefault="009202D4" w:rsidP="005360FE">
            <w:pPr>
              <w:rPr>
                <w:b/>
              </w:rPr>
            </w:pPr>
            <w:r w:rsidRPr="000B0561">
              <w:rPr>
                <w:rFonts w:hint="eastAsia"/>
                <w:b/>
              </w:rPr>
              <w:t>Description</w:t>
            </w:r>
          </w:p>
        </w:tc>
        <w:tc>
          <w:tcPr>
            <w:tcW w:w="1418" w:type="dxa"/>
          </w:tcPr>
          <w:p w14:paraId="7B19F425" w14:textId="77777777" w:rsidR="009202D4" w:rsidRPr="000B0561" w:rsidRDefault="009202D4" w:rsidP="005360FE">
            <w:pPr>
              <w:rPr>
                <w:b/>
              </w:rPr>
            </w:pPr>
            <w:r w:rsidRPr="000B0561">
              <w:rPr>
                <w:rFonts w:hint="eastAsia"/>
                <w:b/>
              </w:rPr>
              <w:t>Multiplicity</w:t>
            </w:r>
          </w:p>
        </w:tc>
        <w:tc>
          <w:tcPr>
            <w:tcW w:w="1984" w:type="dxa"/>
          </w:tcPr>
          <w:p w14:paraId="2DB8350A" w14:textId="77777777" w:rsidR="009202D4" w:rsidRPr="000B0561" w:rsidRDefault="009202D4" w:rsidP="005360FE">
            <w:pPr>
              <w:rPr>
                <w:b/>
              </w:rPr>
            </w:pPr>
            <w:r w:rsidRPr="000B0561">
              <w:rPr>
                <w:rFonts w:hint="eastAsia"/>
                <w:b/>
              </w:rPr>
              <w:t>dataType</w:t>
            </w:r>
          </w:p>
        </w:tc>
        <w:tc>
          <w:tcPr>
            <w:tcW w:w="1083" w:type="dxa"/>
          </w:tcPr>
          <w:p w14:paraId="0ED79561" w14:textId="77777777" w:rsidR="009202D4" w:rsidRPr="000B0561" w:rsidRDefault="009202D4" w:rsidP="005360FE">
            <w:pPr>
              <w:rPr>
                <w:b/>
              </w:rPr>
            </w:pPr>
            <w:r w:rsidRPr="000B0561">
              <w:rPr>
                <w:rFonts w:hint="eastAsia"/>
                <w:b/>
              </w:rPr>
              <w:t>Remarks</w:t>
            </w:r>
          </w:p>
        </w:tc>
      </w:tr>
      <w:tr w:rsidR="009202D4" w14:paraId="5F64128B" w14:textId="77777777" w:rsidTr="005360FE">
        <w:tc>
          <w:tcPr>
            <w:tcW w:w="1129" w:type="dxa"/>
          </w:tcPr>
          <w:p w14:paraId="7CBB0A4F" w14:textId="77777777" w:rsidR="009202D4" w:rsidRDefault="009202D4" w:rsidP="005360FE">
            <w:r>
              <w:rPr>
                <w:rFonts w:hint="eastAsia"/>
              </w:rPr>
              <w:t>Class</w:t>
            </w:r>
          </w:p>
        </w:tc>
        <w:tc>
          <w:tcPr>
            <w:tcW w:w="1985" w:type="dxa"/>
          </w:tcPr>
          <w:p w14:paraId="2E877A40" w14:textId="77777777" w:rsidR="009202D4" w:rsidRDefault="009202D4" w:rsidP="005360FE">
            <w:r>
              <w:rPr>
                <w:rFonts w:hint="eastAsia"/>
              </w:rPr>
              <w:t>UnderKeelClearancePlan</w:t>
            </w:r>
          </w:p>
        </w:tc>
        <w:tc>
          <w:tcPr>
            <w:tcW w:w="1417" w:type="dxa"/>
          </w:tcPr>
          <w:p w14:paraId="1E69C557" w14:textId="77777777" w:rsidR="009202D4" w:rsidRDefault="009202D4" w:rsidP="005360FE">
            <w:r w:rsidRPr="00E3292C">
              <w:rPr>
                <w:lang w:val="en-US" w:eastAsia="fi-FI"/>
              </w:rPr>
              <w:t>A UKC plan calculated for a particular vessel and a particular passage</w:t>
            </w:r>
          </w:p>
        </w:tc>
        <w:tc>
          <w:tcPr>
            <w:tcW w:w="1418" w:type="dxa"/>
          </w:tcPr>
          <w:p w14:paraId="5AC45725" w14:textId="77777777" w:rsidR="009202D4" w:rsidRDefault="009202D4" w:rsidP="005360FE"/>
        </w:tc>
        <w:tc>
          <w:tcPr>
            <w:tcW w:w="1984" w:type="dxa"/>
          </w:tcPr>
          <w:p w14:paraId="39501DA7" w14:textId="77777777" w:rsidR="009202D4" w:rsidRDefault="009202D4" w:rsidP="005360FE">
            <w:r>
              <w:t>Meta</w:t>
            </w:r>
            <w:r>
              <w:rPr>
                <w:rFonts w:hint="eastAsia"/>
              </w:rPr>
              <w:t>FeatureType</w:t>
            </w:r>
          </w:p>
        </w:tc>
        <w:tc>
          <w:tcPr>
            <w:tcW w:w="1083" w:type="dxa"/>
          </w:tcPr>
          <w:p w14:paraId="518E6922" w14:textId="77777777" w:rsidR="009202D4" w:rsidRDefault="009202D4" w:rsidP="005360FE"/>
        </w:tc>
      </w:tr>
      <w:tr w:rsidR="009202D4" w14:paraId="5774CA7D" w14:textId="77777777" w:rsidTr="005360FE">
        <w:tc>
          <w:tcPr>
            <w:tcW w:w="1129" w:type="dxa"/>
          </w:tcPr>
          <w:p w14:paraId="1D284C7E" w14:textId="77777777" w:rsidR="009202D4" w:rsidRDefault="009202D4" w:rsidP="005360FE">
            <w:r>
              <w:rPr>
                <w:rFonts w:hint="eastAsia"/>
              </w:rPr>
              <w:lastRenderedPageBreak/>
              <w:t>Attribute</w:t>
            </w:r>
          </w:p>
        </w:tc>
        <w:tc>
          <w:tcPr>
            <w:tcW w:w="1985" w:type="dxa"/>
          </w:tcPr>
          <w:p w14:paraId="2E0B4A20" w14:textId="77777777" w:rsidR="009202D4" w:rsidRDefault="009202D4" w:rsidP="005360FE">
            <w:r>
              <w:rPr>
                <w:rFonts w:hint="eastAsia"/>
              </w:rPr>
              <w:t>generationTime</w:t>
            </w:r>
          </w:p>
        </w:tc>
        <w:tc>
          <w:tcPr>
            <w:tcW w:w="1417" w:type="dxa"/>
          </w:tcPr>
          <w:p w14:paraId="02278AFD" w14:textId="77777777" w:rsidR="009202D4" w:rsidRDefault="009202D4" w:rsidP="005360FE">
            <w:r w:rsidRPr="00E3292C">
              <w:rPr>
                <w:lang w:val="en-US" w:eastAsia="fi-FI"/>
              </w:rPr>
              <w:t>Time the plan was generated</w:t>
            </w:r>
          </w:p>
        </w:tc>
        <w:tc>
          <w:tcPr>
            <w:tcW w:w="1418" w:type="dxa"/>
          </w:tcPr>
          <w:p w14:paraId="420BCBD3" w14:textId="77777777" w:rsidR="009202D4" w:rsidRDefault="009202D4" w:rsidP="005360FE">
            <w:r>
              <w:rPr>
                <w:rFonts w:hint="eastAsia"/>
              </w:rPr>
              <w:t>1</w:t>
            </w:r>
          </w:p>
        </w:tc>
        <w:tc>
          <w:tcPr>
            <w:tcW w:w="1984" w:type="dxa"/>
          </w:tcPr>
          <w:p w14:paraId="5997352B" w14:textId="77777777" w:rsidR="009202D4" w:rsidRDefault="009202D4" w:rsidP="005360FE">
            <w:r>
              <w:rPr>
                <w:rFonts w:hint="eastAsia"/>
              </w:rPr>
              <w:t>DateTime</w:t>
            </w:r>
          </w:p>
        </w:tc>
        <w:tc>
          <w:tcPr>
            <w:tcW w:w="1083" w:type="dxa"/>
          </w:tcPr>
          <w:p w14:paraId="18DFA976" w14:textId="77777777" w:rsidR="009202D4" w:rsidRDefault="009202D4" w:rsidP="005360FE"/>
        </w:tc>
      </w:tr>
      <w:tr w:rsidR="009202D4" w14:paraId="249B0E66" w14:textId="77777777" w:rsidTr="005360FE">
        <w:tc>
          <w:tcPr>
            <w:tcW w:w="1129" w:type="dxa"/>
          </w:tcPr>
          <w:p w14:paraId="36890736" w14:textId="77777777" w:rsidR="009202D4" w:rsidRDefault="009202D4" w:rsidP="005360FE">
            <w:r>
              <w:rPr>
                <w:rFonts w:hint="eastAsia"/>
              </w:rPr>
              <w:t>Attribute</w:t>
            </w:r>
          </w:p>
        </w:tc>
        <w:tc>
          <w:tcPr>
            <w:tcW w:w="1985" w:type="dxa"/>
          </w:tcPr>
          <w:p w14:paraId="41E66860" w14:textId="77777777" w:rsidR="009202D4" w:rsidRDefault="009202D4" w:rsidP="005360FE">
            <w:r>
              <w:rPr>
                <w:rFonts w:hint="eastAsia"/>
              </w:rPr>
              <w:t>vesselID</w:t>
            </w:r>
          </w:p>
        </w:tc>
        <w:tc>
          <w:tcPr>
            <w:tcW w:w="1417" w:type="dxa"/>
          </w:tcPr>
          <w:p w14:paraId="3F3F08D6" w14:textId="77777777" w:rsidR="009202D4" w:rsidRDefault="009202D4" w:rsidP="005360FE">
            <w:r w:rsidRPr="00E3292C">
              <w:rPr>
                <w:lang w:val="en-US" w:eastAsia="fi-FI"/>
              </w:rPr>
              <w:t>Unique identification of the vessel used for the calculation</w:t>
            </w:r>
          </w:p>
        </w:tc>
        <w:tc>
          <w:tcPr>
            <w:tcW w:w="1418" w:type="dxa"/>
          </w:tcPr>
          <w:p w14:paraId="7042CB09" w14:textId="77777777" w:rsidR="009202D4" w:rsidRDefault="009202D4" w:rsidP="005360FE">
            <w:r>
              <w:rPr>
                <w:rFonts w:hint="eastAsia"/>
              </w:rPr>
              <w:t>1</w:t>
            </w:r>
          </w:p>
        </w:tc>
        <w:tc>
          <w:tcPr>
            <w:tcW w:w="1984" w:type="dxa"/>
          </w:tcPr>
          <w:p w14:paraId="4D741B8B" w14:textId="77777777" w:rsidR="009202D4" w:rsidRDefault="009202D4" w:rsidP="005360FE">
            <w:r>
              <w:rPr>
                <w:rFonts w:hint="eastAsia"/>
              </w:rPr>
              <w:t>CharacterString</w:t>
            </w:r>
          </w:p>
        </w:tc>
        <w:tc>
          <w:tcPr>
            <w:tcW w:w="1083" w:type="dxa"/>
          </w:tcPr>
          <w:p w14:paraId="7A518653" w14:textId="77777777" w:rsidR="009202D4" w:rsidRDefault="009202D4" w:rsidP="005360FE"/>
        </w:tc>
      </w:tr>
      <w:tr w:rsidR="009202D4" w14:paraId="08EAEE2C" w14:textId="77777777" w:rsidTr="005360FE">
        <w:tc>
          <w:tcPr>
            <w:tcW w:w="1129" w:type="dxa"/>
          </w:tcPr>
          <w:p w14:paraId="6B84166D" w14:textId="77777777" w:rsidR="009202D4" w:rsidRDefault="009202D4" w:rsidP="005360FE">
            <w:r>
              <w:rPr>
                <w:rFonts w:hint="eastAsia"/>
              </w:rPr>
              <w:t>Attribute</w:t>
            </w:r>
          </w:p>
        </w:tc>
        <w:tc>
          <w:tcPr>
            <w:tcW w:w="1985" w:type="dxa"/>
          </w:tcPr>
          <w:p w14:paraId="455D365A" w14:textId="77777777" w:rsidR="009202D4" w:rsidRDefault="009202D4" w:rsidP="005360FE">
            <w:r>
              <w:rPr>
                <w:rFonts w:hint="eastAsia"/>
              </w:rPr>
              <w:t>sourceRouteName</w:t>
            </w:r>
          </w:p>
        </w:tc>
        <w:tc>
          <w:tcPr>
            <w:tcW w:w="1417" w:type="dxa"/>
          </w:tcPr>
          <w:p w14:paraId="23FB041F" w14:textId="77777777" w:rsidR="009202D4" w:rsidRDefault="009202D4" w:rsidP="005360FE">
            <w:r w:rsidRPr="00E3292C">
              <w:rPr>
                <w:lang w:val="en-US" w:eastAsia="fi-FI"/>
              </w:rPr>
              <w:t>Identification of the route used as a source for the calculation</w:t>
            </w:r>
          </w:p>
        </w:tc>
        <w:tc>
          <w:tcPr>
            <w:tcW w:w="1418" w:type="dxa"/>
          </w:tcPr>
          <w:p w14:paraId="6FD9E28A" w14:textId="77777777" w:rsidR="009202D4" w:rsidRDefault="009202D4" w:rsidP="005360FE">
            <w:r>
              <w:rPr>
                <w:rFonts w:hint="eastAsia"/>
              </w:rPr>
              <w:t>0..1</w:t>
            </w:r>
          </w:p>
        </w:tc>
        <w:tc>
          <w:tcPr>
            <w:tcW w:w="1984" w:type="dxa"/>
          </w:tcPr>
          <w:p w14:paraId="14D4BAB3" w14:textId="77777777" w:rsidR="009202D4" w:rsidRDefault="009202D4" w:rsidP="005360FE">
            <w:r>
              <w:rPr>
                <w:rFonts w:hint="eastAsia"/>
              </w:rPr>
              <w:t>S40X.RouteName</w:t>
            </w:r>
          </w:p>
        </w:tc>
        <w:tc>
          <w:tcPr>
            <w:tcW w:w="1083" w:type="dxa"/>
          </w:tcPr>
          <w:p w14:paraId="400B3487" w14:textId="77777777" w:rsidR="009202D4" w:rsidRDefault="009202D4" w:rsidP="005360FE"/>
        </w:tc>
      </w:tr>
      <w:tr w:rsidR="009202D4" w14:paraId="4D459DD0" w14:textId="77777777" w:rsidTr="005360FE">
        <w:tc>
          <w:tcPr>
            <w:tcW w:w="1129" w:type="dxa"/>
          </w:tcPr>
          <w:p w14:paraId="37BFBA45" w14:textId="77777777" w:rsidR="009202D4" w:rsidRDefault="009202D4" w:rsidP="005360FE">
            <w:r>
              <w:rPr>
                <w:rFonts w:hint="eastAsia"/>
              </w:rPr>
              <w:t>Attribute</w:t>
            </w:r>
          </w:p>
        </w:tc>
        <w:tc>
          <w:tcPr>
            <w:tcW w:w="1985" w:type="dxa"/>
          </w:tcPr>
          <w:p w14:paraId="5159A9F4" w14:textId="77777777" w:rsidR="009202D4" w:rsidRDefault="009202D4" w:rsidP="005360FE">
            <w:r>
              <w:rPr>
                <w:rFonts w:hint="eastAsia"/>
              </w:rPr>
              <w:t>sourceRouteVersion</w:t>
            </w:r>
          </w:p>
        </w:tc>
        <w:tc>
          <w:tcPr>
            <w:tcW w:w="1417" w:type="dxa"/>
          </w:tcPr>
          <w:p w14:paraId="77D9DB04" w14:textId="77777777" w:rsidR="009202D4" w:rsidRDefault="009202D4" w:rsidP="005360FE">
            <w:r w:rsidRPr="00E3292C">
              <w:rPr>
                <w:lang w:val="en-US" w:eastAsia="fi-FI"/>
              </w:rPr>
              <w:t>Identification of the route used as a source for the calculation</w:t>
            </w:r>
          </w:p>
        </w:tc>
        <w:tc>
          <w:tcPr>
            <w:tcW w:w="1418" w:type="dxa"/>
          </w:tcPr>
          <w:p w14:paraId="7BB41F70" w14:textId="77777777" w:rsidR="009202D4" w:rsidRDefault="009202D4" w:rsidP="005360FE">
            <w:r>
              <w:rPr>
                <w:rFonts w:hint="eastAsia"/>
              </w:rPr>
              <w:t>0..1</w:t>
            </w:r>
          </w:p>
        </w:tc>
        <w:tc>
          <w:tcPr>
            <w:tcW w:w="1984" w:type="dxa"/>
          </w:tcPr>
          <w:p w14:paraId="4826F69C" w14:textId="77777777" w:rsidR="009202D4" w:rsidRDefault="009202D4" w:rsidP="005360FE">
            <w:r>
              <w:rPr>
                <w:rFonts w:hint="eastAsia"/>
              </w:rPr>
              <w:t>S40X.RouteVersion</w:t>
            </w:r>
          </w:p>
        </w:tc>
        <w:tc>
          <w:tcPr>
            <w:tcW w:w="1083" w:type="dxa"/>
          </w:tcPr>
          <w:p w14:paraId="19CFA04E" w14:textId="77777777" w:rsidR="009202D4" w:rsidRDefault="009202D4" w:rsidP="005360FE"/>
        </w:tc>
      </w:tr>
      <w:tr w:rsidR="009202D4" w14:paraId="0F14C00A" w14:textId="77777777" w:rsidTr="005360FE">
        <w:tc>
          <w:tcPr>
            <w:tcW w:w="1129" w:type="dxa"/>
          </w:tcPr>
          <w:p w14:paraId="02C4075D" w14:textId="77777777" w:rsidR="009202D4" w:rsidRDefault="009202D4" w:rsidP="005360FE">
            <w:r>
              <w:rPr>
                <w:rFonts w:hint="eastAsia"/>
              </w:rPr>
              <w:t>Attribute</w:t>
            </w:r>
          </w:p>
        </w:tc>
        <w:tc>
          <w:tcPr>
            <w:tcW w:w="1985" w:type="dxa"/>
          </w:tcPr>
          <w:p w14:paraId="355B233F" w14:textId="77777777" w:rsidR="009202D4" w:rsidRDefault="009202D4" w:rsidP="005360FE">
            <w:r>
              <w:rPr>
                <w:rFonts w:hint="eastAsia"/>
              </w:rPr>
              <w:t>areaBoundary</w:t>
            </w:r>
          </w:p>
        </w:tc>
        <w:tc>
          <w:tcPr>
            <w:tcW w:w="1417" w:type="dxa"/>
          </w:tcPr>
          <w:p w14:paraId="04640507" w14:textId="77777777" w:rsidR="009202D4" w:rsidRDefault="009202D4" w:rsidP="005360FE">
            <w:r>
              <w:rPr>
                <w:lang w:val="en-US" w:eastAsia="fi-FI"/>
              </w:rPr>
              <w:t>Boundaries of the Under Keel Clearance management area</w:t>
            </w:r>
          </w:p>
        </w:tc>
        <w:tc>
          <w:tcPr>
            <w:tcW w:w="1418" w:type="dxa"/>
          </w:tcPr>
          <w:p w14:paraId="0C219F8F" w14:textId="77777777" w:rsidR="009202D4" w:rsidRDefault="009202D4" w:rsidP="005360FE">
            <w:r>
              <w:rPr>
                <w:rFonts w:hint="eastAsia"/>
              </w:rPr>
              <w:t>1</w:t>
            </w:r>
          </w:p>
        </w:tc>
        <w:tc>
          <w:tcPr>
            <w:tcW w:w="1984" w:type="dxa"/>
          </w:tcPr>
          <w:p w14:paraId="00F2E567" w14:textId="77777777" w:rsidR="009202D4" w:rsidRDefault="009202D4" w:rsidP="005360FE">
            <w:r>
              <w:rPr>
                <w:rFonts w:hint="eastAsia"/>
              </w:rPr>
              <w:t>GM_Surface</w:t>
            </w:r>
          </w:p>
        </w:tc>
        <w:tc>
          <w:tcPr>
            <w:tcW w:w="1083" w:type="dxa"/>
          </w:tcPr>
          <w:p w14:paraId="01575998" w14:textId="77777777" w:rsidR="009202D4" w:rsidRDefault="009202D4" w:rsidP="005360FE"/>
        </w:tc>
      </w:tr>
      <w:tr w:rsidR="009202D4" w14:paraId="51E61B9C" w14:textId="77777777" w:rsidTr="005360FE">
        <w:tc>
          <w:tcPr>
            <w:tcW w:w="1129" w:type="dxa"/>
          </w:tcPr>
          <w:p w14:paraId="2A17F7DE" w14:textId="77777777" w:rsidR="009202D4" w:rsidRDefault="009202D4" w:rsidP="005360FE">
            <w:r>
              <w:rPr>
                <w:rFonts w:hint="eastAsia"/>
              </w:rPr>
              <w:t>Attribute</w:t>
            </w:r>
          </w:p>
        </w:tc>
        <w:tc>
          <w:tcPr>
            <w:tcW w:w="1985" w:type="dxa"/>
          </w:tcPr>
          <w:p w14:paraId="748CBBA0" w14:textId="77777777" w:rsidR="009202D4" w:rsidRDefault="009202D4" w:rsidP="005360FE">
            <w:r>
              <w:t>maximumDraught</w:t>
            </w:r>
          </w:p>
        </w:tc>
        <w:tc>
          <w:tcPr>
            <w:tcW w:w="1417" w:type="dxa"/>
          </w:tcPr>
          <w:p w14:paraId="5606E59E" w14:textId="77777777" w:rsidR="009202D4" w:rsidRDefault="009202D4" w:rsidP="005360FE">
            <w:r w:rsidRPr="00E3292C">
              <w:rPr>
                <w:lang w:val="en-US" w:eastAsia="fi-FI"/>
              </w:rPr>
              <w:t xml:space="preserve">The maximum </w:t>
            </w:r>
            <w:r>
              <w:rPr>
                <w:lang w:val="en-US" w:eastAsia="fi-FI"/>
              </w:rPr>
              <w:t xml:space="preserve">vessel </w:t>
            </w:r>
            <w:r w:rsidRPr="00E3292C">
              <w:rPr>
                <w:lang w:val="en-US" w:eastAsia="fi-FI"/>
              </w:rPr>
              <w:t>draught in meters, used as base for the calculation</w:t>
            </w:r>
          </w:p>
        </w:tc>
        <w:tc>
          <w:tcPr>
            <w:tcW w:w="1418" w:type="dxa"/>
          </w:tcPr>
          <w:p w14:paraId="61A3C3A0" w14:textId="77777777" w:rsidR="009202D4" w:rsidRDefault="009202D4" w:rsidP="005360FE">
            <w:r>
              <w:rPr>
                <w:rFonts w:hint="eastAsia"/>
              </w:rPr>
              <w:t>1</w:t>
            </w:r>
          </w:p>
        </w:tc>
        <w:tc>
          <w:tcPr>
            <w:tcW w:w="1984" w:type="dxa"/>
          </w:tcPr>
          <w:p w14:paraId="6294BA2C" w14:textId="77777777" w:rsidR="009202D4" w:rsidRDefault="009202D4" w:rsidP="005360FE">
            <w:r>
              <w:t>integer</w:t>
            </w:r>
          </w:p>
        </w:tc>
        <w:tc>
          <w:tcPr>
            <w:tcW w:w="1083" w:type="dxa"/>
          </w:tcPr>
          <w:p w14:paraId="7EB71D25" w14:textId="77777777" w:rsidR="009202D4" w:rsidRDefault="009202D4" w:rsidP="005360FE"/>
        </w:tc>
      </w:tr>
      <w:tr w:rsidR="009202D4" w14:paraId="16609BCB" w14:textId="77777777" w:rsidTr="005360FE">
        <w:tc>
          <w:tcPr>
            <w:tcW w:w="1129" w:type="dxa"/>
          </w:tcPr>
          <w:p w14:paraId="03BE2397" w14:textId="77777777" w:rsidR="009202D4" w:rsidRDefault="009202D4" w:rsidP="005360FE">
            <w:r>
              <w:rPr>
                <w:rFonts w:hint="eastAsia"/>
              </w:rPr>
              <w:t>Attribute</w:t>
            </w:r>
          </w:p>
        </w:tc>
        <w:tc>
          <w:tcPr>
            <w:tcW w:w="1985" w:type="dxa"/>
          </w:tcPr>
          <w:p w14:paraId="30680B42" w14:textId="77777777" w:rsidR="009202D4" w:rsidRDefault="009202D4" w:rsidP="005360FE">
            <w:r>
              <w:rPr>
                <w:rFonts w:hint="eastAsia"/>
              </w:rPr>
              <w:t>scaleMinimum</w:t>
            </w:r>
          </w:p>
        </w:tc>
        <w:tc>
          <w:tcPr>
            <w:tcW w:w="1417" w:type="dxa"/>
          </w:tcPr>
          <w:p w14:paraId="2284ADAF" w14:textId="77777777" w:rsidR="009202D4" w:rsidRDefault="009202D4" w:rsidP="005360FE">
            <w:r w:rsidRPr="00E3292C">
              <w:rPr>
                <w:lang w:eastAsia="fi-FI"/>
              </w:rPr>
              <w:t>Display range for ECDIS</w:t>
            </w:r>
          </w:p>
        </w:tc>
        <w:tc>
          <w:tcPr>
            <w:tcW w:w="1418" w:type="dxa"/>
          </w:tcPr>
          <w:p w14:paraId="5707C9B8" w14:textId="77777777" w:rsidR="009202D4" w:rsidRDefault="009202D4" w:rsidP="005360FE">
            <w:r>
              <w:rPr>
                <w:rFonts w:hint="eastAsia"/>
              </w:rPr>
              <w:t>1</w:t>
            </w:r>
          </w:p>
        </w:tc>
        <w:tc>
          <w:tcPr>
            <w:tcW w:w="1984" w:type="dxa"/>
          </w:tcPr>
          <w:p w14:paraId="60D28C0E" w14:textId="77777777" w:rsidR="009202D4" w:rsidRDefault="009202D4" w:rsidP="005360FE">
            <w:r>
              <w:rPr>
                <w:rFonts w:hint="eastAsia"/>
              </w:rPr>
              <w:t>integer</w:t>
            </w:r>
          </w:p>
        </w:tc>
        <w:tc>
          <w:tcPr>
            <w:tcW w:w="1083" w:type="dxa"/>
          </w:tcPr>
          <w:p w14:paraId="0853EABA" w14:textId="77777777" w:rsidR="009202D4" w:rsidRDefault="009202D4" w:rsidP="005360FE"/>
        </w:tc>
      </w:tr>
      <w:tr w:rsidR="009202D4" w14:paraId="535DE678" w14:textId="77777777" w:rsidTr="005360FE">
        <w:tc>
          <w:tcPr>
            <w:tcW w:w="1129" w:type="dxa"/>
          </w:tcPr>
          <w:p w14:paraId="13457365" w14:textId="77777777" w:rsidR="009202D4" w:rsidRDefault="009202D4" w:rsidP="005360FE">
            <w:r>
              <w:rPr>
                <w:rFonts w:hint="eastAsia"/>
              </w:rPr>
              <w:t>Attribute</w:t>
            </w:r>
          </w:p>
        </w:tc>
        <w:tc>
          <w:tcPr>
            <w:tcW w:w="1985" w:type="dxa"/>
          </w:tcPr>
          <w:p w14:paraId="6A68A974" w14:textId="77777777" w:rsidR="009202D4" w:rsidRDefault="009202D4" w:rsidP="005360FE">
            <w:r>
              <w:rPr>
                <w:rFonts w:hint="eastAsia"/>
              </w:rPr>
              <w:t>validTimeStart</w:t>
            </w:r>
          </w:p>
        </w:tc>
        <w:tc>
          <w:tcPr>
            <w:tcW w:w="1417" w:type="dxa"/>
          </w:tcPr>
          <w:p w14:paraId="4C39B715" w14:textId="77777777" w:rsidR="009202D4" w:rsidRDefault="009202D4" w:rsidP="005360FE">
            <w:r w:rsidRPr="00E3292C">
              <w:rPr>
                <w:lang w:val="en-US" w:eastAsia="fi-FI"/>
              </w:rPr>
              <w:t xml:space="preserve">Validity </w:t>
            </w:r>
            <w:r>
              <w:rPr>
                <w:lang w:val="en-US" w:eastAsia="fi-FI"/>
              </w:rPr>
              <w:t>start time</w:t>
            </w:r>
            <w:r w:rsidRPr="00E3292C">
              <w:rPr>
                <w:lang w:val="en-US" w:eastAsia="fi-FI"/>
              </w:rPr>
              <w:t xml:space="preserve"> of the current calculation</w:t>
            </w:r>
          </w:p>
        </w:tc>
        <w:tc>
          <w:tcPr>
            <w:tcW w:w="1418" w:type="dxa"/>
          </w:tcPr>
          <w:p w14:paraId="5D3188B4" w14:textId="77777777" w:rsidR="009202D4" w:rsidRDefault="009202D4" w:rsidP="005360FE">
            <w:r>
              <w:rPr>
                <w:rFonts w:hint="eastAsia"/>
              </w:rPr>
              <w:t>1</w:t>
            </w:r>
          </w:p>
        </w:tc>
        <w:tc>
          <w:tcPr>
            <w:tcW w:w="1984" w:type="dxa"/>
          </w:tcPr>
          <w:p w14:paraId="505646B1" w14:textId="77777777" w:rsidR="009202D4" w:rsidRDefault="009202D4" w:rsidP="005360FE">
            <w:r>
              <w:t>DateTime</w:t>
            </w:r>
          </w:p>
        </w:tc>
        <w:tc>
          <w:tcPr>
            <w:tcW w:w="1083" w:type="dxa"/>
          </w:tcPr>
          <w:p w14:paraId="18E2E452" w14:textId="77777777" w:rsidR="009202D4" w:rsidRDefault="009202D4" w:rsidP="005360FE"/>
        </w:tc>
      </w:tr>
      <w:tr w:rsidR="009202D4" w14:paraId="27DC8D3E" w14:textId="77777777" w:rsidTr="005360FE">
        <w:tc>
          <w:tcPr>
            <w:tcW w:w="1129" w:type="dxa"/>
          </w:tcPr>
          <w:p w14:paraId="545F6AC6" w14:textId="77777777" w:rsidR="009202D4" w:rsidRDefault="009202D4" w:rsidP="005360FE">
            <w:r>
              <w:rPr>
                <w:rFonts w:hint="eastAsia"/>
              </w:rPr>
              <w:t>Attribute</w:t>
            </w:r>
          </w:p>
        </w:tc>
        <w:tc>
          <w:tcPr>
            <w:tcW w:w="1985" w:type="dxa"/>
          </w:tcPr>
          <w:p w14:paraId="6B901E52" w14:textId="77777777" w:rsidR="009202D4" w:rsidRDefault="009202D4" w:rsidP="005360FE">
            <w:r>
              <w:rPr>
                <w:rFonts w:hint="eastAsia"/>
              </w:rPr>
              <w:t>validTimeEnd</w:t>
            </w:r>
          </w:p>
        </w:tc>
        <w:tc>
          <w:tcPr>
            <w:tcW w:w="1417" w:type="dxa"/>
          </w:tcPr>
          <w:p w14:paraId="12E81B50" w14:textId="77777777" w:rsidR="009202D4" w:rsidRDefault="009202D4" w:rsidP="005360FE">
            <w:r w:rsidRPr="00E3292C">
              <w:rPr>
                <w:lang w:val="en-US" w:eastAsia="fi-FI"/>
              </w:rPr>
              <w:t xml:space="preserve">Validity </w:t>
            </w:r>
            <w:r>
              <w:rPr>
                <w:lang w:val="en-US" w:eastAsia="fi-FI"/>
              </w:rPr>
              <w:t xml:space="preserve">end time </w:t>
            </w:r>
            <w:r w:rsidRPr="00E3292C">
              <w:rPr>
                <w:lang w:val="en-US" w:eastAsia="fi-FI"/>
              </w:rPr>
              <w:t>of the current calculation</w:t>
            </w:r>
          </w:p>
        </w:tc>
        <w:tc>
          <w:tcPr>
            <w:tcW w:w="1418" w:type="dxa"/>
          </w:tcPr>
          <w:p w14:paraId="6D6C98B6" w14:textId="77777777" w:rsidR="009202D4" w:rsidRDefault="009202D4" w:rsidP="005360FE">
            <w:r>
              <w:rPr>
                <w:rFonts w:hint="eastAsia"/>
              </w:rPr>
              <w:t>1</w:t>
            </w:r>
          </w:p>
        </w:tc>
        <w:tc>
          <w:tcPr>
            <w:tcW w:w="1984" w:type="dxa"/>
          </w:tcPr>
          <w:p w14:paraId="7A2B7759" w14:textId="77777777" w:rsidR="009202D4" w:rsidRDefault="009202D4" w:rsidP="005360FE">
            <w:r>
              <w:t>DateTime</w:t>
            </w:r>
          </w:p>
        </w:tc>
        <w:tc>
          <w:tcPr>
            <w:tcW w:w="1083" w:type="dxa"/>
          </w:tcPr>
          <w:p w14:paraId="708E8DA3" w14:textId="77777777" w:rsidR="009202D4" w:rsidRDefault="009202D4" w:rsidP="005360FE"/>
        </w:tc>
      </w:tr>
      <w:tr w:rsidR="009202D4" w14:paraId="0566A32E" w14:textId="77777777" w:rsidTr="005360FE">
        <w:tc>
          <w:tcPr>
            <w:tcW w:w="1129" w:type="dxa"/>
          </w:tcPr>
          <w:p w14:paraId="53235412" w14:textId="77777777" w:rsidR="009202D4" w:rsidRDefault="009202D4" w:rsidP="005360FE">
            <w:r>
              <w:rPr>
                <w:rFonts w:hint="eastAsia"/>
              </w:rPr>
              <w:t>Attribute</w:t>
            </w:r>
          </w:p>
        </w:tc>
        <w:tc>
          <w:tcPr>
            <w:tcW w:w="1985" w:type="dxa"/>
          </w:tcPr>
          <w:p w14:paraId="0D5D1A7F" w14:textId="77777777" w:rsidR="009202D4" w:rsidRDefault="009202D4" w:rsidP="005360FE">
            <w:r>
              <w:rPr>
                <w:rFonts w:hint="eastAsia"/>
              </w:rPr>
              <w:t>ukcPurpose</w:t>
            </w:r>
          </w:p>
        </w:tc>
        <w:tc>
          <w:tcPr>
            <w:tcW w:w="1417" w:type="dxa"/>
          </w:tcPr>
          <w:p w14:paraId="47CE3973" w14:textId="77777777" w:rsidR="009202D4" w:rsidRDefault="009202D4" w:rsidP="005360FE">
            <w:r w:rsidRPr="00E3292C">
              <w:rPr>
                <w:lang w:val="en-US" w:eastAsia="fi-FI"/>
              </w:rPr>
              <w:t xml:space="preserve">The purpose of </w:t>
            </w:r>
            <w:r>
              <w:rPr>
                <w:lang w:val="en-US" w:eastAsia="fi-FI"/>
              </w:rPr>
              <w:t xml:space="preserve">the </w:t>
            </w:r>
            <w:r w:rsidRPr="00E3292C">
              <w:rPr>
                <w:lang w:val="en-US" w:eastAsia="fi-FI"/>
              </w:rPr>
              <w:t>current calculation</w:t>
            </w:r>
          </w:p>
        </w:tc>
        <w:tc>
          <w:tcPr>
            <w:tcW w:w="1418" w:type="dxa"/>
          </w:tcPr>
          <w:p w14:paraId="4D7EDD46" w14:textId="77777777" w:rsidR="009202D4" w:rsidRDefault="009202D4" w:rsidP="005360FE">
            <w:r>
              <w:rPr>
                <w:rFonts w:hint="eastAsia"/>
              </w:rPr>
              <w:t>1</w:t>
            </w:r>
          </w:p>
        </w:tc>
        <w:tc>
          <w:tcPr>
            <w:tcW w:w="1984" w:type="dxa"/>
          </w:tcPr>
          <w:p w14:paraId="16FBA0DF" w14:textId="77777777" w:rsidR="009202D4" w:rsidRDefault="009202D4" w:rsidP="005360FE">
            <w:r>
              <w:rPr>
                <w:rFonts w:hint="eastAsia"/>
              </w:rPr>
              <w:t>underKeelClearancePurposeType</w:t>
            </w:r>
          </w:p>
        </w:tc>
        <w:tc>
          <w:tcPr>
            <w:tcW w:w="1083" w:type="dxa"/>
          </w:tcPr>
          <w:p w14:paraId="4E5747B4" w14:textId="77777777" w:rsidR="009202D4" w:rsidRDefault="009202D4" w:rsidP="005360FE"/>
        </w:tc>
      </w:tr>
      <w:tr w:rsidR="009202D4" w14:paraId="67585264" w14:textId="77777777" w:rsidTr="005360FE">
        <w:tc>
          <w:tcPr>
            <w:tcW w:w="1129" w:type="dxa"/>
          </w:tcPr>
          <w:p w14:paraId="4D8EC692" w14:textId="77777777" w:rsidR="009202D4" w:rsidRDefault="009202D4" w:rsidP="005360FE">
            <w:r>
              <w:rPr>
                <w:rFonts w:hint="eastAsia"/>
              </w:rPr>
              <w:lastRenderedPageBreak/>
              <w:t>Attribute</w:t>
            </w:r>
          </w:p>
        </w:tc>
        <w:tc>
          <w:tcPr>
            <w:tcW w:w="1985" w:type="dxa"/>
          </w:tcPr>
          <w:p w14:paraId="7964A4FB" w14:textId="77777777" w:rsidR="009202D4" w:rsidRDefault="009202D4" w:rsidP="005360FE">
            <w:r>
              <w:rPr>
                <w:rFonts w:hint="eastAsia"/>
              </w:rPr>
              <w:t>typeOfCalculation</w:t>
            </w:r>
          </w:p>
        </w:tc>
        <w:tc>
          <w:tcPr>
            <w:tcW w:w="1417" w:type="dxa"/>
          </w:tcPr>
          <w:p w14:paraId="251A1823" w14:textId="77777777" w:rsidR="009202D4" w:rsidRDefault="009202D4" w:rsidP="005360FE">
            <w:r w:rsidRPr="00E3292C">
              <w:rPr>
                <w:lang w:eastAsia="fi-FI"/>
              </w:rPr>
              <w:t>The type of calculation</w:t>
            </w:r>
          </w:p>
        </w:tc>
        <w:tc>
          <w:tcPr>
            <w:tcW w:w="1418" w:type="dxa"/>
          </w:tcPr>
          <w:p w14:paraId="751CC05E" w14:textId="77777777" w:rsidR="009202D4" w:rsidRDefault="009202D4" w:rsidP="005360FE">
            <w:r>
              <w:rPr>
                <w:rFonts w:hint="eastAsia"/>
              </w:rPr>
              <w:t>1</w:t>
            </w:r>
          </w:p>
        </w:tc>
        <w:tc>
          <w:tcPr>
            <w:tcW w:w="1984" w:type="dxa"/>
          </w:tcPr>
          <w:p w14:paraId="6B0CC531" w14:textId="77777777" w:rsidR="009202D4" w:rsidRDefault="009202D4" w:rsidP="005360FE">
            <w:r>
              <w:rPr>
                <w:rFonts w:hint="eastAsia"/>
              </w:rPr>
              <w:t>u</w:t>
            </w:r>
            <w:r>
              <w:t>nderKeelClearance</w:t>
            </w:r>
            <w:r>
              <w:rPr>
                <w:rFonts w:hint="eastAsia"/>
              </w:rPr>
              <w:t>CalculationType</w:t>
            </w:r>
          </w:p>
        </w:tc>
        <w:tc>
          <w:tcPr>
            <w:tcW w:w="1083" w:type="dxa"/>
          </w:tcPr>
          <w:p w14:paraId="63F5CA21" w14:textId="77777777" w:rsidR="009202D4" w:rsidRDefault="009202D4" w:rsidP="005360FE"/>
        </w:tc>
      </w:tr>
    </w:tbl>
    <w:p w14:paraId="5F24A3FE" w14:textId="1C9F3D7A" w:rsidR="001C5BCD" w:rsidDel="004C59AC" w:rsidRDefault="001C5BCD" w:rsidP="001C5BCD">
      <w:pPr>
        <w:rPr>
          <w:del w:id="128" w:author="Pugsley, Luke" w:date="2016-11-10T14:43:00Z"/>
          <w:rFonts w:cs="Arial"/>
          <w:sz w:val="22"/>
          <w:szCs w:val="22"/>
          <w:lang w:val="en-US" w:eastAsia="fi-FI"/>
        </w:rPr>
      </w:pPr>
    </w:p>
    <w:p w14:paraId="5A7EC208" w14:textId="44BF5473" w:rsidR="009202D4" w:rsidRPr="009202D4" w:rsidRDefault="001C5BCD" w:rsidP="009202D4">
      <w:pPr>
        <w:rPr>
          <w:rFonts w:asciiTheme="majorHAnsi" w:eastAsiaTheme="majorEastAsia" w:hAnsiTheme="majorHAnsi" w:cstheme="majorBidi"/>
          <w:b/>
          <w:bCs/>
          <w:color w:val="4F81BD" w:themeColor="accent1"/>
          <w:sz w:val="26"/>
          <w:szCs w:val="26"/>
          <w:lang w:val="en-US" w:eastAsia="fi-FI"/>
        </w:rPr>
      </w:pPr>
      <w:del w:id="129" w:author="Pugsley, Luke" w:date="2016-11-10T14:43:00Z">
        <w:r w:rsidDel="004C59AC">
          <w:rPr>
            <w:lang w:val="en-US" w:eastAsia="fi-FI"/>
          </w:rPr>
          <w:br w:type="page"/>
        </w:r>
      </w:del>
      <w:bookmarkStart w:id="130" w:name="_Toc460581602"/>
      <w:r w:rsidRPr="009202D4">
        <w:rPr>
          <w:b/>
          <w:lang w:val="en-US" w:eastAsia="fi-FI"/>
        </w:rPr>
        <w:t>4.2.2</w:t>
      </w:r>
      <w:r w:rsidRPr="009202D4">
        <w:rPr>
          <w:b/>
          <w:lang w:val="en-US" w:eastAsia="fi-FI"/>
        </w:rPr>
        <w:tab/>
      </w:r>
      <w:bookmarkStart w:id="131" w:name="_Toc460581603"/>
      <w:bookmarkEnd w:id="130"/>
      <w:r w:rsidR="009202D4" w:rsidRPr="009202D4">
        <w:rPr>
          <w:b/>
        </w:rPr>
        <w:t>UnderKeelClearance</w:t>
      </w:r>
      <w:r w:rsidR="009202D4" w:rsidRPr="009202D4">
        <w:rPr>
          <w:rFonts w:hint="eastAsia"/>
          <w:b/>
        </w:rPr>
        <w:t>ControlPoint</w:t>
      </w:r>
    </w:p>
    <w:tbl>
      <w:tblPr>
        <w:tblStyle w:val="TableGrid"/>
        <w:tblW w:w="0" w:type="auto"/>
        <w:tblLayout w:type="fixed"/>
        <w:tblLook w:val="04A0" w:firstRow="1" w:lastRow="0" w:firstColumn="1" w:lastColumn="0" w:noHBand="0" w:noVBand="1"/>
      </w:tblPr>
      <w:tblGrid>
        <w:gridCol w:w="1129"/>
        <w:gridCol w:w="2552"/>
        <w:gridCol w:w="1417"/>
        <w:gridCol w:w="1418"/>
        <w:gridCol w:w="1417"/>
        <w:gridCol w:w="1083"/>
      </w:tblGrid>
      <w:tr w:rsidR="009202D4" w14:paraId="7AF6F1E3" w14:textId="77777777" w:rsidTr="005360FE">
        <w:tc>
          <w:tcPr>
            <w:tcW w:w="1129" w:type="dxa"/>
          </w:tcPr>
          <w:p w14:paraId="4BE68EFD" w14:textId="77777777" w:rsidR="009202D4" w:rsidRPr="000B0561" w:rsidRDefault="009202D4" w:rsidP="005360FE">
            <w:pPr>
              <w:rPr>
                <w:b/>
              </w:rPr>
            </w:pPr>
            <w:r w:rsidRPr="000B0561">
              <w:rPr>
                <w:rFonts w:hint="eastAsia"/>
                <w:b/>
              </w:rPr>
              <w:t>Ro</w:t>
            </w:r>
            <w:r w:rsidRPr="000B0561">
              <w:rPr>
                <w:b/>
              </w:rPr>
              <w:t>le</w:t>
            </w:r>
          </w:p>
        </w:tc>
        <w:tc>
          <w:tcPr>
            <w:tcW w:w="2552" w:type="dxa"/>
          </w:tcPr>
          <w:p w14:paraId="670850D5" w14:textId="77777777" w:rsidR="009202D4" w:rsidRPr="000B0561" w:rsidRDefault="009202D4" w:rsidP="005360FE">
            <w:pPr>
              <w:rPr>
                <w:b/>
              </w:rPr>
            </w:pPr>
            <w:r w:rsidRPr="000B0561">
              <w:rPr>
                <w:rFonts w:hint="eastAsia"/>
                <w:b/>
              </w:rPr>
              <w:t>Name</w:t>
            </w:r>
          </w:p>
        </w:tc>
        <w:tc>
          <w:tcPr>
            <w:tcW w:w="1417" w:type="dxa"/>
          </w:tcPr>
          <w:p w14:paraId="4511DBD0" w14:textId="77777777" w:rsidR="009202D4" w:rsidRPr="000B0561" w:rsidRDefault="009202D4" w:rsidP="005360FE">
            <w:pPr>
              <w:rPr>
                <w:b/>
              </w:rPr>
            </w:pPr>
            <w:r w:rsidRPr="000B0561">
              <w:rPr>
                <w:rFonts w:hint="eastAsia"/>
                <w:b/>
              </w:rPr>
              <w:t>Description</w:t>
            </w:r>
          </w:p>
        </w:tc>
        <w:tc>
          <w:tcPr>
            <w:tcW w:w="1418" w:type="dxa"/>
          </w:tcPr>
          <w:p w14:paraId="592A8BA2" w14:textId="77777777" w:rsidR="009202D4" w:rsidRPr="000B0561" w:rsidRDefault="009202D4" w:rsidP="005360FE">
            <w:pPr>
              <w:rPr>
                <w:b/>
              </w:rPr>
            </w:pPr>
            <w:r w:rsidRPr="000B0561">
              <w:rPr>
                <w:rFonts w:hint="eastAsia"/>
                <w:b/>
              </w:rPr>
              <w:t>Multiplicity</w:t>
            </w:r>
          </w:p>
        </w:tc>
        <w:tc>
          <w:tcPr>
            <w:tcW w:w="1417" w:type="dxa"/>
          </w:tcPr>
          <w:p w14:paraId="503BB438"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1D7DB78A" w14:textId="77777777" w:rsidR="009202D4" w:rsidRPr="000B0561" w:rsidRDefault="009202D4" w:rsidP="005360FE">
            <w:pPr>
              <w:rPr>
                <w:b/>
              </w:rPr>
            </w:pPr>
            <w:r w:rsidRPr="000B0561">
              <w:rPr>
                <w:rFonts w:hint="eastAsia"/>
                <w:b/>
              </w:rPr>
              <w:t>Remarks</w:t>
            </w:r>
          </w:p>
        </w:tc>
      </w:tr>
      <w:tr w:rsidR="009202D4" w14:paraId="45159D8C" w14:textId="77777777" w:rsidTr="005360FE">
        <w:tc>
          <w:tcPr>
            <w:tcW w:w="1129" w:type="dxa"/>
          </w:tcPr>
          <w:p w14:paraId="6EAA799D" w14:textId="77777777" w:rsidR="009202D4" w:rsidRDefault="009202D4" w:rsidP="005360FE">
            <w:r>
              <w:rPr>
                <w:rFonts w:hint="eastAsia"/>
              </w:rPr>
              <w:t>Class</w:t>
            </w:r>
          </w:p>
        </w:tc>
        <w:tc>
          <w:tcPr>
            <w:tcW w:w="2552" w:type="dxa"/>
          </w:tcPr>
          <w:p w14:paraId="1D086875" w14:textId="77777777" w:rsidR="009202D4" w:rsidRDefault="009202D4" w:rsidP="005360FE">
            <w:r>
              <w:t>UnderKeelClearance</w:t>
            </w:r>
            <w:r>
              <w:rPr>
                <w:rFonts w:hint="eastAsia"/>
              </w:rPr>
              <w:t>ControlPoint</w:t>
            </w:r>
          </w:p>
        </w:tc>
        <w:tc>
          <w:tcPr>
            <w:tcW w:w="1417" w:type="dxa"/>
          </w:tcPr>
          <w:p w14:paraId="669C240C" w14:textId="77777777" w:rsidR="009202D4" w:rsidRDefault="009202D4" w:rsidP="005360FE">
            <w:r w:rsidRPr="00E3292C">
              <w:rPr>
                <w:lang w:val="en-US" w:eastAsia="fi-FI"/>
              </w:rPr>
              <w:t>Especially selected critical passage point or line.</w:t>
            </w:r>
          </w:p>
        </w:tc>
        <w:tc>
          <w:tcPr>
            <w:tcW w:w="1418" w:type="dxa"/>
          </w:tcPr>
          <w:p w14:paraId="0F1FCE82" w14:textId="77777777" w:rsidR="009202D4" w:rsidRDefault="009202D4" w:rsidP="005360FE"/>
        </w:tc>
        <w:tc>
          <w:tcPr>
            <w:tcW w:w="1417" w:type="dxa"/>
          </w:tcPr>
          <w:p w14:paraId="52420527" w14:textId="77777777" w:rsidR="009202D4" w:rsidRDefault="009202D4" w:rsidP="005360FE">
            <w:r>
              <w:rPr>
                <w:rFonts w:hint="eastAsia"/>
              </w:rPr>
              <w:t>FeatureType</w:t>
            </w:r>
          </w:p>
        </w:tc>
        <w:tc>
          <w:tcPr>
            <w:tcW w:w="1083" w:type="dxa"/>
          </w:tcPr>
          <w:p w14:paraId="49CC7E49" w14:textId="77777777" w:rsidR="009202D4" w:rsidRDefault="009202D4" w:rsidP="005360FE"/>
        </w:tc>
      </w:tr>
      <w:tr w:rsidR="009202D4" w14:paraId="31084B6C" w14:textId="77777777" w:rsidTr="005360FE">
        <w:tc>
          <w:tcPr>
            <w:tcW w:w="1129" w:type="dxa"/>
          </w:tcPr>
          <w:p w14:paraId="6949D455" w14:textId="77777777" w:rsidR="009202D4" w:rsidRDefault="009202D4" w:rsidP="005360FE">
            <w:r>
              <w:rPr>
                <w:rFonts w:hint="eastAsia"/>
              </w:rPr>
              <w:t>Attribute</w:t>
            </w:r>
          </w:p>
        </w:tc>
        <w:tc>
          <w:tcPr>
            <w:tcW w:w="2552" w:type="dxa"/>
          </w:tcPr>
          <w:p w14:paraId="50639DDD" w14:textId="77777777" w:rsidR="009202D4" w:rsidRDefault="009202D4" w:rsidP="005360FE">
            <w:r>
              <w:rPr>
                <w:rFonts w:hint="eastAsia"/>
              </w:rPr>
              <w:t>point</w:t>
            </w:r>
          </w:p>
        </w:tc>
        <w:tc>
          <w:tcPr>
            <w:tcW w:w="1417" w:type="dxa"/>
          </w:tcPr>
          <w:p w14:paraId="18AC1116" w14:textId="77777777" w:rsidR="009202D4" w:rsidRDefault="009202D4" w:rsidP="005360FE">
            <w:r w:rsidRPr="00E3292C">
              <w:rPr>
                <w:lang w:val="en-US" w:eastAsia="fi-FI"/>
              </w:rPr>
              <w:t>Point or line geometry describing the critical passage</w:t>
            </w:r>
          </w:p>
        </w:tc>
        <w:tc>
          <w:tcPr>
            <w:tcW w:w="1418" w:type="dxa"/>
          </w:tcPr>
          <w:p w14:paraId="1C183EC1" w14:textId="77777777" w:rsidR="009202D4" w:rsidRDefault="009202D4" w:rsidP="005360FE">
            <w:r>
              <w:rPr>
                <w:rFonts w:hint="eastAsia"/>
              </w:rPr>
              <w:t>1</w:t>
            </w:r>
          </w:p>
        </w:tc>
        <w:tc>
          <w:tcPr>
            <w:tcW w:w="1417" w:type="dxa"/>
          </w:tcPr>
          <w:p w14:paraId="692C29B5" w14:textId="77777777" w:rsidR="009202D4" w:rsidRDefault="009202D4" w:rsidP="005360FE">
            <w:r>
              <w:rPr>
                <w:rFonts w:hint="eastAsia"/>
              </w:rPr>
              <w:t>GM_Object</w:t>
            </w:r>
          </w:p>
        </w:tc>
        <w:tc>
          <w:tcPr>
            <w:tcW w:w="1083" w:type="dxa"/>
          </w:tcPr>
          <w:p w14:paraId="5E48FC6A" w14:textId="77777777" w:rsidR="009202D4" w:rsidRDefault="009202D4" w:rsidP="005360FE"/>
        </w:tc>
      </w:tr>
      <w:tr w:rsidR="009202D4" w14:paraId="60F4458D" w14:textId="77777777" w:rsidTr="005360FE">
        <w:tc>
          <w:tcPr>
            <w:tcW w:w="1129" w:type="dxa"/>
          </w:tcPr>
          <w:p w14:paraId="26422AB4" w14:textId="77777777" w:rsidR="009202D4" w:rsidRDefault="009202D4" w:rsidP="005360FE">
            <w:r>
              <w:rPr>
                <w:rFonts w:hint="eastAsia"/>
              </w:rPr>
              <w:t>Attribute</w:t>
            </w:r>
          </w:p>
        </w:tc>
        <w:tc>
          <w:tcPr>
            <w:tcW w:w="2552" w:type="dxa"/>
          </w:tcPr>
          <w:p w14:paraId="536D0545" w14:textId="77777777" w:rsidR="009202D4" w:rsidRDefault="009202D4" w:rsidP="005360FE">
            <w:r>
              <w:rPr>
                <w:rFonts w:hint="eastAsia"/>
              </w:rPr>
              <w:t>timeWindow</w:t>
            </w:r>
          </w:p>
        </w:tc>
        <w:tc>
          <w:tcPr>
            <w:tcW w:w="1417" w:type="dxa"/>
          </w:tcPr>
          <w:p w14:paraId="187005A8" w14:textId="77777777" w:rsidR="009202D4" w:rsidRDefault="009202D4" w:rsidP="005360FE">
            <w:r w:rsidRPr="00E3292C">
              <w:rPr>
                <w:lang w:val="en-US" w:eastAsia="fi-FI"/>
              </w:rPr>
              <w:t>Time windows assigned to vessel for this controlpoint</w:t>
            </w:r>
          </w:p>
        </w:tc>
        <w:tc>
          <w:tcPr>
            <w:tcW w:w="1418" w:type="dxa"/>
          </w:tcPr>
          <w:p w14:paraId="1C95AC7D" w14:textId="77777777" w:rsidR="009202D4" w:rsidRDefault="009202D4" w:rsidP="005360FE">
            <w:r>
              <w:rPr>
                <w:rFonts w:hint="eastAsia"/>
              </w:rPr>
              <w:t>0..*</w:t>
            </w:r>
          </w:p>
        </w:tc>
        <w:tc>
          <w:tcPr>
            <w:tcW w:w="1417" w:type="dxa"/>
          </w:tcPr>
          <w:p w14:paraId="35070290" w14:textId="77777777" w:rsidR="009202D4" w:rsidRDefault="009202D4" w:rsidP="005360FE">
            <w:r>
              <w:rPr>
                <w:rFonts w:hint="eastAsia"/>
              </w:rPr>
              <w:t>FixedTimeRange</w:t>
            </w:r>
          </w:p>
        </w:tc>
        <w:tc>
          <w:tcPr>
            <w:tcW w:w="1083" w:type="dxa"/>
          </w:tcPr>
          <w:p w14:paraId="68FA2F44" w14:textId="77777777" w:rsidR="009202D4" w:rsidRDefault="009202D4" w:rsidP="005360FE">
            <w:r>
              <w:t>Only preplan can have multiple timeWindows.</w:t>
            </w:r>
          </w:p>
        </w:tc>
      </w:tr>
      <w:tr w:rsidR="009202D4" w14:paraId="44DFD427" w14:textId="77777777" w:rsidTr="005360FE">
        <w:tc>
          <w:tcPr>
            <w:tcW w:w="1129" w:type="dxa"/>
          </w:tcPr>
          <w:p w14:paraId="161D2A1C" w14:textId="77777777" w:rsidR="009202D4" w:rsidRDefault="009202D4" w:rsidP="005360FE">
            <w:r>
              <w:rPr>
                <w:rFonts w:hint="eastAsia"/>
              </w:rPr>
              <w:t>Attribute</w:t>
            </w:r>
          </w:p>
        </w:tc>
        <w:tc>
          <w:tcPr>
            <w:tcW w:w="2552" w:type="dxa"/>
          </w:tcPr>
          <w:p w14:paraId="77E53F9F" w14:textId="77777777" w:rsidR="009202D4" w:rsidRDefault="009202D4" w:rsidP="005360FE">
            <w:r>
              <w:rPr>
                <w:rFonts w:hint="eastAsia"/>
              </w:rPr>
              <w:t>expectedPassingTime</w:t>
            </w:r>
          </w:p>
        </w:tc>
        <w:tc>
          <w:tcPr>
            <w:tcW w:w="1417" w:type="dxa"/>
          </w:tcPr>
          <w:p w14:paraId="30C6B398" w14:textId="77777777" w:rsidR="009202D4" w:rsidRDefault="009202D4" w:rsidP="005360FE">
            <w:r>
              <w:t xml:space="preserve">The expected passing time at this point. (Within the timeWindow) </w:t>
            </w:r>
          </w:p>
        </w:tc>
        <w:tc>
          <w:tcPr>
            <w:tcW w:w="1418" w:type="dxa"/>
          </w:tcPr>
          <w:p w14:paraId="51E4995F" w14:textId="77777777" w:rsidR="009202D4" w:rsidRDefault="009202D4" w:rsidP="005360FE">
            <w:r>
              <w:rPr>
                <w:rFonts w:hint="eastAsia"/>
              </w:rPr>
              <w:t>0..1</w:t>
            </w:r>
          </w:p>
        </w:tc>
        <w:tc>
          <w:tcPr>
            <w:tcW w:w="1417" w:type="dxa"/>
          </w:tcPr>
          <w:p w14:paraId="49DCB278" w14:textId="77777777" w:rsidR="009202D4" w:rsidRDefault="009202D4" w:rsidP="005360FE">
            <w:r>
              <w:rPr>
                <w:rFonts w:hint="eastAsia"/>
              </w:rPr>
              <w:t>DateTime</w:t>
            </w:r>
          </w:p>
        </w:tc>
        <w:tc>
          <w:tcPr>
            <w:tcW w:w="1083" w:type="dxa"/>
          </w:tcPr>
          <w:p w14:paraId="32B78115" w14:textId="77777777" w:rsidR="009202D4" w:rsidRDefault="009202D4" w:rsidP="005360FE">
            <w:r>
              <w:t>This time shall reflect the schedule used for generating areas</w:t>
            </w:r>
          </w:p>
        </w:tc>
      </w:tr>
      <w:tr w:rsidR="009202D4" w14:paraId="7D8A50EE" w14:textId="77777777" w:rsidTr="005360FE">
        <w:tc>
          <w:tcPr>
            <w:tcW w:w="1129" w:type="dxa"/>
          </w:tcPr>
          <w:p w14:paraId="59DAA79F" w14:textId="77777777" w:rsidR="009202D4" w:rsidRDefault="009202D4" w:rsidP="005360FE">
            <w:r>
              <w:rPr>
                <w:rFonts w:hint="eastAsia"/>
              </w:rPr>
              <w:t>Attribute</w:t>
            </w:r>
          </w:p>
        </w:tc>
        <w:tc>
          <w:tcPr>
            <w:tcW w:w="2552" w:type="dxa"/>
          </w:tcPr>
          <w:p w14:paraId="345D553B" w14:textId="77777777" w:rsidR="009202D4" w:rsidRDefault="009202D4" w:rsidP="005360FE">
            <w:r>
              <w:rPr>
                <w:rFonts w:hint="eastAsia"/>
              </w:rPr>
              <w:t>expectedPassingSpeed</w:t>
            </w:r>
          </w:p>
        </w:tc>
        <w:tc>
          <w:tcPr>
            <w:tcW w:w="1417" w:type="dxa"/>
          </w:tcPr>
          <w:p w14:paraId="7B9B836F" w14:textId="77777777" w:rsidR="009202D4" w:rsidRDefault="009202D4" w:rsidP="005360FE">
            <w:r>
              <w:t>The planned average speed between consecutive control points.</w:t>
            </w:r>
          </w:p>
        </w:tc>
        <w:tc>
          <w:tcPr>
            <w:tcW w:w="1418" w:type="dxa"/>
          </w:tcPr>
          <w:p w14:paraId="180E32B6" w14:textId="77777777" w:rsidR="009202D4" w:rsidRDefault="009202D4" w:rsidP="005360FE">
            <w:r>
              <w:rPr>
                <w:rFonts w:hint="eastAsia"/>
              </w:rPr>
              <w:t>0..1</w:t>
            </w:r>
          </w:p>
        </w:tc>
        <w:tc>
          <w:tcPr>
            <w:tcW w:w="1417" w:type="dxa"/>
          </w:tcPr>
          <w:p w14:paraId="73BC2D7B" w14:textId="77777777" w:rsidR="009202D4" w:rsidRDefault="009202D4" w:rsidP="005360FE">
            <w:r>
              <w:rPr>
                <w:rFonts w:hint="eastAsia"/>
              </w:rPr>
              <w:t>real</w:t>
            </w:r>
          </w:p>
        </w:tc>
        <w:tc>
          <w:tcPr>
            <w:tcW w:w="1083" w:type="dxa"/>
          </w:tcPr>
          <w:p w14:paraId="1529BED3" w14:textId="77777777" w:rsidR="009202D4" w:rsidRDefault="009202D4" w:rsidP="005360FE"/>
        </w:tc>
      </w:tr>
    </w:tbl>
    <w:p w14:paraId="358A48C2" w14:textId="77777777" w:rsidR="009202D4" w:rsidRDefault="009202D4" w:rsidP="009202D4">
      <w:pPr>
        <w:pStyle w:val="Heading2"/>
        <w:numPr>
          <w:ilvl w:val="0"/>
          <w:numId w:val="0"/>
        </w:numPr>
        <w:rPr>
          <w:rFonts w:cs="Arial"/>
          <w:bCs w:val="0"/>
          <w:szCs w:val="22"/>
          <w:lang w:val="en-US" w:eastAsia="fi-FI"/>
        </w:rPr>
      </w:pPr>
    </w:p>
    <w:p w14:paraId="5A3E012A" w14:textId="77777777" w:rsidR="009202D4" w:rsidRDefault="001C5BCD" w:rsidP="009202D4">
      <w:pPr>
        <w:pStyle w:val="Heading2"/>
        <w:numPr>
          <w:ilvl w:val="0"/>
          <w:numId w:val="0"/>
        </w:numPr>
      </w:pPr>
      <w:r w:rsidRPr="009202D4">
        <w:rPr>
          <w:rFonts w:cs="Arial"/>
          <w:bCs w:val="0"/>
          <w:szCs w:val="22"/>
          <w:lang w:val="en-US" w:eastAsia="fi-FI"/>
        </w:rPr>
        <w:t>4.2.3</w:t>
      </w:r>
      <w:r w:rsidRPr="009202D4">
        <w:rPr>
          <w:rFonts w:cs="Arial"/>
          <w:bCs w:val="0"/>
          <w:szCs w:val="22"/>
          <w:lang w:val="en-US" w:eastAsia="fi-FI"/>
        </w:rPr>
        <w:tab/>
      </w:r>
      <w:bookmarkStart w:id="132" w:name="_Toc460581604"/>
      <w:bookmarkEnd w:id="131"/>
      <w:r w:rsidR="009202D4">
        <w:rPr>
          <w:rFonts w:hint="eastAsia"/>
        </w:rPr>
        <w:t>UnderKeelClearanceNonNavigableArea</w:t>
      </w:r>
    </w:p>
    <w:tbl>
      <w:tblPr>
        <w:tblStyle w:val="TableGrid"/>
        <w:tblW w:w="0" w:type="auto"/>
        <w:tblLayout w:type="fixed"/>
        <w:tblLook w:val="04A0" w:firstRow="1" w:lastRow="0" w:firstColumn="1" w:lastColumn="0" w:noHBand="0" w:noVBand="1"/>
      </w:tblPr>
      <w:tblGrid>
        <w:gridCol w:w="1129"/>
        <w:gridCol w:w="2552"/>
        <w:gridCol w:w="1417"/>
        <w:gridCol w:w="1418"/>
        <w:gridCol w:w="1417"/>
        <w:gridCol w:w="1083"/>
      </w:tblGrid>
      <w:tr w:rsidR="009202D4" w14:paraId="11593124" w14:textId="77777777" w:rsidTr="005360FE">
        <w:tc>
          <w:tcPr>
            <w:tcW w:w="1129" w:type="dxa"/>
          </w:tcPr>
          <w:p w14:paraId="17BF93C8" w14:textId="77777777" w:rsidR="009202D4" w:rsidRPr="000B0561" w:rsidRDefault="009202D4" w:rsidP="005360FE">
            <w:pPr>
              <w:rPr>
                <w:b/>
              </w:rPr>
            </w:pPr>
            <w:r w:rsidRPr="000B0561">
              <w:rPr>
                <w:rFonts w:hint="eastAsia"/>
                <w:b/>
              </w:rPr>
              <w:t>Ro</w:t>
            </w:r>
            <w:r w:rsidRPr="000B0561">
              <w:rPr>
                <w:b/>
              </w:rPr>
              <w:t>le</w:t>
            </w:r>
          </w:p>
        </w:tc>
        <w:tc>
          <w:tcPr>
            <w:tcW w:w="2552" w:type="dxa"/>
          </w:tcPr>
          <w:p w14:paraId="2B952C3C" w14:textId="77777777" w:rsidR="009202D4" w:rsidRPr="000B0561" w:rsidRDefault="009202D4" w:rsidP="005360FE">
            <w:pPr>
              <w:rPr>
                <w:b/>
              </w:rPr>
            </w:pPr>
            <w:r w:rsidRPr="000B0561">
              <w:rPr>
                <w:rFonts w:hint="eastAsia"/>
                <w:b/>
              </w:rPr>
              <w:t>Name</w:t>
            </w:r>
          </w:p>
        </w:tc>
        <w:tc>
          <w:tcPr>
            <w:tcW w:w="1417" w:type="dxa"/>
          </w:tcPr>
          <w:p w14:paraId="14CEC5B4" w14:textId="77777777" w:rsidR="009202D4" w:rsidRPr="000B0561" w:rsidRDefault="009202D4" w:rsidP="005360FE">
            <w:pPr>
              <w:rPr>
                <w:b/>
              </w:rPr>
            </w:pPr>
            <w:r w:rsidRPr="000B0561">
              <w:rPr>
                <w:rFonts w:hint="eastAsia"/>
                <w:b/>
              </w:rPr>
              <w:t>Description</w:t>
            </w:r>
          </w:p>
        </w:tc>
        <w:tc>
          <w:tcPr>
            <w:tcW w:w="1418" w:type="dxa"/>
          </w:tcPr>
          <w:p w14:paraId="5B833DF1" w14:textId="77777777" w:rsidR="009202D4" w:rsidRPr="000B0561" w:rsidRDefault="009202D4" w:rsidP="005360FE">
            <w:pPr>
              <w:rPr>
                <w:b/>
              </w:rPr>
            </w:pPr>
            <w:r w:rsidRPr="000B0561">
              <w:rPr>
                <w:rFonts w:hint="eastAsia"/>
                <w:b/>
              </w:rPr>
              <w:t>Multiplicity</w:t>
            </w:r>
          </w:p>
        </w:tc>
        <w:tc>
          <w:tcPr>
            <w:tcW w:w="1417" w:type="dxa"/>
          </w:tcPr>
          <w:p w14:paraId="54EC1F31" w14:textId="77777777" w:rsidR="009202D4" w:rsidRPr="000B0561" w:rsidRDefault="009202D4" w:rsidP="005360FE">
            <w:pPr>
              <w:rPr>
                <w:b/>
              </w:rPr>
            </w:pPr>
            <w:r w:rsidRPr="000B0561">
              <w:rPr>
                <w:rFonts w:hint="eastAsia"/>
                <w:b/>
              </w:rPr>
              <w:t>dataType</w:t>
            </w:r>
          </w:p>
        </w:tc>
        <w:tc>
          <w:tcPr>
            <w:tcW w:w="1083" w:type="dxa"/>
          </w:tcPr>
          <w:p w14:paraId="01757013" w14:textId="77777777" w:rsidR="009202D4" w:rsidRPr="000B0561" w:rsidRDefault="009202D4" w:rsidP="005360FE">
            <w:pPr>
              <w:rPr>
                <w:b/>
              </w:rPr>
            </w:pPr>
            <w:r w:rsidRPr="000B0561">
              <w:rPr>
                <w:rFonts w:hint="eastAsia"/>
                <w:b/>
              </w:rPr>
              <w:t>Remarks</w:t>
            </w:r>
          </w:p>
        </w:tc>
      </w:tr>
      <w:tr w:rsidR="009202D4" w14:paraId="2EA9110F" w14:textId="77777777" w:rsidTr="005360FE">
        <w:tc>
          <w:tcPr>
            <w:tcW w:w="1129" w:type="dxa"/>
          </w:tcPr>
          <w:p w14:paraId="25BEFA50" w14:textId="77777777" w:rsidR="009202D4" w:rsidRDefault="009202D4" w:rsidP="005360FE">
            <w:r>
              <w:rPr>
                <w:rFonts w:hint="eastAsia"/>
              </w:rPr>
              <w:t>Class</w:t>
            </w:r>
          </w:p>
        </w:tc>
        <w:tc>
          <w:tcPr>
            <w:tcW w:w="2552" w:type="dxa"/>
          </w:tcPr>
          <w:p w14:paraId="2A9591F0" w14:textId="77777777" w:rsidR="009202D4" w:rsidRPr="002B1A2C" w:rsidRDefault="009202D4" w:rsidP="005360FE">
            <w:pPr>
              <w:pStyle w:val="Heading2"/>
              <w:outlineLvl w:val="1"/>
              <w:rPr>
                <w:szCs w:val="22"/>
              </w:rPr>
            </w:pPr>
            <w:r w:rsidRPr="002B1A2C">
              <w:rPr>
                <w:rFonts w:hint="eastAsia"/>
                <w:szCs w:val="22"/>
              </w:rPr>
              <w:t>UnderKeelClearanceNonNavigableArea</w:t>
            </w:r>
          </w:p>
        </w:tc>
        <w:tc>
          <w:tcPr>
            <w:tcW w:w="1417" w:type="dxa"/>
          </w:tcPr>
          <w:p w14:paraId="470C6F3A" w14:textId="77777777" w:rsidR="009202D4" w:rsidRDefault="009202D4" w:rsidP="005360FE">
            <w:r w:rsidRPr="00E3292C">
              <w:rPr>
                <w:lang w:val="en-US" w:eastAsia="fi-FI"/>
              </w:rPr>
              <w:t>An area of depth less than the calculated safe limit.</w:t>
            </w:r>
          </w:p>
        </w:tc>
        <w:tc>
          <w:tcPr>
            <w:tcW w:w="1418" w:type="dxa"/>
          </w:tcPr>
          <w:p w14:paraId="4313EDC2" w14:textId="77777777" w:rsidR="009202D4" w:rsidRDefault="009202D4" w:rsidP="005360FE"/>
        </w:tc>
        <w:tc>
          <w:tcPr>
            <w:tcW w:w="1417" w:type="dxa"/>
          </w:tcPr>
          <w:p w14:paraId="6E94FA00" w14:textId="77777777" w:rsidR="009202D4" w:rsidRDefault="009202D4" w:rsidP="005360FE">
            <w:r>
              <w:rPr>
                <w:rFonts w:hint="eastAsia"/>
              </w:rPr>
              <w:t>FeatureType</w:t>
            </w:r>
          </w:p>
        </w:tc>
        <w:tc>
          <w:tcPr>
            <w:tcW w:w="1083" w:type="dxa"/>
          </w:tcPr>
          <w:p w14:paraId="6447B9A0" w14:textId="77777777" w:rsidR="009202D4" w:rsidRDefault="009202D4" w:rsidP="005360FE">
            <w:r>
              <w:t>The area has a time-dependent dimension</w:t>
            </w:r>
          </w:p>
        </w:tc>
      </w:tr>
      <w:tr w:rsidR="009202D4" w14:paraId="0CAF165E" w14:textId="77777777" w:rsidTr="005360FE">
        <w:tc>
          <w:tcPr>
            <w:tcW w:w="1129" w:type="dxa"/>
          </w:tcPr>
          <w:p w14:paraId="27002F70" w14:textId="77777777" w:rsidR="009202D4" w:rsidRDefault="009202D4" w:rsidP="005360FE">
            <w:r>
              <w:rPr>
                <w:rFonts w:hint="eastAsia"/>
              </w:rPr>
              <w:t>Attribute</w:t>
            </w:r>
          </w:p>
        </w:tc>
        <w:tc>
          <w:tcPr>
            <w:tcW w:w="2552" w:type="dxa"/>
          </w:tcPr>
          <w:p w14:paraId="4D289E00" w14:textId="77777777" w:rsidR="009202D4" w:rsidRDefault="009202D4" w:rsidP="005360FE">
            <w:r>
              <w:t>area</w:t>
            </w:r>
          </w:p>
        </w:tc>
        <w:tc>
          <w:tcPr>
            <w:tcW w:w="1417" w:type="dxa"/>
          </w:tcPr>
          <w:p w14:paraId="2A423653" w14:textId="77777777" w:rsidR="009202D4" w:rsidRDefault="009202D4" w:rsidP="005360FE"/>
        </w:tc>
        <w:tc>
          <w:tcPr>
            <w:tcW w:w="1418" w:type="dxa"/>
          </w:tcPr>
          <w:p w14:paraId="492ADD34" w14:textId="77777777" w:rsidR="009202D4" w:rsidRDefault="009202D4" w:rsidP="005360FE">
            <w:r>
              <w:rPr>
                <w:rFonts w:hint="eastAsia"/>
              </w:rPr>
              <w:t>1</w:t>
            </w:r>
          </w:p>
        </w:tc>
        <w:tc>
          <w:tcPr>
            <w:tcW w:w="1417" w:type="dxa"/>
          </w:tcPr>
          <w:p w14:paraId="0C74DF92" w14:textId="77777777" w:rsidR="009202D4" w:rsidRDefault="009202D4" w:rsidP="005360FE">
            <w:r>
              <w:rPr>
                <w:rFonts w:hint="eastAsia"/>
              </w:rPr>
              <w:t>GM_</w:t>
            </w:r>
            <w:r>
              <w:t>Surface</w:t>
            </w:r>
          </w:p>
        </w:tc>
        <w:tc>
          <w:tcPr>
            <w:tcW w:w="1083" w:type="dxa"/>
          </w:tcPr>
          <w:p w14:paraId="7AB1A90B" w14:textId="77777777" w:rsidR="009202D4" w:rsidRDefault="009202D4" w:rsidP="005360FE"/>
        </w:tc>
      </w:tr>
      <w:tr w:rsidR="009202D4" w14:paraId="5D607B21" w14:textId="77777777" w:rsidTr="005360FE">
        <w:tc>
          <w:tcPr>
            <w:tcW w:w="1129" w:type="dxa"/>
          </w:tcPr>
          <w:p w14:paraId="33F9C1EE" w14:textId="77777777" w:rsidR="009202D4" w:rsidRDefault="009202D4" w:rsidP="005360FE">
            <w:r>
              <w:rPr>
                <w:rFonts w:hint="eastAsia"/>
              </w:rPr>
              <w:lastRenderedPageBreak/>
              <w:t>Attribute</w:t>
            </w:r>
          </w:p>
        </w:tc>
        <w:tc>
          <w:tcPr>
            <w:tcW w:w="2552" w:type="dxa"/>
          </w:tcPr>
          <w:p w14:paraId="0F91A0A1" w14:textId="77777777" w:rsidR="009202D4" w:rsidRDefault="009202D4" w:rsidP="005360FE">
            <w:r>
              <w:rPr>
                <w:rFonts w:hint="eastAsia"/>
              </w:rPr>
              <w:t>scaleMinimum</w:t>
            </w:r>
          </w:p>
        </w:tc>
        <w:tc>
          <w:tcPr>
            <w:tcW w:w="1417" w:type="dxa"/>
          </w:tcPr>
          <w:p w14:paraId="60CBF9CF" w14:textId="77777777" w:rsidR="009202D4" w:rsidRDefault="009202D4" w:rsidP="005360FE"/>
        </w:tc>
        <w:tc>
          <w:tcPr>
            <w:tcW w:w="1418" w:type="dxa"/>
          </w:tcPr>
          <w:p w14:paraId="0C3B5252" w14:textId="77777777" w:rsidR="009202D4" w:rsidRDefault="009202D4" w:rsidP="005360FE">
            <w:r>
              <w:rPr>
                <w:rFonts w:hint="eastAsia"/>
              </w:rPr>
              <w:t>1</w:t>
            </w:r>
          </w:p>
        </w:tc>
        <w:tc>
          <w:tcPr>
            <w:tcW w:w="1417" w:type="dxa"/>
          </w:tcPr>
          <w:p w14:paraId="5AD1B847" w14:textId="77777777" w:rsidR="009202D4" w:rsidRDefault="009202D4" w:rsidP="005360FE">
            <w:r>
              <w:rPr>
                <w:rFonts w:hint="eastAsia"/>
              </w:rPr>
              <w:t>integer</w:t>
            </w:r>
          </w:p>
        </w:tc>
        <w:tc>
          <w:tcPr>
            <w:tcW w:w="1083" w:type="dxa"/>
          </w:tcPr>
          <w:p w14:paraId="3A97673E" w14:textId="77777777" w:rsidR="009202D4" w:rsidRDefault="009202D4" w:rsidP="005360FE"/>
        </w:tc>
      </w:tr>
    </w:tbl>
    <w:p w14:paraId="4A7CCFB1" w14:textId="77777777" w:rsidR="009202D4" w:rsidRDefault="001C5BCD" w:rsidP="009202D4">
      <w:pPr>
        <w:pStyle w:val="Heading2"/>
        <w:numPr>
          <w:ilvl w:val="0"/>
          <w:numId w:val="0"/>
        </w:numPr>
      </w:pPr>
      <w:r w:rsidRPr="009202D4">
        <w:rPr>
          <w:lang w:val="en-US" w:eastAsia="fi-FI"/>
        </w:rPr>
        <w:t>4.2.4</w:t>
      </w:r>
      <w:r w:rsidRPr="009202D4">
        <w:rPr>
          <w:lang w:val="en-US" w:eastAsia="fi-FI"/>
        </w:rPr>
        <w:tab/>
      </w:r>
      <w:bookmarkEnd w:id="132"/>
      <w:r w:rsidR="009202D4">
        <w:rPr>
          <w:rFonts w:hint="eastAsia"/>
        </w:rPr>
        <w:t>UnderKeelClearanceNavigableArea</w:t>
      </w:r>
    </w:p>
    <w:tbl>
      <w:tblPr>
        <w:tblStyle w:val="TableGrid"/>
        <w:tblW w:w="0" w:type="auto"/>
        <w:tblLayout w:type="fixed"/>
        <w:tblLook w:val="04A0" w:firstRow="1" w:lastRow="0" w:firstColumn="1" w:lastColumn="0" w:noHBand="0" w:noVBand="1"/>
      </w:tblPr>
      <w:tblGrid>
        <w:gridCol w:w="1129"/>
        <w:gridCol w:w="2552"/>
        <w:gridCol w:w="1417"/>
        <w:gridCol w:w="1418"/>
        <w:gridCol w:w="1417"/>
        <w:gridCol w:w="1083"/>
      </w:tblGrid>
      <w:tr w:rsidR="009202D4" w14:paraId="2C85720A" w14:textId="77777777" w:rsidTr="005360FE">
        <w:tc>
          <w:tcPr>
            <w:tcW w:w="1129" w:type="dxa"/>
          </w:tcPr>
          <w:p w14:paraId="3138989C" w14:textId="77777777" w:rsidR="009202D4" w:rsidRPr="000B0561" w:rsidRDefault="009202D4" w:rsidP="005360FE">
            <w:pPr>
              <w:rPr>
                <w:b/>
              </w:rPr>
            </w:pPr>
            <w:r w:rsidRPr="000B0561">
              <w:rPr>
                <w:rFonts w:hint="eastAsia"/>
                <w:b/>
              </w:rPr>
              <w:t>Ro</w:t>
            </w:r>
            <w:r w:rsidRPr="000B0561">
              <w:rPr>
                <w:b/>
              </w:rPr>
              <w:t>le</w:t>
            </w:r>
          </w:p>
        </w:tc>
        <w:tc>
          <w:tcPr>
            <w:tcW w:w="2552" w:type="dxa"/>
          </w:tcPr>
          <w:p w14:paraId="6343744F" w14:textId="77777777" w:rsidR="009202D4" w:rsidRPr="000B0561" w:rsidRDefault="009202D4" w:rsidP="005360FE">
            <w:pPr>
              <w:rPr>
                <w:b/>
              </w:rPr>
            </w:pPr>
            <w:r w:rsidRPr="000B0561">
              <w:rPr>
                <w:rFonts w:hint="eastAsia"/>
                <w:b/>
              </w:rPr>
              <w:t>Name</w:t>
            </w:r>
          </w:p>
        </w:tc>
        <w:tc>
          <w:tcPr>
            <w:tcW w:w="1417" w:type="dxa"/>
          </w:tcPr>
          <w:p w14:paraId="2DD1DA29" w14:textId="77777777" w:rsidR="009202D4" w:rsidRPr="000B0561" w:rsidRDefault="009202D4" w:rsidP="005360FE">
            <w:pPr>
              <w:rPr>
                <w:b/>
              </w:rPr>
            </w:pPr>
            <w:r w:rsidRPr="000B0561">
              <w:rPr>
                <w:rFonts w:hint="eastAsia"/>
                <w:b/>
              </w:rPr>
              <w:t>Description</w:t>
            </w:r>
          </w:p>
        </w:tc>
        <w:tc>
          <w:tcPr>
            <w:tcW w:w="1418" w:type="dxa"/>
          </w:tcPr>
          <w:p w14:paraId="66AB1A1A" w14:textId="77777777" w:rsidR="009202D4" w:rsidRPr="000B0561" w:rsidRDefault="009202D4" w:rsidP="005360FE">
            <w:pPr>
              <w:rPr>
                <w:b/>
              </w:rPr>
            </w:pPr>
            <w:r w:rsidRPr="000B0561">
              <w:rPr>
                <w:rFonts w:hint="eastAsia"/>
                <w:b/>
              </w:rPr>
              <w:t>Multiplicity</w:t>
            </w:r>
          </w:p>
        </w:tc>
        <w:tc>
          <w:tcPr>
            <w:tcW w:w="1417" w:type="dxa"/>
          </w:tcPr>
          <w:p w14:paraId="4D155506"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466BB181" w14:textId="77777777" w:rsidR="009202D4" w:rsidRPr="000B0561" w:rsidRDefault="009202D4" w:rsidP="005360FE">
            <w:pPr>
              <w:rPr>
                <w:b/>
              </w:rPr>
            </w:pPr>
            <w:r w:rsidRPr="000B0561">
              <w:rPr>
                <w:rFonts w:hint="eastAsia"/>
                <w:b/>
              </w:rPr>
              <w:t>Remarks</w:t>
            </w:r>
          </w:p>
        </w:tc>
      </w:tr>
      <w:tr w:rsidR="009202D4" w14:paraId="0D29BC18" w14:textId="77777777" w:rsidTr="005360FE">
        <w:tc>
          <w:tcPr>
            <w:tcW w:w="1129" w:type="dxa"/>
          </w:tcPr>
          <w:p w14:paraId="1674AAC0" w14:textId="77777777" w:rsidR="009202D4" w:rsidRDefault="009202D4" w:rsidP="005360FE">
            <w:r>
              <w:rPr>
                <w:rFonts w:hint="eastAsia"/>
              </w:rPr>
              <w:t>Class</w:t>
            </w:r>
          </w:p>
        </w:tc>
        <w:tc>
          <w:tcPr>
            <w:tcW w:w="2552" w:type="dxa"/>
          </w:tcPr>
          <w:p w14:paraId="14C7354F" w14:textId="77777777" w:rsidR="009202D4" w:rsidRPr="002B1A2C" w:rsidRDefault="009202D4" w:rsidP="005360FE">
            <w:pPr>
              <w:pStyle w:val="Heading2"/>
              <w:outlineLvl w:val="1"/>
              <w:rPr>
                <w:szCs w:val="22"/>
              </w:rPr>
            </w:pPr>
            <w:r w:rsidRPr="002B1A2C">
              <w:rPr>
                <w:rFonts w:hint="eastAsia"/>
                <w:szCs w:val="22"/>
              </w:rPr>
              <w:t>UnderKeelClearanceNavigableArea</w:t>
            </w:r>
          </w:p>
        </w:tc>
        <w:tc>
          <w:tcPr>
            <w:tcW w:w="1417" w:type="dxa"/>
          </w:tcPr>
          <w:p w14:paraId="3954DBF6" w14:textId="77777777" w:rsidR="009202D4" w:rsidRDefault="009202D4" w:rsidP="005360FE">
            <w:r w:rsidRPr="00E3292C">
              <w:rPr>
                <w:lang w:val="en-US" w:eastAsia="fi-FI"/>
              </w:rPr>
              <w:t xml:space="preserve">An area of depth </w:t>
            </w:r>
            <w:r>
              <w:rPr>
                <w:lang w:val="en-US" w:eastAsia="fi-FI"/>
              </w:rPr>
              <w:t xml:space="preserve">more </w:t>
            </w:r>
            <w:r w:rsidRPr="00E3292C">
              <w:rPr>
                <w:lang w:val="en-US" w:eastAsia="fi-FI"/>
              </w:rPr>
              <w:t>than the calculated safe limit.</w:t>
            </w:r>
          </w:p>
        </w:tc>
        <w:tc>
          <w:tcPr>
            <w:tcW w:w="1418" w:type="dxa"/>
          </w:tcPr>
          <w:p w14:paraId="0787320E" w14:textId="77777777" w:rsidR="009202D4" w:rsidRDefault="009202D4" w:rsidP="005360FE"/>
        </w:tc>
        <w:tc>
          <w:tcPr>
            <w:tcW w:w="1417" w:type="dxa"/>
          </w:tcPr>
          <w:p w14:paraId="6897F3B6" w14:textId="77777777" w:rsidR="009202D4" w:rsidRDefault="009202D4" w:rsidP="005360FE">
            <w:r>
              <w:rPr>
                <w:rFonts w:hint="eastAsia"/>
              </w:rPr>
              <w:t>FeatureType</w:t>
            </w:r>
          </w:p>
        </w:tc>
        <w:tc>
          <w:tcPr>
            <w:tcW w:w="1083" w:type="dxa"/>
          </w:tcPr>
          <w:p w14:paraId="286D88E7" w14:textId="77777777" w:rsidR="009202D4" w:rsidRDefault="009202D4" w:rsidP="005360FE">
            <w:r>
              <w:t>The area has a time-dependent dimension</w:t>
            </w:r>
          </w:p>
        </w:tc>
      </w:tr>
      <w:tr w:rsidR="009202D4" w14:paraId="3C4C9EAA" w14:textId="77777777" w:rsidTr="005360FE">
        <w:tc>
          <w:tcPr>
            <w:tcW w:w="1129" w:type="dxa"/>
          </w:tcPr>
          <w:p w14:paraId="1521A4B6" w14:textId="77777777" w:rsidR="009202D4" w:rsidRDefault="009202D4" w:rsidP="005360FE">
            <w:r>
              <w:rPr>
                <w:rFonts w:hint="eastAsia"/>
              </w:rPr>
              <w:t>Attribute</w:t>
            </w:r>
          </w:p>
        </w:tc>
        <w:tc>
          <w:tcPr>
            <w:tcW w:w="2552" w:type="dxa"/>
          </w:tcPr>
          <w:p w14:paraId="46B8923D" w14:textId="77777777" w:rsidR="009202D4" w:rsidRDefault="009202D4" w:rsidP="005360FE">
            <w:r>
              <w:rPr>
                <w:rFonts w:hint="eastAsia"/>
              </w:rPr>
              <w:t>area</w:t>
            </w:r>
          </w:p>
        </w:tc>
        <w:tc>
          <w:tcPr>
            <w:tcW w:w="1417" w:type="dxa"/>
          </w:tcPr>
          <w:p w14:paraId="31CF09E0" w14:textId="77777777" w:rsidR="009202D4" w:rsidRDefault="009202D4" w:rsidP="005360FE"/>
        </w:tc>
        <w:tc>
          <w:tcPr>
            <w:tcW w:w="1418" w:type="dxa"/>
          </w:tcPr>
          <w:p w14:paraId="6EBA9670" w14:textId="77777777" w:rsidR="009202D4" w:rsidRDefault="009202D4" w:rsidP="005360FE">
            <w:r>
              <w:rPr>
                <w:rFonts w:hint="eastAsia"/>
              </w:rPr>
              <w:t>1</w:t>
            </w:r>
          </w:p>
        </w:tc>
        <w:tc>
          <w:tcPr>
            <w:tcW w:w="1417" w:type="dxa"/>
          </w:tcPr>
          <w:p w14:paraId="072A2C25" w14:textId="77777777" w:rsidR="009202D4" w:rsidRDefault="009202D4" w:rsidP="005360FE">
            <w:r>
              <w:rPr>
                <w:rFonts w:hint="eastAsia"/>
              </w:rPr>
              <w:t>GM_</w:t>
            </w:r>
            <w:r>
              <w:t>Surface</w:t>
            </w:r>
          </w:p>
        </w:tc>
        <w:tc>
          <w:tcPr>
            <w:tcW w:w="1083" w:type="dxa"/>
          </w:tcPr>
          <w:p w14:paraId="77EC38D1" w14:textId="77777777" w:rsidR="009202D4" w:rsidRDefault="009202D4" w:rsidP="005360FE"/>
        </w:tc>
      </w:tr>
      <w:tr w:rsidR="009202D4" w14:paraId="6B51C863" w14:textId="77777777" w:rsidTr="005360FE">
        <w:tc>
          <w:tcPr>
            <w:tcW w:w="1129" w:type="dxa"/>
          </w:tcPr>
          <w:p w14:paraId="626FB998" w14:textId="77777777" w:rsidR="009202D4" w:rsidRDefault="009202D4" w:rsidP="005360FE">
            <w:r>
              <w:rPr>
                <w:rFonts w:hint="eastAsia"/>
              </w:rPr>
              <w:t>Attribute</w:t>
            </w:r>
          </w:p>
        </w:tc>
        <w:tc>
          <w:tcPr>
            <w:tcW w:w="2552" w:type="dxa"/>
          </w:tcPr>
          <w:p w14:paraId="732FF440" w14:textId="77777777" w:rsidR="009202D4" w:rsidRDefault="009202D4" w:rsidP="005360FE">
            <w:r>
              <w:rPr>
                <w:rFonts w:hint="eastAsia"/>
              </w:rPr>
              <w:t>scaleMinimum</w:t>
            </w:r>
          </w:p>
        </w:tc>
        <w:tc>
          <w:tcPr>
            <w:tcW w:w="1417" w:type="dxa"/>
          </w:tcPr>
          <w:p w14:paraId="11BA3B02" w14:textId="77777777" w:rsidR="009202D4" w:rsidRDefault="009202D4" w:rsidP="005360FE"/>
        </w:tc>
        <w:tc>
          <w:tcPr>
            <w:tcW w:w="1418" w:type="dxa"/>
          </w:tcPr>
          <w:p w14:paraId="307663AA" w14:textId="77777777" w:rsidR="009202D4" w:rsidRDefault="009202D4" w:rsidP="005360FE">
            <w:r>
              <w:rPr>
                <w:rFonts w:hint="eastAsia"/>
              </w:rPr>
              <w:t>1</w:t>
            </w:r>
          </w:p>
        </w:tc>
        <w:tc>
          <w:tcPr>
            <w:tcW w:w="1417" w:type="dxa"/>
          </w:tcPr>
          <w:p w14:paraId="48DA437A" w14:textId="77777777" w:rsidR="009202D4" w:rsidRDefault="009202D4" w:rsidP="005360FE">
            <w:r>
              <w:rPr>
                <w:rFonts w:hint="eastAsia"/>
              </w:rPr>
              <w:t>integer</w:t>
            </w:r>
          </w:p>
        </w:tc>
        <w:tc>
          <w:tcPr>
            <w:tcW w:w="1083" w:type="dxa"/>
          </w:tcPr>
          <w:p w14:paraId="785B8D89" w14:textId="77777777" w:rsidR="009202D4" w:rsidRDefault="009202D4" w:rsidP="005360FE"/>
        </w:tc>
      </w:tr>
    </w:tbl>
    <w:p w14:paraId="52C8DD36" w14:textId="77777777" w:rsidR="004C59AC" w:rsidRDefault="004C59AC" w:rsidP="00972855">
      <w:pPr>
        <w:pStyle w:val="note0"/>
        <w:rPr>
          <w:ins w:id="133" w:author="Pugsley, Luke" w:date="2016-11-10T14:47:00Z"/>
        </w:rPr>
      </w:pPr>
    </w:p>
    <w:p w14:paraId="61882D85" w14:textId="77777777" w:rsidR="00283D4B" w:rsidRPr="00D73CA5" w:rsidRDefault="00283D4B" w:rsidP="00972855">
      <w:pPr>
        <w:pStyle w:val="note0"/>
      </w:pPr>
      <w:r w:rsidRPr="00D73CA5">
        <w:t xml:space="preserve">&lt;Normally, the full application schema is described in this section.  It can be described using UML, however, for specifications that </w:t>
      </w:r>
      <w:r w:rsidR="007529C6">
        <w:t>have large application schemas</w:t>
      </w:r>
      <w:r w:rsidRPr="00D73CA5">
        <w:t xml:space="preserve"> it can also be realised in the feature catalogue and the product specification can contain specific examples.&gt;</w:t>
      </w:r>
    </w:p>
    <w:p w14:paraId="404733D0" w14:textId="77777777" w:rsidR="00596942" w:rsidRPr="0039076C" w:rsidRDefault="00313AE8" w:rsidP="00666E30">
      <w:pPr>
        <w:pStyle w:val="Heading2"/>
      </w:pPr>
      <w:bookmarkStart w:id="134" w:name="_Toc225648301"/>
      <w:bookmarkStart w:id="135" w:name="_Toc225065158"/>
      <w:bookmarkStart w:id="136" w:name="_Toc454280179"/>
      <w:bookmarkStart w:id="137" w:name="_Toc225648282"/>
      <w:bookmarkStart w:id="138" w:name="_Toc225065139"/>
      <w:r>
        <w:t>F</w:t>
      </w:r>
      <w:r w:rsidR="00596942" w:rsidRPr="0039076C">
        <w:t>eature Catalogue</w:t>
      </w:r>
      <w:bookmarkEnd w:id="134"/>
      <w:bookmarkEnd w:id="135"/>
      <w:r w:rsidR="00596942" w:rsidRPr="0039076C">
        <w:t xml:space="preserve"> </w:t>
      </w:r>
      <w:r w:rsidR="009E66AF">
        <w:rPr>
          <w:color w:val="FF0000"/>
        </w:rPr>
        <w:t>&lt;S-100 Part 5&gt;</w:t>
      </w:r>
      <w:bookmarkEnd w:id="136"/>
    </w:p>
    <w:p w14:paraId="069B8D01" w14:textId="77777777" w:rsidR="00E65251" w:rsidRDefault="00E65251" w:rsidP="00972855">
      <w:pPr>
        <w:pStyle w:val="Heading3"/>
        <w:rPr>
          <w:lang w:eastAsia="en-US"/>
        </w:rPr>
      </w:pPr>
      <w:bookmarkStart w:id="139" w:name="_Toc454280180"/>
      <w:r>
        <w:rPr>
          <w:lang w:eastAsia="en-US"/>
        </w:rPr>
        <w:t>Introduction</w:t>
      </w:r>
      <w:bookmarkEnd w:id="139"/>
    </w:p>
    <w:p w14:paraId="187D1C0F" w14:textId="77777777" w:rsidR="00596942" w:rsidRPr="00D73CA5" w:rsidRDefault="00283D4B" w:rsidP="00972855">
      <w:pPr>
        <w:pStyle w:val="note0"/>
      </w:pPr>
      <w:r w:rsidRPr="00D73CA5">
        <w:rPr>
          <w:lang w:eastAsia="en-US"/>
        </w:rPr>
        <w:t>&lt;The S-10n</w:t>
      </w:r>
      <w:r w:rsidR="00047F6B" w:rsidRPr="00D73CA5">
        <w:rPr>
          <w:lang w:eastAsia="en-US"/>
        </w:rPr>
        <w:t xml:space="preserve"> Feature Catalogue describes the</w:t>
      </w:r>
      <w:r w:rsidR="00596942" w:rsidRPr="00D73CA5">
        <w:rPr>
          <w:lang w:eastAsia="en-US"/>
        </w:rPr>
        <w:t xml:space="preserve"> feature types, information types, </w:t>
      </w:r>
      <w:r w:rsidR="00D7007E" w:rsidRPr="00D73CA5">
        <w:rPr>
          <w:lang w:eastAsia="en-US"/>
        </w:rPr>
        <w:t xml:space="preserve">attributes, </w:t>
      </w:r>
      <w:r w:rsidR="00596942" w:rsidRPr="00D73CA5">
        <w:rPr>
          <w:lang w:eastAsia="en-US"/>
        </w:rPr>
        <w:t xml:space="preserve">attribute values, associations and roles </w:t>
      </w:r>
      <w:r w:rsidR="00047F6B" w:rsidRPr="00D73CA5">
        <w:rPr>
          <w:lang w:eastAsia="en-US"/>
        </w:rPr>
        <w:t>which</w:t>
      </w:r>
      <w:r w:rsidR="007529C6">
        <w:rPr>
          <w:lang w:eastAsia="en-US"/>
        </w:rPr>
        <w:t xml:space="preserve"> may be used in the product</w:t>
      </w:r>
      <w:r w:rsidR="00596942" w:rsidRPr="00D73CA5">
        <w:rPr>
          <w:lang w:eastAsia="en-US"/>
        </w:rPr>
        <w:t xml:space="preserve">. </w:t>
      </w:r>
    </w:p>
    <w:p w14:paraId="12AA23E0" w14:textId="77777777" w:rsidR="00220030" w:rsidRDefault="00596942" w:rsidP="00972855">
      <w:pPr>
        <w:pStyle w:val="note0"/>
        <w:rPr>
          <w:lang w:eastAsia="en-US"/>
        </w:rPr>
      </w:pPr>
      <w:r w:rsidRPr="00D73CA5">
        <w:rPr>
          <w:lang w:eastAsia="en-US"/>
        </w:rPr>
        <w:t>The</w:t>
      </w:r>
      <w:r w:rsidR="00283D4B" w:rsidRPr="00D73CA5">
        <w:rPr>
          <w:lang w:eastAsia="en-US"/>
        </w:rPr>
        <w:t xml:space="preserve"> S-10n</w:t>
      </w:r>
      <w:r w:rsidRPr="00D73CA5">
        <w:rPr>
          <w:lang w:eastAsia="en-US"/>
        </w:rPr>
        <w:t xml:space="preserve"> </w:t>
      </w:r>
      <w:r w:rsidR="005E0678" w:rsidRPr="00D73CA5">
        <w:rPr>
          <w:lang w:eastAsia="en-US"/>
        </w:rPr>
        <w:t xml:space="preserve">Feature Catalogue </w:t>
      </w:r>
      <w:r w:rsidR="00B4247F" w:rsidRPr="00D73CA5">
        <w:rPr>
          <w:lang w:eastAsia="en-US"/>
        </w:rPr>
        <w:t>is</w:t>
      </w:r>
      <w:r w:rsidRPr="00D73CA5">
        <w:rPr>
          <w:lang w:eastAsia="en-US"/>
        </w:rPr>
        <w:t xml:space="preserve"> available </w:t>
      </w:r>
      <w:r w:rsidR="00047F6B" w:rsidRPr="00D73CA5">
        <w:rPr>
          <w:lang w:eastAsia="en-US"/>
        </w:rPr>
        <w:t>in</w:t>
      </w:r>
      <w:r w:rsidR="00D97B37" w:rsidRPr="00D73CA5">
        <w:rPr>
          <w:lang w:eastAsia="en-US"/>
        </w:rPr>
        <w:t xml:space="preserve"> </w:t>
      </w:r>
      <w:r w:rsidR="00047F6B" w:rsidRPr="00D73CA5">
        <w:rPr>
          <w:lang w:eastAsia="en-US"/>
        </w:rPr>
        <w:t xml:space="preserve">an </w:t>
      </w:r>
      <w:r w:rsidRPr="00D73CA5">
        <w:rPr>
          <w:lang w:eastAsia="en-US"/>
        </w:rPr>
        <w:t>XML</w:t>
      </w:r>
      <w:r w:rsidR="00047F6B" w:rsidRPr="00D73CA5">
        <w:rPr>
          <w:lang w:eastAsia="en-US"/>
        </w:rPr>
        <w:t xml:space="preserve"> document</w:t>
      </w:r>
      <w:r w:rsidRPr="00D73CA5">
        <w:rPr>
          <w:lang w:eastAsia="en-US"/>
        </w:rPr>
        <w:t xml:space="preserve"> </w:t>
      </w:r>
      <w:r w:rsidR="00047F6B" w:rsidRPr="00D73CA5">
        <w:rPr>
          <w:lang w:eastAsia="en-US"/>
        </w:rPr>
        <w:t>which conforms to the S-10</w:t>
      </w:r>
      <w:r w:rsidR="00BC1244" w:rsidRPr="00D73CA5">
        <w:rPr>
          <w:lang w:eastAsia="en-US"/>
        </w:rPr>
        <w:t xml:space="preserve">0 XML Feature Catalogue Schema and can be </w:t>
      </w:r>
      <w:r w:rsidR="00283D4B" w:rsidRPr="00D73CA5">
        <w:rPr>
          <w:lang w:eastAsia="en-US"/>
        </w:rPr>
        <w:t>downloaded from the IHO website.</w:t>
      </w:r>
    </w:p>
    <w:p w14:paraId="242EF33C" w14:textId="77777777" w:rsidR="00596942" w:rsidRDefault="00220030" w:rsidP="00972855">
      <w:pPr>
        <w:pStyle w:val="note0"/>
        <w:rPr>
          <w:lang w:eastAsia="en-US"/>
        </w:rPr>
      </w:pPr>
      <w:r w:rsidRPr="00AB1B2E">
        <w:rPr>
          <w:lang w:eastAsia="en-US"/>
        </w:rPr>
        <w:t xml:space="preserve">Note, for Imagery and Gridded Data, </w:t>
      </w:r>
      <w:r w:rsidRPr="00AB1B2E">
        <w:t>a coverage is a type of feature so</w:t>
      </w:r>
      <w:r w:rsidR="00AB1B2E" w:rsidRPr="00AB1B2E">
        <w:t xml:space="preserve"> a product specification may not contain a “catalogue” with the exception of the environmental parameter the dataset models.</w:t>
      </w:r>
      <w:r w:rsidR="00AB1B2E">
        <w:t xml:space="preserve"> Therefore much of this clause may be irrelevant.</w:t>
      </w:r>
      <w:r w:rsidRPr="00AB1B2E">
        <w:t xml:space="preserve"> </w:t>
      </w:r>
      <w:r w:rsidR="00283D4B" w:rsidRPr="00AB1B2E">
        <w:rPr>
          <w:lang w:eastAsia="en-US"/>
        </w:rPr>
        <w:t>&gt;</w:t>
      </w:r>
    </w:p>
    <w:p w14:paraId="38361ABE" w14:textId="77777777" w:rsidR="00653AD5" w:rsidRPr="00653AD5" w:rsidRDefault="00653AD5" w:rsidP="00972855">
      <w:pPr>
        <w:pStyle w:val="note0"/>
        <w:rPr>
          <w:lang w:eastAsia="en-US"/>
        </w:rPr>
      </w:pPr>
    </w:p>
    <w:p w14:paraId="0EACAB9D" w14:textId="77777777" w:rsidR="000773A9" w:rsidRDefault="000773A9" w:rsidP="00972855">
      <w:pPr>
        <w:pStyle w:val="Heading3"/>
      </w:pPr>
      <w:bookmarkStart w:id="140" w:name="_Toc454280181"/>
      <w:r w:rsidRPr="00670C83">
        <w:t>Feature Types</w:t>
      </w:r>
      <w:bookmarkEnd w:id="140"/>
      <w:r w:rsidRPr="00670C83">
        <w:t xml:space="preserve"> </w:t>
      </w:r>
      <w:bookmarkEnd w:id="137"/>
      <w:bookmarkEnd w:id="138"/>
    </w:p>
    <w:p w14:paraId="11406F8B" w14:textId="77777777" w:rsidR="00283D4B" w:rsidRPr="0067722B" w:rsidRDefault="00283D4B" w:rsidP="00972855">
      <w:pPr>
        <w:pStyle w:val="note0"/>
      </w:pPr>
      <w:r w:rsidRPr="0067722B">
        <w:t>&lt;The following clauses describe the different feature types that may be used in the feature catalogue.&gt;</w:t>
      </w:r>
    </w:p>
    <w:p w14:paraId="7003E23D" w14:textId="77777777" w:rsidR="00833E38" w:rsidRPr="008233BF" w:rsidRDefault="00833E38" w:rsidP="00972855">
      <w:pPr>
        <w:pStyle w:val="Heading4"/>
        <w:rPr>
          <w:rFonts w:eastAsia="Times New Roman" w:cs="Arial"/>
          <w:lang w:eastAsia="en-US"/>
        </w:rPr>
      </w:pPr>
      <w:bookmarkStart w:id="141" w:name="_Toc225648283"/>
      <w:bookmarkStart w:id="142" w:name="_Toc225065140"/>
      <w:r>
        <w:t xml:space="preserve">Geographic </w:t>
      </w:r>
    </w:p>
    <w:p w14:paraId="600B2795" w14:textId="77777777" w:rsidR="00833E38" w:rsidRPr="00D73CA5" w:rsidRDefault="00283D4B" w:rsidP="00972855">
      <w:pPr>
        <w:pStyle w:val="note0"/>
      </w:pPr>
      <w:r w:rsidRPr="00D73CA5">
        <w:t>&lt;</w:t>
      </w:r>
      <w:r w:rsidR="00833E38" w:rsidRPr="00D73CA5">
        <w:t xml:space="preserve">Geographic (geo) feature types form the principle content of the </w:t>
      </w:r>
      <w:r w:rsidRPr="00D73CA5">
        <w:t>dataset</w:t>
      </w:r>
      <w:r w:rsidR="00833E38" w:rsidRPr="00D73CA5">
        <w:t xml:space="preserve"> and are fully defined by their associated attributes and information types.</w:t>
      </w:r>
      <w:r w:rsidRPr="00D73CA5">
        <w:t>&gt;</w:t>
      </w:r>
    </w:p>
    <w:p w14:paraId="26FA6ED9" w14:textId="77777777" w:rsidR="000773A9" w:rsidRPr="008233BF" w:rsidRDefault="00833E38" w:rsidP="00972855">
      <w:pPr>
        <w:pStyle w:val="Heading4"/>
      </w:pPr>
      <w:r>
        <w:t xml:space="preserve">Meta </w:t>
      </w:r>
      <w:bookmarkEnd w:id="141"/>
      <w:bookmarkEnd w:id="142"/>
      <w:r w:rsidR="0060525E">
        <w:t xml:space="preserve"> </w:t>
      </w:r>
    </w:p>
    <w:p w14:paraId="707B4E00" w14:textId="77777777" w:rsidR="00D7007E" w:rsidRPr="00D73CA5" w:rsidRDefault="00283D4B" w:rsidP="00972855">
      <w:pPr>
        <w:pStyle w:val="note0"/>
        <w:rPr>
          <w:lang w:val="en-US" w:eastAsia="en-US"/>
        </w:rPr>
      </w:pPr>
      <w:bookmarkStart w:id="143" w:name="_Toc225648284"/>
      <w:bookmarkStart w:id="144" w:name="_Toc225065141"/>
      <w:r w:rsidRPr="00D73CA5">
        <w:rPr>
          <w:lang w:val="en-US" w:eastAsia="en-US"/>
        </w:rPr>
        <w:t>&lt;</w:t>
      </w:r>
      <w:r w:rsidR="000771BD" w:rsidRPr="00D73CA5">
        <w:rPr>
          <w:lang w:val="en-US" w:eastAsia="en-US"/>
        </w:rPr>
        <w:t xml:space="preserve">Meta features contain information about other features within a data set. </w:t>
      </w:r>
      <w:r w:rsidR="00D7007E" w:rsidRPr="00D73CA5">
        <w:rPr>
          <w:lang w:val="en-US" w:eastAsia="en-US"/>
        </w:rPr>
        <w:t xml:space="preserve">Information </w:t>
      </w:r>
      <w:r w:rsidR="000771BD" w:rsidRPr="00D73CA5">
        <w:rPr>
          <w:lang w:val="en-US" w:eastAsia="en-US"/>
        </w:rPr>
        <w:t>defined by meta features</w:t>
      </w:r>
      <w:r w:rsidR="00D7007E" w:rsidRPr="00D73CA5">
        <w:rPr>
          <w:lang w:val="en-US" w:eastAsia="en-US"/>
        </w:rPr>
        <w:t xml:space="preserve"> </w:t>
      </w:r>
      <w:r w:rsidR="000771BD" w:rsidRPr="00D73CA5">
        <w:rPr>
          <w:lang w:val="en-US" w:eastAsia="en-US"/>
        </w:rPr>
        <w:t>override</w:t>
      </w:r>
      <w:r w:rsidR="00D7007E" w:rsidRPr="00D73CA5">
        <w:rPr>
          <w:lang w:val="en-US" w:eastAsia="en-US"/>
        </w:rPr>
        <w:t xml:space="preserve"> the default </w:t>
      </w:r>
      <w:r w:rsidR="000771BD" w:rsidRPr="00D73CA5">
        <w:rPr>
          <w:lang w:val="en-US" w:eastAsia="en-US"/>
        </w:rPr>
        <w:t xml:space="preserve">metadata values </w:t>
      </w:r>
      <w:r w:rsidR="00D7007E" w:rsidRPr="00D73CA5">
        <w:rPr>
          <w:lang w:val="en-US" w:eastAsia="en-US"/>
        </w:rPr>
        <w:t>defined by the data set descriptive</w:t>
      </w:r>
      <w:r w:rsidR="000771BD" w:rsidRPr="00D73CA5">
        <w:rPr>
          <w:lang w:val="en-US" w:eastAsia="en-US"/>
        </w:rPr>
        <w:t xml:space="preserve"> </w:t>
      </w:r>
      <w:r w:rsidR="00D7007E" w:rsidRPr="00D73CA5">
        <w:rPr>
          <w:lang w:val="en-US" w:eastAsia="en-US"/>
        </w:rPr>
        <w:t xml:space="preserve">records. </w:t>
      </w:r>
    </w:p>
    <w:p w14:paraId="456C47AB" w14:textId="77777777" w:rsidR="0060525E" w:rsidRPr="00D73CA5" w:rsidRDefault="00320009" w:rsidP="00972855">
      <w:pPr>
        <w:pStyle w:val="note0"/>
      </w:pPr>
      <w:r w:rsidRPr="00D73CA5">
        <w:t>Meta</w:t>
      </w:r>
      <w:r w:rsidR="0060525E" w:rsidRPr="00D73CA5">
        <w:t xml:space="preserve"> </w:t>
      </w:r>
      <w:r w:rsidR="00724D86" w:rsidRPr="00D73CA5">
        <w:t xml:space="preserve">features </w:t>
      </w:r>
      <w:r w:rsidRPr="00D73CA5">
        <w:t xml:space="preserve">must be used to their maximum extent </w:t>
      </w:r>
      <w:r w:rsidR="0060525E" w:rsidRPr="00D73CA5">
        <w:t xml:space="preserve">to reduce </w:t>
      </w:r>
      <w:r w:rsidR="00724D86" w:rsidRPr="00D73CA5">
        <w:t xml:space="preserve">meta </w:t>
      </w:r>
      <w:r w:rsidR="0060525E" w:rsidRPr="00D73CA5">
        <w:t xml:space="preserve">attribution on individual </w:t>
      </w:r>
      <w:r w:rsidR="004D6435" w:rsidRPr="00D73CA5">
        <w:t>features</w:t>
      </w:r>
      <w:r w:rsidR="0060525E" w:rsidRPr="00D73CA5">
        <w:t>.</w:t>
      </w:r>
      <w:r w:rsidR="00283D4B" w:rsidRPr="00D73CA5">
        <w:t>&gt;</w:t>
      </w:r>
    </w:p>
    <w:p w14:paraId="660633BA" w14:textId="77777777" w:rsidR="001056D7" w:rsidRDefault="00AC61F9" w:rsidP="00972855">
      <w:pPr>
        <w:pStyle w:val="Heading3"/>
      </w:pPr>
      <w:bookmarkStart w:id="145" w:name="_Toc454280182"/>
      <w:bookmarkStart w:id="146" w:name="_Toc225648285"/>
      <w:bookmarkStart w:id="147" w:name="_Toc225065142"/>
      <w:bookmarkEnd w:id="143"/>
      <w:bookmarkEnd w:id="144"/>
      <w:r>
        <w:lastRenderedPageBreak/>
        <w:t>Feature Relationship</w:t>
      </w:r>
      <w:bookmarkEnd w:id="145"/>
    </w:p>
    <w:p w14:paraId="16FB40C9" w14:textId="77777777" w:rsidR="00CC1A07" w:rsidRPr="00D73CA5" w:rsidRDefault="00283D4B" w:rsidP="00972855">
      <w:pPr>
        <w:pStyle w:val="note0"/>
        <w:rPr>
          <w:rFonts w:eastAsia="Times New Roman"/>
          <w:lang w:eastAsia="en-GB"/>
        </w:rPr>
      </w:pPr>
      <w:r w:rsidRPr="00D73CA5">
        <w:t>&lt;</w:t>
      </w:r>
      <w:r w:rsidR="00AC61F9" w:rsidRPr="00D73CA5">
        <w:t>A feature relationship</w:t>
      </w:r>
      <w:r w:rsidR="004B63A3" w:rsidRPr="00D73CA5">
        <w:t xml:space="preserve"> links instances of one feature type with instances of the same or a different feature type.</w:t>
      </w:r>
      <w:r w:rsidR="001056D7" w:rsidRPr="00D73CA5">
        <w:t xml:space="preserve"> </w:t>
      </w:r>
      <w:r w:rsidRPr="00D73CA5">
        <w:t>There are three common types of feature relationship: Association, Aggregation and Composition</w:t>
      </w:r>
      <w:r w:rsidR="001056D7" w:rsidRPr="00D73CA5">
        <w:t xml:space="preserve"> </w:t>
      </w:r>
      <w:bookmarkStart w:id="148" w:name="_Ref307922365"/>
      <w:r w:rsidRPr="00D73CA5">
        <w:t>&gt;</w:t>
      </w:r>
      <w:bookmarkEnd w:id="146"/>
      <w:bookmarkEnd w:id="147"/>
      <w:bookmarkEnd w:id="148"/>
      <w:r w:rsidRPr="00D73CA5">
        <w:rPr>
          <w:rFonts w:eastAsia="Times New Roman"/>
          <w:lang w:eastAsia="en-GB"/>
        </w:rPr>
        <w:t xml:space="preserve"> </w:t>
      </w:r>
    </w:p>
    <w:p w14:paraId="3FF12D2C" w14:textId="77777777" w:rsidR="00BD0CC1" w:rsidRPr="008233BF" w:rsidRDefault="00BD0CC1" w:rsidP="00C53B69">
      <w:pPr>
        <w:autoSpaceDE w:val="0"/>
        <w:autoSpaceDN w:val="0"/>
        <w:adjustRightInd w:val="0"/>
        <w:spacing w:after="0" w:line="240" w:lineRule="auto"/>
        <w:rPr>
          <w:rFonts w:eastAsia="Times New Roman" w:cs="Arial"/>
          <w:lang w:eastAsia="en-US"/>
        </w:rPr>
      </w:pPr>
    </w:p>
    <w:p w14:paraId="225EB5C5" w14:textId="77777777" w:rsidR="00536BE2" w:rsidRPr="00FA703D" w:rsidRDefault="00536BE2" w:rsidP="00972855">
      <w:pPr>
        <w:pStyle w:val="Heading3"/>
        <w:rPr>
          <w:lang w:eastAsia="en-US"/>
        </w:rPr>
      </w:pPr>
      <w:bookmarkStart w:id="149" w:name="_Toc454280183"/>
      <w:bookmarkStart w:id="150" w:name="_Toc225648292"/>
      <w:bookmarkStart w:id="151" w:name="_Toc225065149"/>
      <w:r w:rsidRPr="00FA703D">
        <w:rPr>
          <w:lang w:eastAsia="en-US"/>
        </w:rPr>
        <w:t>Information Types</w:t>
      </w:r>
      <w:bookmarkEnd w:id="149"/>
    </w:p>
    <w:p w14:paraId="267016AB" w14:textId="77777777" w:rsidR="00C3427E" w:rsidRPr="00D73CA5" w:rsidRDefault="00283D4B" w:rsidP="00972855">
      <w:pPr>
        <w:pStyle w:val="note0"/>
        <w:rPr>
          <w:lang w:eastAsia="en-GB"/>
        </w:rPr>
      </w:pPr>
      <w:r w:rsidRPr="00D73CA5">
        <w:rPr>
          <w:lang w:eastAsia="en-GB"/>
        </w:rPr>
        <w:t>&lt;</w:t>
      </w:r>
      <w:r w:rsidR="00325F61" w:rsidRPr="00D73CA5">
        <w:rPr>
          <w:lang w:eastAsia="en-GB"/>
        </w:rPr>
        <w:t>Information types are identifiable pieces of information in a dataset that can be shared between other features. They have attributes but have no relationship to any geometry; information types may reference other information types.</w:t>
      </w:r>
      <w:r w:rsidRPr="00D73CA5">
        <w:rPr>
          <w:lang w:eastAsia="en-GB"/>
        </w:rPr>
        <w:t>&gt;</w:t>
      </w:r>
    </w:p>
    <w:p w14:paraId="35225844" w14:textId="77777777" w:rsidR="000773A9" w:rsidRDefault="000773A9" w:rsidP="00972855">
      <w:pPr>
        <w:pStyle w:val="Heading3"/>
        <w:rPr>
          <w:lang w:eastAsia="en-US"/>
        </w:rPr>
      </w:pPr>
      <w:bookmarkStart w:id="152" w:name="_Toc454280184"/>
      <w:r w:rsidRPr="00670C83">
        <w:rPr>
          <w:lang w:eastAsia="en-US"/>
        </w:rPr>
        <w:t>Attributes</w:t>
      </w:r>
      <w:bookmarkEnd w:id="150"/>
      <w:bookmarkEnd w:id="151"/>
      <w:bookmarkEnd w:id="152"/>
    </w:p>
    <w:p w14:paraId="01A100BF" w14:textId="77777777" w:rsidR="009C3EF1" w:rsidRDefault="009C3EF1" w:rsidP="00972855">
      <w:pPr>
        <w:pStyle w:val="note0"/>
        <w:rPr>
          <w:lang w:eastAsia="en-US"/>
        </w:rPr>
      </w:pPr>
      <w:r w:rsidRPr="00D73CA5">
        <w:rPr>
          <w:lang w:eastAsia="en-US"/>
        </w:rPr>
        <w:t>&lt;The following clauses specify the different types of attributes that may be used in a product specification.  They may be either simple or complex.&gt;</w:t>
      </w:r>
    </w:p>
    <w:p w14:paraId="4C4C3CE6" w14:textId="77777777" w:rsidR="009202D4" w:rsidRDefault="009202D4" w:rsidP="00972855">
      <w:pPr>
        <w:pStyle w:val="note0"/>
        <w:rPr>
          <w:lang w:eastAsia="en-US"/>
        </w:rPr>
      </w:pPr>
    </w:p>
    <w:p w14:paraId="78567C62" w14:textId="77777777" w:rsidR="009202D4" w:rsidRDefault="009202D4" w:rsidP="009202D4">
      <w:pPr>
        <w:pStyle w:val="Heading2"/>
        <w:numPr>
          <w:ilvl w:val="1"/>
          <w:numId w:val="60"/>
        </w:numPr>
        <w:ind w:left="0" w:firstLine="0"/>
      </w:pPr>
      <w:r>
        <w:rPr>
          <w:rFonts w:hint="eastAsia"/>
        </w:rPr>
        <w:t>FixedTimeRange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9202D4" w14:paraId="57F95F77" w14:textId="77777777" w:rsidTr="005360FE">
        <w:tc>
          <w:tcPr>
            <w:tcW w:w="1264" w:type="dxa"/>
          </w:tcPr>
          <w:p w14:paraId="28EEAC4C" w14:textId="77777777" w:rsidR="009202D4" w:rsidRPr="000B0561" w:rsidRDefault="009202D4" w:rsidP="005360FE">
            <w:pPr>
              <w:rPr>
                <w:b/>
              </w:rPr>
            </w:pPr>
            <w:r w:rsidRPr="000B0561">
              <w:rPr>
                <w:rFonts w:hint="eastAsia"/>
                <w:b/>
              </w:rPr>
              <w:t>Ro</w:t>
            </w:r>
            <w:r w:rsidRPr="000B0561">
              <w:rPr>
                <w:b/>
              </w:rPr>
              <w:t>le</w:t>
            </w:r>
          </w:p>
        </w:tc>
        <w:tc>
          <w:tcPr>
            <w:tcW w:w="1826" w:type="dxa"/>
          </w:tcPr>
          <w:p w14:paraId="67549A47" w14:textId="77777777" w:rsidR="009202D4" w:rsidRPr="000B0561" w:rsidRDefault="009202D4" w:rsidP="005360FE">
            <w:pPr>
              <w:rPr>
                <w:b/>
              </w:rPr>
            </w:pPr>
            <w:r w:rsidRPr="000B0561">
              <w:rPr>
                <w:rFonts w:hint="eastAsia"/>
                <w:b/>
              </w:rPr>
              <w:t>Name</w:t>
            </w:r>
          </w:p>
        </w:tc>
        <w:tc>
          <w:tcPr>
            <w:tcW w:w="1376" w:type="dxa"/>
          </w:tcPr>
          <w:p w14:paraId="33AF7840" w14:textId="77777777" w:rsidR="009202D4" w:rsidRPr="000B0561" w:rsidRDefault="009202D4" w:rsidP="005360FE">
            <w:pPr>
              <w:rPr>
                <w:b/>
              </w:rPr>
            </w:pPr>
            <w:r w:rsidRPr="000B0561">
              <w:rPr>
                <w:rFonts w:hint="eastAsia"/>
                <w:b/>
              </w:rPr>
              <w:t>Description</w:t>
            </w:r>
          </w:p>
        </w:tc>
        <w:tc>
          <w:tcPr>
            <w:tcW w:w="1362" w:type="dxa"/>
          </w:tcPr>
          <w:p w14:paraId="6DA4FCA6" w14:textId="77777777" w:rsidR="009202D4" w:rsidRPr="000B0561" w:rsidRDefault="009202D4" w:rsidP="005360FE">
            <w:pPr>
              <w:rPr>
                <w:b/>
              </w:rPr>
            </w:pPr>
            <w:r w:rsidRPr="000B0561">
              <w:rPr>
                <w:rFonts w:hint="eastAsia"/>
                <w:b/>
              </w:rPr>
              <w:t>Multiplicity</w:t>
            </w:r>
          </w:p>
        </w:tc>
        <w:tc>
          <w:tcPr>
            <w:tcW w:w="1941" w:type="dxa"/>
          </w:tcPr>
          <w:p w14:paraId="6D7D5E7E"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247" w:type="dxa"/>
          </w:tcPr>
          <w:p w14:paraId="7D9F0114" w14:textId="77777777" w:rsidR="009202D4" w:rsidRPr="000B0561" w:rsidRDefault="009202D4" w:rsidP="005360FE">
            <w:pPr>
              <w:rPr>
                <w:b/>
              </w:rPr>
            </w:pPr>
            <w:r w:rsidRPr="000B0561">
              <w:rPr>
                <w:rFonts w:hint="eastAsia"/>
                <w:b/>
              </w:rPr>
              <w:t>Remarks</w:t>
            </w:r>
          </w:p>
        </w:tc>
      </w:tr>
      <w:tr w:rsidR="009202D4" w14:paraId="2E759054" w14:textId="77777777" w:rsidTr="005360FE">
        <w:tc>
          <w:tcPr>
            <w:tcW w:w="1264" w:type="dxa"/>
          </w:tcPr>
          <w:p w14:paraId="14D0342C" w14:textId="77777777" w:rsidR="009202D4" w:rsidRDefault="009202D4" w:rsidP="005360FE">
            <w:r>
              <w:rPr>
                <w:rFonts w:hint="eastAsia"/>
              </w:rPr>
              <w:t>Complex</w:t>
            </w:r>
          </w:p>
        </w:tc>
        <w:tc>
          <w:tcPr>
            <w:tcW w:w="1826" w:type="dxa"/>
          </w:tcPr>
          <w:p w14:paraId="126E2A98" w14:textId="77777777" w:rsidR="009202D4" w:rsidRDefault="009202D4" w:rsidP="005360FE">
            <w:r>
              <w:t>FixedTimeRange</w:t>
            </w:r>
          </w:p>
        </w:tc>
        <w:tc>
          <w:tcPr>
            <w:tcW w:w="1376" w:type="dxa"/>
          </w:tcPr>
          <w:p w14:paraId="2764BBF2" w14:textId="77777777" w:rsidR="009202D4" w:rsidRDefault="009202D4" w:rsidP="005360FE"/>
        </w:tc>
        <w:tc>
          <w:tcPr>
            <w:tcW w:w="1362" w:type="dxa"/>
          </w:tcPr>
          <w:p w14:paraId="5E8B0BA1" w14:textId="77777777" w:rsidR="009202D4" w:rsidRDefault="009202D4" w:rsidP="005360FE"/>
        </w:tc>
        <w:tc>
          <w:tcPr>
            <w:tcW w:w="1941" w:type="dxa"/>
          </w:tcPr>
          <w:p w14:paraId="1749FBBA" w14:textId="77777777" w:rsidR="009202D4" w:rsidRDefault="009202D4" w:rsidP="005360FE"/>
        </w:tc>
        <w:tc>
          <w:tcPr>
            <w:tcW w:w="1247" w:type="dxa"/>
          </w:tcPr>
          <w:p w14:paraId="0C4AD90D" w14:textId="77777777" w:rsidR="009202D4" w:rsidRDefault="009202D4" w:rsidP="005360FE"/>
        </w:tc>
      </w:tr>
      <w:tr w:rsidR="009202D4" w14:paraId="6849A979" w14:textId="77777777" w:rsidTr="005360FE">
        <w:tc>
          <w:tcPr>
            <w:tcW w:w="1264" w:type="dxa"/>
          </w:tcPr>
          <w:p w14:paraId="6F2EC0BA" w14:textId="77777777" w:rsidR="009202D4" w:rsidRDefault="009202D4" w:rsidP="005360FE">
            <w:r>
              <w:rPr>
                <w:rFonts w:hint="eastAsia"/>
              </w:rPr>
              <w:t>Attribute</w:t>
            </w:r>
          </w:p>
        </w:tc>
        <w:tc>
          <w:tcPr>
            <w:tcW w:w="1826" w:type="dxa"/>
          </w:tcPr>
          <w:p w14:paraId="6FA49415" w14:textId="77777777" w:rsidR="009202D4" w:rsidRDefault="009202D4" w:rsidP="005360FE">
            <w:r>
              <w:t>TimeStart</w:t>
            </w:r>
          </w:p>
        </w:tc>
        <w:tc>
          <w:tcPr>
            <w:tcW w:w="1376" w:type="dxa"/>
          </w:tcPr>
          <w:p w14:paraId="17D1D4DB" w14:textId="77777777" w:rsidR="009202D4" w:rsidRDefault="009202D4" w:rsidP="005360FE"/>
        </w:tc>
        <w:tc>
          <w:tcPr>
            <w:tcW w:w="1362" w:type="dxa"/>
          </w:tcPr>
          <w:p w14:paraId="67DF8656" w14:textId="77777777" w:rsidR="009202D4" w:rsidRDefault="009202D4" w:rsidP="005360FE">
            <w:r>
              <w:rPr>
                <w:rFonts w:hint="eastAsia"/>
              </w:rPr>
              <w:t>1</w:t>
            </w:r>
          </w:p>
        </w:tc>
        <w:tc>
          <w:tcPr>
            <w:tcW w:w="1941" w:type="dxa"/>
          </w:tcPr>
          <w:p w14:paraId="0531749A" w14:textId="77777777" w:rsidR="009202D4" w:rsidRDefault="009202D4" w:rsidP="005360FE">
            <w:r>
              <w:t>DateTime</w:t>
            </w:r>
          </w:p>
        </w:tc>
        <w:tc>
          <w:tcPr>
            <w:tcW w:w="1247" w:type="dxa"/>
          </w:tcPr>
          <w:p w14:paraId="5552E5E0" w14:textId="77777777" w:rsidR="009202D4" w:rsidRDefault="009202D4" w:rsidP="005360FE"/>
        </w:tc>
      </w:tr>
      <w:tr w:rsidR="009202D4" w14:paraId="6E59EF23" w14:textId="77777777" w:rsidTr="005360FE">
        <w:tc>
          <w:tcPr>
            <w:tcW w:w="1264" w:type="dxa"/>
          </w:tcPr>
          <w:p w14:paraId="6CF784C2" w14:textId="77777777" w:rsidR="009202D4" w:rsidRDefault="009202D4" w:rsidP="005360FE">
            <w:r>
              <w:rPr>
                <w:rFonts w:hint="eastAsia"/>
              </w:rPr>
              <w:t>Attribute</w:t>
            </w:r>
          </w:p>
        </w:tc>
        <w:tc>
          <w:tcPr>
            <w:tcW w:w="1826" w:type="dxa"/>
          </w:tcPr>
          <w:p w14:paraId="6EAD05B4" w14:textId="77777777" w:rsidR="009202D4" w:rsidRDefault="009202D4" w:rsidP="005360FE">
            <w:r>
              <w:t>TimeEnd</w:t>
            </w:r>
          </w:p>
        </w:tc>
        <w:tc>
          <w:tcPr>
            <w:tcW w:w="1376" w:type="dxa"/>
          </w:tcPr>
          <w:p w14:paraId="7EC0B4B6" w14:textId="77777777" w:rsidR="009202D4" w:rsidRDefault="009202D4" w:rsidP="005360FE"/>
        </w:tc>
        <w:tc>
          <w:tcPr>
            <w:tcW w:w="1362" w:type="dxa"/>
          </w:tcPr>
          <w:p w14:paraId="41E1A0BB" w14:textId="77777777" w:rsidR="009202D4" w:rsidRDefault="009202D4" w:rsidP="005360FE">
            <w:r>
              <w:rPr>
                <w:rFonts w:hint="eastAsia"/>
              </w:rPr>
              <w:t>1</w:t>
            </w:r>
          </w:p>
        </w:tc>
        <w:tc>
          <w:tcPr>
            <w:tcW w:w="1941" w:type="dxa"/>
          </w:tcPr>
          <w:p w14:paraId="07DFEE18" w14:textId="77777777" w:rsidR="009202D4" w:rsidRDefault="009202D4" w:rsidP="005360FE">
            <w:r>
              <w:t>DateTime</w:t>
            </w:r>
          </w:p>
        </w:tc>
        <w:tc>
          <w:tcPr>
            <w:tcW w:w="1247" w:type="dxa"/>
          </w:tcPr>
          <w:p w14:paraId="34BDBF20" w14:textId="77777777" w:rsidR="009202D4" w:rsidRDefault="009202D4" w:rsidP="005360FE"/>
        </w:tc>
      </w:tr>
    </w:tbl>
    <w:p w14:paraId="0B37FA9E" w14:textId="77777777" w:rsidR="009202D4" w:rsidRDefault="009202D4" w:rsidP="009202D4"/>
    <w:p w14:paraId="7D963E43" w14:textId="77777777" w:rsidR="009202D4" w:rsidRDefault="009202D4" w:rsidP="009202D4">
      <w:pPr>
        <w:pStyle w:val="Heading1"/>
      </w:pPr>
      <w:r>
        <w:rPr>
          <w:rFonts w:hint="eastAsia"/>
        </w:rPr>
        <w:t>Enumerations</w:t>
      </w:r>
    </w:p>
    <w:p w14:paraId="07DF7965" w14:textId="77777777" w:rsidR="009202D4" w:rsidRDefault="009202D4" w:rsidP="009202D4">
      <w:pPr>
        <w:pStyle w:val="Heading2"/>
        <w:ind w:left="0" w:firstLine="0"/>
      </w:pPr>
      <w:r>
        <w:rPr>
          <w:rFonts w:hint="eastAsia"/>
        </w:rPr>
        <w:t>underKeelClearancePurposeType</w:t>
      </w:r>
    </w:p>
    <w:tbl>
      <w:tblPr>
        <w:tblStyle w:val="TableGrid"/>
        <w:tblW w:w="0" w:type="auto"/>
        <w:tblLayout w:type="fixed"/>
        <w:tblLook w:val="04A0" w:firstRow="1" w:lastRow="0" w:firstColumn="1" w:lastColumn="0" w:noHBand="0" w:noVBand="1"/>
      </w:tblPr>
      <w:tblGrid>
        <w:gridCol w:w="1413"/>
        <w:gridCol w:w="2410"/>
        <w:gridCol w:w="1417"/>
        <w:gridCol w:w="1418"/>
        <w:gridCol w:w="1275"/>
        <w:gridCol w:w="1083"/>
      </w:tblGrid>
      <w:tr w:rsidR="009202D4" w14:paraId="619FB4E0" w14:textId="77777777" w:rsidTr="005360FE">
        <w:tc>
          <w:tcPr>
            <w:tcW w:w="1413" w:type="dxa"/>
          </w:tcPr>
          <w:p w14:paraId="2340BE48" w14:textId="77777777" w:rsidR="009202D4" w:rsidRPr="000B0561" w:rsidRDefault="009202D4" w:rsidP="005360FE">
            <w:pPr>
              <w:rPr>
                <w:b/>
              </w:rPr>
            </w:pPr>
            <w:r w:rsidRPr="000B0561">
              <w:rPr>
                <w:rFonts w:hint="eastAsia"/>
                <w:b/>
              </w:rPr>
              <w:t>Ro</w:t>
            </w:r>
            <w:r w:rsidRPr="000B0561">
              <w:rPr>
                <w:b/>
              </w:rPr>
              <w:t>le</w:t>
            </w:r>
          </w:p>
        </w:tc>
        <w:tc>
          <w:tcPr>
            <w:tcW w:w="2410" w:type="dxa"/>
          </w:tcPr>
          <w:p w14:paraId="05D0988A" w14:textId="77777777" w:rsidR="009202D4" w:rsidRPr="000B0561" w:rsidRDefault="009202D4" w:rsidP="005360FE">
            <w:pPr>
              <w:rPr>
                <w:b/>
              </w:rPr>
            </w:pPr>
            <w:r w:rsidRPr="000B0561">
              <w:rPr>
                <w:rFonts w:hint="eastAsia"/>
                <w:b/>
              </w:rPr>
              <w:t>Name</w:t>
            </w:r>
          </w:p>
        </w:tc>
        <w:tc>
          <w:tcPr>
            <w:tcW w:w="1417" w:type="dxa"/>
          </w:tcPr>
          <w:p w14:paraId="2E78AB71" w14:textId="77777777" w:rsidR="009202D4" w:rsidRPr="000B0561" w:rsidRDefault="009202D4" w:rsidP="005360FE">
            <w:pPr>
              <w:rPr>
                <w:b/>
              </w:rPr>
            </w:pPr>
            <w:r w:rsidRPr="000B0561">
              <w:rPr>
                <w:rFonts w:hint="eastAsia"/>
                <w:b/>
              </w:rPr>
              <w:t>Description</w:t>
            </w:r>
          </w:p>
        </w:tc>
        <w:tc>
          <w:tcPr>
            <w:tcW w:w="1418" w:type="dxa"/>
          </w:tcPr>
          <w:p w14:paraId="6655E890" w14:textId="77777777" w:rsidR="009202D4" w:rsidRPr="000B0561" w:rsidRDefault="009202D4" w:rsidP="005360FE">
            <w:pPr>
              <w:rPr>
                <w:b/>
              </w:rPr>
            </w:pPr>
            <w:r w:rsidRPr="000B0561">
              <w:rPr>
                <w:rFonts w:hint="eastAsia"/>
                <w:b/>
              </w:rPr>
              <w:t>Multiplicity</w:t>
            </w:r>
          </w:p>
        </w:tc>
        <w:tc>
          <w:tcPr>
            <w:tcW w:w="1275" w:type="dxa"/>
          </w:tcPr>
          <w:p w14:paraId="08C7C657"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7310ABE7" w14:textId="77777777" w:rsidR="009202D4" w:rsidRPr="000B0561" w:rsidRDefault="009202D4" w:rsidP="005360FE">
            <w:pPr>
              <w:rPr>
                <w:b/>
              </w:rPr>
            </w:pPr>
            <w:r w:rsidRPr="000B0561">
              <w:rPr>
                <w:rFonts w:hint="eastAsia"/>
                <w:b/>
              </w:rPr>
              <w:t>Remarks</w:t>
            </w:r>
          </w:p>
        </w:tc>
      </w:tr>
      <w:tr w:rsidR="009202D4" w14:paraId="683FB48F" w14:textId="77777777" w:rsidTr="005360FE">
        <w:tc>
          <w:tcPr>
            <w:tcW w:w="1413" w:type="dxa"/>
          </w:tcPr>
          <w:p w14:paraId="46EAEE3C" w14:textId="77777777" w:rsidR="009202D4" w:rsidRDefault="009202D4" w:rsidP="005360FE">
            <w:r>
              <w:rPr>
                <w:rFonts w:hint="eastAsia"/>
              </w:rPr>
              <w:t>Enumeration</w:t>
            </w:r>
          </w:p>
        </w:tc>
        <w:tc>
          <w:tcPr>
            <w:tcW w:w="2410" w:type="dxa"/>
          </w:tcPr>
          <w:p w14:paraId="3DC24D1D" w14:textId="77777777" w:rsidR="009202D4" w:rsidRPr="002B1A2C" w:rsidRDefault="009202D4" w:rsidP="005360FE">
            <w:pPr>
              <w:pStyle w:val="Heading2"/>
              <w:outlineLvl w:val="1"/>
              <w:rPr>
                <w:szCs w:val="22"/>
              </w:rPr>
            </w:pPr>
            <w:r w:rsidRPr="002B1A2C">
              <w:rPr>
                <w:rFonts w:hint="eastAsia"/>
                <w:szCs w:val="22"/>
              </w:rPr>
              <w:t>underKeelClearancePurposeType</w:t>
            </w:r>
          </w:p>
        </w:tc>
        <w:tc>
          <w:tcPr>
            <w:tcW w:w="1417" w:type="dxa"/>
          </w:tcPr>
          <w:p w14:paraId="621518CA" w14:textId="77777777" w:rsidR="009202D4" w:rsidRDefault="009202D4" w:rsidP="005360FE"/>
        </w:tc>
        <w:tc>
          <w:tcPr>
            <w:tcW w:w="1418" w:type="dxa"/>
          </w:tcPr>
          <w:p w14:paraId="5E64F39E" w14:textId="77777777" w:rsidR="009202D4" w:rsidRDefault="009202D4" w:rsidP="005360FE"/>
        </w:tc>
        <w:tc>
          <w:tcPr>
            <w:tcW w:w="1275" w:type="dxa"/>
          </w:tcPr>
          <w:p w14:paraId="61E2E65D" w14:textId="77777777" w:rsidR="009202D4" w:rsidRDefault="009202D4" w:rsidP="005360FE"/>
        </w:tc>
        <w:tc>
          <w:tcPr>
            <w:tcW w:w="1083" w:type="dxa"/>
          </w:tcPr>
          <w:p w14:paraId="58AC6230" w14:textId="77777777" w:rsidR="009202D4" w:rsidRDefault="009202D4" w:rsidP="005360FE"/>
        </w:tc>
      </w:tr>
      <w:tr w:rsidR="009202D4" w14:paraId="64C848E9" w14:textId="77777777" w:rsidTr="005360FE">
        <w:tc>
          <w:tcPr>
            <w:tcW w:w="1413" w:type="dxa"/>
          </w:tcPr>
          <w:p w14:paraId="6EFECC14" w14:textId="77777777" w:rsidR="009202D4" w:rsidRDefault="009202D4" w:rsidP="005360FE">
            <w:r>
              <w:rPr>
                <w:rFonts w:hint="eastAsia"/>
              </w:rPr>
              <w:t>Literal</w:t>
            </w:r>
          </w:p>
        </w:tc>
        <w:tc>
          <w:tcPr>
            <w:tcW w:w="2410" w:type="dxa"/>
          </w:tcPr>
          <w:p w14:paraId="3FE81E51" w14:textId="77777777" w:rsidR="009202D4" w:rsidRDefault="009202D4" w:rsidP="005360FE">
            <w:r>
              <w:t>actualPlan</w:t>
            </w:r>
          </w:p>
        </w:tc>
        <w:tc>
          <w:tcPr>
            <w:tcW w:w="1417" w:type="dxa"/>
          </w:tcPr>
          <w:p w14:paraId="46DFD76D" w14:textId="77777777" w:rsidR="009202D4" w:rsidRDefault="009202D4" w:rsidP="005360FE"/>
        </w:tc>
        <w:tc>
          <w:tcPr>
            <w:tcW w:w="1418" w:type="dxa"/>
          </w:tcPr>
          <w:p w14:paraId="14584DD0" w14:textId="77777777" w:rsidR="009202D4" w:rsidRDefault="009202D4" w:rsidP="005360FE"/>
        </w:tc>
        <w:tc>
          <w:tcPr>
            <w:tcW w:w="1275" w:type="dxa"/>
          </w:tcPr>
          <w:p w14:paraId="1AADD68B" w14:textId="77777777" w:rsidR="009202D4" w:rsidRDefault="009202D4" w:rsidP="005360FE"/>
        </w:tc>
        <w:tc>
          <w:tcPr>
            <w:tcW w:w="1083" w:type="dxa"/>
          </w:tcPr>
          <w:p w14:paraId="1A0C4BE5" w14:textId="77777777" w:rsidR="009202D4" w:rsidRDefault="009202D4" w:rsidP="005360FE"/>
        </w:tc>
      </w:tr>
      <w:tr w:rsidR="009202D4" w14:paraId="0D367334" w14:textId="77777777" w:rsidTr="005360FE">
        <w:tc>
          <w:tcPr>
            <w:tcW w:w="1413" w:type="dxa"/>
          </w:tcPr>
          <w:p w14:paraId="72A1FFBD" w14:textId="77777777" w:rsidR="009202D4" w:rsidRDefault="009202D4" w:rsidP="005360FE">
            <w:r>
              <w:rPr>
                <w:rFonts w:hint="eastAsia"/>
              </w:rPr>
              <w:t>Literal</w:t>
            </w:r>
          </w:p>
        </w:tc>
        <w:tc>
          <w:tcPr>
            <w:tcW w:w="2410" w:type="dxa"/>
          </w:tcPr>
          <w:p w14:paraId="4BDCE17B" w14:textId="77777777" w:rsidR="009202D4" w:rsidRDefault="009202D4" w:rsidP="005360FE">
            <w:r>
              <w:t>actualUpdate</w:t>
            </w:r>
          </w:p>
        </w:tc>
        <w:tc>
          <w:tcPr>
            <w:tcW w:w="1417" w:type="dxa"/>
          </w:tcPr>
          <w:p w14:paraId="73C31435" w14:textId="77777777" w:rsidR="009202D4" w:rsidRDefault="009202D4" w:rsidP="005360FE"/>
        </w:tc>
        <w:tc>
          <w:tcPr>
            <w:tcW w:w="1418" w:type="dxa"/>
          </w:tcPr>
          <w:p w14:paraId="1DEB1E02" w14:textId="77777777" w:rsidR="009202D4" w:rsidRDefault="009202D4" w:rsidP="005360FE"/>
        </w:tc>
        <w:tc>
          <w:tcPr>
            <w:tcW w:w="1275" w:type="dxa"/>
          </w:tcPr>
          <w:p w14:paraId="5FEAE3CE" w14:textId="77777777" w:rsidR="009202D4" w:rsidRDefault="009202D4" w:rsidP="005360FE"/>
        </w:tc>
        <w:tc>
          <w:tcPr>
            <w:tcW w:w="1083" w:type="dxa"/>
          </w:tcPr>
          <w:p w14:paraId="51322EB3" w14:textId="77777777" w:rsidR="009202D4" w:rsidRDefault="009202D4" w:rsidP="005360FE"/>
        </w:tc>
      </w:tr>
    </w:tbl>
    <w:p w14:paraId="7CEE5420" w14:textId="77777777" w:rsidR="009202D4" w:rsidRDefault="009202D4" w:rsidP="009202D4"/>
    <w:p w14:paraId="5E1E3F57" w14:textId="77777777" w:rsidR="009202D4" w:rsidRDefault="009202D4" w:rsidP="009202D4">
      <w:pPr>
        <w:pStyle w:val="Heading2"/>
        <w:ind w:left="0" w:firstLine="0"/>
      </w:pPr>
      <w:r>
        <w:rPr>
          <w:rFonts w:hint="eastAsia"/>
        </w:rPr>
        <w:t>u</w:t>
      </w:r>
      <w:r>
        <w:t>nder</w:t>
      </w:r>
      <w:r>
        <w:rPr>
          <w:rFonts w:hint="eastAsia"/>
        </w:rPr>
        <w:t>KeelClearanceCalculationType</w:t>
      </w:r>
    </w:p>
    <w:tbl>
      <w:tblPr>
        <w:tblStyle w:val="TableGrid"/>
        <w:tblW w:w="0" w:type="auto"/>
        <w:tblLayout w:type="fixed"/>
        <w:tblLook w:val="04A0" w:firstRow="1" w:lastRow="0" w:firstColumn="1" w:lastColumn="0" w:noHBand="0" w:noVBand="1"/>
      </w:tblPr>
      <w:tblGrid>
        <w:gridCol w:w="1413"/>
        <w:gridCol w:w="2410"/>
        <w:gridCol w:w="1417"/>
        <w:gridCol w:w="1418"/>
        <w:gridCol w:w="1275"/>
        <w:gridCol w:w="1083"/>
      </w:tblGrid>
      <w:tr w:rsidR="009202D4" w14:paraId="44AB4ADE" w14:textId="77777777" w:rsidTr="005360FE">
        <w:tc>
          <w:tcPr>
            <w:tcW w:w="1413" w:type="dxa"/>
          </w:tcPr>
          <w:p w14:paraId="4970E637" w14:textId="77777777" w:rsidR="009202D4" w:rsidRPr="000B0561" w:rsidRDefault="009202D4" w:rsidP="005360FE">
            <w:pPr>
              <w:rPr>
                <w:b/>
              </w:rPr>
            </w:pPr>
            <w:r w:rsidRPr="000B0561">
              <w:rPr>
                <w:rFonts w:hint="eastAsia"/>
                <w:b/>
              </w:rPr>
              <w:t>Ro</w:t>
            </w:r>
            <w:r w:rsidRPr="000B0561">
              <w:rPr>
                <w:b/>
              </w:rPr>
              <w:t>le</w:t>
            </w:r>
          </w:p>
        </w:tc>
        <w:tc>
          <w:tcPr>
            <w:tcW w:w="2410" w:type="dxa"/>
          </w:tcPr>
          <w:p w14:paraId="0B3C9E41" w14:textId="77777777" w:rsidR="009202D4" w:rsidRPr="000B0561" w:rsidRDefault="009202D4" w:rsidP="005360FE">
            <w:pPr>
              <w:rPr>
                <w:b/>
              </w:rPr>
            </w:pPr>
            <w:r w:rsidRPr="000B0561">
              <w:rPr>
                <w:rFonts w:hint="eastAsia"/>
                <w:b/>
              </w:rPr>
              <w:t>Name</w:t>
            </w:r>
          </w:p>
        </w:tc>
        <w:tc>
          <w:tcPr>
            <w:tcW w:w="1417" w:type="dxa"/>
          </w:tcPr>
          <w:p w14:paraId="2F8FE806" w14:textId="77777777" w:rsidR="009202D4" w:rsidRPr="000B0561" w:rsidRDefault="009202D4" w:rsidP="005360FE">
            <w:pPr>
              <w:rPr>
                <w:b/>
              </w:rPr>
            </w:pPr>
            <w:r w:rsidRPr="000B0561">
              <w:rPr>
                <w:rFonts w:hint="eastAsia"/>
                <w:b/>
              </w:rPr>
              <w:t>Description</w:t>
            </w:r>
          </w:p>
        </w:tc>
        <w:tc>
          <w:tcPr>
            <w:tcW w:w="1418" w:type="dxa"/>
          </w:tcPr>
          <w:p w14:paraId="3EC501CD" w14:textId="77777777" w:rsidR="009202D4" w:rsidRPr="000B0561" w:rsidRDefault="009202D4" w:rsidP="005360FE">
            <w:pPr>
              <w:rPr>
                <w:b/>
              </w:rPr>
            </w:pPr>
            <w:r w:rsidRPr="000B0561">
              <w:rPr>
                <w:rFonts w:hint="eastAsia"/>
                <w:b/>
              </w:rPr>
              <w:t>Multiplicity</w:t>
            </w:r>
          </w:p>
        </w:tc>
        <w:tc>
          <w:tcPr>
            <w:tcW w:w="1275" w:type="dxa"/>
          </w:tcPr>
          <w:p w14:paraId="26E2E439" w14:textId="77777777" w:rsidR="009202D4" w:rsidRPr="000B0561" w:rsidRDefault="009202D4" w:rsidP="005360FE">
            <w:pPr>
              <w:rPr>
                <w:b/>
              </w:rPr>
            </w:pPr>
            <w:r w:rsidRPr="000B0561">
              <w:rPr>
                <w:b/>
              </w:rPr>
              <w:t>D</w:t>
            </w:r>
            <w:r w:rsidRPr="000B0561">
              <w:rPr>
                <w:rFonts w:hint="eastAsia"/>
                <w:b/>
              </w:rPr>
              <w:t>ata</w:t>
            </w:r>
            <w:r>
              <w:rPr>
                <w:b/>
              </w:rPr>
              <w:t xml:space="preserve"> </w:t>
            </w:r>
            <w:r w:rsidRPr="000B0561">
              <w:rPr>
                <w:rFonts w:hint="eastAsia"/>
                <w:b/>
              </w:rPr>
              <w:t>Type</w:t>
            </w:r>
          </w:p>
        </w:tc>
        <w:tc>
          <w:tcPr>
            <w:tcW w:w="1083" w:type="dxa"/>
          </w:tcPr>
          <w:p w14:paraId="695A34DF" w14:textId="77777777" w:rsidR="009202D4" w:rsidRPr="000B0561" w:rsidRDefault="009202D4" w:rsidP="005360FE">
            <w:pPr>
              <w:rPr>
                <w:b/>
              </w:rPr>
            </w:pPr>
            <w:r w:rsidRPr="000B0561">
              <w:rPr>
                <w:rFonts w:hint="eastAsia"/>
                <w:b/>
              </w:rPr>
              <w:t>Remarks</w:t>
            </w:r>
          </w:p>
        </w:tc>
      </w:tr>
      <w:tr w:rsidR="009202D4" w14:paraId="4C4F9FF3" w14:textId="77777777" w:rsidTr="005360FE">
        <w:tc>
          <w:tcPr>
            <w:tcW w:w="1413" w:type="dxa"/>
          </w:tcPr>
          <w:p w14:paraId="7A640A26" w14:textId="77777777" w:rsidR="009202D4" w:rsidRDefault="009202D4" w:rsidP="005360FE">
            <w:r>
              <w:rPr>
                <w:rFonts w:hint="eastAsia"/>
              </w:rPr>
              <w:t>Enumeration</w:t>
            </w:r>
          </w:p>
        </w:tc>
        <w:tc>
          <w:tcPr>
            <w:tcW w:w="2410" w:type="dxa"/>
          </w:tcPr>
          <w:p w14:paraId="6AE65C66" w14:textId="77777777" w:rsidR="009202D4" w:rsidRPr="002B1A2C" w:rsidRDefault="009202D4" w:rsidP="005360FE">
            <w:pPr>
              <w:pStyle w:val="Heading2"/>
              <w:outlineLvl w:val="1"/>
              <w:rPr>
                <w:szCs w:val="22"/>
              </w:rPr>
            </w:pPr>
            <w:r w:rsidRPr="002B1A2C">
              <w:rPr>
                <w:rFonts w:hint="eastAsia"/>
                <w:szCs w:val="22"/>
              </w:rPr>
              <w:t>u</w:t>
            </w:r>
            <w:r w:rsidRPr="002B1A2C">
              <w:rPr>
                <w:szCs w:val="22"/>
              </w:rPr>
              <w:t>nder</w:t>
            </w:r>
            <w:r w:rsidRPr="002B1A2C">
              <w:rPr>
                <w:rFonts w:hint="eastAsia"/>
                <w:szCs w:val="22"/>
              </w:rPr>
              <w:t>KeelClearanc</w:t>
            </w:r>
            <w:r w:rsidRPr="002B1A2C">
              <w:rPr>
                <w:rFonts w:hint="eastAsia"/>
                <w:szCs w:val="22"/>
              </w:rPr>
              <w:lastRenderedPageBreak/>
              <w:t>eCalculationType</w:t>
            </w:r>
          </w:p>
        </w:tc>
        <w:tc>
          <w:tcPr>
            <w:tcW w:w="1417" w:type="dxa"/>
          </w:tcPr>
          <w:p w14:paraId="227393FE" w14:textId="77777777" w:rsidR="009202D4" w:rsidRDefault="009202D4" w:rsidP="005360FE">
            <w:r w:rsidRPr="00E3292C">
              <w:rPr>
                <w:lang w:val="en-US" w:eastAsia="fi-FI"/>
              </w:rPr>
              <w:lastRenderedPageBreak/>
              <w:t xml:space="preserve">Indication of how the plan </w:t>
            </w:r>
            <w:r w:rsidRPr="00E3292C">
              <w:rPr>
                <w:lang w:val="en-US" w:eastAsia="fi-FI"/>
              </w:rPr>
              <w:lastRenderedPageBreak/>
              <w:t>was calculated</w:t>
            </w:r>
          </w:p>
        </w:tc>
        <w:tc>
          <w:tcPr>
            <w:tcW w:w="1418" w:type="dxa"/>
          </w:tcPr>
          <w:p w14:paraId="47013025" w14:textId="77777777" w:rsidR="009202D4" w:rsidRDefault="009202D4" w:rsidP="005360FE"/>
        </w:tc>
        <w:tc>
          <w:tcPr>
            <w:tcW w:w="1275" w:type="dxa"/>
          </w:tcPr>
          <w:p w14:paraId="13A0D01D" w14:textId="77777777" w:rsidR="009202D4" w:rsidRDefault="009202D4" w:rsidP="005360FE"/>
        </w:tc>
        <w:tc>
          <w:tcPr>
            <w:tcW w:w="1083" w:type="dxa"/>
          </w:tcPr>
          <w:p w14:paraId="1B5CA5C1" w14:textId="77777777" w:rsidR="009202D4" w:rsidRDefault="009202D4" w:rsidP="005360FE"/>
        </w:tc>
      </w:tr>
      <w:tr w:rsidR="009202D4" w14:paraId="40231C07" w14:textId="77777777" w:rsidTr="005360FE">
        <w:tc>
          <w:tcPr>
            <w:tcW w:w="1413" w:type="dxa"/>
          </w:tcPr>
          <w:p w14:paraId="25B80804" w14:textId="77777777" w:rsidR="009202D4" w:rsidRDefault="009202D4" w:rsidP="005360FE">
            <w:r>
              <w:rPr>
                <w:rFonts w:hint="eastAsia"/>
              </w:rPr>
              <w:lastRenderedPageBreak/>
              <w:t>Literal</w:t>
            </w:r>
          </w:p>
        </w:tc>
        <w:tc>
          <w:tcPr>
            <w:tcW w:w="2410" w:type="dxa"/>
          </w:tcPr>
          <w:p w14:paraId="20185A05" w14:textId="77777777" w:rsidR="009202D4" w:rsidRDefault="009202D4" w:rsidP="005360FE">
            <w:r>
              <w:t>timeWindow</w:t>
            </w:r>
          </w:p>
        </w:tc>
        <w:tc>
          <w:tcPr>
            <w:tcW w:w="1417" w:type="dxa"/>
          </w:tcPr>
          <w:p w14:paraId="6142401D" w14:textId="77777777" w:rsidR="009202D4" w:rsidRDefault="009202D4" w:rsidP="005360FE">
            <w:r w:rsidRPr="00E3292C">
              <w:rPr>
                <w:lang w:val="en-US" w:eastAsia="fi-FI"/>
              </w:rPr>
              <w:t>UkcPlan returns available TimeWindow(s) for given draught</w:t>
            </w:r>
          </w:p>
        </w:tc>
        <w:tc>
          <w:tcPr>
            <w:tcW w:w="1418" w:type="dxa"/>
          </w:tcPr>
          <w:p w14:paraId="45A2919F" w14:textId="77777777" w:rsidR="009202D4" w:rsidRDefault="009202D4" w:rsidP="005360FE"/>
        </w:tc>
        <w:tc>
          <w:tcPr>
            <w:tcW w:w="1275" w:type="dxa"/>
          </w:tcPr>
          <w:p w14:paraId="08B9489F" w14:textId="77777777" w:rsidR="009202D4" w:rsidRDefault="009202D4" w:rsidP="005360FE"/>
        </w:tc>
        <w:tc>
          <w:tcPr>
            <w:tcW w:w="1083" w:type="dxa"/>
          </w:tcPr>
          <w:p w14:paraId="4723B6A8" w14:textId="77777777" w:rsidR="009202D4" w:rsidRDefault="009202D4" w:rsidP="005360FE"/>
        </w:tc>
      </w:tr>
      <w:tr w:rsidR="009202D4" w14:paraId="02794FC7" w14:textId="77777777" w:rsidTr="005360FE">
        <w:tc>
          <w:tcPr>
            <w:tcW w:w="1413" w:type="dxa"/>
          </w:tcPr>
          <w:p w14:paraId="1DF71FF2" w14:textId="77777777" w:rsidR="009202D4" w:rsidRDefault="009202D4" w:rsidP="005360FE">
            <w:r>
              <w:rPr>
                <w:rFonts w:hint="eastAsia"/>
              </w:rPr>
              <w:t>Literal</w:t>
            </w:r>
          </w:p>
        </w:tc>
        <w:tc>
          <w:tcPr>
            <w:tcW w:w="2410" w:type="dxa"/>
          </w:tcPr>
          <w:p w14:paraId="2C9153DE" w14:textId="77777777" w:rsidR="009202D4" w:rsidRDefault="009202D4" w:rsidP="005360FE">
            <w:r>
              <w:t>maxDraught</w:t>
            </w:r>
          </w:p>
        </w:tc>
        <w:tc>
          <w:tcPr>
            <w:tcW w:w="1417" w:type="dxa"/>
          </w:tcPr>
          <w:p w14:paraId="5E4B3407" w14:textId="77777777" w:rsidR="009202D4" w:rsidRDefault="009202D4" w:rsidP="005360FE">
            <w:r w:rsidRPr="00E3292C">
              <w:rPr>
                <w:lang w:val="en-US" w:eastAsia="fi-FI"/>
              </w:rPr>
              <w:t>UkcPlan returns maximum draught for given TimeWindow</w:t>
            </w:r>
          </w:p>
        </w:tc>
        <w:tc>
          <w:tcPr>
            <w:tcW w:w="1418" w:type="dxa"/>
          </w:tcPr>
          <w:p w14:paraId="0617DC38" w14:textId="77777777" w:rsidR="009202D4" w:rsidRDefault="009202D4" w:rsidP="005360FE"/>
        </w:tc>
        <w:tc>
          <w:tcPr>
            <w:tcW w:w="1275" w:type="dxa"/>
          </w:tcPr>
          <w:p w14:paraId="5C68047E" w14:textId="77777777" w:rsidR="009202D4" w:rsidRDefault="009202D4" w:rsidP="005360FE"/>
        </w:tc>
        <w:tc>
          <w:tcPr>
            <w:tcW w:w="1083" w:type="dxa"/>
          </w:tcPr>
          <w:p w14:paraId="1D813FCD" w14:textId="77777777" w:rsidR="009202D4" w:rsidRDefault="009202D4" w:rsidP="005360FE"/>
        </w:tc>
      </w:tr>
    </w:tbl>
    <w:p w14:paraId="02F63088" w14:textId="77777777" w:rsidR="009202D4" w:rsidRDefault="009202D4" w:rsidP="009202D4"/>
    <w:p w14:paraId="23C93081" w14:textId="77777777" w:rsidR="009202D4" w:rsidRPr="00D73CA5" w:rsidRDefault="009202D4" w:rsidP="00972855">
      <w:pPr>
        <w:pStyle w:val="note0"/>
        <w:rPr>
          <w:lang w:eastAsia="en-US"/>
        </w:rPr>
      </w:pPr>
    </w:p>
    <w:p w14:paraId="18A66346" w14:textId="77777777" w:rsidR="00735E3F" w:rsidRDefault="000854BF" w:rsidP="00972855">
      <w:pPr>
        <w:pStyle w:val="Heading4"/>
      </w:pPr>
      <w:r>
        <w:t>Simple Attributes</w:t>
      </w:r>
    </w:p>
    <w:p w14:paraId="423B3DA3" w14:textId="77777777" w:rsidR="000854BF" w:rsidRPr="00D73CA5" w:rsidRDefault="009C3EF1" w:rsidP="00972855">
      <w:pPr>
        <w:pStyle w:val="note0"/>
        <w:rPr>
          <w:lang w:val="en-AU"/>
        </w:rPr>
      </w:pPr>
      <w:r w:rsidRPr="00D73CA5">
        <w:rPr>
          <w:lang w:val="en-AU"/>
        </w:rPr>
        <w:t xml:space="preserve">&lt; The following table is an example of the different types of simple attributes.&gt;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008"/>
      </w:tblGrid>
      <w:tr w:rsidR="003B54BD" w:rsidRPr="007C6250" w14:paraId="78642C5D" w14:textId="77777777" w:rsidTr="007C6250">
        <w:tc>
          <w:tcPr>
            <w:tcW w:w="2088" w:type="dxa"/>
            <w:shd w:val="clear" w:color="auto" w:fill="auto"/>
          </w:tcPr>
          <w:p w14:paraId="75B866F2" w14:textId="77777777" w:rsidR="003B54BD" w:rsidRPr="007C6250" w:rsidRDefault="003B54BD" w:rsidP="007C6250">
            <w:pPr>
              <w:pStyle w:val="BodyText"/>
              <w:spacing w:after="120"/>
              <w:rPr>
                <w:b/>
                <w:lang w:val="en-AU"/>
              </w:rPr>
            </w:pPr>
            <w:r w:rsidRPr="007C6250">
              <w:rPr>
                <w:b/>
                <w:lang w:val="en-AU"/>
              </w:rPr>
              <w:t>Type</w:t>
            </w:r>
          </w:p>
        </w:tc>
        <w:tc>
          <w:tcPr>
            <w:tcW w:w="7216" w:type="dxa"/>
            <w:shd w:val="clear" w:color="auto" w:fill="auto"/>
          </w:tcPr>
          <w:p w14:paraId="3E525A6F" w14:textId="77777777" w:rsidR="003B54BD" w:rsidRPr="007C6250" w:rsidRDefault="003B54BD" w:rsidP="007C6250">
            <w:pPr>
              <w:pStyle w:val="BodyText"/>
              <w:spacing w:after="120"/>
              <w:rPr>
                <w:b/>
                <w:lang w:val="en-AU"/>
              </w:rPr>
            </w:pPr>
            <w:r w:rsidRPr="007C6250">
              <w:rPr>
                <w:b/>
                <w:lang w:val="en-AU"/>
              </w:rPr>
              <w:t>Definition</w:t>
            </w:r>
          </w:p>
        </w:tc>
      </w:tr>
      <w:tr w:rsidR="003B54BD" w:rsidRPr="007C6250" w14:paraId="29AF2D4C" w14:textId="77777777" w:rsidTr="007C6250">
        <w:tc>
          <w:tcPr>
            <w:tcW w:w="2088" w:type="dxa"/>
            <w:shd w:val="clear" w:color="auto" w:fill="auto"/>
          </w:tcPr>
          <w:p w14:paraId="3606D609" w14:textId="77777777" w:rsidR="003B54BD" w:rsidRPr="007C6250" w:rsidRDefault="003B54BD" w:rsidP="00972855">
            <w:pPr>
              <w:pStyle w:val="Labeldata"/>
              <w:spacing w:line="276" w:lineRule="auto"/>
              <w:rPr>
                <w:lang w:val="en-AU"/>
              </w:rPr>
            </w:pPr>
            <w:r w:rsidRPr="007C6250">
              <w:t>Enumeration</w:t>
            </w:r>
          </w:p>
        </w:tc>
        <w:tc>
          <w:tcPr>
            <w:tcW w:w="7216" w:type="dxa"/>
            <w:shd w:val="clear" w:color="auto" w:fill="auto"/>
          </w:tcPr>
          <w:p w14:paraId="3F4DE0A0" w14:textId="77777777" w:rsidR="003B54BD" w:rsidRPr="007C6250" w:rsidRDefault="003B54BD" w:rsidP="00972855">
            <w:pPr>
              <w:pStyle w:val="Labeldata"/>
              <w:spacing w:line="276" w:lineRule="auto"/>
              <w:rPr>
                <w:lang w:val="en-AU"/>
              </w:rPr>
            </w:pPr>
            <w:r w:rsidRPr="007C6250">
              <w:t>A fixed list of valid identifiers of named literal values</w:t>
            </w:r>
          </w:p>
        </w:tc>
      </w:tr>
      <w:tr w:rsidR="003B54BD" w:rsidRPr="007C6250" w14:paraId="4A3F5561" w14:textId="77777777" w:rsidTr="007C6250">
        <w:tc>
          <w:tcPr>
            <w:tcW w:w="2088" w:type="dxa"/>
            <w:shd w:val="clear" w:color="auto" w:fill="auto"/>
          </w:tcPr>
          <w:p w14:paraId="406987EA" w14:textId="77777777" w:rsidR="003B54BD" w:rsidRPr="007C6250" w:rsidRDefault="003B54BD" w:rsidP="00972855">
            <w:pPr>
              <w:pStyle w:val="Labeldata"/>
              <w:spacing w:line="276" w:lineRule="auto"/>
              <w:rPr>
                <w:lang w:val="en-AU"/>
              </w:rPr>
            </w:pPr>
            <w:r w:rsidRPr="007C6250">
              <w:rPr>
                <w:lang w:val="en-AU"/>
              </w:rPr>
              <w:t>Boolean</w:t>
            </w:r>
          </w:p>
        </w:tc>
        <w:tc>
          <w:tcPr>
            <w:tcW w:w="7216" w:type="dxa"/>
            <w:shd w:val="clear" w:color="auto" w:fill="auto"/>
          </w:tcPr>
          <w:p w14:paraId="2B8FE48A" w14:textId="77777777" w:rsidR="003B54BD" w:rsidRPr="007C6250" w:rsidRDefault="003B54BD" w:rsidP="00972855">
            <w:pPr>
              <w:pStyle w:val="Labeldata"/>
              <w:spacing w:line="276" w:lineRule="auto"/>
              <w:rPr>
                <w:lang w:val="en-AU"/>
              </w:rPr>
            </w:pPr>
            <w:r w:rsidRPr="007C6250">
              <w:t xml:space="preserve">A value representing binary logic.  The value can be either </w:t>
            </w:r>
            <w:r w:rsidRPr="007C6250">
              <w:rPr>
                <w:i/>
              </w:rPr>
              <w:t>True</w:t>
            </w:r>
            <w:r w:rsidRPr="007C6250">
              <w:t xml:space="preserve"> or </w:t>
            </w:r>
            <w:r w:rsidRPr="007C6250">
              <w:rPr>
                <w:i/>
              </w:rPr>
              <w:t>False</w:t>
            </w:r>
            <w:r w:rsidRPr="007C6250">
              <w:t xml:space="preserve">.  The default state for Boolean type attributes (i.e. where the attribute is not populated for the feature) is </w:t>
            </w:r>
            <w:r w:rsidRPr="007C6250">
              <w:rPr>
                <w:i/>
              </w:rPr>
              <w:t>False</w:t>
            </w:r>
            <w:r w:rsidRPr="007C6250">
              <w:t>.</w:t>
            </w:r>
          </w:p>
        </w:tc>
      </w:tr>
      <w:tr w:rsidR="003B54BD" w:rsidRPr="007C6250" w14:paraId="2143FDB2" w14:textId="77777777" w:rsidTr="007C6250">
        <w:tc>
          <w:tcPr>
            <w:tcW w:w="2088" w:type="dxa"/>
            <w:shd w:val="clear" w:color="auto" w:fill="auto"/>
          </w:tcPr>
          <w:p w14:paraId="7ABB3C82" w14:textId="77777777" w:rsidR="003B54BD" w:rsidRPr="007C6250" w:rsidRDefault="003B54BD" w:rsidP="00972855">
            <w:pPr>
              <w:pStyle w:val="Labeldata"/>
              <w:spacing w:line="276" w:lineRule="auto"/>
              <w:rPr>
                <w:lang w:val="en-AU"/>
              </w:rPr>
            </w:pPr>
            <w:r w:rsidRPr="007C6250">
              <w:rPr>
                <w:lang w:val="en-AU"/>
              </w:rPr>
              <w:t>Real</w:t>
            </w:r>
          </w:p>
        </w:tc>
        <w:tc>
          <w:tcPr>
            <w:tcW w:w="7216" w:type="dxa"/>
            <w:shd w:val="clear" w:color="auto" w:fill="auto"/>
          </w:tcPr>
          <w:p w14:paraId="7C0D31FF" w14:textId="77777777" w:rsidR="003B54BD" w:rsidRPr="007C6250" w:rsidRDefault="003B54BD" w:rsidP="00972855">
            <w:pPr>
              <w:pStyle w:val="Labeldata"/>
              <w:spacing w:line="276" w:lineRule="auto"/>
              <w:rPr>
                <w:lang w:val="en-AU"/>
              </w:rPr>
            </w:pPr>
            <w:r w:rsidRPr="007C6250">
              <w:t>A signed Real (floating point) number consisting of a mantissa and an exponent</w:t>
            </w:r>
          </w:p>
        </w:tc>
      </w:tr>
      <w:tr w:rsidR="003B54BD" w:rsidRPr="007C6250" w14:paraId="3D8B0010" w14:textId="77777777" w:rsidTr="007C6250">
        <w:tc>
          <w:tcPr>
            <w:tcW w:w="2088" w:type="dxa"/>
            <w:shd w:val="clear" w:color="auto" w:fill="auto"/>
          </w:tcPr>
          <w:p w14:paraId="48686B75" w14:textId="77777777" w:rsidR="003B54BD" w:rsidRPr="007C6250" w:rsidRDefault="003B54BD" w:rsidP="00972855">
            <w:pPr>
              <w:pStyle w:val="Labeldata"/>
              <w:spacing w:line="276" w:lineRule="auto"/>
              <w:rPr>
                <w:lang w:val="en-AU"/>
              </w:rPr>
            </w:pPr>
            <w:r w:rsidRPr="007C6250">
              <w:rPr>
                <w:lang w:val="en-AU"/>
              </w:rPr>
              <w:t>Integer</w:t>
            </w:r>
          </w:p>
        </w:tc>
        <w:tc>
          <w:tcPr>
            <w:tcW w:w="7216" w:type="dxa"/>
            <w:shd w:val="clear" w:color="auto" w:fill="auto"/>
          </w:tcPr>
          <w:p w14:paraId="68EF4084" w14:textId="77777777" w:rsidR="003B54BD" w:rsidRPr="007C6250" w:rsidRDefault="003B54BD" w:rsidP="00972855">
            <w:pPr>
              <w:pStyle w:val="Labeldata"/>
              <w:spacing w:line="276" w:lineRule="auto"/>
              <w:rPr>
                <w:lang w:val="en-AU"/>
              </w:rPr>
            </w:pPr>
            <w:r w:rsidRPr="007C6250">
              <w:t>A signed integer number.  The representation of an integer is encapsulation and usage dependent.</w:t>
            </w:r>
          </w:p>
        </w:tc>
      </w:tr>
      <w:tr w:rsidR="003B54BD" w:rsidRPr="007C6250" w14:paraId="5D09CE7B" w14:textId="77777777" w:rsidTr="007C6250">
        <w:tc>
          <w:tcPr>
            <w:tcW w:w="2088" w:type="dxa"/>
            <w:shd w:val="clear" w:color="auto" w:fill="auto"/>
          </w:tcPr>
          <w:p w14:paraId="188E462C" w14:textId="77777777" w:rsidR="003B54BD" w:rsidRPr="007C6250" w:rsidRDefault="003B54BD" w:rsidP="00972855">
            <w:pPr>
              <w:pStyle w:val="Labeldata"/>
              <w:spacing w:line="276" w:lineRule="auto"/>
              <w:rPr>
                <w:lang w:val="en-AU"/>
              </w:rPr>
            </w:pPr>
            <w:r w:rsidRPr="007C6250">
              <w:rPr>
                <w:lang w:val="en-AU"/>
              </w:rPr>
              <w:t>CharacterString</w:t>
            </w:r>
          </w:p>
        </w:tc>
        <w:tc>
          <w:tcPr>
            <w:tcW w:w="7216" w:type="dxa"/>
            <w:shd w:val="clear" w:color="auto" w:fill="auto"/>
          </w:tcPr>
          <w:p w14:paraId="2526D017" w14:textId="77777777" w:rsidR="003B54BD" w:rsidRPr="007C6250" w:rsidRDefault="003B54BD" w:rsidP="00972855">
            <w:pPr>
              <w:pStyle w:val="Labeldata"/>
              <w:spacing w:line="276" w:lineRule="auto"/>
              <w:rPr>
                <w:lang w:val="en-AU"/>
              </w:rPr>
            </w:pPr>
            <w:r w:rsidRPr="007C6250">
              <w:t>An arbitrary-length sequence of characters including accents and special characters from a repertoire of one of the adopted character sets</w:t>
            </w:r>
          </w:p>
        </w:tc>
      </w:tr>
      <w:tr w:rsidR="003B54BD" w:rsidRPr="007C6250" w14:paraId="1F3F3CFF" w14:textId="77777777" w:rsidTr="00DD454E">
        <w:tc>
          <w:tcPr>
            <w:tcW w:w="2088" w:type="dxa"/>
            <w:shd w:val="clear" w:color="auto" w:fill="auto"/>
          </w:tcPr>
          <w:p w14:paraId="5C433380" w14:textId="77777777" w:rsidR="003B54BD" w:rsidRPr="007C6250" w:rsidRDefault="003B54BD" w:rsidP="00972855">
            <w:pPr>
              <w:pStyle w:val="Labeldata"/>
              <w:spacing w:line="276" w:lineRule="auto"/>
              <w:rPr>
                <w:lang w:val="en-AU"/>
              </w:rPr>
            </w:pPr>
            <w:r w:rsidRPr="007C6250">
              <w:rPr>
                <w:lang w:val="en-AU"/>
              </w:rPr>
              <w:t>Date</w:t>
            </w:r>
          </w:p>
        </w:tc>
        <w:tc>
          <w:tcPr>
            <w:tcW w:w="7216" w:type="dxa"/>
            <w:shd w:val="clear" w:color="auto" w:fill="auto"/>
            <w:vAlign w:val="center"/>
          </w:tcPr>
          <w:p w14:paraId="191BA825" w14:textId="77777777" w:rsidR="003B54BD" w:rsidRPr="007C6250" w:rsidRDefault="003B54BD" w:rsidP="00972855">
            <w:pPr>
              <w:pStyle w:val="Labeldata"/>
              <w:spacing w:line="276" w:lineRule="auto"/>
              <w:rPr>
                <w:lang w:val="en-AU"/>
              </w:rPr>
            </w:pPr>
            <w:r w:rsidRPr="007C6250">
              <w:t>A date provides values for year, month and day according to the Gregorian Calendar.  Character encoding of a date is a string which must follow the calendar date format (complete representation, basic format) for date specified by ISO 8601</w:t>
            </w:r>
            <w:r w:rsidRPr="007C6250">
              <w:rPr>
                <w:lang w:val="en-AU"/>
              </w:rPr>
              <w:t xml:space="preserve">:1988.  </w:t>
            </w:r>
          </w:p>
          <w:p w14:paraId="550E4378" w14:textId="77777777" w:rsidR="003B54BD" w:rsidRPr="007C6250" w:rsidRDefault="003B54BD" w:rsidP="00972855">
            <w:pPr>
              <w:pStyle w:val="Labeldata"/>
              <w:spacing w:line="276" w:lineRule="auto"/>
              <w:rPr>
                <w:sz w:val="18"/>
                <w:szCs w:val="18"/>
                <w:lang w:val="en-AU"/>
              </w:rPr>
            </w:pPr>
            <w:r w:rsidRPr="007C6250">
              <w:rPr>
                <w:sz w:val="18"/>
                <w:szCs w:val="18"/>
              </w:rPr>
              <w:t>EXAMPLE      19980918 (YYYYMMDD)</w:t>
            </w:r>
          </w:p>
        </w:tc>
      </w:tr>
      <w:tr w:rsidR="003B54BD" w:rsidRPr="007C6250" w14:paraId="74022ADD" w14:textId="77777777" w:rsidTr="007C6250">
        <w:tc>
          <w:tcPr>
            <w:tcW w:w="2088" w:type="dxa"/>
            <w:shd w:val="clear" w:color="auto" w:fill="auto"/>
          </w:tcPr>
          <w:p w14:paraId="5813B36A" w14:textId="77777777" w:rsidR="003B54BD" w:rsidRPr="007C6250" w:rsidRDefault="003B54BD" w:rsidP="00972855">
            <w:pPr>
              <w:pStyle w:val="Labeldata"/>
              <w:spacing w:line="276" w:lineRule="auto"/>
              <w:rPr>
                <w:lang w:val="en-AU"/>
              </w:rPr>
            </w:pPr>
            <w:r w:rsidRPr="007C6250">
              <w:rPr>
                <w:lang w:val="en-AU"/>
              </w:rPr>
              <w:t>Time</w:t>
            </w:r>
          </w:p>
        </w:tc>
        <w:tc>
          <w:tcPr>
            <w:tcW w:w="7216" w:type="dxa"/>
            <w:shd w:val="clear" w:color="auto" w:fill="auto"/>
          </w:tcPr>
          <w:p w14:paraId="06D6CCDE" w14:textId="77777777" w:rsidR="003B54BD" w:rsidRPr="007C6250" w:rsidRDefault="003B54BD" w:rsidP="00972855">
            <w:pPr>
              <w:pStyle w:val="Labeldata"/>
              <w:spacing w:line="276" w:lineRule="auto"/>
            </w:pPr>
            <w:r w:rsidRPr="007C6250">
              <w:t>A time is given by an hour, minute and second. Character encoding of a time is a string that follows the local time (complete representation, basic format) format defined in ISO 8601</w:t>
            </w:r>
            <w:r w:rsidRPr="007C6250">
              <w:rPr>
                <w:lang w:val="en-AU"/>
              </w:rPr>
              <w:t>:1988</w:t>
            </w:r>
            <w:r w:rsidRPr="007C6250">
              <w:t xml:space="preserve">. </w:t>
            </w:r>
          </w:p>
          <w:p w14:paraId="797E0E94" w14:textId="77777777" w:rsidR="003B54BD" w:rsidRPr="007C6250" w:rsidRDefault="003B54BD" w:rsidP="00972855">
            <w:pPr>
              <w:pStyle w:val="Labeldata"/>
              <w:spacing w:line="276" w:lineRule="auto"/>
              <w:rPr>
                <w:sz w:val="18"/>
                <w:szCs w:val="18"/>
              </w:rPr>
            </w:pPr>
            <w:r w:rsidRPr="007C6250">
              <w:rPr>
                <w:sz w:val="18"/>
                <w:szCs w:val="18"/>
              </w:rPr>
              <w:t>EXAMPLE       183059 or 183059+0100 or 183059Z</w:t>
            </w:r>
          </w:p>
        </w:tc>
      </w:tr>
      <w:tr w:rsidR="003B54BD" w:rsidRPr="007C6250" w14:paraId="3C532972" w14:textId="77777777" w:rsidTr="007C6250">
        <w:tc>
          <w:tcPr>
            <w:tcW w:w="2088" w:type="dxa"/>
            <w:shd w:val="clear" w:color="auto" w:fill="auto"/>
          </w:tcPr>
          <w:p w14:paraId="12335E18" w14:textId="77777777" w:rsidR="003B54BD" w:rsidRPr="007C6250" w:rsidRDefault="003B54BD" w:rsidP="00972855">
            <w:pPr>
              <w:pStyle w:val="Labeldata"/>
              <w:spacing w:line="276" w:lineRule="auto"/>
              <w:rPr>
                <w:lang w:val="en-AU"/>
              </w:rPr>
            </w:pPr>
            <w:r w:rsidRPr="007C6250">
              <w:rPr>
                <w:lang w:val="en-AU"/>
              </w:rPr>
              <w:t>Date and Time</w:t>
            </w:r>
          </w:p>
        </w:tc>
        <w:tc>
          <w:tcPr>
            <w:tcW w:w="7216" w:type="dxa"/>
            <w:shd w:val="clear" w:color="auto" w:fill="auto"/>
          </w:tcPr>
          <w:p w14:paraId="57AD714B" w14:textId="77777777" w:rsidR="003B54BD" w:rsidRPr="007C6250" w:rsidRDefault="003B54BD" w:rsidP="00972855">
            <w:pPr>
              <w:pStyle w:val="Labeldata"/>
              <w:spacing w:line="276" w:lineRule="auto"/>
              <w:rPr>
                <w:lang w:val="en-AU"/>
              </w:rPr>
            </w:pPr>
            <w:r w:rsidRPr="007C6250">
              <w:t>A DateTime is a combination of a date and a time type. Chara</w:t>
            </w:r>
            <w:r w:rsidR="00954D96">
              <w:t xml:space="preserve">cter encoding of a DateTime must </w:t>
            </w:r>
            <w:r w:rsidRPr="007C6250">
              <w:t xml:space="preserve"> follow ISO 8601</w:t>
            </w:r>
            <w:r w:rsidRPr="007C6250">
              <w:rPr>
                <w:lang w:val="en-AU"/>
              </w:rPr>
              <w:t>:1988</w:t>
            </w:r>
          </w:p>
          <w:p w14:paraId="33E03B64" w14:textId="77777777" w:rsidR="003B54BD" w:rsidRPr="007C6250" w:rsidRDefault="003B54BD" w:rsidP="00972855">
            <w:pPr>
              <w:pStyle w:val="Labeldata"/>
              <w:spacing w:line="276" w:lineRule="auto"/>
              <w:rPr>
                <w:sz w:val="18"/>
                <w:szCs w:val="18"/>
                <w:lang w:val="en-AU"/>
              </w:rPr>
            </w:pPr>
            <w:r w:rsidRPr="007C6250">
              <w:rPr>
                <w:sz w:val="18"/>
                <w:szCs w:val="18"/>
              </w:rPr>
              <w:t>EXAMPLE  19850412T101530</w:t>
            </w:r>
          </w:p>
        </w:tc>
      </w:tr>
    </w:tbl>
    <w:p w14:paraId="5D69C424" w14:textId="77777777" w:rsidR="00C3427E" w:rsidRDefault="00C3427E" w:rsidP="009C3EF1">
      <w:pPr>
        <w:keepNext/>
      </w:pPr>
      <w:bookmarkStart w:id="153" w:name="_Toc225648295"/>
      <w:bookmarkStart w:id="154" w:name="_Toc225065152"/>
    </w:p>
    <w:bookmarkEnd w:id="153"/>
    <w:bookmarkEnd w:id="154"/>
    <w:p w14:paraId="3D968F17" w14:textId="77777777" w:rsidR="005D4FB7" w:rsidRPr="008233BF" w:rsidRDefault="005D4FB7" w:rsidP="00C53B69">
      <w:pPr>
        <w:autoSpaceDE w:val="0"/>
        <w:autoSpaceDN w:val="0"/>
        <w:adjustRightInd w:val="0"/>
        <w:spacing w:after="0" w:line="240" w:lineRule="auto"/>
      </w:pPr>
    </w:p>
    <w:p w14:paraId="53FC426A" w14:textId="77777777" w:rsidR="000B40A1" w:rsidRDefault="000B40A1" w:rsidP="00666E30">
      <w:pPr>
        <w:pStyle w:val="Heading2"/>
      </w:pPr>
      <w:bookmarkStart w:id="155" w:name="_Toc454280185"/>
      <w:bookmarkStart w:id="156" w:name="_Toc225648315"/>
      <w:bookmarkStart w:id="157" w:name="_Toc225065172"/>
      <w:r>
        <w:lastRenderedPageBreak/>
        <w:t xml:space="preserve">Dataset </w:t>
      </w:r>
      <w:r w:rsidR="00C342BE">
        <w:t>Types</w:t>
      </w:r>
      <w:bookmarkEnd w:id="155"/>
    </w:p>
    <w:p w14:paraId="0F8CCD47" w14:textId="77777777" w:rsidR="000B40A1" w:rsidRDefault="000B40A1" w:rsidP="00972855">
      <w:pPr>
        <w:pStyle w:val="Heading3"/>
      </w:pPr>
      <w:bookmarkStart w:id="158" w:name="_Toc454280186"/>
      <w:r>
        <w:t>Introduction</w:t>
      </w:r>
      <w:bookmarkEnd w:id="158"/>
    </w:p>
    <w:p w14:paraId="27ABDE6F" w14:textId="77777777" w:rsidR="00AF1419" w:rsidRPr="00D73CA5" w:rsidRDefault="009C3EF1" w:rsidP="00972855">
      <w:pPr>
        <w:pStyle w:val="note0"/>
        <w:rPr>
          <w:rFonts w:eastAsia="Times New Roman" w:cs="Arial"/>
          <w:lang w:eastAsia="en-GB"/>
        </w:rPr>
      </w:pPr>
      <w:r w:rsidRPr="00D73CA5">
        <w:t>&lt;There is the capability to have different types of datasets, typically they are classified as complete, scale dependent and scale independent.  Most products that are designed to be used with an ENC will be of a complete nature – where it contains the information needed to form a complete picture.&gt;</w:t>
      </w:r>
      <w:r w:rsidR="00AF1419" w:rsidRPr="00D73CA5">
        <w:rPr>
          <w:rFonts w:eastAsia="Times New Roman" w:cs="Arial"/>
          <w:lang w:eastAsia="en-GB"/>
        </w:rPr>
        <w:t xml:space="preserve"> </w:t>
      </w:r>
    </w:p>
    <w:p w14:paraId="0781004D" w14:textId="77777777" w:rsidR="00941F24" w:rsidRPr="00941F24" w:rsidRDefault="00941F24" w:rsidP="00941F24">
      <w:pPr>
        <w:autoSpaceDE w:val="0"/>
        <w:autoSpaceDN w:val="0"/>
        <w:adjustRightInd w:val="0"/>
        <w:spacing w:after="0" w:line="240" w:lineRule="auto"/>
        <w:rPr>
          <w:rFonts w:eastAsia="Times New Roman" w:cs="Arial"/>
          <w:lang w:eastAsia="en-GB"/>
        </w:rPr>
      </w:pPr>
    </w:p>
    <w:p w14:paraId="7AF53162" w14:textId="77777777" w:rsidR="003B26B2" w:rsidRDefault="003B26B2" w:rsidP="00666E30">
      <w:pPr>
        <w:pStyle w:val="Heading2"/>
      </w:pPr>
      <w:bookmarkStart w:id="159" w:name="_Toc454280187"/>
      <w:r>
        <w:t>Dataset Loading</w:t>
      </w:r>
      <w:r w:rsidR="00352BAA">
        <w:t xml:space="preserve"> and Unloading</w:t>
      </w:r>
      <w:bookmarkEnd w:id="159"/>
    </w:p>
    <w:p w14:paraId="2B746B46" w14:textId="77777777" w:rsidR="00A76FDC" w:rsidRPr="00D73CA5" w:rsidRDefault="000B7BFA" w:rsidP="00972855">
      <w:pPr>
        <w:pStyle w:val="note0"/>
      </w:pPr>
      <w:r>
        <w:rPr>
          <w:lang w:val="en-AU"/>
        </w:rPr>
        <w:t>&lt;</w:t>
      </w:r>
      <w:r w:rsidR="007529C6">
        <w:rPr>
          <w:lang w:val="en-AU"/>
        </w:rPr>
        <w:t>This section is only needed if the intended product specification has datasets that have multiple scales and would require a loading strategy&gt;</w:t>
      </w:r>
    </w:p>
    <w:p w14:paraId="2C441AD9" w14:textId="77777777" w:rsidR="00C3427E" w:rsidRDefault="0053708D" w:rsidP="00666E30">
      <w:pPr>
        <w:pStyle w:val="Heading2"/>
      </w:pPr>
      <w:bookmarkStart w:id="160" w:name="_Toc454280188"/>
      <w:r w:rsidRPr="00F73215">
        <w:t>Geometry</w:t>
      </w:r>
      <w:bookmarkEnd w:id="156"/>
      <w:bookmarkEnd w:id="157"/>
      <w:r w:rsidR="00F73215">
        <w:t xml:space="preserve"> </w:t>
      </w:r>
      <w:r w:rsidR="009E66AF" w:rsidRPr="00741699">
        <w:rPr>
          <w:color w:val="FF0000"/>
        </w:rPr>
        <w:t>&lt;S-100 Part 7&gt;</w:t>
      </w:r>
      <w:bookmarkEnd w:id="160"/>
    </w:p>
    <w:p w14:paraId="4BC6B612" w14:textId="77777777" w:rsidR="0053708D" w:rsidRDefault="0053708D" w:rsidP="00C53B69">
      <w:pPr>
        <w:autoSpaceDE w:val="0"/>
        <w:autoSpaceDN w:val="0"/>
        <w:adjustRightInd w:val="0"/>
        <w:spacing w:after="0" w:line="240" w:lineRule="auto"/>
      </w:pPr>
    </w:p>
    <w:p w14:paraId="2143B612" w14:textId="77777777" w:rsidR="00941F24" w:rsidRPr="009E66AF" w:rsidRDefault="007F3C62" w:rsidP="00972855">
      <w:pPr>
        <w:pStyle w:val="note0"/>
      </w:pPr>
      <w:bookmarkStart w:id="161" w:name="_Toc288810288"/>
      <w:bookmarkStart w:id="162" w:name="_Toc288812335"/>
      <w:r w:rsidRPr="00D73CA5">
        <w:t xml:space="preserve">&lt;Geometric representation is the digital description of the spatial component of an object as described in S-100 and ISO 19107. Specify which S-100 Level of Geometry is to be used in the product specification.&gt; </w:t>
      </w:r>
      <w:bookmarkStart w:id="163" w:name="_Toc225648316"/>
      <w:bookmarkStart w:id="164" w:name="_Toc225065173"/>
      <w:bookmarkEnd w:id="161"/>
      <w:bookmarkEnd w:id="162"/>
    </w:p>
    <w:p w14:paraId="3DAC88BC" w14:textId="77777777" w:rsidR="00A0577E" w:rsidRPr="008233BF" w:rsidRDefault="00BB0421" w:rsidP="00972855">
      <w:pPr>
        <w:pStyle w:val="Heading1"/>
      </w:pPr>
      <w:bookmarkStart w:id="165" w:name="_Toc454280189"/>
      <w:r w:rsidRPr="008233BF">
        <w:t>Coordinate Reference Systems</w:t>
      </w:r>
      <w:r w:rsidR="004504B9" w:rsidRPr="008233BF">
        <w:t xml:space="preserve"> (CRS)</w:t>
      </w:r>
      <w:bookmarkEnd w:id="163"/>
      <w:bookmarkEnd w:id="164"/>
      <w:r w:rsidR="009E66AF">
        <w:rPr>
          <w:color w:val="FF0000"/>
        </w:rPr>
        <w:t xml:space="preserve"> &lt;S-100 Part 6&gt;</w:t>
      </w:r>
      <w:bookmarkEnd w:id="165"/>
    </w:p>
    <w:p w14:paraId="1F0676FB" w14:textId="77777777" w:rsidR="00BB0421" w:rsidRDefault="00BB0421" w:rsidP="00666E30">
      <w:pPr>
        <w:pStyle w:val="Heading2"/>
      </w:pPr>
      <w:bookmarkStart w:id="166" w:name="_Toc225648317"/>
      <w:bookmarkStart w:id="167" w:name="_Toc225065174"/>
      <w:bookmarkStart w:id="168" w:name="_Toc454280190"/>
      <w:r w:rsidRPr="008233BF">
        <w:t>Introduction</w:t>
      </w:r>
      <w:bookmarkEnd w:id="166"/>
      <w:bookmarkEnd w:id="167"/>
      <w:bookmarkEnd w:id="168"/>
      <w:r w:rsidR="005D0276">
        <w:t xml:space="preserve"> </w:t>
      </w:r>
    </w:p>
    <w:p w14:paraId="560F3720" w14:textId="77777777" w:rsidR="002F035B" w:rsidRPr="00D73CA5" w:rsidRDefault="002F035B" w:rsidP="00972855">
      <w:pPr>
        <w:pStyle w:val="note0"/>
      </w:pPr>
      <w:r w:rsidRPr="00D73CA5">
        <w:t>&lt;This clause specifies the type of Coordinate Reference System used in the product.&gt;</w:t>
      </w:r>
    </w:p>
    <w:p w14:paraId="20C2AC74" w14:textId="77777777" w:rsidR="002F035B" w:rsidRDefault="002F035B" w:rsidP="00972855">
      <w:pPr>
        <w:pStyle w:val="Label1"/>
      </w:pPr>
      <w:r w:rsidRPr="00E558AF">
        <w:t>Spatial reference system</w:t>
      </w:r>
      <w:bookmarkStart w:id="169" w:name="_Toc288810276"/>
      <w:bookmarkStart w:id="170" w:name="_Toc288812323"/>
      <w:r w:rsidRPr="00E558AF">
        <w:t xml:space="preserve">: </w:t>
      </w:r>
      <w:r>
        <w:tab/>
      </w:r>
      <w:r>
        <w:tab/>
      </w:r>
      <w:r>
        <w:tab/>
      </w:r>
      <w:r>
        <w:tab/>
      </w:r>
      <w:r>
        <w:tab/>
      </w:r>
      <w:bookmarkStart w:id="171" w:name="_Toc288810277"/>
      <w:bookmarkStart w:id="172" w:name="_Toc288812324"/>
      <w:bookmarkEnd w:id="169"/>
      <w:bookmarkEnd w:id="170"/>
    </w:p>
    <w:p w14:paraId="675EB235" w14:textId="77777777" w:rsidR="002F035B" w:rsidRDefault="002F035B" w:rsidP="00972855">
      <w:pPr>
        <w:pStyle w:val="Label1"/>
      </w:pPr>
      <w:r w:rsidRPr="00E558AF">
        <w:t xml:space="preserve">Projection: </w:t>
      </w:r>
      <w:r>
        <w:tab/>
      </w:r>
      <w:r>
        <w:tab/>
      </w:r>
      <w:r>
        <w:tab/>
      </w:r>
      <w:r>
        <w:tab/>
      </w:r>
      <w:r>
        <w:tab/>
      </w:r>
      <w:r>
        <w:tab/>
      </w:r>
      <w:r>
        <w:tab/>
      </w:r>
      <w:r>
        <w:tab/>
      </w:r>
      <w:r>
        <w:tab/>
      </w:r>
      <w:bookmarkStart w:id="173" w:name="_Toc288810278"/>
      <w:bookmarkStart w:id="174" w:name="_Toc288812325"/>
      <w:bookmarkEnd w:id="171"/>
      <w:bookmarkEnd w:id="172"/>
    </w:p>
    <w:p w14:paraId="36E793D0" w14:textId="77777777" w:rsidR="002F035B" w:rsidRDefault="002F035B" w:rsidP="00972855">
      <w:pPr>
        <w:pStyle w:val="Label1"/>
      </w:pPr>
      <w:r w:rsidRPr="00E558AF">
        <w:t>Vertical coordinate reference system:</w:t>
      </w:r>
      <w:r w:rsidRPr="00472EE6">
        <w:t xml:space="preserve"> </w:t>
      </w:r>
      <w:r>
        <w:tab/>
      </w:r>
      <w:r>
        <w:tab/>
      </w:r>
      <w:bookmarkStart w:id="175" w:name="_Toc288810279"/>
      <w:bookmarkStart w:id="176" w:name="_Toc288812326"/>
      <w:bookmarkEnd w:id="173"/>
      <w:bookmarkEnd w:id="174"/>
    </w:p>
    <w:p w14:paraId="6D1E765D" w14:textId="77777777" w:rsidR="002F035B" w:rsidRPr="00472EE6" w:rsidRDefault="002F035B" w:rsidP="00972855">
      <w:pPr>
        <w:pStyle w:val="Label1"/>
      </w:pPr>
      <w:r w:rsidRPr="00E558AF">
        <w:t xml:space="preserve">Temporal reference system: </w:t>
      </w:r>
      <w:r>
        <w:tab/>
      </w:r>
      <w:r>
        <w:tab/>
      </w:r>
      <w:r>
        <w:tab/>
      </w:r>
      <w:r>
        <w:tab/>
      </w:r>
      <w:bookmarkEnd w:id="175"/>
      <w:bookmarkEnd w:id="176"/>
    </w:p>
    <w:p w14:paraId="44AFCBE4" w14:textId="77777777" w:rsidR="002F035B" w:rsidRPr="00472EE6" w:rsidRDefault="002F035B" w:rsidP="00972855">
      <w:pPr>
        <w:pStyle w:val="Label1"/>
      </w:pPr>
      <w:bookmarkStart w:id="177" w:name="_Toc288810280"/>
      <w:bookmarkStart w:id="178" w:name="_Toc288812327"/>
      <w:r w:rsidRPr="00B708A5">
        <w:t>Coordinate reference system registry:</w:t>
      </w:r>
      <w:r w:rsidRPr="00472EE6">
        <w:t xml:space="preserve"> </w:t>
      </w:r>
      <w:r>
        <w:tab/>
      </w:r>
      <w:r>
        <w:tab/>
      </w:r>
      <w:hyperlink r:id="rId18" w:history="1">
        <w:r w:rsidRPr="00BB2205">
          <w:rPr>
            <w:rStyle w:val="Hyperlink"/>
            <w:lang w:val="en-US"/>
          </w:rPr>
          <w:t xml:space="preserve">EPSG Geodetic Parameter </w:t>
        </w:r>
        <w:bookmarkEnd w:id="177"/>
        <w:bookmarkEnd w:id="178"/>
        <w:r w:rsidRPr="00BB2205">
          <w:rPr>
            <w:rStyle w:val="Hyperlink"/>
            <w:lang w:val="en-US"/>
          </w:rPr>
          <w:t>Registry</w:t>
        </w:r>
      </w:hyperlink>
      <w:r w:rsidRPr="00472EE6">
        <w:t xml:space="preserve"> </w:t>
      </w:r>
    </w:p>
    <w:p w14:paraId="272DB848" w14:textId="77777777" w:rsidR="002F035B" w:rsidRPr="00472EE6" w:rsidRDefault="002F035B" w:rsidP="00972855">
      <w:pPr>
        <w:pStyle w:val="Label1"/>
      </w:pPr>
      <w:bookmarkStart w:id="179" w:name="_Toc288810282"/>
      <w:bookmarkStart w:id="180" w:name="_Toc288812329"/>
      <w:r w:rsidRPr="00B708A5">
        <w:t>Date type</w:t>
      </w:r>
      <w:r>
        <w:t xml:space="preserve"> (according to ISO 19115)</w:t>
      </w:r>
      <w:r w:rsidRPr="00B708A5">
        <w:t>:</w:t>
      </w:r>
      <w:r w:rsidRPr="00472EE6">
        <w:t xml:space="preserve">  </w:t>
      </w:r>
      <w:r>
        <w:tab/>
      </w:r>
      <w:r>
        <w:tab/>
      </w:r>
      <w:bookmarkEnd w:id="179"/>
      <w:bookmarkEnd w:id="180"/>
      <w:r w:rsidRPr="00472EE6">
        <w:t xml:space="preserve"> </w:t>
      </w:r>
    </w:p>
    <w:p w14:paraId="20035C74" w14:textId="77777777" w:rsidR="002F035B" w:rsidRPr="00972855" w:rsidRDefault="002F035B" w:rsidP="002F035B">
      <w:pPr>
        <w:spacing w:after="0" w:line="360" w:lineRule="auto"/>
        <w:rPr>
          <w:rStyle w:val="LabeldataChar"/>
        </w:rPr>
      </w:pPr>
      <w:bookmarkStart w:id="181" w:name="_Toc288810283"/>
      <w:bookmarkStart w:id="182" w:name="_Toc288812330"/>
      <w:r w:rsidRPr="00972855">
        <w:rPr>
          <w:rStyle w:val="Label1Char"/>
        </w:rPr>
        <w:t>Responsible party:</w:t>
      </w:r>
      <w:r w:rsidRPr="00472EE6">
        <w:t xml:space="preserve">  </w:t>
      </w:r>
      <w:r>
        <w:tab/>
      </w:r>
      <w:r>
        <w:tab/>
      </w:r>
      <w:r>
        <w:tab/>
      </w:r>
      <w:r>
        <w:tab/>
      </w:r>
      <w:r>
        <w:tab/>
      </w:r>
      <w:r w:rsidR="00221A42">
        <w:t xml:space="preserve">  </w:t>
      </w:r>
      <w:r w:rsidRPr="00972855">
        <w:rPr>
          <w:rStyle w:val="LabeldataChar"/>
        </w:rPr>
        <w:t>International Organisation of Oil and Gas Producers</w:t>
      </w:r>
      <w:bookmarkEnd w:id="181"/>
      <w:bookmarkEnd w:id="182"/>
      <w:r w:rsidRPr="00972855">
        <w:rPr>
          <w:rStyle w:val="LabeldataChar"/>
        </w:rPr>
        <w:t xml:space="preserve"> (OGP) </w:t>
      </w:r>
    </w:p>
    <w:p w14:paraId="3BFE8DC1" w14:textId="77777777" w:rsidR="002F035B" w:rsidRPr="00472EE6" w:rsidRDefault="002F035B" w:rsidP="002F035B">
      <w:pPr>
        <w:spacing w:after="0" w:line="360" w:lineRule="auto"/>
      </w:pPr>
      <w:bookmarkStart w:id="183" w:name="_Toc288810284"/>
      <w:bookmarkStart w:id="184" w:name="_Toc288812331"/>
      <w:r w:rsidRPr="00972855">
        <w:rPr>
          <w:rStyle w:val="Label1Char"/>
        </w:rPr>
        <w:t>URL:</w:t>
      </w:r>
      <w:r w:rsidRPr="00472EE6">
        <w:t xml:space="preserve">  </w:t>
      </w:r>
      <w:bookmarkEnd w:id="183"/>
      <w:bookmarkEnd w:id="184"/>
      <w:r w:rsidR="00221A42">
        <w:tab/>
      </w:r>
      <w:r w:rsidR="00221A42">
        <w:tab/>
      </w:r>
      <w:r w:rsidR="00221A42">
        <w:tab/>
      </w:r>
      <w:r w:rsidR="00221A42">
        <w:tab/>
      </w:r>
      <w:r w:rsidR="00221A42">
        <w:tab/>
      </w:r>
      <w:r w:rsidR="00221A42">
        <w:tab/>
      </w:r>
      <w:r w:rsidR="00221A42">
        <w:tab/>
      </w:r>
      <w:r w:rsidR="00221A42">
        <w:tab/>
      </w:r>
      <w:r w:rsidR="00221A42">
        <w:tab/>
      </w:r>
      <w:r w:rsidR="00221A42">
        <w:tab/>
        <w:t xml:space="preserve">  </w:t>
      </w:r>
      <w:hyperlink r:id="rId19" w:history="1">
        <w:r w:rsidRPr="00972855">
          <w:rPr>
            <w:rStyle w:val="Label1Char"/>
            <w:color w:val="0000FF"/>
            <w:u w:val="single"/>
          </w:rPr>
          <w:t>http://www.ogp.org.uk/</w:t>
        </w:r>
      </w:hyperlink>
    </w:p>
    <w:p w14:paraId="2F91071F" w14:textId="77777777" w:rsidR="002F035B" w:rsidRPr="00472EE6" w:rsidRDefault="002F035B" w:rsidP="00972855">
      <w:pPr>
        <w:pStyle w:val="Label1"/>
      </w:pPr>
      <w:bookmarkStart w:id="185" w:name="_Toc288810285"/>
      <w:bookmarkStart w:id="186" w:name="_Toc288812332"/>
      <w:r w:rsidRPr="00B708A5">
        <w:t>Coordinate reference system identifier (CRSID):</w:t>
      </w:r>
      <w:r w:rsidRPr="00472EE6">
        <w:t xml:space="preserve">  </w:t>
      </w:r>
      <w:bookmarkEnd w:id="185"/>
      <w:bookmarkEnd w:id="186"/>
    </w:p>
    <w:p w14:paraId="69CAFA37" w14:textId="77777777" w:rsidR="00537689" w:rsidRPr="008233BF" w:rsidRDefault="002F035B" w:rsidP="00972855">
      <w:pPr>
        <w:pStyle w:val="Label1"/>
      </w:pPr>
      <w:bookmarkStart w:id="187" w:name="_Toc288810286"/>
      <w:bookmarkStart w:id="188" w:name="_Toc288812333"/>
      <w:r w:rsidRPr="00B708A5">
        <w:t xml:space="preserve">Code space: </w:t>
      </w:r>
      <w:bookmarkStart w:id="189" w:name="_Geometric_representation_M"/>
      <w:bookmarkEnd w:id="187"/>
      <w:bookmarkEnd w:id="188"/>
      <w:bookmarkEnd w:id="189"/>
    </w:p>
    <w:p w14:paraId="2AEDF489" w14:textId="77777777" w:rsidR="00BB0421" w:rsidRDefault="00DE2145" w:rsidP="001C2735">
      <w:pPr>
        <w:pStyle w:val="Heading1"/>
      </w:pPr>
      <w:bookmarkStart w:id="190" w:name="_Toc225648327"/>
      <w:bookmarkStart w:id="191" w:name="_Toc225065184"/>
      <w:bookmarkStart w:id="192" w:name="_Toc454280191"/>
      <w:r w:rsidRPr="00832ABB">
        <w:t>Data Quality</w:t>
      </w:r>
      <w:bookmarkEnd w:id="190"/>
      <w:bookmarkEnd w:id="191"/>
      <w:bookmarkEnd w:id="192"/>
      <w:r w:rsidR="00832ABB" w:rsidRPr="00832ABB">
        <w:t xml:space="preserve"> </w:t>
      </w:r>
    </w:p>
    <w:p w14:paraId="05CAFC79" w14:textId="77777777" w:rsidR="004B3BA0" w:rsidRPr="00D73CA5" w:rsidRDefault="004B3BA0" w:rsidP="00972855">
      <w:pPr>
        <w:pStyle w:val="note0"/>
      </w:pPr>
      <w:r w:rsidRPr="00D73CA5">
        <w:t>&lt;The data quality overview element should include at least the intended purpose and statement of quality or lineage. Other data quality elements cover: completeness, logical consistency, positional accuracy, temporal accuracy, thematic accuracy, and anything specifically required for the product being specified.&gt;</w:t>
      </w:r>
    </w:p>
    <w:p w14:paraId="5744531F" w14:textId="77777777" w:rsidR="00056ECE" w:rsidRDefault="00056ECE" w:rsidP="00972855">
      <w:pPr>
        <w:pStyle w:val="Heading1"/>
      </w:pPr>
      <w:bookmarkStart w:id="193" w:name="_Toc225648349"/>
      <w:bookmarkStart w:id="194" w:name="_Toc225065206"/>
      <w:bookmarkStart w:id="195" w:name="_Toc454280192"/>
      <w:r w:rsidRPr="008233BF">
        <w:lastRenderedPageBreak/>
        <w:t>Data Capture and Classification</w:t>
      </w:r>
      <w:bookmarkEnd w:id="193"/>
      <w:bookmarkEnd w:id="194"/>
      <w:bookmarkEnd w:id="195"/>
    </w:p>
    <w:p w14:paraId="7335A9B2" w14:textId="77777777" w:rsidR="004B3BA0" w:rsidRPr="00D73CA5" w:rsidRDefault="004B3BA0" w:rsidP="00972855">
      <w:pPr>
        <w:pStyle w:val="note0"/>
      </w:pPr>
      <w:r w:rsidRPr="00D73CA5">
        <w:t>&lt;The</w:t>
      </w:r>
      <w:r w:rsidR="00954D96">
        <w:t xml:space="preserve"> data product specification must</w:t>
      </w:r>
      <w:r w:rsidRPr="00D73CA5">
        <w:t xml:space="preserve"> provide information on how the data is to be captured. This should be as detailed and specific as necessary.&gt;</w:t>
      </w:r>
    </w:p>
    <w:p w14:paraId="6CBBFEE8" w14:textId="77777777" w:rsidR="00056ECE" w:rsidRPr="008233BF" w:rsidRDefault="00056ECE" w:rsidP="00972855">
      <w:pPr>
        <w:pStyle w:val="Heading1"/>
      </w:pPr>
      <w:bookmarkStart w:id="196" w:name="_Toc8629863"/>
      <w:bookmarkStart w:id="197" w:name="_Toc8629995"/>
      <w:bookmarkStart w:id="198" w:name="_Toc19077382"/>
      <w:bookmarkStart w:id="199" w:name="_Toc191284919"/>
      <w:bookmarkStart w:id="200" w:name="_Toc225648351"/>
      <w:bookmarkStart w:id="201" w:name="_Toc225065208"/>
      <w:bookmarkStart w:id="202" w:name="_Toc454280193"/>
      <w:bookmarkEnd w:id="196"/>
      <w:bookmarkEnd w:id="197"/>
      <w:bookmarkEnd w:id="198"/>
      <w:bookmarkEnd w:id="199"/>
      <w:r w:rsidRPr="008233BF">
        <w:t>Maintenance</w:t>
      </w:r>
      <w:bookmarkEnd w:id="200"/>
      <w:bookmarkEnd w:id="201"/>
      <w:bookmarkEnd w:id="202"/>
    </w:p>
    <w:p w14:paraId="032F0432" w14:textId="77777777" w:rsidR="005C26E0" w:rsidRDefault="00C53830" w:rsidP="00972855">
      <w:pPr>
        <w:pStyle w:val="Label1"/>
      </w:pPr>
      <w:r w:rsidRPr="00C53830">
        <w:t>Maintenance and Update Frequency</w:t>
      </w:r>
      <w:r w:rsidR="005C26E0">
        <w:t>:</w:t>
      </w:r>
      <w:r w:rsidR="005C26E0">
        <w:tab/>
      </w:r>
    </w:p>
    <w:p w14:paraId="3DC093A8" w14:textId="77777777" w:rsidR="00C53830" w:rsidRPr="00C53830" w:rsidRDefault="00C53830" w:rsidP="00972855">
      <w:pPr>
        <w:pStyle w:val="Label1"/>
      </w:pPr>
      <w:r w:rsidRPr="00C53830">
        <w:t>Data Source</w:t>
      </w:r>
      <w:r w:rsidR="005C26E0">
        <w:t>:</w:t>
      </w:r>
    </w:p>
    <w:p w14:paraId="1FED754B" w14:textId="77777777" w:rsidR="00C53830" w:rsidRPr="00C53830" w:rsidRDefault="00C53830" w:rsidP="000D4C71">
      <w:pPr>
        <w:pStyle w:val="Label1"/>
      </w:pPr>
      <w:r w:rsidRPr="00C53830">
        <w:t>Production Process</w:t>
      </w:r>
      <w:r w:rsidR="005C26E0">
        <w:t>:</w:t>
      </w:r>
    </w:p>
    <w:p w14:paraId="73B97FE1" w14:textId="77777777" w:rsidR="008018B3" w:rsidRPr="008233BF" w:rsidRDefault="008018B3" w:rsidP="00972855">
      <w:pPr>
        <w:pStyle w:val="Heading1"/>
      </w:pPr>
      <w:bookmarkStart w:id="203" w:name="_Toc225648363"/>
      <w:bookmarkStart w:id="204" w:name="_Toc225065220"/>
      <w:bookmarkStart w:id="205" w:name="_Toc454280194"/>
      <w:r w:rsidRPr="008233BF">
        <w:t>Portrayal</w:t>
      </w:r>
      <w:bookmarkEnd w:id="203"/>
      <w:bookmarkEnd w:id="204"/>
      <w:r w:rsidR="009E66AF">
        <w:t xml:space="preserve"> </w:t>
      </w:r>
      <w:r w:rsidR="009E66AF" w:rsidRPr="00276364">
        <w:rPr>
          <w:color w:val="FF0000"/>
        </w:rPr>
        <w:t>&lt;S-100 Part 9&gt;</w:t>
      </w:r>
      <w:bookmarkEnd w:id="205"/>
    </w:p>
    <w:p w14:paraId="2E6BDF70" w14:textId="77777777" w:rsidR="00417334" w:rsidRDefault="00FE090B" w:rsidP="004F0E38">
      <w:r>
        <w:t xml:space="preserve">Recommend the following </w:t>
      </w:r>
      <w:r w:rsidR="000D4C71">
        <w:t>objects be used to portrayal the outputs for Under Keel Clearance information:</w:t>
      </w:r>
    </w:p>
    <w:p w14:paraId="7B679989" w14:textId="77777777" w:rsidR="000D4C71" w:rsidRDefault="000D4C71" w:rsidP="004F0E38">
      <w:pPr>
        <w:pStyle w:val="ListParagraph"/>
        <w:numPr>
          <w:ilvl w:val="0"/>
          <w:numId w:val="56"/>
        </w:numPr>
        <w:ind w:left="284" w:firstLine="0"/>
      </w:pPr>
      <w:r>
        <w:t>Area Overlay</w:t>
      </w:r>
    </w:p>
    <w:p w14:paraId="507A1268" w14:textId="77777777" w:rsidR="003F6AC8" w:rsidRDefault="00357A87" w:rsidP="004F0E38">
      <w:pPr>
        <w:pStyle w:val="ListParagraph"/>
        <w:numPr>
          <w:ilvl w:val="1"/>
          <w:numId w:val="56"/>
        </w:numPr>
        <w:ind w:left="567" w:firstLine="0"/>
      </w:pPr>
      <w:r>
        <w:t>Consideration should be given to whether t</w:t>
      </w:r>
      <w:r w:rsidR="003F6AC8">
        <w:t xml:space="preserve">he display should be configurable either to show or not to show </w:t>
      </w:r>
      <w:r>
        <w:t>“</w:t>
      </w:r>
      <w:r w:rsidR="003F6AC8">
        <w:t>go</w:t>
      </w:r>
      <w:r>
        <w:t>”</w:t>
      </w:r>
      <w:r w:rsidR="003F6AC8">
        <w:t xml:space="preserve"> area.</w:t>
      </w:r>
    </w:p>
    <w:p w14:paraId="76210083" w14:textId="77777777" w:rsidR="00357A87" w:rsidRDefault="00357A87" w:rsidP="004F0E38">
      <w:pPr>
        <w:pStyle w:val="ListParagraph"/>
        <w:numPr>
          <w:ilvl w:val="2"/>
          <w:numId w:val="56"/>
        </w:numPr>
        <w:ind w:left="851" w:firstLine="0"/>
      </w:pPr>
      <w:r>
        <w:t>If selected to show the “go” area, the result is suppression of the depth area from the original ENC.</w:t>
      </w:r>
    </w:p>
    <w:p w14:paraId="6B1D8E89" w14:textId="77777777" w:rsidR="00BA64F7" w:rsidRDefault="00BA64F7" w:rsidP="004F0E38">
      <w:pPr>
        <w:pStyle w:val="ListParagraph"/>
        <w:numPr>
          <w:ilvl w:val="1"/>
          <w:numId w:val="56"/>
        </w:numPr>
        <w:ind w:left="567" w:firstLine="0"/>
      </w:pPr>
      <w:r>
        <w:t>Caution or warning area that will show that an area could potentially be a problem if factors change.</w:t>
      </w:r>
    </w:p>
    <w:p w14:paraId="67F1FBCD" w14:textId="77777777" w:rsidR="001D6848" w:rsidRDefault="001D6848" w:rsidP="001D1B73">
      <w:pPr>
        <w:pStyle w:val="ListParagraph"/>
        <w:numPr>
          <w:ilvl w:val="2"/>
          <w:numId w:val="56"/>
        </w:numPr>
        <w:ind w:left="851" w:firstLine="0"/>
      </w:pPr>
      <w:r>
        <w:t>Must have colour for day/night</w:t>
      </w:r>
    </w:p>
    <w:p w14:paraId="4955E62D" w14:textId="77777777" w:rsidR="001D6848" w:rsidRDefault="001D6848" w:rsidP="001D1B73">
      <w:pPr>
        <w:pStyle w:val="ListParagraph"/>
        <w:numPr>
          <w:ilvl w:val="2"/>
          <w:numId w:val="56"/>
        </w:numPr>
        <w:ind w:left="851" w:firstLine="0"/>
      </w:pPr>
      <w:r>
        <w:t>Recommend using one or both methods of symbolizing area:</w:t>
      </w:r>
    </w:p>
    <w:p w14:paraId="7F6C2C1A" w14:textId="77777777" w:rsidR="001D6848" w:rsidRDefault="001D6848" w:rsidP="004F0E38">
      <w:pPr>
        <w:pStyle w:val="ListParagraph"/>
        <w:numPr>
          <w:ilvl w:val="3"/>
          <w:numId w:val="56"/>
        </w:numPr>
        <w:ind w:left="1134" w:firstLine="0"/>
      </w:pPr>
      <w:r>
        <w:t>Recommend using semi-transparent colour fill should show through,</w:t>
      </w:r>
      <w:r w:rsidR="00410A2F">
        <w:t xml:space="preserve"> </w:t>
      </w:r>
      <w:r>
        <w:t>and all other information is drawn on top (per IHO S-52 Appendix 2).</w:t>
      </w:r>
    </w:p>
    <w:p w14:paraId="73E4E6E4" w14:textId="77777777" w:rsidR="00FD4EAE" w:rsidRDefault="00FD4EAE" w:rsidP="00FD4EAE">
      <w:pPr>
        <w:pStyle w:val="ListParagraph"/>
        <w:numPr>
          <w:ilvl w:val="4"/>
          <w:numId w:val="56"/>
        </w:numPr>
      </w:pPr>
      <w:r>
        <w:t xml:space="preserve">Colour used be a appropriate contrast to the existing background ENC. </w:t>
      </w:r>
    </w:p>
    <w:p w14:paraId="2F7AA600" w14:textId="77777777" w:rsidR="001D6848" w:rsidRDefault="00070569" w:rsidP="001D6848">
      <w:pPr>
        <w:pStyle w:val="ListParagraph"/>
        <w:numPr>
          <w:ilvl w:val="3"/>
          <w:numId w:val="56"/>
        </w:numPr>
      </w:pPr>
      <w:r>
        <w:t xml:space="preserve"> </w:t>
      </w:r>
      <w:r w:rsidR="001D6848">
        <w:t>Recommend using one-sided complex linestyles: to identify the side of the boundary line on which the area lies (per IHO S-52 Appendix 2).</w:t>
      </w:r>
    </w:p>
    <w:p w14:paraId="0F3F1A81" w14:textId="77777777" w:rsidR="00BA64F7" w:rsidRDefault="00BA64F7" w:rsidP="001D1B73">
      <w:pPr>
        <w:pStyle w:val="ListParagraph"/>
        <w:numPr>
          <w:ilvl w:val="1"/>
          <w:numId w:val="56"/>
        </w:numPr>
        <w:ind w:left="567" w:firstLine="0"/>
      </w:pPr>
      <w:r>
        <w:t>Indicate “no-go” area</w:t>
      </w:r>
    </w:p>
    <w:p w14:paraId="02E88BCD" w14:textId="77777777" w:rsidR="000D4C71" w:rsidRDefault="000D4C71" w:rsidP="001D1B73">
      <w:pPr>
        <w:pStyle w:val="ListParagraph"/>
        <w:numPr>
          <w:ilvl w:val="2"/>
          <w:numId w:val="56"/>
        </w:numPr>
        <w:ind w:left="851" w:firstLine="0"/>
      </w:pPr>
      <w:r>
        <w:t>Must have colour for day/night</w:t>
      </w:r>
    </w:p>
    <w:p w14:paraId="2E47EF25" w14:textId="77777777" w:rsidR="001D6848" w:rsidRDefault="001D6848" w:rsidP="001D1B73">
      <w:pPr>
        <w:pStyle w:val="ListParagraph"/>
        <w:numPr>
          <w:ilvl w:val="2"/>
          <w:numId w:val="56"/>
        </w:numPr>
        <w:ind w:left="851" w:firstLine="0"/>
      </w:pPr>
      <w:r>
        <w:t>Recommend using one or both methods of symbolizing area:</w:t>
      </w:r>
    </w:p>
    <w:p w14:paraId="18AE36B6" w14:textId="77777777" w:rsidR="001D6848" w:rsidRDefault="001D6848" w:rsidP="001D6848">
      <w:pPr>
        <w:pStyle w:val="ListParagraph"/>
        <w:numPr>
          <w:ilvl w:val="3"/>
          <w:numId w:val="56"/>
        </w:numPr>
      </w:pPr>
      <w:r>
        <w:t>Recommend using semi-transparent colour fill should show through,</w:t>
      </w:r>
      <w:r w:rsidR="00DE505B">
        <w:t xml:space="preserve"> </w:t>
      </w:r>
      <w:r>
        <w:t>and all other information is drawn on top (per IHO S-52 Appendix 2).</w:t>
      </w:r>
    </w:p>
    <w:p w14:paraId="6E75AD8B" w14:textId="77777777" w:rsidR="001D6848" w:rsidRDefault="001D6848" w:rsidP="001D6848">
      <w:pPr>
        <w:pStyle w:val="ListParagraph"/>
        <w:numPr>
          <w:ilvl w:val="3"/>
          <w:numId w:val="56"/>
        </w:numPr>
      </w:pPr>
      <w:r>
        <w:t>Recommend using one-sided complex linestyles: to identify the side of the boundary line on which the area lies (per IHO S-52 Appendix 2).</w:t>
      </w:r>
    </w:p>
    <w:p w14:paraId="338FAE00" w14:textId="77777777" w:rsidR="00BA64F7" w:rsidRDefault="00B63D63" w:rsidP="00BA64F7">
      <w:pPr>
        <w:pStyle w:val="ListParagraph"/>
        <w:numPr>
          <w:ilvl w:val="1"/>
          <w:numId w:val="56"/>
        </w:numPr>
      </w:pPr>
      <w:r>
        <w:t>The “no-go” and caution area</w:t>
      </w:r>
      <w:r w:rsidR="00BA64F7">
        <w:t xml:space="preserve"> feature</w:t>
      </w:r>
      <w:r>
        <w:t>s</w:t>
      </w:r>
      <w:r w:rsidR="00BA64F7">
        <w:t xml:space="preserve"> will need to be dynamically updated as input factors change.</w:t>
      </w:r>
    </w:p>
    <w:p w14:paraId="2A12FD42" w14:textId="77777777" w:rsidR="00FD4EAE" w:rsidRDefault="00FD4EAE" w:rsidP="00BA64F7">
      <w:pPr>
        <w:pStyle w:val="ListParagraph"/>
        <w:numPr>
          <w:ilvl w:val="0"/>
          <w:numId w:val="56"/>
        </w:numPr>
      </w:pPr>
      <w:r>
        <w:t>Tidal Time Markers</w:t>
      </w:r>
    </w:p>
    <w:p w14:paraId="358A9CDA" w14:textId="77777777" w:rsidR="00FD4EAE" w:rsidRDefault="00FD4EAE" w:rsidP="00FD4EAE">
      <w:pPr>
        <w:pStyle w:val="ListParagraph"/>
        <w:numPr>
          <w:ilvl w:val="1"/>
          <w:numId w:val="56"/>
        </w:numPr>
      </w:pPr>
      <w:r>
        <w:lastRenderedPageBreak/>
        <w:t xml:space="preserve">Recommend using a line with associated text which relates the location and </w:t>
      </w:r>
      <w:r w:rsidR="00E668A8">
        <w:t>date</w:t>
      </w:r>
      <w:r>
        <w:t xml:space="preserve"> of safe passage based on speed of vessel.</w:t>
      </w:r>
    </w:p>
    <w:p w14:paraId="21B022CD" w14:textId="77777777" w:rsidR="00532CB7" w:rsidRDefault="00532CB7" w:rsidP="00272BD4">
      <w:pPr>
        <w:pStyle w:val="ListParagraph"/>
        <w:numPr>
          <w:ilvl w:val="2"/>
          <w:numId w:val="56"/>
        </w:numPr>
      </w:pPr>
      <w:r>
        <w:t>The text information will need to be dynam</w:t>
      </w:r>
      <w:r w:rsidR="00272BD4">
        <w:t>ic and update as input factors change (i.e. vessel speed, water level changes, vessel squat, weather).</w:t>
      </w:r>
    </w:p>
    <w:p w14:paraId="7D33D083" w14:textId="77777777" w:rsidR="00FD4EAE" w:rsidRDefault="00FD4EAE" w:rsidP="00FD4EAE">
      <w:pPr>
        <w:pStyle w:val="ListParagraph"/>
        <w:numPr>
          <w:ilvl w:val="2"/>
          <w:numId w:val="56"/>
        </w:numPr>
      </w:pPr>
      <w:r>
        <w:t>The pattern and colour of the line should not be distracting</w:t>
      </w:r>
      <w:r w:rsidR="00D3347F">
        <w:t xml:space="preserve"> and </w:t>
      </w:r>
      <w:r w:rsidR="00C838D0">
        <w:t xml:space="preserve">must </w:t>
      </w:r>
      <w:r w:rsidR="00D3347F">
        <w:t xml:space="preserve">be distinguishable </w:t>
      </w:r>
      <w:r w:rsidR="00C838D0">
        <w:t>from</w:t>
      </w:r>
      <w:r w:rsidR="00D3347F">
        <w:t xml:space="preserve"> chart data</w:t>
      </w:r>
      <w:r w:rsidR="00CD24DD">
        <w:t>.</w:t>
      </w:r>
    </w:p>
    <w:p w14:paraId="47D31AB7" w14:textId="77777777" w:rsidR="00FD4EAE" w:rsidRDefault="00FD4EAE" w:rsidP="00FD4EAE">
      <w:pPr>
        <w:pStyle w:val="ListParagraph"/>
        <w:numPr>
          <w:ilvl w:val="2"/>
          <w:numId w:val="56"/>
        </w:numPr>
      </w:pPr>
      <w:r>
        <w:t xml:space="preserve">The size and colour of the text </w:t>
      </w:r>
      <w:r w:rsidR="00B01D30">
        <w:t>should not cause clutter or distract, and should be kept to a minimum.</w:t>
      </w:r>
    </w:p>
    <w:p w14:paraId="08B4B254" w14:textId="77777777" w:rsidR="00B01D30" w:rsidRDefault="00B01D30" w:rsidP="00B01D30">
      <w:pPr>
        <w:pStyle w:val="ListParagraph"/>
        <w:numPr>
          <w:ilvl w:val="3"/>
          <w:numId w:val="56"/>
        </w:numPr>
      </w:pPr>
      <w:r>
        <w:t xml:space="preserve">Recommend </w:t>
      </w:r>
      <w:r w:rsidR="002055FC">
        <w:t xml:space="preserve">using format: </w:t>
      </w:r>
      <w:r w:rsidR="00E668A8">
        <w:t>[DDMMMYYYY</w:t>
      </w:r>
      <w:r w:rsidR="00501584">
        <w:t xml:space="preserve"> </w:t>
      </w:r>
      <w:r w:rsidR="002055FC">
        <w:t>to HH</w:t>
      </w:r>
      <w:r w:rsidR="00501584">
        <w:t>MM</w:t>
      </w:r>
      <w:r w:rsidR="00E668A8">
        <w:t xml:space="preserve"> use the same format as established for time dependent features in ECDIS]</w:t>
      </w:r>
    </w:p>
    <w:p w14:paraId="1729FDCF" w14:textId="77777777" w:rsidR="002055FC" w:rsidRDefault="002055FC" w:rsidP="00B01D30">
      <w:pPr>
        <w:pStyle w:val="ListParagraph"/>
        <w:numPr>
          <w:ilvl w:val="3"/>
          <w:numId w:val="56"/>
        </w:numPr>
      </w:pPr>
      <w:r>
        <w:t>Recommend using 24 hour format.</w:t>
      </w:r>
    </w:p>
    <w:p w14:paraId="40FAB801" w14:textId="77777777" w:rsidR="000D4C71" w:rsidRPr="008233BF" w:rsidRDefault="000D4C71" w:rsidP="00BA64F7"/>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5"/>
        <w:gridCol w:w="3498"/>
        <w:gridCol w:w="670"/>
        <w:gridCol w:w="670"/>
        <w:gridCol w:w="2088"/>
      </w:tblGrid>
      <w:tr w:rsidR="008018B3" w:rsidRPr="008233BF" w14:paraId="4BFE6072" w14:textId="77777777">
        <w:trPr>
          <w:jc w:val="center"/>
        </w:trPr>
        <w:tc>
          <w:tcPr>
            <w:tcW w:w="2585" w:type="dxa"/>
            <w:tcBorders>
              <w:bottom w:val="double" w:sz="4" w:space="0" w:color="auto"/>
            </w:tcBorders>
          </w:tcPr>
          <w:p w14:paraId="6D71D4FA"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Item Name</w:t>
            </w:r>
          </w:p>
        </w:tc>
        <w:tc>
          <w:tcPr>
            <w:tcW w:w="3498" w:type="dxa"/>
            <w:tcBorders>
              <w:bottom w:val="double" w:sz="4" w:space="0" w:color="auto"/>
            </w:tcBorders>
          </w:tcPr>
          <w:p w14:paraId="43047A20"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Description</w:t>
            </w:r>
          </w:p>
        </w:tc>
        <w:tc>
          <w:tcPr>
            <w:tcW w:w="670" w:type="dxa"/>
            <w:tcBorders>
              <w:bottom w:val="double" w:sz="4" w:space="0" w:color="auto"/>
            </w:tcBorders>
          </w:tcPr>
          <w:p w14:paraId="1DCDE87B"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M/O</w:t>
            </w:r>
          </w:p>
        </w:tc>
        <w:tc>
          <w:tcPr>
            <w:tcW w:w="670" w:type="dxa"/>
            <w:tcBorders>
              <w:bottom w:val="double" w:sz="4" w:space="0" w:color="auto"/>
            </w:tcBorders>
          </w:tcPr>
          <w:p w14:paraId="7F5C7BC4"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Card</w:t>
            </w:r>
          </w:p>
        </w:tc>
        <w:tc>
          <w:tcPr>
            <w:tcW w:w="2088" w:type="dxa"/>
            <w:tcBorders>
              <w:bottom w:val="double" w:sz="4" w:space="0" w:color="auto"/>
            </w:tcBorders>
          </w:tcPr>
          <w:p w14:paraId="1A04FA2D" w14:textId="77777777" w:rsidR="008018B3" w:rsidRPr="008233BF" w:rsidRDefault="008018B3" w:rsidP="00C53B69">
            <w:pPr>
              <w:pStyle w:val="Tabletext"/>
              <w:spacing w:before="40" w:after="40"/>
              <w:jc w:val="both"/>
              <w:rPr>
                <w:rFonts w:ascii="Arial" w:hAnsi="Arial" w:cs="Arial"/>
                <w:b/>
              </w:rPr>
            </w:pPr>
            <w:r w:rsidRPr="008233BF">
              <w:rPr>
                <w:rFonts w:ascii="Arial" w:hAnsi="Arial" w:cs="Arial"/>
                <w:b/>
              </w:rPr>
              <w:t>type</w:t>
            </w:r>
          </w:p>
        </w:tc>
      </w:tr>
      <w:tr w:rsidR="008018B3" w:rsidRPr="008233BF" w14:paraId="29EB8CF3" w14:textId="77777777">
        <w:trPr>
          <w:jc w:val="center"/>
        </w:trPr>
        <w:tc>
          <w:tcPr>
            <w:tcW w:w="2585" w:type="dxa"/>
            <w:tcBorders>
              <w:top w:val="double" w:sz="4" w:space="0" w:color="auto"/>
            </w:tcBorders>
          </w:tcPr>
          <w:p w14:paraId="78C6D5EB" w14:textId="77777777" w:rsidR="008018B3" w:rsidRPr="008233BF" w:rsidRDefault="008018B3" w:rsidP="00C53B69">
            <w:pPr>
              <w:rPr>
                <w:sz w:val="18"/>
                <w:szCs w:val="18"/>
              </w:rPr>
            </w:pPr>
            <w:r w:rsidRPr="008233BF">
              <w:rPr>
                <w:rFonts w:cs="Arial"/>
                <w:sz w:val="18"/>
                <w:szCs w:val="18"/>
              </w:rPr>
              <w:t>portrayalLibraryCitation</w:t>
            </w:r>
          </w:p>
        </w:tc>
        <w:tc>
          <w:tcPr>
            <w:tcW w:w="3498" w:type="dxa"/>
            <w:tcBorders>
              <w:top w:val="double" w:sz="4" w:space="0" w:color="auto"/>
            </w:tcBorders>
          </w:tcPr>
          <w:p w14:paraId="7F0996C6" w14:textId="77777777" w:rsidR="008018B3" w:rsidRPr="008233BF" w:rsidRDefault="008018B3" w:rsidP="00C53B69">
            <w:pPr>
              <w:rPr>
                <w:rFonts w:cs="Arial"/>
                <w:sz w:val="18"/>
                <w:szCs w:val="18"/>
              </w:rPr>
            </w:pPr>
            <w:r w:rsidRPr="008233BF">
              <w:rPr>
                <w:rFonts w:cs="Arial"/>
                <w:sz w:val="18"/>
                <w:szCs w:val="18"/>
              </w:rPr>
              <w:t>Bibliographic reference to the portrayal library</w:t>
            </w:r>
          </w:p>
        </w:tc>
        <w:tc>
          <w:tcPr>
            <w:tcW w:w="670" w:type="dxa"/>
            <w:tcBorders>
              <w:top w:val="double" w:sz="4" w:space="0" w:color="auto"/>
            </w:tcBorders>
          </w:tcPr>
          <w:p w14:paraId="2DEA1441" w14:textId="77777777" w:rsidR="008018B3" w:rsidRPr="008233BF" w:rsidRDefault="008018B3" w:rsidP="00C53B69">
            <w:pPr>
              <w:rPr>
                <w:sz w:val="18"/>
                <w:szCs w:val="18"/>
              </w:rPr>
            </w:pPr>
            <w:r w:rsidRPr="008233BF">
              <w:rPr>
                <w:sz w:val="18"/>
                <w:szCs w:val="18"/>
              </w:rPr>
              <w:t>O</w:t>
            </w:r>
          </w:p>
        </w:tc>
        <w:tc>
          <w:tcPr>
            <w:tcW w:w="670" w:type="dxa"/>
            <w:tcBorders>
              <w:top w:val="double" w:sz="4" w:space="0" w:color="auto"/>
            </w:tcBorders>
          </w:tcPr>
          <w:p w14:paraId="0817D1DD" w14:textId="77777777" w:rsidR="008018B3" w:rsidRPr="008233BF" w:rsidRDefault="008018B3" w:rsidP="00C53B69">
            <w:pPr>
              <w:rPr>
                <w:sz w:val="18"/>
                <w:szCs w:val="18"/>
              </w:rPr>
            </w:pPr>
            <w:r w:rsidRPr="008233BF">
              <w:rPr>
                <w:sz w:val="18"/>
                <w:szCs w:val="18"/>
              </w:rPr>
              <w:t>0..1</w:t>
            </w:r>
          </w:p>
        </w:tc>
        <w:tc>
          <w:tcPr>
            <w:tcW w:w="2088" w:type="dxa"/>
            <w:tcBorders>
              <w:top w:val="double" w:sz="4" w:space="0" w:color="auto"/>
            </w:tcBorders>
          </w:tcPr>
          <w:p w14:paraId="14DAD35E" w14:textId="77777777" w:rsidR="008018B3" w:rsidRPr="008233BF" w:rsidRDefault="008018B3" w:rsidP="00C53B69">
            <w:pPr>
              <w:rPr>
                <w:sz w:val="18"/>
                <w:szCs w:val="18"/>
              </w:rPr>
            </w:pPr>
            <w:r w:rsidRPr="008233BF">
              <w:rPr>
                <w:sz w:val="18"/>
                <w:szCs w:val="18"/>
              </w:rPr>
              <w:t>CI_Citation (ISO 19115)</w:t>
            </w:r>
          </w:p>
        </w:tc>
      </w:tr>
    </w:tbl>
    <w:p w14:paraId="4C8B0AE9" w14:textId="77777777" w:rsidR="008018B3" w:rsidRDefault="008018B3" w:rsidP="00C53B69"/>
    <w:p w14:paraId="0D2E752C" w14:textId="77777777" w:rsidR="006C34D9" w:rsidRDefault="00866DFE" w:rsidP="001C2735">
      <w:pPr>
        <w:pStyle w:val="Heading1"/>
      </w:pPr>
      <w:bookmarkStart w:id="206" w:name="_Toc454280195"/>
      <w:r w:rsidRPr="008233BF">
        <w:t>Data Product format (encoding)</w:t>
      </w:r>
      <w:r w:rsidR="009E66AF">
        <w:t xml:space="preserve"> </w:t>
      </w:r>
      <w:r w:rsidR="009E66AF">
        <w:rPr>
          <w:color w:val="FF0000"/>
        </w:rPr>
        <w:t>&lt;S-100 Part 10&gt;</w:t>
      </w:r>
      <w:bookmarkEnd w:id="206"/>
    </w:p>
    <w:p w14:paraId="4A51DB5F" w14:textId="77777777" w:rsidR="00B82002" w:rsidRPr="008233BF" w:rsidRDefault="00B82002" w:rsidP="00666E30">
      <w:pPr>
        <w:pStyle w:val="Heading2"/>
      </w:pPr>
      <w:bookmarkStart w:id="207" w:name="_Toc454280196"/>
      <w:r w:rsidRPr="008233BF">
        <w:t>Introduction</w:t>
      </w:r>
      <w:bookmarkEnd w:id="207"/>
    </w:p>
    <w:p w14:paraId="4159A2CE" w14:textId="77777777" w:rsidR="004B3BA0" w:rsidRPr="00D73CA5" w:rsidRDefault="004B3BA0" w:rsidP="00972855">
      <w:pPr>
        <w:pStyle w:val="note0"/>
      </w:pPr>
      <w:r w:rsidRPr="00D73CA5">
        <w:t>&lt;</w:t>
      </w:r>
      <w:r w:rsidR="00B82002" w:rsidRPr="00D73CA5">
        <w:t xml:space="preserve">This clause </w:t>
      </w:r>
      <w:r w:rsidRPr="00D73CA5">
        <w:t>specifies the encoding for S-10n datasets.  While various encodings may be used such as GML and XML, if the primary intent is that this data will be used in conjunction with S-101 ENCs and on an ECDIS, then if possible the S-100 8211 encoding should be used.&gt;</w:t>
      </w:r>
      <w:r w:rsidR="00B82002" w:rsidRPr="00D73CA5">
        <w:t xml:space="preserve">  </w:t>
      </w:r>
    </w:p>
    <w:p w14:paraId="26C783C4" w14:textId="77777777" w:rsidR="005C26E0" w:rsidRDefault="005C26E0" w:rsidP="00972855">
      <w:pPr>
        <w:pStyle w:val="Label1"/>
      </w:pPr>
      <w:r w:rsidRPr="005C26E0">
        <w:t>Format Name:</w:t>
      </w:r>
      <w:r>
        <w:tab/>
      </w:r>
      <w:r>
        <w:tab/>
      </w:r>
    </w:p>
    <w:p w14:paraId="4F16C241" w14:textId="77777777" w:rsidR="005C26E0" w:rsidRDefault="005C26E0" w:rsidP="00972855">
      <w:pPr>
        <w:pStyle w:val="Label1"/>
      </w:pPr>
      <w:r w:rsidRPr="005C26E0">
        <w:t>Version:</w:t>
      </w:r>
      <w:r w:rsidRPr="005C26E0">
        <w:tab/>
      </w:r>
      <w:r>
        <w:tab/>
      </w:r>
      <w:r>
        <w:tab/>
      </w:r>
    </w:p>
    <w:p w14:paraId="37271F77" w14:textId="77777777" w:rsidR="005C26E0" w:rsidRDefault="005C26E0" w:rsidP="00972855">
      <w:pPr>
        <w:pStyle w:val="Label1"/>
      </w:pPr>
      <w:r w:rsidRPr="005C26E0">
        <w:t>Character Set:</w:t>
      </w:r>
      <w:r>
        <w:tab/>
      </w:r>
    </w:p>
    <w:p w14:paraId="72EEE8A0" w14:textId="77777777" w:rsidR="005C26E0" w:rsidRPr="00B82002" w:rsidRDefault="005C26E0" w:rsidP="00972855">
      <w:pPr>
        <w:pStyle w:val="Label1"/>
      </w:pPr>
      <w:r w:rsidRPr="005C26E0">
        <w:t>Specification:</w:t>
      </w:r>
      <w:r>
        <w:tab/>
      </w:r>
      <w:r>
        <w:tab/>
      </w:r>
    </w:p>
    <w:p w14:paraId="525F3E81" w14:textId="77777777" w:rsidR="0054652A" w:rsidRDefault="0054652A" w:rsidP="00972855">
      <w:pPr>
        <w:pStyle w:val="Heading1"/>
      </w:pPr>
      <w:bookmarkStart w:id="208" w:name="_Toc225648364"/>
      <w:bookmarkStart w:id="209" w:name="_Toc225065221"/>
      <w:bookmarkStart w:id="210" w:name="_Toc454280197"/>
      <w:bookmarkStart w:id="211" w:name="_Toc225648340"/>
      <w:bookmarkStart w:id="212" w:name="_Toc225065197"/>
      <w:r w:rsidRPr="008233BF">
        <w:t>Data Product Delivery</w:t>
      </w:r>
      <w:bookmarkEnd w:id="208"/>
      <w:bookmarkEnd w:id="209"/>
      <w:bookmarkEnd w:id="210"/>
      <w:r w:rsidR="004E22F9">
        <w:t xml:space="preserve"> </w:t>
      </w:r>
    </w:p>
    <w:p w14:paraId="2AEDC8C9" w14:textId="77777777" w:rsidR="00ED586A" w:rsidRPr="008233BF" w:rsidRDefault="00ED586A" w:rsidP="00666E30">
      <w:pPr>
        <w:pStyle w:val="Heading2"/>
      </w:pPr>
      <w:bookmarkStart w:id="213" w:name="_Toc454280198"/>
      <w:r w:rsidRPr="008233BF">
        <w:t>Introduction</w:t>
      </w:r>
      <w:bookmarkEnd w:id="213"/>
    </w:p>
    <w:p w14:paraId="7F3C8C66" w14:textId="77777777" w:rsidR="006767ED" w:rsidRPr="00D73CA5" w:rsidRDefault="004A4AF0" w:rsidP="00972855">
      <w:pPr>
        <w:pStyle w:val="note0"/>
      </w:pPr>
      <w:r w:rsidRPr="00D73CA5">
        <w:t>&lt;</w:t>
      </w:r>
      <w:r w:rsidR="00743583" w:rsidRPr="00D73CA5">
        <w:t xml:space="preserve">This clause specifies the delivery mechanisms for </w:t>
      </w:r>
      <w:r w:rsidRPr="00D73CA5">
        <w:t>datasets</w:t>
      </w:r>
      <w:r w:rsidR="00743583" w:rsidRPr="00D73CA5">
        <w:t>.</w:t>
      </w:r>
      <w:r w:rsidRPr="00D73CA5">
        <w:t xml:space="preserve"> &gt;</w:t>
      </w:r>
    </w:p>
    <w:p w14:paraId="50E32CE6" w14:textId="77777777" w:rsidR="00FB54AB" w:rsidRPr="005C1DB9" w:rsidRDefault="00FB54AB" w:rsidP="00972855">
      <w:pPr>
        <w:pStyle w:val="Label1"/>
      </w:pPr>
      <w:r w:rsidRPr="005C1DB9">
        <w:t>Units of Delivery:</w:t>
      </w:r>
      <w:r w:rsidRPr="005C1DB9">
        <w:tab/>
      </w:r>
      <w:r w:rsidRPr="005C1DB9">
        <w:tab/>
      </w:r>
      <w:r w:rsidRPr="005C1DB9">
        <w:tab/>
      </w:r>
      <w:r w:rsidRPr="005C1DB9">
        <w:tab/>
      </w:r>
      <w:r w:rsidRPr="005C1DB9">
        <w:tab/>
      </w:r>
    </w:p>
    <w:p w14:paraId="363E5988" w14:textId="77777777" w:rsidR="00FB54AB" w:rsidRPr="005C1DB9" w:rsidRDefault="00FB54AB" w:rsidP="00972855">
      <w:pPr>
        <w:pStyle w:val="Label1"/>
      </w:pPr>
      <w:r w:rsidRPr="005C1DB9">
        <w:t>Transfer Size:</w:t>
      </w:r>
      <w:r w:rsidRPr="005C1DB9">
        <w:tab/>
      </w:r>
      <w:r w:rsidRPr="005C1DB9">
        <w:tab/>
      </w:r>
      <w:r w:rsidRPr="005C1DB9">
        <w:tab/>
      </w:r>
      <w:r w:rsidRPr="005C1DB9">
        <w:tab/>
      </w:r>
      <w:r w:rsidRPr="005C1DB9">
        <w:tab/>
      </w:r>
      <w:r w:rsidRPr="005C1DB9">
        <w:tab/>
      </w:r>
    </w:p>
    <w:p w14:paraId="10FD986A" w14:textId="77777777" w:rsidR="00FB54AB" w:rsidRPr="005C1DB9" w:rsidRDefault="00FB54AB" w:rsidP="00972855">
      <w:pPr>
        <w:pStyle w:val="Label1"/>
      </w:pPr>
      <w:r w:rsidRPr="005C1DB9">
        <w:t>Medium Name:</w:t>
      </w:r>
      <w:r w:rsidRPr="005C1DB9">
        <w:tab/>
      </w:r>
      <w:r w:rsidRPr="005C1DB9">
        <w:tab/>
      </w:r>
      <w:r w:rsidRPr="005C1DB9">
        <w:tab/>
      </w:r>
      <w:r w:rsidRPr="005C1DB9">
        <w:tab/>
      </w:r>
      <w:r w:rsidRPr="005C1DB9">
        <w:tab/>
      </w:r>
    </w:p>
    <w:p w14:paraId="6BCCE476" w14:textId="77777777" w:rsidR="00FB54AB" w:rsidRPr="005C1DB9" w:rsidRDefault="00FB54AB" w:rsidP="00972855">
      <w:pPr>
        <w:pStyle w:val="Label1"/>
        <w:rPr>
          <w:lang w:eastAsia="en-GB"/>
        </w:rPr>
      </w:pPr>
      <w:r w:rsidRPr="005C1DB9">
        <w:t>Other Delivery Information:</w:t>
      </w:r>
      <w:r w:rsidRPr="005C1DB9">
        <w:tab/>
      </w:r>
    </w:p>
    <w:p w14:paraId="2E65676C" w14:textId="77777777" w:rsidR="00E83228" w:rsidRDefault="00E83228" w:rsidP="00666E30">
      <w:pPr>
        <w:pStyle w:val="Heading2"/>
        <w:rPr>
          <w:lang w:eastAsia="en-US"/>
        </w:rPr>
      </w:pPr>
      <w:bookmarkStart w:id="214" w:name="_Toc454280199"/>
      <w:r>
        <w:rPr>
          <w:lang w:eastAsia="en-US"/>
        </w:rPr>
        <w:lastRenderedPageBreak/>
        <w:t>Dataset</w:t>
      </w:r>
      <w:bookmarkEnd w:id="214"/>
    </w:p>
    <w:p w14:paraId="033D6B16" w14:textId="77777777" w:rsidR="00183503" w:rsidRDefault="00183503" w:rsidP="00972855">
      <w:pPr>
        <w:pStyle w:val="Heading3"/>
        <w:rPr>
          <w:lang w:eastAsia="en-US"/>
        </w:rPr>
      </w:pPr>
      <w:bookmarkStart w:id="215" w:name="_Toc225648341"/>
      <w:bookmarkStart w:id="216" w:name="_Toc225648342"/>
      <w:bookmarkStart w:id="217" w:name="_Toc454280200"/>
      <w:r w:rsidRPr="008233BF">
        <w:rPr>
          <w:lang w:eastAsia="en-US"/>
        </w:rPr>
        <w:t>Data</w:t>
      </w:r>
      <w:r w:rsidR="00064E25">
        <w:rPr>
          <w:lang w:eastAsia="en-US"/>
        </w:rPr>
        <w:t>s</w:t>
      </w:r>
      <w:r w:rsidRPr="008233BF">
        <w:rPr>
          <w:lang w:eastAsia="en-US"/>
        </w:rPr>
        <w:t>ets</w:t>
      </w:r>
      <w:bookmarkEnd w:id="215"/>
      <w:bookmarkEnd w:id="216"/>
      <w:bookmarkEnd w:id="217"/>
      <w:r>
        <w:rPr>
          <w:lang w:eastAsia="en-US"/>
        </w:rPr>
        <w:t xml:space="preserve"> </w:t>
      </w:r>
    </w:p>
    <w:p w14:paraId="6641DE17" w14:textId="77777777" w:rsidR="004A4AF0" w:rsidRPr="00D73CA5" w:rsidRDefault="004A4AF0" w:rsidP="00972855">
      <w:pPr>
        <w:pStyle w:val="note0"/>
        <w:rPr>
          <w:lang w:eastAsia="en-US"/>
        </w:rPr>
      </w:pPr>
      <w:r w:rsidRPr="00D73CA5">
        <w:rPr>
          <w:lang w:eastAsia="en-US"/>
        </w:rPr>
        <w:t>&lt;Specify the types of datasets (New Edition, Update, Re-issue)&gt;</w:t>
      </w:r>
    </w:p>
    <w:p w14:paraId="07F213EB" w14:textId="77777777" w:rsidR="00596CE7" w:rsidRDefault="00596CE7" w:rsidP="00972855">
      <w:pPr>
        <w:pStyle w:val="Heading4"/>
        <w:rPr>
          <w:lang w:eastAsia="en-US"/>
        </w:rPr>
      </w:pPr>
      <w:r>
        <w:rPr>
          <w:lang w:eastAsia="en-US"/>
        </w:rPr>
        <w:t>Dataset size</w:t>
      </w:r>
    </w:p>
    <w:p w14:paraId="6CF2D6A4" w14:textId="77777777" w:rsidR="004A4AF0" w:rsidRPr="00D73CA5" w:rsidRDefault="004A4AF0" w:rsidP="00972855">
      <w:pPr>
        <w:pStyle w:val="note0"/>
        <w:rPr>
          <w:lang w:eastAsia="en-US"/>
        </w:rPr>
      </w:pPr>
      <w:r w:rsidRPr="00D73CA5">
        <w:rPr>
          <w:lang w:eastAsia="en-US"/>
        </w:rPr>
        <w:t>&lt;Specify the maximum dataset size&gt;</w:t>
      </w:r>
    </w:p>
    <w:p w14:paraId="3B213B3A" w14:textId="77777777" w:rsidR="00183503" w:rsidRDefault="002875C5" w:rsidP="00972855">
      <w:pPr>
        <w:pStyle w:val="Heading3"/>
        <w:rPr>
          <w:lang w:eastAsia="en-US"/>
        </w:rPr>
      </w:pPr>
      <w:bookmarkStart w:id="218" w:name="_Toc225648343"/>
      <w:bookmarkStart w:id="219" w:name="_Toc225065200"/>
      <w:bookmarkStart w:id="220" w:name="_Toc454280201"/>
      <w:r>
        <w:rPr>
          <w:lang w:eastAsia="en-US"/>
        </w:rPr>
        <w:t>Data</w:t>
      </w:r>
      <w:r w:rsidR="00183503">
        <w:rPr>
          <w:lang w:eastAsia="en-US"/>
        </w:rPr>
        <w:t>set file</w:t>
      </w:r>
      <w:r w:rsidR="00183503" w:rsidRPr="008233BF">
        <w:rPr>
          <w:lang w:eastAsia="en-US"/>
        </w:rPr>
        <w:t xml:space="preserve"> naming</w:t>
      </w:r>
      <w:bookmarkEnd w:id="218"/>
      <w:bookmarkEnd w:id="219"/>
      <w:bookmarkEnd w:id="220"/>
      <w:r w:rsidR="00183503">
        <w:rPr>
          <w:lang w:eastAsia="en-US"/>
        </w:rPr>
        <w:t xml:space="preserve"> </w:t>
      </w:r>
    </w:p>
    <w:p w14:paraId="04E9FE69" w14:textId="77777777" w:rsidR="00183503" w:rsidRPr="008233BF" w:rsidRDefault="004A4AF0" w:rsidP="00972855">
      <w:pPr>
        <w:pStyle w:val="note0"/>
        <w:rPr>
          <w:lang w:eastAsia="en-US"/>
        </w:rPr>
      </w:pPr>
      <w:r w:rsidRPr="00D73CA5">
        <w:rPr>
          <w:lang w:eastAsia="en-US"/>
        </w:rPr>
        <w:t>&lt;Specify the dataset naming convention&gt;</w:t>
      </w:r>
    </w:p>
    <w:p w14:paraId="1FD1A98F" w14:textId="77777777" w:rsidR="00E83228" w:rsidRPr="005C1DB9" w:rsidRDefault="00E83228" w:rsidP="00666E30">
      <w:pPr>
        <w:pStyle w:val="Heading2"/>
        <w:rPr>
          <w:lang w:eastAsia="en-US"/>
        </w:rPr>
      </w:pPr>
      <w:bookmarkStart w:id="221" w:name="_Toc454280202"/>
      <w:r w:rsidRPr="005C1DB9">
        <w:rPr>
          <w:lang w:eastAsia="en-US"/>
        </w:rPr>
        <w:t>Support Files</w:t>
      </w:r>
      <w:bookmarkEnd w:id="221"/>
    </w:p>
    <w:p w14:paraId="49629B41" w14:textId="77777777" w:rsidR="00183503" w:rsidRPr="005C1DB9" w:rsidRDefault="00AC4424" w:rsidP="00972855">
      <w:pPr>
        <w:pStyle w:val="note0"/>
      </w:pPr>
      <w:r>
        <w:t>&lt;Specify if the product will utilize support files&gt;</w:t>
      </w:r>
    </w:p>
    <w:p w14:paraId="66EAF151" w14:textId="77777777" w:rsidR="00183503" w:rsidRPr="005C1DB9" w:rsidRDefault="00183503" w:rsidP="00972855">
      <w:pPr>
        <w:pStyle w:val="Heading3"/>
      </w:pPr>
      <w:bookmarkStart w:id="222" w:name="_Toc225648345"/>
      <w:bookmarkStart w:id="223" w:name="_Toc225065202"/>
      <w:bookmarkStart w:id="224" w:name="_Toc226430998"/>
      <w:bookmarkStart w:id="225" w:name="_Toc454280203"/>
      <w:r w:rsidRPr="005C1DB9">
        <w:t>Support File Naming</w:t>
      </w:r>
      <w:bookmarkEnd w:id="222"/>
      <w:bookmarkEnd w:id="223"/>
      <w:bookmarkEnd w:id="224"/>
      <w:bookmarkEnd w:id="225"/>
    </w:p>
    <w:p w14:paraId="5E388F0F" w14:textId="77777777" w:rsidR="00183503" w:rsidRPr="00AC4424" w:rsidRDefault="00AC4424" w:rsidP="00972855">
      <w:pPr>
        <w:pStyle w:val="note0"/>
      </w:pPr>
      <w:r w:rsidRPr="00AC4424">
        <w:t>&lt;Specify if naming convention for support files&gt;</w:t>
      </w:r>
    </w:p>
    <w:p w14:paraId="3AD51C19" w14:textId="77777777" w:rsidR="00E83228" w:rsidRPr="005C1DB9" w:rsidRDefault="00E83228" w:rsidP="00666E30">
      <w:pPr>
        <w:pStyle w:val="Heading2"/>
        <w:rPr>
          <w:lang w:eastAsia="en-US"/>
        </w:rPr>
      </w:pPr>
      <w:bookmarkStart w:id="226" w:name="_Toc454280204"/>
      <w:r w:rsidRPr="005C1DB9">
        <w:rPr>
          <w:lang w:eastAsia="en-US"/>
        </w:rPr>
        <w:t>Exchange Catalogue</w:t>
      </w:r>
      <w:bookmarkEnd w:id="226"/>
    </w:p>
    <w:bookmarkEnd w:id="211"/>
    <w:bookmarkEnd w:id="212"/>
    <w:p w14:paraId="1CA3C945" w14:textId="77777777" w:rsidR="00982DCD" w:rsidRPr="00AC4424" w:rsidRDefault="00AC4424" w:rsidP="00972855">
      <w:pPr>
        <w:pStyle w:val="note0"/>
        <w:rPr>
          <w:lang w:eastAsia="en-US"/>
        </w:rPr>
      </w:pPr>
      <w:r w:rsidRPr="00AC4424">
        <w:rPr>
          <w:lang w:eastAsia="en-US"/>
        </w:rPr>
        <w:t>&lt;Specify if the datasets will be part of an exchange catalogue&gt;</w:t>
      </w:r>
    </w:p>
    <w:p w14:paraId="526D1BE8" w14:textId="77777777" w:rsidR="00292FF6" w:rsidRPr="00292FF6" w:rsidRDefault="00292FF6" w:rsidP="00292FF6">
      <w:pPr>
        <w:autoSpaceDE w:val="0"/>
        <w:autoSpaceDN w:val="0"/>
        <w:adjustRightInd w:val="0"/>
        <w:spacing w:after="0" w:line="240" w:lineRule="auto"/>
        <w:rPr>
          <w:rFonts w:eastAsia="Times New Roman" w:cs="Arial"/>
          <w:lang w:eastAsia="en-US"/>
        </w:rPr>
      </w:pPr>
    </w:p>
    <w:p w14:paraId="3ED463D4" w14:textId="77777777" w:rsidR="00B3315D" w:rsidRPr="008233BF" w:rsidRDefault="00B3315D" w:rsidP="001C2735">
      <w:pPr>
        <w:pStyle w:val="Heading1"/>
      </w:pPr>
      <w:bookmarkStart w:id="227" w:name="_Toc225648311"/>
      <w:bookmarkStart w:id="228" w:name="_Toc225065168"/>
      <w:bookmarkStart w:id="229" w:name="_Toc454280205"/>
      <w:r w:rsidRPr="008233BF">
        <w:t>Metadata</w:t>
      </w:r>
      <w:bookmarkEnd w:id="227"/>
      <w:bookmarkEnd w:id="228"/>
      <w:r w:rsidR="009E66AF">
        <w:t xml:space="preserve"> </w:t>
      </w:r>
      <w:r w:rsidR="009E66AF" w:rsidRPr="00F63F5C">
        <w:rPr>
          <w:color w:val="FF0000"/>
        </w:rPr>
        <w:t>&lt;S-100 Part 4&gt;</w:t>
      </w:r>
      <w:bookmarkEnd w:id="229"/>
    </w:p>
    <w:p w14:paraId="75069FF8" w14:textId="77777777" w:rsidR="00780142" w:rsidRDefault="00780142" w:rsidP="00666E30">
      <w:pPr>
        <w:pStyle w:val="Heading2"/>
      </w:pPr>
      <w:bookmarkStart w:id="230" w:name="_Toc454280206"/>
      <w:r>
        <w:t>Introduction</w:t>
      </w:r>
      <w:bookmarkEnd w:id="230"/>
    </w:p>
    <w:p w14:paraId="1A33D2C6" w14:textId="77777777" w:rsidR="00D62903" w:rsidRPr="00AC4424" w:rsidRDefault="00AC4424" w:rsidP="00972855">
      <w:pPr>
        <w:pStyle w:val="note0"/>
        <w:rPr>
          <w:lang w:eastAsia="de-DE"/>
        </w:rPr>
      </w:pPr>
      <w:r w:rsidRPr="00AC4424">
        <w:rPr>
          <w:lang w:eastAsia="de-DE"/>
        </w:rPr>
        <w:t xml:space="preserve">&lt;This clause </w:t>
      </w:r>
      <w:r w:rsidR="00F63F5C" w:rsidRPr="00AC4424">
        <w:rPr>
          <w:lang w:eastAsia="de-DE"/>
        </w:rPr>
        <w:t>specifies</w:t>
      </w:r>
      <w:r w:rsidRPr="00AC4424">
        <w:rPr>
          <w:lang w:eastAsia="de-DE"/>
        </w:rPr>
        <w:t xml:space="preserve"> the discovery metadata for the dataset, it is usually in an XML format and conforms to S-100 metadata.&gt;</w:t>
      </w:r>
    </w:p>
    <w:p w14:paraId="5129BC23" w14:textId="77777777" w:rsidR="00B3315D" w:rsidRPr="008233BF" w:rsidRDefault="00B3315D" w:rsidP="00666E30">
      <w:pPr>
        <w:pStyle w:val="Heading2"/>
        <w:rPr>
          <w:lang w:eastAsia="en-GB"/>
        </w:rPr>
      </w:pPr>
      <w:bookmarkStart w:id="231" w:name="_Toc225648314"/>
      <w:bookmarkStart w:id="232" w:name="_Toc225065171"/>
      <w:bookmarkStart w:id="233" w:name="_Toc454280207"/>
      <w:r w:rsidRPr="008233BF">
        <w:rPr>
          <w:lang w:eastAsia="en-GB"/>
        </w:rPr>
        <w:t>Language</w:t>
      </w:r>
      <w:bookmarkEnd w:id="231"/>
      <w:bookmarkEnd w:id="232"/>
      <w:bookmarkEnd w:id="233"/>
      <w:r w:rsidRPr="008233BF">
        <w:rPr>
          <w:lang w:eastAsia="en-GB"/>
        </w:rPr>
        <w:t xml:space="preserve"> </w:t>
      </w:r>
    </w:p>
    <w:p w14:paraId="49236C1F" w14:textId="77777777" w:rsidR="00231701" w:rsidRPr="00AC4424" w:rsidRDefault="00AC4424" w:rsidP="00972855">
      <w:pPr>
        <w:pStyle w:val="note0"/>
      </w:pPr>
      <w:bookmarkStart w:id="234" w:name="_Toc225648365"/>
      <w:bookmarkStart w:id="235" w:name="_Toc225065222"/>
      <w:r w:rsidRPr="00AC4424">
        <w:rPr>
          <w:lang w:eastAsia="en-GB"/>
        </w:rPr>
        <w:t>&lt;Specify the language to be used&gt;</w:t>
      </w:r>
    </w:p>
    <w:p w14:paraId="6EF7C031" w14:textId="77777777" w:rsidR="00B413FE" w:rsidRDefault="00B413FE" w:rsidP="00C53B69">
      <w:pPr>
        <w:autoSpaceDE w:val="0"/>
        <w:autoSpaceDN w:val="0"/>
        <w:adjustRightInd w:val="0"/>
        <w:spacing w:line="240" w:lineRule="auto"/>
        <w:rPr>
          <w:lang w:eastAsia="en-GB"/>
        </w:rPr>
        <w:sectPr w:rsidR="00B413FE" w:rsidSect="008F5E9B">
          <w:footerReference w:type="even" r:id="rId20"/>
          <w:footerReference w:type="default" r:id="rId21"/>
          <w:headerReference w:type="first" r:id="rId22"/>
          <w:footerReference w:type="first" r:id="rId23"/>
          <w:pgSz w:w="11906" w:h="16838"/>
          <w:pgMar w:top="1440" w:right="1418" w:bottom="1440" w:left="1400" w:header="709" w:footer="283" w:gutter="0"/>
          <w:cols w:space="720"/>
          <w:docGrid w:linePitch="272"/>
        </w:sectPr>
      </w:pPr>
    </w:p>
    <w:p w14:paraId="31951D53" w14:textId="77777777" w:rsidR="00B413FE" w:rsidRPr="007C307C" w:rsidRDefault="00B413FE" w:rsidP="00B413FE">
      <w:pPr>
        <w:pStyle w:val="Heading2"/>
      </w:pPr>
      <w:bookmarkStart w:id="238" w:name="_Toc403560564"/>
      <w:r w:rsidRPr="007C307C">
        <w:lastRenderedPageBreak/>
        <w:t>S100_ExchangeCatalogue</w:t>
      </w:r>
      <w:bookmarkEnd w:id="238"/>
    </w:p>
    <w:p w14:paraId="4092C701" w14:textId="77777777" w:rsidR="00B413FE" w:rsidRPr="007C307C" w:rsidRDefault="00B413FE" w:rsidP="00B413FE">
      <w:r w:rsidRPr="007C307C">
        <w:t xml:space="preserve">Each exchange set has a single S100_ExchangeCatalogue which contains meta information for the data and support files in the exchange set. </w:t>
      </w:r>
    </w:p>
    <w:p w14:paraId="59E940A3" w14:textId="77777777" w:rsidR="00B413FE" w:rsidRPr="007C307C" w:rsidRDefault="00B413FE" w:rsidP="00B413F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8518A4A" w14:textId="77777777" w:rsidTr="00330823">
        <w:trPr>
          <w:trHeight w:val="150"/>
        </w:trPr>
        <w:tc>
          <w:tcPr>
            <w:tcW w:w="3060" w:type="dxa"/>
            <w:vAlign w:val="center"/>
          </w:tcPr>
          <w:p w14:paraId="64618DC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0D89AA1F"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550270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1EF60120"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E95EA7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5DE8F2D9" w14:textId="77777777" w:rsidTr="00330823">
        <w:trPr>
          <w:trHeight w:val="480"/>
        </w:trPr>
        <w:tc>
          <w:tcPr>
            <w:tcW w:w="3060" w:type="dxa"/>
            <w:vAlign w:val="center"/>
          </w:tcPr>
          <w:p w14:paraId="2B32FA4C" w14:textId="77777777" w:rsidR="00B413FE" w:rsidRPr="006F1FE6" w:rsidRDefault="00B413FE" w:rsidP="00330823">
            <w:pPr>
              <w:snapToGrid w:val="0"/>
              <w:rPr>
                <w:sz w:val="16"/>
                <w:szCs w:val="16"/>
              </w:rPr>
            </w:pPr>
            <w:r w:rsidRPr="006F1FE6">
              <w:rPr>
                <w:sz w:val="16"/>
                <w:szCs w:val="16"/>
              </w:rPr>
              <w:t>S100_ExchangeCatalogue</w:t>
            </w:r>
          </w:p>
        </w:tc>
        <w:tc>
          <w:tcPr>
            <w:tcW w:w="3420" w:type="dxa"/>
            <w:vAlign w:val="center"/>
          </w:tcPr>
          <w:p w14:paraId="5DB8FF0A" w14:textId="77777777" w:rsidR="00B413FE" w:rsidRPr="006F1FE6" w:rsidRDefault="00B413FE" w:rsidP="00330823">
            <w:pPr>
              <w:snapToGrid w:val="0"/>
              <w:rPr>
                <w:sz w:val="16"/>
                <w:szCs w:val="16"/>
              </w:rPr>
            </w:pPr>
            <w:r w:rsidRPr="006F1FE6">
              <w:rPr>
                <w:sz w:val="16"/>
                <w:szCs w:val="16"/>
              </w:rPr>
              <w:t>An exchange catalogue contains the discovery metadata about the exchange datasets and support files</w:t>
            </w:r>
          </w:p>
        </w:tc>
        <w:tc>
          <w:tcPr>
            <w:tcW w:w="804" w:type="dxa"/>
            <w:vAlign w:val="center"/>
          </w:tcPr>
          <w:p w14:paraId="1D1CFCC6" w14:textId="77777777" w:rsidR="00B413FE" w:rsidRPr="006F1FE6" w:rsidRDefault="00B413FE" w:rsidP="00330823">
            <w:pPr>
              <w:snapToGrid w:val="0"/>
              <w:jc w:val="center"/>
              <w:rPr>
                <w:sz w:val="16"/>
                <w:szCs w:val="16"/>
              </w:rPr>
            </w:pPr>
            <w:r w:rsidRPr="006F1FE6">
              <w:rPr>
                <w:sz w:val="16"/>
                <w:szCs w:val="16"/>
              </w:rPr>
              <w:t>-</w:t>
            </w:r>
          </w:p>
        </w:tc>
        <w:tc>
          <w:tcPr>
            <w:tcW w:w="2436" w:type="dxa"/>
            <w:vAlign w:val="center"/>
          </w:tcPr>
          <w:p w14:paraId="7C19FF1C"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0C5CC472" w14:textId="77777777" w:rsidR="00B413FE" w:rsidRPr="006F1FE6" w:rsidRDefault="00B413FE" w:rsidP="00330823">
            <w:pPr>
              <w:snapToGrid w:val="0"/>
              <w:rPr>
                <w:sz w:val="16"/>
                <w:szCs w:val="16"/>
              </w:rPr>
            </w:pPr>
            <w:r w:rsidRPr="006F1FE6">
              <w:rPr>
                <w:sz w:val="16"/>
                <w:szCs w:val="16"/>
              </w:rPr>
              <w:t>-</w:t>
            </w:r>
          </w:p>
        </w:tc>
      </w:tr>
      <w:tr w:rsidR="00B413FE" w:rsidRPr="006F1FE6" w14:paraId="273139BF" w14:textId="77777777" w:rsidTr="00330823">
        <w:trPr>
          <w:trHeight w:val="315"/>
        </w:trPr>
        <w:tc>
          <w:tcPr>
            <w:tcW w:w="3060" w:type="dxa"/>
            <w:vAlign w:val="center"/>
          </w:tcPr>
          <w:p w14:paraId="4CB959D4" w14:textId="77777777" w:rsidR="00B413FE" w:rsidRPr="006F1FE6" w:rsidRDefault="00B413FE" w:rsidP="00330823">
            <w:pPr>
              <w:snapToGrid w:val="0"/>
              <w:rPr>
                <w:sz w:val="16"/>
                <w:szCs w:val="16"/>
              </w:rPr>
            </w:pPr>
            <w:r w:rsidRPr="006F1FE6">
              <w:rPr>
                <w:sz w:val="16"/>
                <w:szCs w:val="16"/>
              </w:rPr>
              <w:t>identifier</w:t>
            </w:r>
          </w:p>
        </w:tc>
        <w:tc>
          <w:tcPr>
            <w:tcW w:w="3420" w:type="dxa"/>
            <w:vAlign w:val="center"/>
          </w:tcPr>
          <w:p w14:paraId="7DB8028A"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174650E3"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7F99C58A" w14:textId="77777777" w:rsidR="00B413FE" w:rsidRPr="006F1FE6" w:rsidRDefault="00B413FE" w:rsidP="00330823">
            <w:pPr>
              <w:snapToGrid w:val="0"/>
              <w:rPr>
                <w:sz w:val="16"/>
                <w:szCs w:val="16"/>
              </w:rPr>
            </w:pPr>
            <w:r w:rsidRPr="006F1FE6">
              <w:rPr>
                <w:sz w:val="16"/>
                <w:szCs w:val="16"/>
              </w:rPr>
              <w:t>S100_CatalogueIdentifier</w:t>
            </w:r>
          </w:p>
        </w:tc>
        <w:tc>
          <w:tcPr>
            <w:tcW w:w="3060" w:type="dxa"/>
            <w:vAlign w:val="center"/>
          </w:tcPr>
          <w:p w14:paraId="493C3E5C" w14:textId="77777777" w:rsidR="00B413FE" w:rsidRPr="006F1FE6" w:rsidRDefault="00B413FE" w:rsidP="00330823">
            <w:pPr>
              <w:snapToGrid w:val="0"/>
              <w:rPr>
                <w:sz w:val="16"/>
                <w:szCs w:val="16"/>
              </w:rPr>
            </w:pPr>
          </w:p>
        </w:tc>
      </w:tr>
      <w:tr w:rsidR="00B413FE" w:rsidRPr="006F1FE6" w14:paraId="0ACD81A5" w14:textId="77777777" w:rsidTr="00330823">
        <w:trPr>
          <w:trHeight w:val="315"/>
        </w:trPr>
        <w:tc>
          <w:tcPr>
            <w:tcW w:w="3060" w:type="dxa"/>
            <w:vAlign w:val="center"/>
          </w:tcPr>
          <w:p w14:paraId="26812490" w14:textId="77777777" w:rsidR="00B413FE" w:rsidRPr="006F1FE6" w:rsidRDefault="00B413FE" w:rsidP="00330823">
            <w:pPr>
              <w:snapToGrid w:val="0"/>
              <w:rPr>
                <w:sz w:val="16"/>
                <w:szCs w:val="16"/>
              </w:rPr>
            </w:pPr>
            <w:r w:rsidRPr="006F1FE6">
              <w:rPr>
                <w:sz w:val="16"/>
                <w:szCs w:val="16"/>
              </w:rPr>
              <w:t>contact</w:t>
            </w:r>
          </w:p>
        </w:tc>
        <w:tc>
          <w:tcPr>
            <w:tcW w:w="3420" w:type="dxa"/>
            <w:vAlign w:val="center"/>
          </w:tcPr>
          <w:p w14:paraId="4364696D" w14:textId="77777777" w:rsidR="00B413FE" w:rsidRPr="006F1FE6" w:rsidRDefault="00B413FE" w:rsidP="00330823">
            <w:pPr>
              <w:snapToGrid w:val="0"/>
              <w:rPr>
                <w:sz w:val="16"/>
                <w:szCs w:val="16"/>
              </w:rPr>
            </w:pPr>
            <w:r w:rsidRPr="006F1FE6">
              <w:rPr>
                <w:sz w:val="16"/>
                <w:szCs w:val="16"/>
              </w:rPr>
              <w:t>Details about the issuer of this exchange catalogue</w:t>
            </w:r>
          </w:p>
        </w:tc>
        <w:tc>
          <w:tcPr>
            <w:tcW w:w="804" w:type="dxa"/>
            <w:vAlign w:val="center"/>
          </w:tcPr>
          <w:p w14:paraId="7E2D4E84"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2B2A0894" w14:textId="77777777" w:rsidR="00B413FE" w:rsidRPr="006F1FE6" w:rsidRDefault="00B413FE" w:rsidP="00330823">
            <w:pPr>
              <w:snapToGrid w:val="0"/>
              <w:rPr>
                <w:sz w:val="16"/>
                <w:szCs w:val="16"/>
              </w:rPr>
            </w:pPr>
            <w:r w:rsidRPr="006F1FE6">
              <w:rPr>
                <w:sz w:val="16"/>
                <w:szCs w:val="16"/>
              </w:rPr>
              <w:t>S100_CataloguePointOfContact</w:t>
            </w:r>
          </w:p>
        </w:tc>
        <w:tc>
          <w:tcPr>
            <w:tcW w:w="3060" w:type="dxa"/>
            <w:vAlign w:val="center"/>
          </w:tcPr>
          <w:p w14:paraId="0697DB87" w14:textId="77777777" w:rsidR="00B413FE" w:rsidRPr="006F1FE6" w:rsidRDefault="00B413FE" w:rsidP="00330823">
            <w:pPr>
              <w:snapToGrid w:val="0"/>
              <w:rPr>
                <w:sz w:val="16"/>
                <w:szCs w:val="16"/>
              </w:rPr>
            </w:pPr>
          </w:p>
        </w:tc>
      </w:tr>
      <w:tr w:rsidR="00B413FE" w:rsidRPr="006F1FE6" w14:paraId="41B7EC91" w14:textId="77777777" w:rsidTr="00330823">
        <w:trPr>
          <w:trHeight w:val="495"/>
        </w:trPr>
        <w:tc>
          <w:tcPr>
            <w:tcW w:w="3060" w:type="dxa"/>
            <w:tcBorders>
              <w:bottom w:val="single" w:sz="4" w:space="0" w:color="000000"/>
            </w:tcBorders>
            <w:vAlign w:val="center"/>
          </w:tcPr>
          <w:p w14:paraId="08F341E1" w14:textId="77777777" w:rsidR="00B413FE" w:rsidRPr="006F1FE6" w:rsidRDefault="00B413FE" w:rsidP="00330823">
            <w:pPr>
              <w:snapToGrid w:val="0"/>
              <w:rPr>
                <w:sz w:val="16"/>
                <w:szCs w:val="16"/>
              </w:rPr>
            </w:pPr>
            <w:r w:rsidRPr="006F1FE6">
              <w:rPr>
                <w:sz w:val="16"/>
                <w:szCs w:val="16"/>
              </w:rPr>
              <w:t>productSpecification</w:t>
            </w:r>
          </w:p>
        </w:tc>
        <w:tc>
          <w:tcPr>
            <w:tcW w:w="3420" w:type="dxa"/>
            <w:tcBorders>
              <w:bottom w:val="single" w:sz="4" w:space="0" w:color="000000"/>
            </w:tcBorders>
            <w:vAlign w:val="center"/>
          </w:tcPr>
          <w:p w14:paraId="77330B48" w14:textId="77777777" w:rsidR="00B413FE" w:rsidRPr="006F1FE6" w:rsidRDefault="00B413FE" w:rsidP="00330823">
            <w:pPr>
              <w:snapToGrid w:val="0"/>
              <w:rPr>
                <w:sz w:val="16"/>
                <w:szCs w:val="16"/>
              </w:rPr>
            </w:pPr>
            <w:r w:rsidRPr="006F1FE6">
              <w:rPr>
                <w:sz w:val="16"/>
                <w:szCs w:val="16"/>
              </w:rPr>
              <w:t>Details about the product specifications used for the datasets contained in the exchange catalogue</w:t>
            </w:r>
          </w:p>
        </w:tc>
        <w:tc>
          <w:tcPr>
            <w:tcW w:w="804" w:type="dxa"/>
            <w:tcBorders>
              <w:bottom w:val="single" w:sz="4" w:space="0" w:color="000000"/>
            </w:tcBorders>
            <w:vAlign w:val="center"/>
          </w:tcPr>
          <w:p w14:paraId="7C44D259" w14:textId="77777777" w:rsidR="00B413FE" w:rsidRPr="006F1FE6" w:rsidRDefault="00B413FE" w:rsidP="00330823">
            <w:pPr>
              <w:snapToGrid w:val="0"/>
              <w:jc w:val="center"/>
              <w:rPr>
                <w:sz w:val="16"/>
                <w:szCs w:val="16"/>
              </w:rPr>
            </w:pPr>
            <w:r w:rsidRPr="006F1FE6">
              <w:rPr>
                <w:sz w:val="16"/>
                <w:szCs w:val="16"/>
              </w:rPr>
              <w:t>0..1</w:t>
            </w:r>
          </w:p>
        </w:tc>
        <w:tc>
          <w:tcPr>
            <w:tcW w:w="2436" w:type="dxa"/>
            <w:tcBorders>
              <w:bottom w:val="single" w:sz="4" w:space="0" w:color="000000"/>
            </w:tcBorders>
            <w:vAlign w:val="center"/>
          </w:tcPr>
          <w:p w14:paraId="774690A6" w14:textId="77777777" w:rsidR="00B413FE" w:rsidRPr="006F1FE6" w:rsidRDefault="00B413FE" w:rsidP="00330823">
            <w:pPr>
              <w:snapToGrid w:val="0"/>
              <w:rPr>
                <w:sz w:val="16"/>
                <w:szCs w:val="16"/>
              </w:rPr>
            </w:pPr>
            <w:r w:rsidRPr="006F1FE6">
              <w:rPr>
                <w:sz w:val="16"/>
                <w:szCs w:val="16"/>
              </w:rPr>
              <w:t>S100_ProductSpecification</w:t>
            </w:r>
          </w:p>
        </w:tc>
        <w:tc>
          <w:tcPr>
            <w:tcW w:w="3060" w:type="dxa"/>
            <w:tcBorders>
              <w:bottom w:val="single" w:sz="4" w:space="0" w:color="000000"/>
            </w:tcBorders>
            <w:vAlign w:val="center"/>
          </w:tcPr>
          <w:p w14:paraId="692814EE" w14:textId="77777777" w:rsidR="00B413FE" w:rsidRPr="006F1FE6" w:rsidRDefault="00B413FE" w:rsidP="00330823">
            <w:pPr>
              <w:snapToGrid w:val="0"/>
              <w:rPr>
                <w:sz w:val="16"/>
                <w:szCs w:val="16"/>
              </w:rPr>
            </w:pPr>
            <w:r w:rsidRPr="006F1FE6">
              <w:rPr>
                <w:sz w:val="16"/>
                <w:szCs w:val="16"/>
              </w:rPr>
              <w:t>Conditional on all the datasets using the same product specification</w:t>
            </w:r>
          </w:p>
        </w:tc>
      </w:tr>
      <w:tr w:rsidR="00B413FE" w:rsidRPr="006F1FE6" w14:paraId="08C07287" w14:textId="77777777" w:rsidTr="00330823">
        <w:trPr>
          <w:trHeight w:val="495"/>
        </w:trPr>
        <w:tc>
          <w:tcPr>
            <w:tcW w:w="3060" w:type="dxa"/>
            <w:shd w:val="clear" w:color="auto" w:fill="FFFFFF"/>
            <w:vAlign w:val="center"/>
          </w:tcPr>
          <w:p w14:paraId="47FB450D" w14:textId="77777777" w:rsidR="00B413FE" w:rsidRDefault="00B413FE" w:rsidP="00330823">
            <w:pPr>
              <w:snapToGrid w:val="0"/>
              <w:rPr>
                <w:rFonts w:cs="Arial"/>
                <w:sz w:val="16"/>
                <w:szCs w:val="16"/>
              </w:rPr>
            </w:pPr>
            <w:r>
              <w:rPr>
                <w:rFonts w:cs="Arial"/>
                <w:sz w:val="16"/>
                <w:szCs w:val="16"/>
              </w:rPr>
              <w:t>metadataLanguage</w:t>
            </w:r>
          </w:p>
        </w:tc>
        <w:tc>
          <w:tcPr>
            <w:tcW w:w="3420" w:type="dxa"/>
            <w:shd w:val="clear" w:color="auto" w:fill="FFFFFF"/>
            <w:vAlign w:val="center"/>
          </w:tcPr>
          <w:p w14:paraId="0D94DD6A" w14:textId="77777777" w:rsidR="00B413FE" w:rsidRDefault="00B413FE" w:rsidP="00330823">
            <w:pPr>
              <w:snapToGrid w:val="0"/>
              <w:rPr>
                <w:rFonts w:cs="Arial"/>
                <w:sz w:val="16"/>
                <w:szCs w:val="16"/>
              </w:rPr>
            </w:pPr>
            <w:r>
              <w:rPr>
                <w:rFonts w:cs="Arial"/>
                <w:sz w:val="16"/>
                <w:szCs w:val="16"/>
              </w:rPr>
              <w:t>Details about the Language</w:t>
            </w:r>
          </w:p>
        </w:tc>
        <w:tc>
          <w:tcPr>
            <w:tcW w:w="804" w:type="dxa"/>
            <w:shd w:val="clear" w:color="auto" w:fill="FFFFFF"/>
            <w:vAlign w:val="center"/>
          </w:tcPr>
          <w:p w14:paraId="22FEEF3F" w14:textId="77777777" w:rsidR="00B413FE" w:rsidRPr="008233BF" w:rsidRDefault="00B413FE" w:rsidP="00330823">
            <w:pPr>
              <w:snapToGrid w:val="0"/>
              <w:jc w:val="center"/>
              <w:rPr>
                <w:rFonts w:cs="Arial"/>
                <w:sz w:val="16"/>
                <w:szCs w:val="16"/>
              </w:rPr>
            </w:pPr>
            <w:r>
              <w:rPr>
                <w:rFonts w:cs="Arial"/>
                <w:sz w:val="16"/>
                <w:szCs w:val="16"/>
              </w:rPr>
              <w:t>1</w:t>
            </w:r>
          </w:p>
        </w:tc>
        <w:tc>
          <w:tcPr>
            <w:tcW w:w="2436" w:type="dxa"/>
            <w:shd w:val="clear" w:color="auto" w:fill="FFFFFF"/>
            <w:vAlign w:val="center"/>
          </w:tcPr>
          <w:p w14:paraId="292CFF28" w14:textId="77777777" w:rsidR="00B413FE" w:rsidRPr="008233BF" w:rsidRDefault="00B413FE" w:rsidP="00330823">
            <w:pPr>
              <w:snapToGrid w:val="0"/>
              <w:rPr>
                <w:rFonts w:cs="Arial"/>
                <w:sz w:val="16"/>
                <w:szCs w:val="16"/>
              </w:rPr>
            </w:pPr>
            <w:r>
              <w:rPr>
                <w:rFonts w:cs="Arial"/>
                <w:sz w:val="16"/>
                <w:szCs w:val="16"/>
              </w:rPr>
              <w:t>CharacterString</w:t>
            </w:r>
          </w:p>
        </w:tc>
        <w:tc>
          <w:tcPr>
            <w:tcW w:w="3060" w:type="dxa"/>
            <w:shd w:val="clear" w:color="auto" w:fill="FFFFFF"/>
            <w:vAlign w:val="center"/>
          </w:tcPr>
          <w:p w14:paraId="3E456F02" w14:textId="77777777" w:rsidR="00B413FE" w:rsidRDefault="00B413FE" w:rsidP="00330823">
            <w:pPr>
              <w:snapToGrid w:val="0"/>
              <w:rPr>
                <w:sz w:val="16"/>
                <w:szCs w:val="16"/>
              </w:rPr>
            </w:pPr>
          </w:p>
        </w:tc>
      </w:tr>
      <w:tr w:rsidR="00B413FE" w:rsidRPr="006F1FE6" w14:paraId="6C1B28E2" w14:textId="77777777" w:rsidTr="00330823">
        <w:trPr>
          <w:trHeight w:val="495"/>
        </w:trPr>
        <w:tc>
          <w:tcPr>
            <w:tcW w:w="3060" w:type="dxa"/>
            <w:shd w:val="clear" w:color="auto" w:fill="FFFFFF"/>
            <w:vAlign w:val="center"/>
          </w:tcPr>
          <w:p w14:paraId="59F64D81" w14:textId="77777777" w:rsidR="00B413FE" w:rsidRPr="006F1FE6" w:rsidRDefault="00B413FE" w:rsidP="00330823">
            <w:pPr>
              <w:snapToGrid w:val="0"/>
              <w:rPr>
                <w:sz w:val="16"/>
                <w:szCs w:val="16"/>
              </w:rPr>
            </w:pPr>
            <w:r>
              <w:rPr>
                <w:rFonts w:cs="Arial"/>
                <w:sz w:val="16"/>
                <w:szCs w:val="16"/>
              </w:rPr>
              <w:t>exchangeCatalogueN</w:t>
            </w:r>
            <w:r w:rsidRPr="008233BF">
              <w:rPr>
                <w:rFonts w:cs="Arial"/>
                <w:sz w:val="16"/>
                <w:szCs w:val="16"/>
              </w:rPr>
              <w:t>ame</w:t>
            </w:r>
          </w:p>
        </w:tc>
        <w:tc>
          <w:tcPr>
            <w:tcW w:w="3420" w:type="dxa"/>
            <w:shd w:val="clear" w:color="auto" w:fill="FFFFFF"/>
            <w:vAlign w:val="center"/>
          </w:tcPr>
          <w:p w14:paraId="59082AFF" w14:textId="77777777" w:rsidR="00B413FE" w:rsidRPr="006F1FE6" w:rsidRDefault="00B413FE" w:rsidP="00330823">
            <w:pPr>
              <w:snapToGrid w:val="0"/>
              <w:rPr>
                <w:sz w:val="16"/>
                <w:szCs w:val="16"/>
              </w:rPr>
            </w:pPr>
            <w:r>
              <w:rPr>
                <w:rFonts w:cs="Arial"/>
                <w:sz w:val="16"/>
                <w:szCs w:val="16"/>
              </w:rPr>
              <w:t>Catalogue filename</w:t>
            </w:r>
          </w:p>
        </w:tc>
        <w:tc>
          <w:tcPr>
            <w:tcW w:w="804" w:type="dxa"/>
            <w:shd w:val="clear" w:color="auto" w:fill="FFFFFF"/>
            <w:vAlign w:val="center"/>
          </w:tcPr>
          <w:p w14:paraId="29667060"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59F1D06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CD46B0A" w14:textId="77777777" w:rsidR="00B413FE" w:rsidRPr="006F1FE6" w:rsidRDefault="00B413FE" w:rsidP="00330823">
            <w:pPr>
              <w:snapToGrid w:val="0"/>
              <w:rPr>
                <w:sz w:val="16"/>
                <w:szCs w:val="16"/>
              </w:rPr>
            </w:pPr>
            <w:r>
              <w:rPr>
                <w:sz w:val="16"/>
                <w:szCs w:val="16"/>
              </w:rPr>
              <w:t>In S-101 it would be CATLOG.101</w:t>
            </w:r>
          </w:p>
        </w:tc>
      </w:tr>
      <w:tr w:rsidR="00B413FE" w:rsidRPr="006F1FE6" w14:paraId="50292C23" w14:textId="77777777" w:rsidTr="00330823">
        <w:trPr>
          <w:trHeight w:val="495"/>
        </w:trPr>
        <w:tc>
          <w:tcPr>
            <w:tcW w:w="3060" w:type="dxa"/>
            <w:shd w:val="clear" w:color="auto" w:fill="FFFFFF"/>
            <w:vAlign w:val="center"/>
          </w:tcPr>
          <w:p w14:paraId="68FC6687" w14:textId="77777777" w:rsidR="00B413FE" w:rsidRPr="006F1FE6" w:rsidRDefault="00B413FE" w:rsidP="00330823">
            <w:pPr>
              <w:snapToGrid w:val="0"/>
              <w:rPr>
                <w:sz w:val="16"/>
                <w:szCs w:val="16"/>
              </w:rPr>
            </w:pPr>
            <w:r>
              <w:rPr>
                <w:rFonts w:cs="Arial"/>
                <w:sz w:val="16"/>
                <w:szCs w:val="16"/>
              </w:rPr>
              <w:t>exchangeCatalogueDescription</w:t>
            </w:r>
          </w:p>
        </w:tc>
        <w:tc>
          <w:tcPr>
            <w:tcW w:w="3420" w:type="dxa"/>
            <w:shd w:val="clear" w:color="auto" w:fill="FFFFFF"/>
            <w:vAlign w:val="center"/>
          </w:tcPr>
          <w:p w14:paraId="35F62FC5" w14:textId="77777777" w:rsidR="00B413FE" w:rsidRDefault="00B413FE" w:rsidP="00330823">
            <w:pPr>
              <w:spacing w:before="100" w:beforeAutospacing="1"/>
              <w:rPr>
                <w:rFonts w:cs="Arial"/>
                <w:sz w:val="16"/>
                <w:szCs w:val="16"/>
              </w:rPr>
            </w:pPr>
            <w:r>
              <w:rPr>
                <w:rFonts w:cs="Arial"/>
                <w:sz w:val="16"/>
                <w:szCs w:val="16"/>
              </w:rPr>
              <w:t>Description of what the exchange catalogue contains</w:t>
            </w:r>
          </w:p>
          <w:p w14:paraId="40937388" w14:textId="77777777" w:rsidR="00B413FE" w:rsidRPr="006F1FE6" w:rsidRDefault="00B413FE" w:rsidP="00330823">
            <w:pPr>
              <w:snapToGrid w:val="0"/>
              <w:rPr>
                <w:sz w:val="16"/>
                <w:szCs w:val="16"/>
              </w:rPr>
            </w:pPr>
          </w:p>
        </w:tc>
        <w:tc>
          <w:tcPr>
            <w:tcW w:w="804" w:type="dxa"/>
            <w:shd w:val="clear" w:color="auto" w:fill="FFFFFF"/>
            <w:vAlign w:val="center"/>
          </w:tcPr>
          <w:p w14:paraId="73C3EF83"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3EC85CE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7A06AAD" w14:textId="77777777" w:rsidR="00B413FE" w:rsidRPr="006F1FE6" w:rsidRDefault="00B413FE" w:rsidP="00330823">
            <w:pPr>
              <w:snapToGrid w:val="0"/>
              <w:rPr>
                <w:sz w:val="16"/>
                <w:szCs w:val="16"/>
              </w:rPr>
            </w:pPr>
          </w:p>
        </w:tc>
      </w:tr>
      <w:tr w:rsidR="00B413FE" w:rsidRPr="006F1FE6" w14:paraId="7C6D1823" w14:textId="77777777" w:rsidTr="00330823">
        <w:trPr>
          <w:trHeight w:val="495"/>
        </w:trPr>
        <w:tc>
          <w:tcPr>
            <w:tcW w:w="3060" w:type="dxa"/>
            <w:shd w:val="clear" w:color="auto" w:fill="FFFFFF"/>
            <w:vAlign w:val="center"/>
          </w:tcPr>
          <w:p w14:paraId="568F2AE2" w14:textId="77777777" w:rsidR="00B413FE" w:rsidRPr="006F1FE6" w:rsidRDefault="00B413FE" w:rsidP="00330823">
            <w:pPr>
              <w:snapToGrid w:val="0"/>
              <w:rPr>
                <w:sz w:val="16"/>
                <w:szCs w:val="16"/>
              </w:rPr>
            </w:pPr>
            <w:r>
              <w:rPr>
                <w:rFonts w:cs="Arial"/>
                <w:sz w:val="16"/>
                <w:szCs w:val="16"/>
              </w:rPr>
              <w:t>exchangeCatalogueCo</w:t>
            </w:r>
            <w:r w:rsidRPr="008233BF">
              <w:rPr>
                <w:rFonts w:cs="Arial"/>
                <w:sz w:val="16"/>
                <w:szCs w:val="16"/>
              </w:rPr>
              <w:t>mment</w:t>
            </w:r>
          </w:p>
        </w:tc>
        <w:tc>
          <w:tcPr>
            <w:tcW w:w="3420" w:type="dxa"/>
            <w:shd w:val="clear" w:color="auto" w:fill="FFFFFF"/>
            <w:vAlign w:val="center"/>
          </w:tcPr>
          <w:p w14:paraId="4D6CF6B8" w14:textId="77777777" w:rsidR="00B413FE" w:rsidRPr="00DD7223" w:rsidRDefault="00B413FE" w:rsidP="00330823">
            <w:pPr>
              <w:spacing w:before="100" w:beforeAutospacing="1"/>
              <w:rPr>
                <w:rFonts w:cs="Arial"/>
                <w:sz w:val="16"/>
                <w:szCs w:val="16"/>
              </w:rPr>
            </w:pPr>
            <w:r w:rsidRPr="00DD7223">
              <w:rPr>
                <w:rFonts w:cs="Arial"/>
                <w:sz w:val="16"/>
                <w:szCs w:val="16"/>
              </w:rPr>
              <w:t>Any additional Information</w:t>
            </w:r>
          </w:p>
          <w:p w14:paraId="6841C9C8" w14:textId="77777777" w:rsidR="00B413FE" w:rsidRPr="006F1FE6" w:rsidRDefault="00B413FE" w:rsidP="00330823">
            <w:pPr>
              <w:snapToGrid w:val="0"/>
              <w:rPr>
                <w:sz w:val="16"/>
                <w:szCs w:val="16"/>
              </w:rPr>
            </w:pPr>
          </w:p>
        </w:tc>
        <w:tc>
          <w:tcPr>
            <w:tcW w:w="804" w:type="dxa"/>
            <w:shd w:val="clear" w:color="auto" w:fill="FFFFFF"/>
            <w:vAlign w:val="center"/>
          </w:tcPr>
          <w:p w14:paraId="3EE6EECC" w14:textId="77777777" w:rsidR="00B413FE" w:rsidRPr="006F1FE6" w:rsidRDefault="00B413FE" w:rsidP="00330823">
            <w:pPr>
              <w:snapToGrid w:val="0"/>
              <w:jc w:val="center"/>
              <w:rPr>
                <w:sz w:val="16"/>
                <w:szCs w:val="16"/>
              </w:rPr>
            </w:pPr>
            <w:r w:rsidRPr="008233BF">
              <w:rPr>
                <w:rFonts w:cs="Arial"/>
                <w:sz w:val="16"/>
                <w:szCs w:val="16"/>
              </w:rPr>
              <w:t>0..1</w:t>
            </w:r>
          </w:p>
        </w:tc>
        <w:tc>
          <w:tcPr>
            <w:tcW w:w="2436" w:type="dxa"/>
            <w:shd w:val="clear" w:color="auto" w:fill="FFFFFF"/>
            <w:vAlign w:val="center"/>
          </w:tcPr>
          <w:p w14:paraId="3C63EC97"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60782695" w14:textId="77777777" w:rsidR="00B413FE" w:rsidRPr="006F1FE6" w:rsidRDefault="00B413FE" w:rsidP="00330823">
            <w:pPr>
              <w:snapToGrid w:val="0"/>
              <w:rPr>
                <w:sz w:val="16"/>
                <w:szCs w:val="16"/>
              </w:rPr>
            </w:pPr>
          </w:p>
        </w:tc>
      </w:tr>
      <w:tr w:rsidR="00B413FE" w:rsidRPr="006F1FE6" w14:paraId="6F947748" w14:textId="77777777" w:rsidTr="00330823">
        <w:trPr>
          <w:trHeight w:val="495"/>
        </w:trPr>
        <w:tc>
          <w:tcPr>
            <w:tcW w:w="3060" w:type="dxa"/>
            <w:shd w:val="clear" w:color="auto" w:fill="FFFFFF"/>
            <w:vAlign w:val="center"/>
          </w:tcPr>
          <w:p w14:paraId="0043FA25" w14:textId="77777777" w:rsidR="00B413FE" w:rsidRPr="006F1FE6" w:rsidRDefault="00B413FE" w:rsidP="00330823">
            <w:pPr>
              <w:snapToGrid w:val="0"/>
              <w:rPr>
                <w:sz w:val="16"/>
                <w:szCs w:val="16"/>
              </w:rPr>
            </w:pPr>
            <w:r>
              <w:rPr>
                <w:rFonts w:cs="Arial"/>
                <w:sz w:val="16"/>
                <w:szCs w:val="16"/>
              </w:rPr>
              <w:t>compressionFlag</w:t>
            </w:r>
          </w:p>
        </w:tc>
        <w:tc>
          <w:tcPr>
            <w:tcW w:w="3420" w:type="dxa"/>
            <w:shd w:val="clear" w:color="auto" w:fill="FFFFFF"/>
            <w:vAlign w:val="center"/>
          </w:tcPr>
          <w:p w14:paraId="4AE001A2" w14:textId="77777777" w:rsidR="00B413FE" w:rsidRPr="006F1FE6" w:rsidRDefault="00B413FE" w:rsidP="00330823">
            <w:pPr>
              <w:snapToGrid w:val="0"/>
              <w:rPr>
                <w:sz w:val="16"/>
                <w:szCs w:val="16"/>
              </w:rPr>
            </w:pPr>
            <w:r>
              <w:rPr>
                <w:sz w:val="16"/>
                <w:szCs w:val="16"/>
              </w:rPr>
              <w:t>Is the data compressed</w:t>
            </w:r>
          </w:p>
        </w:tc>
        <w:tc>
          <w:tcPr>
            <w:tcW w:w="804" w:type="dxa"/>
            <w:shd w:val="clear" w:color="auto" w:fill="FFFFFF"/>
            <w:vAlign w:val="center"/>
          </w:tcPr>
          <w:p w14:paraId="0EAB736E"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62780113"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30CE25FF" w14:textId="77777777" w:rsidR="00B413FE" w:rsidRPr="006F1FE6" w:rsidRDefault="00B413FE" w:rsidP="00330823">
            <w:pPr>
              <w:snapToGrid w:val="0"/>
              <w:rPr>
                <w:sz w:val="16"/>
                <w:szCs w:val="16"/>
              </w:rPr>
            </w:pPr>
            <w:r>
              <w:rPr>
                <w:sz w:val="16"/>
                <w:szCs w:val="16"/>
              </w:rPr>
              <w:t>Yes or No</w:t>
            </w:r>
          </w:p>
        </w:tc>
      </w:tr>
      <w:tr w:rsidR="00B413FE" w:rsidRPr="006F1FE6" w14:paraId="3DB13AAC" w14:textId="77777777" w:rsidTr="00330823">
        <w:trPr>
          <w:trHeight w:val="495"/>
        </w:trPr>
        <w:tc>
          <w:tcPr>
            <w:tcW w:w="3060" w:type="dxa"/>
            <w:shd w:val="clear" w:color="auto" w:fill="FFFFFF"/>
            <w:vAlign w:val="center"/>
          </w:tcPr>
          <w:p w14:paraId="2DB10895" w14:textId="77777777" w:rsidR="00B413FE" w:rsidRPr="006F1FE6" w:rsidRDefault="00B413FE" w:rsidP="00330823">
            <w:pPr>
              <w:snapToGrid w:val="0"/>
              <w:rPr>
                <w:sz w:val="16"/>
                <w:szCs w:val="16"/>
              </w:rPr>
            </w:pPr>
            <w:r>
              <w:rPr>
                <w:rFonts w:cs="Arial"/>
                <w:sz w:val="16"/>
                <w:szCs w:val="16"/>
              </w:rPr>
              <w:lastRenderedPageBreak/>
              <w:t>algorithmMethod</w:t>
            </w:r>
          </w:p>
        </w:tc>
        <w:tc>
          <w:tcPr>
            <w:tcW w:w="3420" w:type="dxa"/>
            <w:shd w:val="clear" w:color="auto" w:fill="FFFFFF"/>
            <w:vAlign w:val="center"/>
          </w:tcPr>
          <w:p w14:paraId="7BA306AE" w14:textId="77777777" w:rsidR="00B413FE" w:rsidRPr="006F1FE6" w:rsidRDefault="00B413FE" w:rsidP="00330823">
            <w:pPr>
              <w:snapToGrid w:val="0"/>
              <w:rPr>
                <w:sz w:val="16"/>
                <w:szCs w:val="16"/>
              </w:rPr>
            </w:pPr>
            <w:r>
              <w:rPr>
                <w:sz w:val="16"/>
                <w:szCs w:val="16"/>
              </w:rPr>
              <w:t>Type of compression algorithm</w:t>
            </w:r>
          </w:p>
        </w:tc>
        <w:tc>
          <w:tcPr>
            <w:tcW w:w="804" w:type="dxa"/>
            <w:shd w:val="clear" w:color="auto" w:fill="FFFFFF"/>
            <w:vAlign w:val="center"/>
          </w:tcPr>
          <w:p w14:paraId="38443726"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2C04830C"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44243FD2" w14:textId="77777777" w:rsidR="00B413FE" w:rsidRPr="006F1FE6" w:rsidRDefault="00B413FE" w:rsidP="00330823">
            <w:pPr>
              <w:snapToGrid w:val="0"/>
              <w:rPr>
                <w:sz w:val="16"/>
                <w:szCs w:val="16"/>
              </w:rPr>
            </w:pPr>
            <w:r>
              <w:rPr>
                <w:sz w:val="16"/>
                <w:szCs w:val="16"/>
              </w:rPr>
              <w:t>Eg. RAR or ZIP</w:t>
            </w:r>
          </w:p>
        </w:tc>
      </w:tr>
      <w:tr w:rsidR="00B413FE" w:rsidRPr="006F1FE6" w14:paraId="277093E7" w14:textId="77777777" w:rsidTr="00330823">
        <w:trPr>
          <w:trHeight w:val="495"/>
        </w:trPr>
        <w:tc>
          <w:tcPr>
            <w:tcW w:w="3060" w:type="dxa"/>
            <w:shd w:val="clear" w:color="auto" w:fill="FFFFFF"/>
            <w:vAlign w:val="center"/>
          </w:tcPr>
          <w:p w14:paraId="5324BB17" w14:textId="77777777" w:rsidR="00B413FE" w:rsidRPr="006F1FE6" w:rsidRDefault="00B413FE" w:rsidP="00330823">
            <w:pPr>
              <w:snapToGrid w:val="0"/>
              <w:rPr>
                <w:sz w:val="16"/>
                <w:szCs w:val="16"/>
              </w:rPr>
            </w:pPr>
            <w:r>
              <w:rPr>
                <w:rFonts w:cs="Arial"/>
                <w:sz w:val="16"/>
                <w:szCs w:val="16"/>
              </w:rPr>
              <w:t>sourceMedia</w:t>
            </w:r>
          </w:p>
        </w:tc>
        <w:tc>
          <w:tcPr>
            <w:tcW w:w="3420" w:type="dxa"/>
            <w:shd w:val="clear" w:color="auto" w:fill="FFFFFF"/>
            <w:vAlign w:val="center"/>
          </w:tcPr>
          <w:p w14:paraId="432A3CB1" w14:textId="77777777" w:rsidR="00B413FE" w:rsidRPr="006F1FE6" w:rsidRDefault="00B413FE" w:rsidP="00330823">
            <w:pPr>
              <w:snapToGrid w:val="0"/>
              <w:rPr>
                <w:sz w:val="16"/>
                <w:szCs w:val="16"/>
              </w:rPr>
            </w:pPr>
            <w:r>
              <w:rPr>
                <w:sz w:val="16"/>
                <w:szCs w:val="16"/>
              </w:rPr>
              <w:t>Distribution media</w:t>
            </w:r>
          </w:p>
        </w:tc>
        <w:tc>
          <w:tcPr>
            <w:tcW w:w="804" w:type="dxa"/>
            <w:shd w:val="clear" w:color="auto" w:fill="FFFFFF"/>
            <w:vAlign w:val="center"/>
          </w:tcPr>
          <w:p w14:paraId="46673C40"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17F36F3"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086BB7A3" w14:textId="77777777" w:rsidR="00B413FE" w:rsidRPr="006F1FE6" w:rsidRDefault="00B413FE" w:rsidP="00330823">
            <w:pPr>
              <w:snapToGrid w:val="0"/>
              <w:rPr>
                <w:sz w:val="16"/>
                <w:szCs w:val="16"/>
              </w:rPr>
            </w:pPr>
          </w:p>
        </w:tc>
      </w:tr>
      <w:tr w:rsidR="00B413FE" w:rsidRPr="006F1FE6" w14:paraId="250CA567" w14:textId="77777777" w:rsidTr="00330823">
        <w:trPr>
          <w:trHeight w:val="495"/>
        </w:trPr>
        <w:tc>
          <w:tcPr>
            <w:tcW w:w="3060" w:type="dxa"/>
            <w:shd w:val="clear" w:color="auto" w:fill="FFFFFF"/>
            <w:vAlign w:val="center"/>
          </w:tcPr>
          <w:p w14:paraId="24E6BFED" w14:textId="77777777" w:rsidR="00B413FE" w:rsidRPr="006F1FE6" w:rsidRDefault="00B413FE" w:rsidP="00330823">
            <w:pPr>
              <w:snapToGrid w:val="0"/>
              <w:rPr>
                <w:sz w:val="16"/>
                <w:szCs w:val="16"/>
              </w:rPr>
            </w:pPr>
            <w:r>
              <w:rPr>
                <w:rFonts w:cs="Arial"/>
                <w:sz w:val="16"/>
                <w:szCs w:val="16"/>
              </w:rPr>
              <w:t>replacedData</w:t>
            </w:r>
          </w:p>
        </w:tc>
        <w:tc>
          <w:tcPr>
            <w:tcW w:w="3420" w:type="dxa"/>
            <w:shd w:val="clear" w:color="auto" w:fill="FFFFFF"/>
            <w:vAlign w:val="center"/>
          </w:tcPr>
          <w:p w14:paraId="435DAF5E" w14:textId="77777777" w:rsidR="00B413FE" w:rsidRPr="006F1FE6" w:rsidRDefault="00B413FE" w:rsidP="00330823">
            <w:pPr>
              <w:snapToGrid w:val="0"/>
              <w:rPr>
                <w:sz w:val="16"/>
                <w:szCs w:val="16"/>
              </w:rPr>
            </w:pPr>
            <w:r>
              <w:rPr>
                <w:rFonts w:cs="Arial"/>
                <w:sz w:val="16"/>
                <w:szCs w:val="16"/>
              </w:rPr>
              <w:t>If a data file is cancelled is it replaced by another data file</w:t>
            </w:r>
          </w:p>
        </w:tc>
        <w:tc>
          <w:tcPr>
            <w:tcW w:w="804" w:type="dxa"/>
            <w:shd w:val="clear" w:color="auto" w:fill="FFFFFF"/>
            <w:vAlign w:val="center"/>
          </w:tcPr>
          <w:p w14:paraId="7C1D772F"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117239EB"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662498F4" w14:textId="77777777" w:rsidR="00B413FE" w:rsidRPr="006F1FE6" w:rsidRDefault="00B413FE" w:rsidP="00330823">
            <w:pPr>
              <w:snapToGrid w:val="0"/>
              <w:rPr>
                <w:sz w:val="16"/>
                <w:szCs w:val="16"/>
              </w:rPr>
            </w:pPr>
          </w:p>
        </w:tc>
      </w:tr>
      <w:tr w:rsidR="00B413FE" w:rsidRPr="006F1FE6" w14:paraId="3C231C48" w14:textId="77777777" w:rsidTr="00330823">
        <w:trPr>
          <w:trHeight w:val="495"/>
        </w:trPr>
        <w:tc>
          <w:tcPr>
            <w:tcW w:w="3060" w:type="dxa"/>
            <w:shd w:val="clear" w:color="auto" w:fill="FFFFFF"/>
            <w:vAlign w:val="center"/>
          </w:tcPr>
          <w:p w14:paraId="7132354F" w14:textId="77777777" w:rsidR="00B413FE" w:rsidRDefault="00B413FE" w:rsidP="00330823">
            <w:pPr>
              <w:snapToGrid w:val="0"/>
              <w:rPr>
                <w:rFonts w:cs="Arial"/>
                <w:sz w:val="16"/>
                <w:szCs w:val="16"/>
              </w:rPr>
            </w:pPr>
            <w:r>
              <w:rPr>
                <w:rFonts w:cs="Arial"/>
                <w:sz w:val="16"/>
                <w:szCs w:val="16"/>
              </w:rPr>
              <w:t>dataReplacement</w:t>
            </w:r>
          </w:p>
        </w:tc>
        <w:tc>
          <w:tcPr>
            <w:tcW w:w="3420" w:type="dxa"/>
            <w:shd w:val="clear" w:color="auto" w:fill="FFFFFF"/>
            <w:vAlign w:val="center"/>
          </w:tcPr>
          <w:p w14:paraId="2E34102F" w14:textId="77777777" w:rsidR="00B413FE" w:rsidRDefault="00B413FE" w:rsidP="00330823">
            <w:pPr>
              <w:snapToGrid w:val="0"/>
              <w:rPr>
                <w:rFonts w:cs="Arial"/>
                <w:sz w:val="16"/>
                <w:szCs w:val="16"/>
              </w:rPr>
            </w:pPr>
            <w:r>
              <w:rPr>
                <w:rFonts w:cs="Arial"/>
                <w:sz w:val="16"/>
                <w:szCs w:val="16"/>
              </w:rPr>
              <w:t>Cell name</w:t>
            </w:r>
          </w:p>
        </w:tc>
        <w:tc>
          <w:tcPr>
            <w:tcW w:w="804" w:type="dxa"/>
            <w:shd w:val="clear" w:color="auto" w:fill="FFFFFF"/>
            <w:vAlign w:val="center"/>
          </w:tcPr>
          <w:p w14:paraId="1E5DB7EA"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C654183" w14:textId="77777777" w:rsidR="00B413FE" w:rsidRPr="006F1FE6" w:rsidRDefault="00B413FE" w:rsidP="00330823">
            <w:pPr>
              <w:snapToGrid w:val="0"/>
              <w:rPr>
                <w:sz w:val="16"/>
                <w:szCs w:val="16"/>
              </w:rPr>
            </w:pPr>
            <w:r>
              <w:rPr>
                <w:sz w:val="16"/>
                <w:szCs w:val="16"/>
              </w:rPr>
              <w:t>CharacterString</w:t>
            </w:r>
          </w:p>
        </w:tc>
        <w:tc>
          <w:tcPr>
            <w:tcW w:w="3060" w:type="dxa"/>
            <w:shd w:val="clear" w:color="auto" w:fill="FFFFFF"/>
            <w:vAlign w:val="center"/>
          </w:tcPr>
          <w:p w14:paraId="238EE63B" w14:textId="77777777" w:rsidR="00B413FE" w:rsidRDefault="00B413FE" w:rsidP="00330823">
            <w:pPr>
              <w:snapToGrid w:val="0"/>
              <w:rPr>
                <w:rFonts w:cs="Arial"/>
                <w:sz w:val="16"/>
                <w:szCs w:val="16"/>
              </w:rPr>
            </w:pPr>
          </w:p>
        </w:tc>
      </w:tr>
    </w:tbl>
    <w:p w14:paraId="2A00CE80" w14:textId="77777777" w:rsidR="00B413FE" w:rsidRDefault="00B413FE" w:rsidP="00B413FE"/>
    <w:p w14:paraId="7BFEBDE4" w14:textId="77777777" w:rsidR="00B413FE" w:rsidRPr="007C307C" w:rsidRDefault="00B413FE" w:rsidP="00B413FE"/>
    <w:p w14:paraId="76C7D946" w14:textId="77777777" w:rsidR="00B413FE" w:rsidRPr="007C307C" w:rsidRDefault="00B413FE" w:rsidP="00B413FE">
      <w:pPr>
        <w:pStyle w:val="Heading3"/>
      </w:pPr>
      <w:bookmarkStart w:id="239" w:name="_Toc403560565"/>
      <w:r w:rsidRPr="007C307C">
        <w:t>S100_CatalogueIdentifier</w:t>
      </w:r>
      <w:bookmarkEnd w:id="239"/>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3C53252" w14:textId="77777777" w:rsidTr="00330823">
        <w:trPr>
          <w:trHeight w:val="146"/>
        </w:trPr>
        <w:tc>
          <w:tcPr>
            <w:tcW w:w="3060" w:type="dxa"/>
            <w:vAlign w:val="center"/>
          </w:tcPr>
          <w:p w14:paraId="6BE73F99"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217FC37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D79D7C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6581F07"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DAAFD52" w14:textId="77777777" w:rsidR="00B413FE" w:rsidRPr="009842DB" w:rsidRDefault="00B413FE" w:rsidP="00330823">
            <w:pPr>
              <w:snapToGrid w:val="0"/>
              <w:rPr>
                <w:b/>
                <w:sz w:val="16"/>
                <w:szCs w:val="16"/>
              </w:rPr>
            </w:pPr>
            <w:r w:rsidRPr="009842DB">
              <w:rPr>
                <w:b/>
                <w:sz w:val="16"/>
                <w:szCs w:val="16"/>
              </w:rPr>
              <w:t>Remarks</w:t>
            </w:r>
          </w:p>
        </w:tc>
      </w:tr>
      <w:tr w:rsidR="00B413FE" w:rsidRPr="00F82037" w14:paraId="068B277A" w14:textId="77777777" w:rsidTr="00330823">
        <w:trPr>
          <w:trHeight w:val="469"/>
        </w:trPr>
        <w:tc>
          <w:tcPr>
            <w:tcW w:w="3060" w:type="dxa"/>
            <w:vAlign w:val="center"/>
          </w:tcPr>
          <w:p w14:paraId="5F282D42" w14:textId="77777777" w:rsidR="00B413FE" w:rsidRPr="00F82037" w:rsidRDefault="00B413FE" w:rsidP="00330823">
            <w:pPr>
              <w:snapToGrid w:val="0"/>
              <w:rPr>
                <w:sz w:val="16"/>
                <w:szCs w:val="16"/>
              </w:rPr>
            </w:pPr>
            <w:r w:rsidRPr="00F82037">
              <w:rPr>
                <w:sz w:val="16"/>
                <w:szCs w:val="16"/>
              </w:rPr>
              <w:t>S100_CatalogueIdentifier</w:t>
            </w:r>
          </w:p>
        </w:tc>
        <w:tc>
          <w:tcPr>
            <w:tcW w:w="3420" w:type="dxa"/>
            <w:vAlign w:val="center"/>
          </w:tcPr>
          <w:p w14:paraId="235D2308" w14:textId="77777777" w:rsidR="00B413FE" w:rsidRPr="00F82037" w:rsidRDefault="00B413FE" w:rsidP="00330823">
            <w:pPr>
              <w:snapToGrid w:val="0"/>
              <w:rPr>
                <w:sz w:val="16"/>
                <w:szCs w:val="16"/>
              </w:rPr>
            </w:pPr>
            <w:r w:rsidRPr="00F82037">
              <w:rPr>
                <w:sz w:val="16"/>
                <w:szCs w:val="16"/>
              </w:rPr>
              <w:t>An exchange catalogue contains the discovery metadata about the exchange datasets and support files</w:t>
            </w:r>
          </w:p>
        </w:tc>
        <w:tc>
          <w:tcPr>
            <w:tcW w:w="804" w:type="dxa"/>
            <w:vAlign w:val="center"/>
          </w:tcPr>
          <w:p w14:paraId="4715AC84" w14:textId="77777777" w:rsidR="00B413FE" w:rsidRPr="00F82037" w:rsidRDefault="00B413FE" w:rsidP="00330823">
            <w:pPr>
              <w:snapToGrid w:val="0"/>
              <w:jc w:val="center"/>
              <w:rPr>
                <w:sz w:val="16"/>
                <w:szCs w:val="16"/>
              </w:rPr>
            </w:pPr>
            <w:r w:rsidRPr="00F82037">
              <w:rPr>
                <w:sz w:val="16"/>
                <w:szCs w:val="16"/>
              </w:rPr>
              <w:t>-</w:t>
            </w:r>
          </w:p>
        </w:tc>
        <w:tc>
          <w:tcPr>
            <w:tcW w:w="2436" w:type="dxa"/>
            <w:vAlign w:val="center"/>
          </w:tcPr>
          <w:p w14:paraId="25883027" w14:textId="77777777" w:rsidR="00B413FE" w:rsidRPr="00F82037" w:rsidRDefault="00B413FE" w:rsidP="00330823">
            <w:pPr>
              <w:snapToGrid w:val="0"/>
              <w:rPr>
                <w:sz w:val="16"/>
                <w:szCs w:val="16"/>
              </w:rPr>
            </w:pPr>
            <w:r w:rsidRPr="00F82037">
              <w:rPr>
                <w:sz w:val="16"/>
                <w:szCs w:val="16"/>
              </w:rPr>
              <w:t>-</w:t>
            </w:r>
          </w:p>
        </w:tc>
        <w:tc>
          <w:tcPr>
            <w:tcW w:w="3060" w:type="dxa"/>
            <w:vAlign w:val="center"/>
          </w:tcPr>
          <w:p w14:paraId="74AC06BB" w14:textId="77777777" w:rsidR="00B413FE" w:rsidRPr="00F82037" w:rsidRDefault="00B413FE" w:rsidP="00330823">
            <w:pPr>
              <w:snapToGrid w:val="0"/>
              <w:rPr>
                <w:sz w:val="16"/>
                <w:szCs w:val="16"/>
              </w:rPr>
            </w:pPr>
            <w:r w:rsidRPr="00F82037">
              <w:rPr>
                <w:sz w:val="16"/>
                <w:szCs w:val="16"/>
              </w:rPr>
              <w:t>-</w:t>
            </w:r>
          </w:p>
        </w:tc>
      </w:tr>
      <w:tr w:rsidR="00B413FE" w:rsidRPr="00F82037" w14:paraId="34103B73" w14:textId="77777777" w:rsidTr="00330823">
        <w:trPr>
          <w:trHeight w:val="307"/>
        </w:trPr>
        <w:tc>
          <w:tcPr>
            <w:tcW w:w="3060" w:type="dxa"/>
            <w:vAlign w:val="center"/>
          </w:tcPr>
          <w:p w14:paraId="23762A65" w14:textId="77777777" w:rsidR="00B413FE" w:rsidRPr="00F82037" w:rsidRDefault="00B413FE" w:rsidP="00330823">
            <w:pPr>
              <w:snapToGrid w:val="0"/>
              <w:rPr>
                <w:sz w:val="16"/>
                <w:szCs w:val="16"/>
              </w:rPr>
            </w:pPr>
            <w:r w:rsidRPr="00F82037">
              <w:rPr>
                <w:sz w:val="16"/>
                <w:szCs w:val="16"/>
              </w:rPr>
              <w:t>identifier</w:t>
            </w:r>
          </w:p>
        </w:tc>
        <w:tc>
          <w:tcPr>
            <w:tcW w:w="3420" w:type="dxa"/>
            <w:vAlign w:val="center"/>
          </w:tcPr>
          <w:p w14:paraId="07452B94"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03A579CD"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7E3E6750"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3B0E70F5" w14:textId="77777777" w:rsidR="00B413FE" w:rsidRPr="00F82037" w:rsidRDefault="00B413FE" w:rsidP="00330823">
            <w:pPr>
              <w:snapToGrid w:val="0"/>
              <w:rPr>
                <w:sz w:val="16"/>
                <w:szCs w:val="16"/>
              </w:rPr>
            </w:pPr>
          </w:p>
        </w:tc>
      </w:tr>
      <w:tr w:rsidR="00B413FE" w:rsidRPr="00F82037" w14:paraId="2BC7226C" w14:textId="77777777" w:rsidTr="00330823">
        <w:trPr>
          <w:trHeight w:val="322"/>
        </w:trPr>
        <w:tc>
          <w:tcPr>
            <w:tcW w:w="3060" w:type="dxa"/>
            <w:vAlign w:val="center"/>
          </w:tcPr>
          <w:p w14:paraId="6DC57973" w14:textId="77777777" w:rsidR="00B413FE" w:rsidRPr="00F82037" w:rsidRDefault="00B413FE" w:rsidP="00330823">
            <w:pPr>
              <w:snapToGrid w:val="0"/>
              <w:rPr>
                <w:sz w:val="16"/>
                <w:szCs w:val="16"/>
              </w:rPr>
            </w:pPr>
            <w:r w:rsidRPr="00F82037">
              <w:rPr>
                <w:sz w:val="16"/>
                <w:szCs w:val="16"/>
              </w:rPr>
              <w:t>editionNumber</w:t>
            </w:r>
          </w:p>
        </w:tc>
        <w:tc>
          <w:tcPr>
            <w:tcW w:w="3420" w:type="dxa"/>
            <w:vAlign w:val="center"/>
          </w:tcPr>
          <w:p w14:paraId="4BD12657" w14:textId="77777777" w:rsidR="00B413FE" w:rsidRPr="00F82037" w:rsidRDefault="00B413FE" w:rsidP="00330823">
            <w:pPr>
              <w:snapToGrid w:val="0"/>
              <w:rPr>
                <w:sz w:val="16"/>
                <w:szCs w:val="16"/>
              </w:rPr>
            </w:pPr>
            <w:r w:rsidRPr="00F82037">
              <w:rPr>
                <w:sz w:val="16"/>
                <w:szCs w:val="16"/>
              </w:rPr>
              <w:t>The edition number of this exchange catalogue</w:t>
            </w:r>
          </w:p>
        </w:tc>
        <w:tc>
          <w:tcPr>
            <w:tcW w:w="804" w:type="dxa"/>
            <w:vAlign w:val="center"/>
          </w:tcPr>
          <w:p w14:paraId="31B8B14C"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15767459"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7C5A3599" w14:textId="77777777" w:rsidR="00B413FE" w:rsidRPr="00F82037" w:rsidRDefault="00B413FE" w:rsidP="00330823">
            <w:pPr>
              <w:snapToGrid w:val="0"/>
              <w:rPr>
                <w:sz w:val="16"/>
                <w:szCs w:val="16"/>
              </w:rPr>
            </w:pPr>
          </w:p>
        </w:tc>
      </w:tr>
      <w:tr w:rsidR="00B413FE" w:rsidRPr="00F82037" w14:paraId="7F239633" w14:textId="77777777" w:rsidTr="00330823">
        <w:trPr>
          <w:trHeight w:val="161"/>
        </w:trPr>
        <w:tc>
          <w:tcPr>
            <w:tcW w:w="3060" w:type="dxa"/>
            <w:vAlign w:val="center"/>
          </w:tcPr>
          <w:p w14:paraId="11805C2F" w14:textId="77777777" w:rsidR="00B413FE" w:rsidRPr="00F82037" w:rsidRDefault="00B413FE" w:rsidP="00330823">
            <w:pPr>
              <w:snapToGrid w:val="0"/>
              <w:rPr>
                <w:sz w:val="16"/>
                <w:szCs w:val="16"/>
              </w:rPr>
            </w:pPr>
            <w:r w:rsidRPr="00F82037">
              <w:rPr>
                <w:sz w:val="16"/>
                <w:szCs w:val="16"/>
              </w:rPr>
              <w:t>date</w:t>
            </w:r>
          </w:p>
        </w:tc>
        <w:tc>
          <w:tcPr>
            <w:tcW w:w="3420" w:type="dxa"/>
            <w:vAlign w:val="center"/>
          </w:tcPr>
          <w:p w14:paraId="045D2D7A" w14:textId="77777777" w:rsidR="00B413FE" w:rsidRPr="00F82037" w:rsidRDefault="00B413FE" w:rsidP="00330823">
            <w:pPr>
              <w:snapToGrid w:val="0"/>
              <w:rPr>
                <w:sz w:val="16"/>
                <w:szCs w:val="16"/>
              </w:rPr>
            </w:pPr>
            <w:r w:rsidRPr="00F82037">
              <w:rPr>
                <w:sz w:val="16"/>
                <w:szCs w:val="16"/>
              </w:rPr>
              <w:t>Creation date of the exchange catalogue</w:t>
            </w:r>
          </w:p>
        </w:tc>
        <w:tc>
          <w:tcPr>
            <w:tcW w:w="804" w:type="dxa"/>
            <w:vAlign w:val="center"/>
          </w:tcPr>
          <w:p w14:paraId="05A64FDB"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58523051" w14:textId="77777777" w:rsidR="00B413FE" w:rsidRPr="00F82037" w:rsidRDefault="00B413FE" w:rsidP="00330823">
            <w:pPr>
              <w:snapToGrid w:val="0"/>
              <w:rPr>
                <w:sz w:val="16"/>
                <w:szCs w:val="16"/>
              </w:rPr>
            </w:pPr>
            <w:r w:rsidRPr="00F82037">
              <w:rPr>
                <w:sz w:val="16"/>
                <w:szCs w:val="16"/>
              </w:rPr>
              <w:t>Date</w:t>
            </w:r>
          </w:p>
        </w:tc>
        <w:tc>
          <w:tcPr>
            <w:tcW w:w="3060" w:type="dxa"/>
            <w:vAlign w:val="center"/>
          </w:tcPr>
          <w:p w14:paraId="64147043" w14:textId="77777777" w:rsidR="00B413FE" w:rsidRPr="00F82037" w:rsidRDefault="00B413FE" w:rsidP="00330823">
            <w:pPr>
              <w:snapToGrid w:val="0"/>
              <w:rPr>
                <w:sz w:val="16"/>
                <w:szCs w:val="16"/>
              </w:rPr>
            </w:pPr>
          </w:p>
        </w:tc>
      </w:tr>
    </w:tbl>
    <w:p w14:paraId="134616E5" w14:textId="77777777" w:rsidR="00B413FE" w:rsidRPr="007C307C" w:rsidRDefault="00B413FE" w:rsidP="00B413FE"/>
    <w:p w14:paraId="02E9061E" w14:textId="77777777" w:rsidR="00B413FE" w:rsidRPr="007C307C" w:rsidRDefault="00B413FE" w:rsidP="00B413FE"/>
    <w:p w14:paraId="409C65D8" w14:textId="77777777" w:rsidR="00B413FE" w:rsidRPr="007C307C" w:rsidRDefault="00B413FE" w:rsidP="00B413FE">
      <w:pPr>
        <w:pStyle w:val="Heading3"/>
      </w:pPr>
      <w:bookmarkStart w:id="240" w:name="_Toc403560566"/>
      <w:r w:rsidRPr="007C307C">
        <w:t>S100_CataloguePointofContact</w:t>
      </w:r>
      <w:bookmarkEnd w:id="24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540"/>
        <w:gridCol w:w="264"/>
        <w:gridCol w:w="2436"/>
        <w:gridCol w:w="3060"/>
      </w:tblGrid>
      <w:tr w:rsidR="00B413FE" w:rsidRPr="009842DB" w14:paraId="2713832E" w14:textId="77777777" w:rsidTr="00330823">
        <w:tc>
          <w:tcPr>
            <w:tcW w:w="3060" w:type="dxa"/>
            <w:vAlign w:val="center"/>
          </w:tcPr>
          <w:p w14:paraId="4AFBEB1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D776145" w14:textId="77777777" w:rsidR="00B413FE" w:rsidRPr="009842DB" w:rsidRDefault="00B413FE" w:rsidP="00330823">
            <w:pPr>
              <w:snapToGrid w:val="0"/>
              <w:rPr>
                <w:b/>
                <w:sz w:val="16"/>
                <w:szCs w:val="16"/>
              </w:rPr>
            </w:pPr>
            <w:r w:rsidRPr="009842DB">
              <w:rPr>
                <w:b/>
                <w:sz w:val="16"/>
                <w:szCs w:val="16"/>
              </w:rPr>
              <w:t>Description</w:t>
            </w:r>
          </w:p>
        </w:tc>
        <w:tc>
          <w:tcPr>
            <w:tcW w:w="804" w:type="dxa"/>
            <w:gridSpan w:val="2"/>
            <w:vAlign w:val="center"/>
          </w:tcPr>
          <w:p w14:paraId="27DB749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914037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FD4F04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7C4D182C" w14:textId="77777777" w:rsidTr="00330823">
        <w:tc>
          <w:tcPr>
            <w:tcW w:w="3060" w:type="dxa"/>
            <w:vAlign w:val="center"/>
          </w:tcPr>
          <w:p w14:paraId="329C4105" w14:textId="77777777" w:rsidR="00B413FE" w:rsidRPr="006F1FE6" w:rsidRDefault="00B413FE" w:rsidP="00330823">
            <w:pPr>
              <w:snapToGrid w:val="0"/>
              <w:rPr>
                <w:sz w:val="16"/>
                <w:szCs w:val="16"/>
              </w:rPr>
            </w:pPr>
            <w:r w:rsidRPr="006F1FE6">
              <w:rPr>
                <w:sz w:val="16"/>
                <w:szCs w:val="16"/>
              </w:rPr>
              <w:lastRenderedPageBreak/>
              <w:t>S</w:t>
            </w:r>
            <w:r>
              <w:rPr>
                <w:sz w:val="16"/>
                <w:szCs w:val="16"/>
              </w:rPr>
              <w:t>1</w:t>
            </w:r>
            <w:r w:rsidRPr="006F1FE6">
              <w:rPr>
                <w:sz w:val="16"/>
                <w:szCs w:val="16"/>
              </w:rPr>
              <w:t>00_CataloguePointOfContact</w:t>
            </w:r>
          </w:p>
        </w:tc>
        <w:tc>
          <w:tcPr>
            <w:tcW w:w="3420" w:type="dxa"/>
            <w:vAlign w:val="center"/>
          </w:tcPr>
          <w:p w14:paraId="2F773755" w14:textId="77777777" w:rsidR="00B413FE" w:rsidRPr="006F1FE6" w:rsidRDefault="00B413FE" w:rsidP="00330823">
            <w:pPr>
              <w:snapToGrid w:val="0"/>
              <w:rPr>
                <w:sz w:val="16"/>
                <w:szCs w:val="16"/>
              </w:rPr>
            </w:pPr>
            <w:r w:rsidRPr="006F1FE6">
              <w:rPr>
                <w:sz w:val="16"/>
                <w:szCs w:val="16"/>
              </w:rPr>
              <w:t>Contact details of the issuer of this exchange catalogue</w:t>
            </w:r>
          </w:p>
        </w:tc>
        <w:tc>
          <w:tcPr>
            <w:tcW w:w="540" w:type="dxa"/>
            <w:vAlign w:val="center"/>
          </w:tcPr>
          <w:p w14:paraId="0B927B8B" w14:textId="77777777" w:rsidR="00B413FE" w:rsidRPr="006F1FE6" w:rsidRDefault="00B413FE" w:rsidP="00330823">
            <w:pPr>
              <w:snapToGrid w:val="0"/>
              <w:jc w:val="center"/>
              <w:rPr>
                <w:sz w:val="16"/>
                <w:szCs w:val="16"/>
              </w:rPr>
            </w:pPr>
            <w:r w:rsidRPr="006F1FE6">
              <w:rPr>
                <w:sz w:val="16"/>
                <w:szCs w:val="16"/>
              </w:rPr>
              <w:t>-</w:t>
            </w:r>
          </w:p>
        </w:tc>
        <w:tc>
          <w:tcPr>
            <w:tcW w:w="2700" w:type="dxa"/>
            <w:gridSpan w:val="2"/>
            <w:vAlign w:val="center"/>
          </w:tcPr>
          <w:p w14:paraId="0D9A37CD"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705B5EB4" w14:textId="77777777" w:rsidR="00B413FE" w:rsidRPr="006F1FE6" w:rsidRDefault="00B413FE" w:rsidP="00330823">
            <w:pPr>
              <w:snapToGrid w:val="0"/>
              <w:rPr>
                <w:sz w:val="16"/>
                <w:szCs w:val="16"/>
              </w:rPr>
            </w:pPr>
            <w:r w:rsidRPr="006F1FE6">
              <w:rPr>
                <w:sz w:val="16"/>
                <w:szCs w:val="16"/>
              </w:rPr>
              <w:t>-</w:t>
            </w:r>
          </w:p>
        </w:tc>
      </w:tr>
      <w:tr w:rsidR="00B413FE" w:rsidRPr="006F1FE6" w14:paraId="7099262A" w14:textId="77777777" w:rsidTr="00330823">
        <w:tc>
          <w:tcPr>
            <w:tcW w:w="3060" w:type="dxa"/>
            <w:vAlign w:val="center"/>
          </w:tcPr>
          <w:p w14:paraId="34A548B2" w14:textId="77777777" w:rsidR="00B413FE" w:rsidRPr="006F1FE6" w:rsidRDefault="00B413FE" w:rsidP="00330823">
            <w:pPr>
              <w:snapToGrid w:val="0"/>
              <w:rPr>
                <w:sz w:val="16"/>
                <w:szCs w:val="16"/>
              </w:rPr>
            </w:pPr>
            <w:r w:rsidRPr="006F1FE6">
              <w:rPr>
                <w:sz w:val="16"/>
                <w:szCs w:val="16"/>
              </w:rPr>
              <w:t>organization</w:t>
            </w:r>
          </w:p>
        </w:tc>
        <w:tc>
          <w:tcPr>
            <w:tcW w:w="3420" w:type="dxa"/>
            <w:vAlign w:val="center"/>
          </w:tcPr>
          <w:p w14:paraId="43E2A01E" w14:textId="77777777" w:rsidR="00B413FE" w:rsidRPr="006F1FE6" w:rsidRDefault="00B413FE" w:rsidP="00330823">
            <w:pPr>
              <w:snapToGrid w:val="0"/>
              <w:rPr>
                <w:sz w:val="16"/>
                <w:szCs w:val="16"/>
              </w:rPr>
            </w:pPr>
            <w:r w:rsidRPr="006F1FE6">
              <w:rPr>
                <w:sz w:val="16"/>
                <w:szCs w:val="16"/>
              </w:rPr>
              <w:t>The organization distributing this exchange catalogue</w:t>
            </w:r>
          </w:p>
        </w:tc>
        <w:tc>
          <w:tcPr>
            <w:tcW w:w="540" w:type="dxa"/>
            <w:vAlign w:val="center"/>
          </w:tcPr>
          <w:p w14:paraId="6825755D" w14:textId="77777777" w:rsidR="00B413FE" w:rsidRPr="006F1FE6" w:rsidRDefault="00B413FE" w:rsidP="00330823">
            <w:pPr>
              <w:snapToGrid w:val="0"/>
              <w:jc w:val="center"/>
              <w:rPr>
                <w:sz w:val="16"/>
                <w:szCs w:val="16"/>
              </w:rPr>
            </w:pPr>
            <w:r w:rsidRPr="006F1FE6">
              <w:rPr>
                <w:sz w:val="16"/>
                <w:szCs w:val="16"/>
              </w:rPr>
              <w:t>1</w:t>
            </w:r>
          </w:p>
        </w:tc>
        <w:tc>
          <w:tcPr>
            <w:tcW w:w="2700" w:type="dxa"/>
            <w:gridSpan w:val="2"/>
            <w:vAlign w:val="center"/>
          </w:tcPr>
          <w:p w14:paraId="00146228" w14:textId="77777777" w:rsidR="00B413FE" w:rsidRPr="006F1FE6" w:rsidRDefault="00B413FE" w:rsidP="00330823">
            <w:pPr>
              <w:snapToGrid w:val="0"/>
              <w:rPr>
                <w:sz w:val="16"/>
                <w:szCs w:val="16"/>
              </w:rPr>
            </w:pPr>
            <w:r w:rsidRPr="006F1FE6">
              <w:rPr>
                <w:sz w:val="16"/>
                <w:szCs w:val="16"/>
              </w:rPr>
              <w:t>CharacterString</w:t>
            </w:r>
          </w:p>
        </w:tc>
        <w:tc>
          <w:tcPr>
            <w:tcW w:w="3060" w:type="dxa"/>
            <w:vAlign w:val="center"/>
          </w:tcPr>
          <w:p w14:paraId="29064531" w14:textId="77777777" w:rsidR="00B413FE" w:rsidRPr="006F1FE6" w:rsidRDefault="00B413FE" w:rsidP="00330823">
            <w:pPr>
              <w:snapToGrid w:val="0"/>
              <w:rPr>
                <w:sz w:val="16"/>
                <w:szCs w:val="16"/>
              </w:rPr>
            </w:pPr>
            <w:r w:rsidRPr="006F1FE6">
              <w:rPr>
                <w:sz w:val="16"/>
                <w:szCs w:val="16"/>
              </w:rPr>
              <w:t>This could be an individual producer, value added reseller, etc.</w:t>
            </w:r>
          </w:p>
        </w:tc>
      </w:tr>
      <w:tr w:rsidR="00B413FE" w:rsidRPr="006F1FE6" w14:paraId="460A208A" w14:textId="77777777" w:rsidTr="00330823">
        <w:tc>
          <w:tcPr>
            <w:tcW w:w="3060" w:type="dxa"/>
            <w:vAlign w:val="center"/>
          </w:tcPr>
          <w:p w14:paraId="3E5A1E08" w14:textId="77777777" w:rsidR="00B413FE" w:rsidRPr="006F1FE6" w:rsidRDefault="00B413FE" w:rsidP="00330823">
            <w:pPr>
              <w:snapToGrid w:val="0"/>
              <w:rPr>
                <w:sz w:val="16"/>
                <w:szCs w:val="16"/>
              </w:rPr>
            </w:pPr>
            <w:r w:rsidRPr="006F1FE6">
              <w:rPr>
                <w:sz w:val="16"/>
                <w:szCs w:val="16"/>
              </w:rPr>
              <w:t>phone</w:t>
            </w:r>
          </w:p>
        </w:tc>
        <w:tc>
          <w:tcPr>
            <w:tcW w:w="3420" w:type="dxa"/>
            <w:vAlign w:val="center"/>
          </w:tcPr>
          <w:p w14:paraId="223EEDA7" w14:textId="77777777" w:rsidR="00B413FE" w:rsidRPr="006F1FE6" w:rsidRDefault="00B413FE" w:rsidP="00330823">
            <w:pPr>
              <w:snapToGrid w:val="0"/>
              <w:rPr>
                <w:sz w:val="16"/>
                <w:szCs w:val="16"/>
              </w:rPr>
            </w:pPr>
            <w:r w:rsidRPr="006F1FE6">
              <w:rPr>
                <w:sz w:val="16"/>
                <w:szCs w:val="16"/>
              </w:rPr>
              <w:t xml:space="preserve">The </w:t>
            </w:r>
            <w:r>
              <w:rPr>
                <w:sz w:val="16"/>
                <w:szCs w:val="16"/>
              </w:rPr>
              <w:t>phone number of the organization</w:t>
            </w:r>
          </w:p>
        </w:tc>
        <w:tc>
          <w:tcPr>
            <w:tcW w:w="540" w:type="dxa"/>
            <w:vAlign w:val="center"/>
          </w:tcPr>
          <w:p w14:paraId="632FE3DA" w14:textId="77777777" w:rsidR="00B413FE" w:rsidRPr="006F1FE6" w:rsidRDefault="00B413FE" w:rsidP="00330823">
            <w:pPr>
              <w:snapToGrid w:val="0"/>
              <w:jc w:val="center"/>
              <w:rPr>
                <w:sz w:val="16"/>
                <w:szCs w:val="16"/>
              </w:rPr>
            </w:pPr>
            <w:r w:rsidRPr="006F1FE6">
              <w:rPr>
                <w:sz w:val="16"/>
                <w:szCs w:val="16"/>
              </w:rPr>
              <w:t>0..1</w:t>
            </w:r>
          </w:p>
        </w:tc>
        <w:tc>
          <w:tcPr>
            <w:tcW w:w="2700" w:type="dxa"/>
            <w:gridSpan w:val="2"/>
            <w:vAlign w:val="center"/>
          </w:tcPr>
          <w:p w14:paraId="3F450746" w14:textId="77777777" w:rsidR="00B413FE" w:rsidRPr="006F1FE6" w:rsidRDefault="00B413FE" w:rsidP="00330823">
            <w:pPr>
              <w:snapToGrid w:val="0"/>
              <w:rPr>
                <w:sz w:val="16"/>
                <w:szCs w:val="16"/>
              </w:rPr>
            </w:pPr>
            <w:r w:rsidRPr="006F1FE6">
              <w:rPr>
                <w:sz w:val="16"/>
                <w:szCs w:val="16"/>
              </w:rPr>
              <w:t>CI_Telephone</w:t>
            </w:r>
          </w:p>
        </w:tc>
        <w:tc>
          <w:tcPr>
            <w:tcW w:w="3060" w:type="dxa"/>
            <w:vAlign w:val="center"/>
          </w:tcPr>
          <w:p w14:paraId="5634E38B" w14:textId="77777777" w:rsidR="00B413FE" w:rsidRPr="006F1FE6" w:rsidRDefault="00B413FE" w:rsidP="00330823">
            <w:pPr>
              <w:snapToGrid w:val="0"/>
              <w:rPr>
                <w:sz w:val="16"/>
                <w:szCs w:val="16"/>
              </w:rPr>
            </w:pPr>
          </w:p>
        </w:tc>
      </w:tr>
      <w:tr w:rsidR="00B413FE" w:rsidRPr="006F1FE6" w14:paraId="69A483C2" w14:textId="77777777" w:rsidTr="00330823">
        <w:tc>
          <w:tcPr>
            <w:tcW w:w="3060" w:type="dxa"/>
            <w:vAlign w:val="center"/>
          </w:tcPr>
          <w:p w14:paraId="0D8F2E32" w14:textId="77777777" w:rsidR="00B413FE" w:rsidRPr="006F1FE6" w:rsidRDefault="00B413FE" w:rsidP="00330823">
            <w:pPr>
              <w:snapToGrid w:val="0"/>
              <w:rPr>
                <w:sz w:val="16"/>
                <w:szCs w:val="16"/>
              </w:rPr>
            </w:pPr>
            <w:r w:rsidRPr="006F1FE6">
              <w:rPr>
                <w:sz w:val="16"/>
                <w:szCs w:val="16"/>
              </w:rPr>
              <w:t>address</w:t>
            </w:r>
          </w:p>
        </w:tc>
        <w:tc>
          <w:tcPr>
            <w:tcW w:w="3420" w:type="dxa"/>
            <w:vAlign w:val="center"/>
          </w:tcPr>
          <w:p w14:paraId="48EBE265" w14:textId="77777777" w:rsidR="00B413FE" w:rsidRPr="006F1FE6" w:rsidRDefault="00B413FE" w:rsidP="00330823">
            <w:pPr>
              <w:snapToGrid w:val="0"/>
              <w:rPr>
                <w:sz w:val="16"/>
                <w:szCs w:val="16"/>
              </w:rPr>
            </w:pPr>
            <w:r>
              <w:rPr>
                <w:sz w:val="16"/>
                <w:szCs w:val="16"/>
              </w:rPr>
              <w:t>The address of the organization</w:t>
            </w:r>
          </w:p>
        </w:tc>
        <w:tc>
          <w:tcPr>
            <w:tcW w:w="540" w:type="dxa"/>
            <w:vAlign w:val="center"/>
          </w:tcPr>
          <w:p w14:paraId="1C59194E" w14:textId="77777777" w:rsidR="00B413FE" w:rsidRPr="006F1FE6" w:rsidRDefault="00B413FE" w:rsidP="00330823">
            <w:pPr>
              <w:snapToGrid w:val="0"/>
              <w:jc w:val="center"/>
              <w:rPr>
                <w:sz w:val="16"/>
                <w:szCs w:val="16"/>
              </w:rPr>
            </w:pPr>
            <w:r w:rsidRPr="006F1FE6">
              <w:rPr>
                <w:sz w:val="16"/>
                <w:szCs w:val="16"/>
              </w:rPr>
              <w:t>0..1</w:t>
            </w:r>
          </w:p>
        </w:tc>
        <w:tc>
          <w:tcPr>
            <w:tcW w:w="2700" w:type="dxa"/>
            <w:gridSpan w:val="2"/>
            <w:vAlign w:val="center"/>
          </w:tcPr>
          <w:p w14:paraId="212C8C4C" w14:textId="77777777" w:rsidR="00B413FE" w:rsidRPr="006F1FE6" w:rsidRDefault="00B413FE" w:rsidP="00330823">
            <w:pPr>
              <w:snapToGrid w:val="0"/>
              <w:rPr>
                <w:sz w:val="16"/>
                <w:szCs w:val="16"/>
              </w:rPr>
            </w:pPr>
            <w:r w:rsidRPr="006F1FE6">
              <w:rPr>
                <w:sz w:val="16"/>
                <w:szCs w:val="16"/>
              </w:rPr>
              <w:t>CI_Address</w:t>
            </w:r>
          </w:p>
        </w:tc>
        <w:tc>
          <w:tcPr>
            <w:tcW w:w="3060" w:type="dxa"/>
            <w:vAlign w:val="center"/>
          </w:tcPr>
          <w:p w14:paraId="450EF39C" w14:textId="77777777" w:rsidR="00B413FE" w:rsidRPr="006F1FE6" w:rsidRDefault="00B413FE" w:rsidP="00330823">
            <w:pPr>
              <w:snapToGrid w:val="0"/>
              <w:rPr>
                <w:sz w:val="16"/>
                <w:szCs w:val="16"/>
              </w:rPr>
            </w:pPr>
          </w:p>
        </w:tc>
      </w:tr>
    </w:tbl>
    <w:p w14:paraId="675F8C61" w14:textId="77777777" w:rsidR="00B413FE" w:rsidRPr="007C307C" w:rsidRDefault="00B413FE" w:rsidP="00B413FE"/>
    <w:p w14:paraId="57995C73" w14:textId="77777777" w:rsidR="00B413FE" w:rsidRPr="007C307C" w:rsidRDefault="00B413FE" w:rsidP="00B413FE">
      <w:pPr>
        <w:pStyle w:val="Heading2"/>
      </w:pPr>
      <w:bookmarkStart w:id="241" w:name="_Toc403560568"/>
      <w:r w:rsidRPr="007C307C">
        <w:t>S100_DatasetDiscoveryMetaData</w:t>
      </w:r>
      <w:bookmarkEnd w:id="2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6A34ADBE" w14:textId="77777777" w:rsidTr="00330823">
        <w:trPr>
          <w:trHeight w:val="155"/>
          <w:tblHeader/>
        </w:trPr>
        <w:tc>
          <w:tcPr>
            <w:tcW w:w="3060" w:type="dxa"/>
            <w:vAlign w:val="center"/>
          </w:tcPr>
          <w:p w14:paraId="317C813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1076FCB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FC9E67A"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F9BA2A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0BC7DD8"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0C3DF8EE" w14:textId="77777777" w:rsidTr="00330823">
        <w:trPr>
          <w:trHeight w:val="326"/>
        </w:trPr>
        <w:tc>
          <w:tcPr>
            <w:tcW w:w="3060" w:type="dxa"/>
            <w:vAlign w:val="center"/>
          </w:tcPr>
          <w:p w14:paraId="01FA4FE8" w14:textId="77777777" w:rsidR="00B413FE" w:rsidRPr="002A5288" w:rsidRDefault="00B413FE" w:rsidP="00330823">
            <w:pPr>
              <w:snapToGrid w:val="0"/>
              <w:rPr>
                <w:sz w:val="16"/>
                <w:szCs w:val="16"/>
              </w:rPr>
            </w:pPr>
            <w:r w:rsidRPr="002A5288">
              <w:rPr>
                <w:sz w:val="16"/>
                <w:szCs w:val="16"/>
              </w:rPr>
              <w:t>S100_DatasetDiscoveryMetadata</w:t>
            </w:r>
          </w:p>
        </w:tc>
        <w:tc>
          <w:tcPr>
            <w:tcW w:w="3420" w:type="dxa"/>
            <w:vAlign w:val="center"/>
          </w:tcPr>
          <w:p w14:paraId="7AD830BF" w14:textId="77777777" w:rsidR="00B413FE" w:rsidRPr="002A5288" w:rsidRDefault="00B413FE" w:rsidP="00330823">
            <w:pPr>
              <w:snapToGrid w:val="0"/>
              <w:rPr>
                <w:sz w:val="16"/>
                <w:szCs w:val="16"/>
              </w:rPr>
            </w:pPr>
            <w:r w:rsidRPr="002A5288">
              <w:rPr>
                <w:sz w:val="16"/>
                <w:szCs w:val="16"/>
              </w:rPr>
              <w:t>Metadata about the individual datasets in the exchange catalogue</w:t>
            </w:r>
          </w:p>
        </w:tc>
        <w:tc>
          <w:tcPr>
            <w:tcW w:w="804" w:type="dxa"/>
            <w:vAlign w:val="center"/>
          </w:tcPr>
          <w:p w14:paraId="52D31BC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7DE878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0209C6" w14:textId="77777777" w:rsidR="00B413FE" w:rsidRPr="002A5288" w:rsidRDefault="00B413FE" w:rsidP="00330823">
            <w:pPr>
              <w:snapToGrid w:val="0"/>
              <w:rPr>
                <w:sz w:val="16"/>
                <w:szCs w:val="16"/>
              </w:rPr>
            </w:pPr>
            <w:r w:rsidRPr="002A5288">
              <w:rPr>
                <w:sz w:val="16"/>
                <w:szCs w:val="16"/>
              </w:rPr>
              <w:t>-</w:t>
            </w:r>
          </w:p>
        </w:tc>
      </w:tr>
      <w:tr w:rsidR="00B413FE" w:rsidRPr="002A5288" w14:paraId="59498789" w14:textId="77777777" w:rsidTr="00330823">
        <w:trPr>
          <w:trHeight w:val="171"/>
        </w:trPr>
        <w:tc>
          <w:tcPr>
            <w:tcW w:w="3060" w:type="dxa"/>
            <w:vAlign w:val="center"/>
          </w:tcPr>
          <w:p w14:paraId="408369A6"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0C78DF12" w14:textId="77777777" w:rsidR="00B413FE" w:rsidRPr="002A5288" w:rsidRDefault="00B413FE" w:rsidP="00330823">
            <w:pPr>
              <w:snapToGrid w:val="0"/>
              <w:rPr>
                <w:sz w:val="16"/>
                <w:szCs w:val="16"/>
              </w:rPr>
            </w:pPr>
            <w:r w:rsidRPr="002A5288">
              <w:rPr>
                <w:sz w:val="16"/>
                <w:szCs w:val="16"/>
              </w:rPr>
              <w:t>Dataset file name</w:t>
            </w:r>
          </w:p>
        </w:tc>
        <w:tc>
          <w:tcPr>
            <w:tcW w:w="804" w:type="dxa"/>
            <w:vAlign w:val="center"/>
          </w:tcPr>
          <w:p w14:paraId="1412803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24CEA809"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7112F1F" w14:textId="77777777" w:rsidR="00B413FE" w:rsidRPr="002A5288" w:rsidRDefault="00B413FE" w:rsidP="00330823">
            <w:pPr>
              <w:snapToGrid w:val="0"/>
              <w:rPr>
                <w:sz w:val="16"/>
                <w:szCs w:val="16"/>
              </w:rPr>
            </w:pPr>
          </w:p>
        </w:tc>
      </w:tr>
      <w:tr w:rsidR="00B413FE" w:rsidRPr="002A5288" w14:paraId="7FCB9701" w14:textId="77777777" w:rsidTr="00330823">
        <w:trPr>
          <w:trHeight w:val="326"/>
        </w:trPr>
        <w:tc>
          <w:tcPr>
            <w:tcW w:w="3060" w:type="dxa"/>
            <w:vAlign w:val="center"/>
          </w:tcPr>
          <w:p w14:paraId="74E17359" w14:textId="77777777" w:rsidR="00B413FE" w:rsidRPr="002A5288" w:rsidRDefault="00B413FE" w:rsidP="00330823">
            <w:pPr>
              <w:snapToGrid w:val="0"/>
              <w:rPr>
                <w:sz w:val="16"/>
                <w:szCs w:val="16"/>
              </w:rPr>
            </w:pPr>
            <w:r w:rsidRPr="002A5288">
              <w:rPr>
                <w:sz w:val="16"/>
                <w:szCs w:val="16"/>
              </w:rPr>
              <w:t>filePath</w:t>
            </w:r>
          </w:p>
        </w:tc>
        <w:tc>
          <w:tcPr>
            <w:tcW w:w="3420" w:type="dxa"/>
            <w:vAlign w:val="center"/>
          </w:tcPr>
          <w:p w14:paraId="081322B5" w14:textId="77777777" w:rsidR="00B413FE" w:rsidRPr="002A5288" w:rsidRDefault="00B413FE" w:rsidP="00330823">
            <w:pPr>
              <w:snapToGrid w:val="0"/>
              <w:rPr>
                <w:sz w:val="16"/>
                <w:szCs w:val="16"/>
              </w:rPr>
            </w:pPr>
            <w:r w:rsidRPr="002A5288">
              <w:rPr>
                <w:sz w:val="16"/>
                <w:szCs w:val="16"/>
              </w:rPr>
              <w:t>Full path from the exchange set root directory</w:t>
            </w:r>
          </w:p>
        </w:tc>
        <w:tc>
          <w:tcPr>
            <w:tcW w:w="804" w:type="dxa"/>
            <w:vAlign w:val="center"/>
          </w:tcPr>
          <w:p w14:paraId="61273984"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38D66CE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51C7545"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615347D2" w14:textId="77777777" w:rsidTr="00330823">
        <w:trPr>
          <w:trHeight w:val="326"/>
        </w:trPr>
        <w:tc>
          <w:tcPr>
            <w:tcW w:w="3060" w:type="dxa"/>
            <w:vAlign w:val="center"/>
          </w:tcPr>
          <w:p w14:paraId="406CF162" w14:textId="77777777" w:rsidR="00B413FE" w:rsidRPr="002A5288" w:rsidRDefault="00B413FE" w:rsidP="00330823">
            <w:pPr>
              <w:snapToGrid w:val="0"/>
              <w:rPr>
                <w:sz w:val="16"/>
                <w:szCs w:val="16"/>
              </w:rPr>
            </w:pPr>
            <w:r w:rsidRPr="002A5288">
              <w:rPr>
                <w:sz w:val="16"/>
                <w:szCs w:val="16"/>
              </w:rPr>
              <w:t>description</w:t>
            </w:r>
          </w:p>
        </w:tc>
        <w:tc>
          <w:tcPr>
            <w:tcW w:w="3420" w:type="dxa"/>
            <w:vAlign w:val="center"/>
          </w:tcPr>
          <w:p w14:paraId="2E75055C" w14:textId="77777777" w:rsidR="00B413FE" w:rsidRPr="002A5288" w:rsidRDefault="00B413FE" w:rsidP="00330823">
            <w:pPr>
              <w:snapToGrid w:val="0"/>
              <w:rPr>
                <w:sz w:val="16"/>
                <w:szCs w:val="16"/>
              </w:rPr>
            </w:pPr>
            <w:r w:rsidRPr="002A5288">
              <w:rPr>
                <w:sz w:val="16"/>
                <w:szCs w:val="16"/>
              </w:rPr>
              <w:t>Short description giving the area or location covered by the dataset</w:t>
            </w:r>
          </w:p>
        </w:tc>
        <w:tc>
          <w:tcPr>
            <w:tcW w:w="804" w:type="dxa"/>
            <w:vAlign w:val="center"/>
          </w:tcPr>
          <w:p w14:paraId="5A5B5C3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DED498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32A8594" w14:textId="77777777" w:rsidR="00B413FE" w:rsidRPr="002A5288" w:rsidRDefault="00B413FE" w:rsidP="00330823">
            <w:pPr>
              <w:snapToGrid w:val="0"/>
              <w:rPr>
                <w:sz w:val="16"/>
                <w:szCs w:val="16"/>
              </w:rPr>
            </w:pPr>
            <w:r w:rsidRPr="002A5288">
              <w:rPr>
                <w:sz w:val="16"/>
                <w:szCs w:val="16"/>
              </w:rPr>
              <w:t>E.g. a harbour or port name, between two named locations etc.</w:t>
            </w:r>
          </w:p>
        </w:tc>
      </w:tr>
      <w:tr w:rsidR="00B413FE" w:rsidRPr="002A5288" w14:paraId="00E6F85A" w14:textId="77777777" w:rsidTr="00330823">
        <w:trPr>
          <w:trHeight w:val="326"/>
        </w:trPr>
        <w:tc>
          <w:tcPr>
            <w:tcW w:w="3060" w:type="dxa"/>
            <w:vAlign w:val="center"/>
          </w:tcPr>
          <w:p w14:paraId="52F720F3" w14:textId="77777777" w:rsidR="00B413FE" w:rsidRPr="002A5288" w:rsidRDefault="00B413FE" w:rsidP="00330823">
            <w:pPr>
              <w:snapToGrid w:val="0"/>
              <w:rPr>
                <w:sz w:val="16"/>
                <w:szCs w:val="16"/>
              </w:rPr>
            </w:pPr>
            <w:r>
              <w:rPr>
                <w:sz w:val="16"/>
                <w:szCs w:val="16"/>
              </w:rPr>
              <w:t>dataProtection</w:t>
            </w:r>
          </w:p>
        </w:tc>
        <w:tc>
          <w:tcPr>
            <w:tcW w:w="3420" w:type="dxa"/>
            <w:vAlign w:val="center"/>
          </w:tcPr>
          <w:p w14:paraId="6DB7E610" w14:textId="77777777" w:rsidR="00B413FE" w:rsidRPr="002A5288" w:rsidRDefault="00B413FE" w:rsidP="00330823">
            <w:pPr>
              <w:snapToGrid w:val="0"/>
              <w:rPr>
                <w:sz w:val="16"/>
                <w:szCs w:val="16"/>
              </w:rPr>
            </w:pPr>
            <w:r>
              <w:rPr>
                <w:sz w:val="16"/>
                <w:szCs w:val="16"/>
              </w:rPr>
              <w:t>Indicates if the data is encrypted</w:t>
            </w:r>
          </w:p>
        </w:tc>
        <w:tc>
          <w:tcPr>
            <w:tcW w:w="804" w:type="dxa"/>
            <w:vAlign w:val="center"/>
          </w:tcPr>
          <w:p w14:paraId="4301E135"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3A298F96" w14:textId="77777777" w:rsidR="00B413FE" w:rsidRPr="002A5288" w:rsidRDefault="00B413FE" w:rsidP="00330823">
            <w:pPr>
              <w:snapToGrid w:val="0"/>
              <w:rPr>
                <w:sz w:val="16"/>
                <w:szCs w:val="16"/>
              </w:rPr>
            </w:pPr>
            <w:r w:rsidRPr="009E65FF">
              <w:rPr>
                <w:sz w:val="16"/>
                <w:szCs w:val="16"/>
              </w:rPr>
              <w:t>Boolean</w:t>
            </w:r>
          </w:p>
        </w:tc>
        <w:tc>
          <w:tcPr>
            <w:tcW w:w="3060" w:type="dxa"/>
            <w:vAlign w:val="center"/>
          </w:tcPr>
          <w:p w14:paraId="67764575" w14:textId="77777777" w:rsidR="00B413FE" w:rsidRDefault="00B413FE" w:rsidP="00330823">
            <w:pPr>
              <w:snapToGrid w:val="0"/>
              <w:rPr>
                <w:sz w:val="16"/>
                <w:szCs w:val="16"/>
              </w:rPr>
            </w:pPr>
            <w:r>
              <w:rPr>
                <w:sz w:val="16"/>
                <w:szCs w:val="16"/>
              </w:rPr>
              <w:t>0 indicates an unencrypted dataset</w:t>
            </w:r>
          </w:p>
          <w:p w14:paraId="3F537CC9" w14:textId="77777777" w:rsidR="00B413FE" w:rsidRPr="002A5288" w:rsidRDefault="00B413FE" w:rsidP="00330823">
            <w:pPr>
              <w:snapToGrid w:val="0"/>
              <w:rPr>
                <w:sz w:val="16"/>
                <w:szCs w:val="16"/>
              </w:rPr>
            </w:pPr>
            <w:r>
              <w:rPr>
                <w:sz w:val="16"/>
                <w:szCs w:val="16"/>
              </w:rPr>
              <w:t>1 indicates an encrypted dataset</w:t>
            </w:r>
          </w:p>
        </w:tc>
      </w:tr>
      <w:tr w:rsidR="00B413FE" w14:paraId="62039CE6" w14:textId="77777777" w:rsidTr="00330823">
        <w:trPr>
          <w:trHeight w:val="326"/>
        </w:trPr>
        <w:tc>
          <w:tcPr>
            <w:tcW w:w="3060" w:type="dxa"/>
            <w:shd w:val="clear" w:color="auto" w:fill="auto"/>
            <w:vAlign w:val="center"/>
          </w:tcPr>
          <w:p w14:paraId="37D23331" w14:textId="77777777" w:rsidR="00B413FE" w:rsidRPr="009E65FF" w:rsidRDefault="00B413FE" w:rsidP="00330823">
            <w:pPr>
              <w:snapToGrid w:val="0"/>
              <w:rPr>
                <w:sz w:val="16"/>
                <w:szCs w:val="16"/>
              </w:rPr>
            </w:pPr>
            <w:r w:rsidRPr="009E65FF">
              <w:rPr>
                <w:sz w:val="16"/>
                <w:szCs w:val="16"/>
              </w:rPr>
              <w:t>protectionScheme</w:t>
            </w:r>
          </w:p>
        </w:tc>
        <w:tc>
          <w:tcPr>
            <w:tcW w:w="3420" w:type="dxa"/>
            <w:shd w:val="clear" w:color="auto" w:fill="auto"/>
            <w:vAlign w:val="center"/>
          </w:tcPr>
          <w:p w14:paraId="1602B5DF" w14:textId="77777777" w:rsidR="00B413FE" w:rsidRDefault="00B413FE" w:rsidP="00330823">
            <w:pPr>
              <w:pStyle w:val="ISOComments"/>
              <w:spacing w:before="60" w:after="60" w:line="240" w:lineRule="auto"/>
              <w:rPr>
                <w:sz w:val="16"/>
                <w:szCs w:val="16"/>
                <w:lang w:val="en-CA"/>
              </w:rPr>
            </w:pPr>
            <w:r>
              <w:rPr>
                <w:sz w:val="16"/>
                <w:szCs w:val="16"/>
                <w:lang w:val="en-CA"/>
              </w:rPr>
              <w:t>specification or method used for data protection</w:t>
            </w:r>
          </w:p>
          <w:p w14:paraId="0107ED81" w14:textId="77777777" w:rsidR="00B413FE" w:rsidRPr="009E65FF" w:rsidRDefault="00B413FE" w:rsidP="00330823">
            <w:pPr>
              <w:snapToGrid w:val="0"/>
              <w:rPr>
                <w:sz w:val="16"/>
                <w:szCs w:val="16"/>
              </w:rPr>
            </w:pPr>
          </w:p>
        </w:tc>
        <w:tc>
          <w:tcPr>
            <w:tcW w:w="804" w:type="dxa"/>
            <w:shd w:val="clear" w:color="auto" w:fill="auto"/>
            <w:vAlign w:val="center"/>
          </w:tcPr>
          <w:p w14:paraId="282F17E6" w14:textId="77777777" w:rsidR="00B413FE" w:rsidRPr="009E65FF" w:rsidRDefault="00B413FE" w:rsidP="00330823">
            <w:pPr>
              <w:snapToGrid w:val="0"/>
              <w:jc w:val="center"/>
              <w:rPr>
                <w:sz w:val="16"/>
                <w:szCs w:val="16"/>
              </w:rPr>
            </w:pPr>
            <w:r w:rsidRPr="009E65FF">
              <w:rPr>
                <w:sz w:val="16"/>
                <w:szCs w:val="16"/>
              </w:rPr>
              <w:lastRenderedPageBreak/>
              <w:t>0..1</w:t>
            </w:r>
          </w:p>
        </w:tc>
        <w:tc>
          <w:tcPr>
            <w:tcW w:w="2436" w:type="dxa"/>
            <w:tcBorders>
              <w:bottom w:val="single" w:sz="4" w:space="0" w:color="000000"/>
            </w:tcBorders>
            <w:shd w:val="clear" w:color="auto" w:fill="auto"/>
            <w:vAlign w:val="center"/>
          </w:tcPr>
          <w:p w14:paraId="31B4A893" w14:textId="77777777" w:rsidR="00B413FE" w:rsidRPr="009E65FF" w:rsidRDefault="00B413FE" w:rsidP="00330823">
            <w:pPr>
              <w:snapToGrid w:val="0"/>
              <w:rPr>
                <w:sz w:val="16"/>
                <w:szCs w:val="16"/>
              </w:rPr>
            </w:pPr>
            <w:r w:rsidRPr="009E65FF">
              <w:rPr>
                <w:sz w:val="16"/>
                <w:szCs w:val="16"/>
              </w:rPr>
              <w:t>CharacterString</w:t>
            </w:r>
          </w:p>
        </w:tc>
        <w:tc>
          <w:tcPr>
            <w:tcW w:w="3060" w:type="dxa"/>
            <w:shd w:val="clear" w:color="auto" w:fill="auto"/>
            <w:vAlign w:val="center"/>
          </w:tcPr>
          <w:p w14:paraId="7AB3E275" w14:textId="77777777" w:rsidR="00B413FE" w:rsidRDefault="00B413FE" w:rsidP="00330823">
            <w:pPr>
              <w:snapToGrid w:val="0"/>
              <w:rPr>
                <w:sz w:val="16"/>
                <w:szCs w:val="16"/>
              </w:rPr>
            </w:pPr>
            <w:r>
              <w:rPr>
                <w:sz w:val="16"/>
                <w:szCs w:val="16"/>
              </w:rPr>
              <w:t>Eg S-63</w:t>
            </w:r>
          </w:p>
        </w:tc>
      </w:tr>
      <w:tr w:rsidR="00B413FE" w:rsidRPr="002A5288" w14:paraId="57D4F167" w14:textId="77777777" w:rsidTr="00330823">
        <w:trPr>
          <w:trHeight w:val="326"/>
        </w:trPr>
        <w:tc>
          <w:tcPr>
            <w:tcW w:w="3060" w:type="dxa"/>
            <w:vAlign w:val="center"/>
          </w:tcPr>
          <w:p w14:paraId="3FA7057C" w14:textId="77777777" w:rsidR="00B413FE" w:rsidRDefault="00B413FE" w:rsidP="00330823">
            <w:pPr>
              <w:snapToGrid w:val="0"/>
              <w:rPr>
                <w:sz w:val="16"/>
                <w:szCs w:val="16"/>
              </w:rPr>
            </w:pPr>
            <w:r>
              <w:rPr>
                <w:sz w:val="16"/>
                <w:szCs w:val="16"/>
              </w:rPr>
              <w:lastRenderedPageBreak/>
              <w:t>digitalSignature</w:t>
            </w:r>
          </w:p>
        </w:tc>
        <w:tc>
          <w:tcPr>
            <w:tcW w:w="3420" w:type="dxa"/>
            <w:vAlign w:val="center"/>
          </w:tcPr>
          <w:p w14:paraId="058A4F66" w14:textId="77777777" w:rsidR="00B413FE" w:rsidRDefault="00B413FE" w:rsidP="00330823">
            <w:pPr>
              <w:snapToGrid w:val="0"/>
              <w:rPr>
                <w:sz w:val="16"/>
                <w:szCs w:val="16"/>
              </w:rPr>
            </w:pPr>
            <w:r>
              <w:rPr>
                <w:sz w:val="16"/>
                <w:szCs w:val="16"/>
              </w:rPr>
              <w:t>Indicates if the data has a digital signature</w:t>
            </w:r>
          </w:p>
        </w:tc>
        <w:tc>
          <w:tcPr>
            <w:tcW w:w="804" w:type="dxa"/>
            <w:vAlign w:val="center"/>
          </w:tcPr>
          <w:p w14:paraId="2614BE5E" w14:textId="77777777" w:rsidR="00B413FE" w:rsidRDefault="00B413FE" w:rsidP="00330823">
            <w:pPr>
              <w:snapToGrid w:val="0"/>
              <w:jc w:val="center"/>
              <w:rPr>
                <w:sz w:val="16"/>
                <w:szCs w:val="16"/>
              </w:rPr>
            </w:pPr>
            <w:r>
              <w:rPr>
                <w:sz w:val="16"/>
                <w:szCs w:val="16"/>
              </w:rPr>
              <w:t>0..1</w:t>
            </w:r>
          </w:p>
        </w:tc>
        <w:tc>
          <w:tcPr>
            <w:tcW w:w="2436" w:type="dxa"/>
            <w:vAlign w:val="center"/>
          </w:tcPr>
          <w:p w14:paraId="04D7EC7A" w14:textId="77777777" w:rsidR="00B413FE" w:rsidRPr="00775B62" w:rsidRDefault="00B413FE" w:rsidP="00330823">
            <w:pPr>
              <w:snapToGrid w:val="0"/>
              <w:rPr>
                <w:rFonts w:cs="Arial"/>
                <w:sz w:val="16"/>
                <w:szCs w:val="16"/>
              </w:rPr>
            </w:pPr>
            <w:r>
              <w:rPr>
                <w:rFonts w:cs="Arial"/>
                <w:sz w:val="16"/>
                <w:szCs w:val="16"/>
              </w:rPr>
              <w:t>CharacterString</w:t>
            </w:r>
          </w:p>
        </w:tc>
        <w:tc>
          <w:tcPr>
            <w:tcW w:w="3060" w:type="dxa"/>
            <w:vAlign w:val="center"/>
          </w:tcPr>
          <w:p w14:paraId="6A97AD01" w14:textId="77777777" w:rsidR="00B413FE" w:rsidRPr="002A5288" w:rsidRDefault="00B413FE" w:rsidP="00330823">
            <w:pPr>
              <w:snapToGrid w:val="0"/>
              <w:rPr>
                <w:sz w:val="16"/>
                <w:szCs w:val="16"/>
              </w:rPr>
            </w:pPr>
          </w:p>
        </w:tc>
      </w:tr>
      <w:tr w:rsidR="00B413FE" w:rsidRPr="002A5288" w14:paraId="434EB008" w14:textId="77777777" w:rsidTr="00330823">
        <w:trPr>
          <w:trHeight w:val="326"/>
        </w:trPr>
        <w:tc>
          <w:tcPr>
            <w:tcW w:w="3060" w:type="dxa"/>
            <w:vAlign w:val="center"/>
          </w:tcPr>
          <w:p w14:paraId="1F3DE7CB" w14:textId="77777777" w:rsidR="00B413FE" w:rsidRPr="002A5288" w:rsidRDefault="00B413FE" w:rsidP="00330823">
            <w:pPr>
              <w:snapToGrid w:val="0"/>
              <w:rPr>
                <w:sz w:val="16"/>
                <w:szCs w:val="16"/>
              </w:rPr>
            </w:pPr>
            <w:r>
              <w:rPr>
                <w:sz w:val="16"/>
                <w:szCs w:val="16"/>
              </w:rPr>
              <w:t>copyright</w:t>
            </w:r>
          </w:p>
        </w:tc>
        <w:tc>
          <w:tcPr>
            <w:tcW w:w="3420" w:type="dxa"/>
            <w:vAlign w:val="center"/>
          </w:tcPr>
          <w:p w14:paraId="24F21563" w14:textId="77777777" w:rsidR="00B413FE" w:rsidRPr="002A5288" w:rsidRDefault="00B413FE" w:rsidP="00330823">
            <w:pPr>
              <w:snapToGrid w:val="0"/>
              <w:rPr>
                <w:sz w:val="16"/>
                <w:szCs w:val="16"/>
              </w:rPr>
            </w:pPr>
            <w:r>
              <w:rPr>
                <w:sz w:val="16"/>
                <w:szCs w:val="16"/>
              </w:rPr>
              <w:t>Indicates if the dataset is copyrighted</w:t>
            </w:r>
          </w:p>
        </w:tc>
        <w:tc>
          <w:tcPr>
            <w:tcW w:w="804" w:type="dxa"/>
            <w:vAlign w:val="center"/>
          </w:tcPr>
          <w:p w14:paraId="762B4B1B"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75ED4A55" w14:textId="77777777" w:rsidR="00B413FE" w:rsidRDefault="00B413FE" w:rsidP="00330823">
            <w:pPr>
              <w:snapToGrid w:val="0"/>
              <w:rPr>
                <w:sz w:val="16"/>
                <w:szCs w:val="16"/>
              </w:rPr>
            </w:pPr>
            <w:r w:rsidRPr="00775B62">
              <w:rPr>
                <w:rFonts w:cs="Arial"/>
                <w:sz w:val="16"/>
                <w:szCs w:val="16"/>
              </w:rPr>
              <w:t>MD_LegalConstraints -&gt;MD_RestrictionCode &lt;copyright&gt;</w:t>
            </w:r>
            <w:r>
              <w:rPr>
                <w:rFonts w:cs="Arial"/>
                <w:sz w:val="16"/>
                <w:szCs w:val="16"/>
              </w:rPr>
              <w:t xml:space="preserve"> (ISO 19115)</w:t>
            </w:r>
          </w:p>
        </w:tc>
        <w:tc>
          <w:tcPr>
            <w:tcW w:w="3060" w:type="dxa"/>
            <w:vAlign w:val="center"/>
          </w:tcPr>
          <w:p w14:paraId="2B49A514" w14:textId="77777777" w:rsidR="00B413FE" w:rsidRPr="002A5288" w:rsidRDefault="00B413FE" w:rsidP="00330823">
            <w:pPr>
              <w:snapToGrid w:val="0"/>
              <w:rPr>
                <w:sz w:val="16"/>
                <w:szCs w:val="16"/>
              </w:rPr>
            </w:pPr>
          </w:p>
        </w:tc>
      </w:tr>
      <w:tr w:rsidR="00B413FE" w:rsidRPr="002A5288" w14:paraId="676D8970" w14:textId="77777777" w:rsidTr="00330823">
        <w:trPr>
          <w:trHeight w:val="823"/>
        </w:trPr>
        <w:tc>
          <w:tcPr>
            <w:tcW w:w="3060" w:type="dxa"/>
            <w:vAlign w:val="center"/>
          </w:tcPr>
          <w:p w14:paraId="3CC3EC7D" w14:textId="77777777" w:rsidR="00B413FE" w:rsidRPr="002A5288" w:rsidRDefault="00B413FE" w:rsidP="00330823">
            <w:pPr>
              <w:snapToGrid w:val="0"/>
              <w:rPr>
                <w:sz w:val="16"/>
                <w:szCs w:val="16"/>
              </w:rPr>
            </w:pPr>
            <w:r>
              <w:rPr>
                <w:sz w:val="16"/>
                <w:szCs w:val="16"/>
              </w:rPr>
              <w:t>classification</w:t>
            </w:r>
          </w:p>
        </w:tc>
        <w:tc>
          <w:tcPr>
            <w:tcW w:w="3420" w:type="dxa"/>
            <w:vAlign w:val="center"/>
          </w:tcPr>
          <w:p w14:paraId="4354391F" w14:textId="77777777" w:rsidR="00B413FE" w:rsidRPr="002A5288" w:rsidRDefault="00B413FE" w:rsidP="00330823">
            <w:pPr>
              <w:snapToGrid w:val="0"/>
              <w:rPr>
                <w:sz w:val="16"/>
                <w:szCs w:val="16"/>
              </w:rPr>
            </w:pPr>
            <w:r>
              <w:rPr>
                <w:sz w:val="16"/>
                <w:szCs w:val="16"/>
              </w:rPr>
              <w:t>Indicates the security classification of the dataset</w:t>
            </w:r>
          </w:p>
        </w:tc>
        <w:tc>
          <w:tcPr>
            <w:tcW w:w="804" w:type="dxa"/>
            <w:vAlign w:val="center"/>
          </w:tcPr>
          <w:p w14:paraId="11203F91"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1D336755" w14:textId="77777777" w:rsidR="00B413FE" w:rsidRDefault="00B413FE" w:rsidP="00330823">
            <w:pPr>
              <w:spacing w:before="100" w:beforeAutospacing="1"/>
              <w:rPr>
                <w:rFonts w:cs="Arial"/>
                <w:sz w:val="16"/>
                <w:szCs w:val="16"/>
              </w:rPr>
            </w:pPr>
            <w:r>
              <w:rPr>
                <w:rFonts w:cs="Arial"/>
                <w:sz w:val="16"/>
                <w:szCs w:val="16"/>
              </w:rPr>
              <w:t>Class</w:t>
            </w:r>
          </w:p>
          <w:p w14:paraId="580FF08F" w14:textId="77777777" w:rsidR="00B413FE" w:rsidRDefault="00B413FE" w:rsidP="00330823">
            <w:pPr>
              <w:spacing w:before="100" w:beforeAutospacing="1"/>
              <w:rPr>
                <w:rFonts w:cs="Arial"/>
                <w:sz w:val="16"/>
                <w:szCs w:val="16"/>
              </w:rPr>
            </w:pPr>
          </w:p>
          <w:p w14:paraId="768C7F21" w14:textId="77777777" w:rsidR="00B413FE" w:rsidRPr="00231701" w:rsidRDefault="00B413FE" w:rsidP="00330823">
            <w:pPr>
              <w:rPr>
                <w:rFonts w:ascii="Calibri" w:hAnsi="Calibri"/>
                <w:color w:val="000000"/>
                <w:sz w:val="16"/>
                <w:szCs w:val="22"/>
              </w:rPr>
            </w:pPr>
            <w:r w:rsidRPr="00231701">
              <w:rPr>
                <w:rFonts w:ascii="Calibri" w:hAnsi="Calibri"/>
                <w:color w:val="000000"/>
                <w:sz w:val="16"/>
                <w:szCs w:val="22"/>
              </w:rPr>
              <w:t>MD_SecurityConstraints&gt;MD_ClassificationCode (codelist)</w:t>
            </w:r>
          </w:p>
          <w:p w14:paraId="06F60562" w14:textId="77777777" w:rsidR="00B413FE" w:rsidRDefault="00B413FE" w:rsidP="00330823">
            <w:pPr>
              <w:snapToGrid w:val="0"/>
              <w:rPr>
                <w:sz w:val="16"/>
                <w:szCs w:val="16"/>
              </w:rPr>
            </w:pPr>
          </w:p>
        </w:tc>
        <w:tc>
          <w:tcPr>
            <w:tcW w:w="3060" w:type="dxa"/>
            <w:vAlign w:val="center"/>
          </w:tcPr>
          <w:p w14:paraId="273945C3" w14:textId="77777777" w:rsidR="00B413FE" w:rsidRDefault="00B413FE" w:rsidP="00330823">
            <w:pPr>
              <w:spacing w:before="100" w:beforeAutospacing="1"/>
              <w:rPr>
                <w:rFonts w:cs="Arial"/>
                <w:sz w:val="16"/>
                <w:szCs w:val="16"/>
              </w:rPr>
            </w:pPr>
            <w:r>
              <w:rPr>
                <w:rFonts w:cs="Arial"/>
                <w:sz w:val="16"/>
                <w:szCs w:val="16"/>
              </w:rPr>
              <w:t>1. unclassified</w:t>
            </w:r>
          </w:p>
          <w:p w14:paraId="5B36166A" w14:textId="77777777" w:rsidR="00B413FE" w:rsidRDefault="00B413FE" w:rsidP="00330823">
            <w:pPr>
              <w:spacing w:before="100" w:beforeAutospacing="1"/>
              <w:rPr>
                <w:rFonts w:cs="Arial"/>
                <w:sz w:val="16"/>
                <w:szCs w:val="16"/>
              </w:rPr>
            </w:pPr>
            <w:r>
              <w:rPr>
                <w:rFonts w:cs="Arial"/>
                <w:sz w:val="16"/>
                <w:szCs w:val="16"/>
              </w:rPr>
              <w:t>2. restricted</w:t>
            </w:r>
          </w:p>
          <w:p w14:paraId="4506D2C6" w14:textId="77777777" w:rsidR="00B413FE" w:rsidRDefault="00B413FE" w:rsidP="00330823">
            <w:pPr>
              <w:spacing w:before="100" w:beforeAutospacing="1"/>
              <w:rPr>
                <w:rFonts w:cs="Arial"/>
                <w:sz w:val="16"/>
                <w:szCs w:val="16"/>
              </w:rPr>
            </w:pPr>
            <w:r>
              <w:rPr>
                <w:rFonts w:cs="Arial"/>
                <w:sz w:val="16"/>
                <w:szCs w:val="16"/>
              </w:rPr>
              <w:t>3. confidential</w:t>
            </w:r>
          </w:p>
          <w:p w14:paraId="31D0CFD8" w14:textId="77777777" w:rsidR="00B413FE" w:rsidRDefault="00B413FE" w:rsidP="00330823">
            <w:pPr>
              <w:spacing w:before="100" w:beforeAutospacing="1"/>
              <w:rPr>
                <w:rFonts w:cs="Arial"/>
                <w:sz w:val="16"/>
                <w:szCs w:val="16"/>
              </w:rPr>
            </w:pPr>
            <w:r>
              <w:rPr>
                <w:rFonts w:cs="Arial"/>
                <w:sz w:val="16"/>
                <w:szCs w:val="16"/>
              </w:rPr>
              <w:t>4. secret</w:t>
            </w:r>
          </w:p>
          <w:p w14:paraId="32C26A1C" w14:textId="77777777" w:rsidR="00B413FE" w:rsidRPr="002A5288" w:rsidRDefault="00B413FE" w:rsidP="00330823">
            <w:pPr>
              <w:snapToGrid w:val="0"/>
              <w:rPr>
                <w:sz w:val="16"/>
                <w:szCs w:val="16"/>
              </w:rPr>
            </w:pPr>
            <w:r>
              <w:rPr>
                <w:rFonts w:cs="Arial"/>
                <w:sz w:val="16"/>
                <w:szCs w:val="16"/>
              </w:rPr>
              <w:t>5. top secret</w:t>
            </w:r>
          </w:p>
        </w:tc>
      </w:tr>
      <w:tr w:rsidR="00B413FE" w:rsidRPr="002A5288" w14:paraId="57ABDAA4" w14:textId="77777777" w:rsidTr="00330823">
        <w:trPr>
          <w:trHeight w:val="497"/>
        </w:trPr>
        <w:tc>
          <w:tcPr>
            <w:tcW w:w="3060" w:type="dxa"/>
            <w:vAlign w:val="center"/>
          </w:tcPr>
          <w:p w14:paraId="703E82A6"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292708E7"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598D3D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1A7522A4" w14:textId="77777777" w:rsidR="00B413FE" w:rsidRDefault="00B413FE" w:rsidP="00330823">
            <w:pPr>
              <w:snapToGrid w:val="0"/>
              <w:rPr>
                <w:sz w:val="16"/>
                <w:szCs w:val="16"/>
              </w:rPr>
            </w:pPr>
            <w:r>
              <w:rPr>
                <w:sz w:val="16"/>
                <w:szCs w:val="16"/>
              </w:rPr>
              <w:t>MD_Identification&gt;purpose</w:t>
            </w:r>
          </w:p>
          <w:p w14:paraId="1ABEB07E" w14:textId="77777777" w:rsidR="00B413FE" w:rsidRDefault="00B413FE" w:rsidP="00330823">
            <w:pPr>
              <w:snapToGrid w:val="0"/>
              <w:rPr>
                <w:sz w:val="16"/>
                <w:szCs w:val="16"/>
              </w:rPr>
            </w:pPr>
          </w:p>
          <w:p w14:paraId="20858D1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E838C58"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755542D7" w14:textId="77777777" w:rsidTr="00330823">
        <w:trPr>
          <w:trHeight w:val="839"/>
        </w:trPr>
        <w:tc>
          <w:tcPr>
            <w:tcW w:w="3060" w:type="dxa"/>
            <w:vAlign w:val="center"/>
          </w:tcPr>
          <w:p w14:paraId="76EFBB23" w14:textId="77777777" w:rsidR="00B413FE" w:rsidRPr="002A5288" w:rsidRDefault="00B413FE" w:rsidP="00330823">
            <w:pPr>
              <w:snapToGrid w:val="0"/>
              <w:rPr>
                <w:sz w:val="16"/>
                <w:szCs w:val="16"/>
              </w:rPr>
            </w:pPr>
            <w:r w:rsidRPr="002A5288">
              <w:rPr>
                <w:sz w:val="16"/>
                <w:szCs w:val="16"/>
              </w:rPr>
              <w:t>specificUsage</w:t>
            </w:r>
          </w:p>
        </w:tc>
        <w:tc>
          <w:tcPr>
            <w:tcW w:w="3420" w:type="dxa"/>
            <w:vAlign w:val="center"/>
          </w:tcPr>
          <w:p w14:paraId="65EB2DB1" w14:textId="77777777" w:rsidR="00B413FE" w:rsidRPr="002A5288" w:rsidRDefault="00B413FE" w:rsidP="00330823">
            <w:pPr>
              <w:snapToGrid w:val="0"/>
              <w:rPr>
                <w:sz w:val="16"/>
                <w:szCs w:val="16"/>
              </w:rPr>
            </w:pPr>
            <w:r w:rsidRPr="002A5288">
              <w:rPr>
                <w:sz w:val="16"/>
                <w:szCs w:val="16"/>
              </w:rPr>
              <w:t>The use for which the dataset is intended</w:t>
            </w:r>
          </w:p>
        </w:tc>
        <w:tc>
          <w:tcPr>
            <w:tcW w:w="804" w:type="dxa"/>
            <w:vAlign w:val="center"/>
          </w:tcPr>
          <w:p w14:paraId="0A44C26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AE3DBB8" w14:textId="77777777" w:rsidR="00B413FE" w:rsidRPr="00231701" w:rsidRDefault="00B413FE" w:rsidP="00330823">
            <w:pPr>
              <w:rPr>
                <w:rFonts w:ascii="Calibri" w:hAnsi="Calibri"/>
                <w:color w:val="000000"/>
                <w:sz w:val="16"/>
                <w:szCs w:val="16"/>
              </w:rPr>
            </w:pPr>
            <w:r w:rsidRPr="00231701">
              <w:rPr>
                <w:rFonts w:ascii="Calibri" w:hAnsi="Calibri"/>
                <w:color w:val="000000"/>
                <w:sz w:val="16"/>
                <w:szCs w:val="16"/>
              </w:rPr>
              <w:t>MD_USAGE&gt;specificUsage (character string)</w:t>
            </w:r>
          </w:p>
          <w:p w14:paraId="6270C894" w14:textId="77777777" w:rsidR="00B413FE" w:rsidRPr="002A5288" w:rsidRDefault="00B413FE" w:rsidP="00330823">
            <w:pPr>
              <w:snapToGrid w:val="0"/>
              <w:rPr>
                <w:sz w:val="16"/>
                <w:szCs w:val="16"/>
              </w:rPr>
            </w:pPr>
            <w:r w:rsidRPr="00A21710">
              <w:rPr>
                <w:rFonts w:cs="Arial"/>
                <w:sz w:val="16"/>
                <w:szCs w:val="16"/>
                <w:lang w:val="fr-FR"/>
              </w:rPr>
              <w:t>MD_USAGE&gt;userContactInfo (CI_ResponsibleParty)</w:t>
            </w:r>
          </w:p>
        </w:tc>
        <w:tc>
          <w:tcPr>
            <w:tcW w:w="3060" w:type="dxa"/>
            <w:vAlign w:val="center"/>
          </w:tcPr>
          <w:p w14:paraId="1BCBD273" w14:textId="77777777" w:rsidR="00B413FE" w:rsidRPr="002A5288" w:rsidRDefault="00B413FE" w:rsidP="00330823">
            <w:pPr>
              <w:snapToGrid w:val="0"/>
              <w:rPr>
                <w:sz w:val="16"/>
                <w:szCs w:val="16"/>
              </w:rPr>
            </w:pPr>
            <w:r w:rsidRPr="002A5288">
              <w:rPr>
                <w:sz w:val="16"/>
                <w:szCs w:val="16"/>
              </w:rPr>
              <w:t>E.g. in the case of ENCs this would be a navigation purpose classification.</w:t>
            </w:r>
          </w:p>
        </w:tc>
      </w:tr>
      <w:tr w:rsidR="00B413FE" w:rsidRPr="002A5288" w14:paraId="07F2F8FE" w14:textId="77777777" w:rsidTr="00330823">
        <w:trPr>
          <w:trHeight w:val="326"/>
        </w:trPr>
        <w:tc>
          <w:tcPr>
            <w:tcW w:w="3060" w:type="dxa"/>
            <w:vAlign w:val="center"/>
          </w:tcPr>
          <w:p w14:paraId="62F233BB"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00B77011"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852FB9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289B6C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835D21D" w14:textId="77777777" w:rsidR="00B413FE" w:rsidRPr="002A5288" w:rsidRDefault="00B413FE" w:rsidP="00330823">
            <w:pPr>
              <w:snapToGrid w:val="0"/>
              <w:rPr>
                <w:rFonts w:eastAsia="Times New Roman"/>
                <w:sz w:val="16"/>
                <w:szCs w:val="16"/>
              </w:rPr>
            </w:pPr>
            <w:r w:rsidRPr="002A5288">
              <w:rPr>
                <w:rFonts w:eastAsia="Times New Roman"/>
                <w:sz w:val="16"/>
                <w:szCs w:val="16"/>
              </w:rPr>
              <w:t xml:space="preserve">when a data set is initially created, the edition number 1 is assigned to it. The </w:t>
            </w:r>
            <w:r w:rsidRPr="002A5288">
              <w:rPr>
                <w:rFonts w:eastAsia="Times New Roman"/>
                <w:sz w:val="16"/>
                <w:szCs w:val="16"/>
              </w:rPr>
              <w:lastRenderedPageBreak/>
              <w:t>edition number is increased by 1 at each new edition. Edition number remains</w:t>
            </w:r>
          </w:p>
          <w:p w14:paraId="03CA6E37"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4B5B56D0" w14:textId="77777777" w:rsidTr="00330823">
        <w:trPr>
          <w:trHeight w:val="326"/>
        </w:trPr>
        <w:tc>
          <w:tcPr>
            <w:tcW w:w="3060" w:type="dxa"/>
            <w:vAlign w:val="center"/>
          </w:tcPr>
          <w:p w14:paraId="0F46E6EB" w14:textId="77777777" w:rsidR="00B413FE" w:rsidRPr="002A5288" w:rsidRDefault="00B413FE" w:rsidP="00330823">
            <w:pPr>
              <w:snapToGrid w:val="0"/>
              <w:rPr>
                <w:sz w:val="16"/>
                <w:szCs w:val="16"/>
              </w:rPr>
            </w:pPr>
            <w:r w:rsidRPr="002A5288">
              <w:rPr>
                <w:sz w:val="16"/>
                <w:szCs w:val="16"/>
              </w:rPr>
              <w:lastRenderedPageBreak/>
              <w:t>updateNumber</w:t>
            </w:r>
          </w:p>
        </w:tc>
        <w:tc>
          <w:tcPr>
            <w:tcW w:w="3420" w:type="dxa"/>
            <w:vAlign w:val="center"/>
          </w:tcPr>
          <w:p w14:paraId="2E157327" w14:textId="77777777" w:rsidR="00B413FE" w:rsidRPr="002A5288" w:rsidRDefault="00B413FE" w:rsidP="00330823">
            <w:pPr>
              <w:snapToGrid w:val="0"/>
              <w:rPr>
                <w:sz w:val="16"/>
                <w:szCs w:val="16"/>
              </w:rPr>
            </w:pPr>
            <w:r w:rsidRPr="002A5288">
              <w:rPr>
                <w:sz w:val="16"/>
                <w:szCs w:val="16"/>
              </w:rPr>
              <w:t>Update number assigned to the dataset and increased by one for each subsequent update</w:t>
            </w:r>
          </w:p>
        </w:tc>
        <w:tc>
          <w:tcPr>
            <w:tcW w:w="804" w:type="dxa"/>
            <w:vAlign w:val="center"/>
          </w:tcPr>
          <w:p w14:paraId="07EF7856"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8E83491"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F35506D" w14:textId="77777777" w:rsidR="00B413FE" w:rsidRPr="002A5288" w:rsidRDefault="00B413FE" w:rsidP="00330823">
            <w:pPr>
              <w:snapToGrid w:val="0"/>
              <w:rPr>
                <w:sz w:val="16"/>
                <w:szCs w:val="16"/>
              </w:rPr>
            </w:pPr>
            <w:r w:rsidRPr="002A5288">
              <w:rPr>
                <w:sz w:val="16"/>
                <w:szCs w:val="16"/>
              </w:rPr>
              <w:t>Update number 0 is assigned to a new dataset.</w:t>
            </w:r>
          </w:p>
        </w:tc>
      </w:tr>
      <w:tr w:rsidR="00B413FE" w:rsidRPr="002A5288" w14:paraId="1F1F1AA8" w14:textId="77777777" w:rsidTr="00330823">
        <w:trPr>
          <w:trHeight w:val="155"/>
        </w:trPr>
        <w:tc>
          <w:tcPr>
            <w:tcW w:w="3060" w:type="dxa"/>
            <w:tcBorders>
              <w:bottom w:val="single" w:sz="4" w:space="0" w:color="000000"/>
            </w:tcBorders>
            <w:vAlign w:val="center"/>
          </w:tcPr>
          <w:p w14:paraId="0A1E5503" w14:textId="77777777" w:rsidR="00B413FE" w:rsidRPr="002A5288" w:rsidRDefault="00B413FE" w:rsidP="00330823">
            <w:pPr>
              <w:snapToGrid w:val="0"/>
              <w:rPr>
                <w:sz w:val="16"/>
                <w:szCs w:val="16"/>
              </w:rPr>
            </w:pPr>
            <w:r w:rsidRPr="002A5288">
              <w:rPr>
                <w:sz w:val="16"/>
                <w:szCs w:val="16"/>
              </w:rPr>
              <w:t>updateApplicationDate</w:t>
            </w:r>
          </w:p>
        </w:tc>
        <w:tc>
          <w:tcPr>
            <w:tcW w:w="3420" w:type="dxa"/>
            <w:tcBorders>
              <w:bottom w:val="single" w:sz="4" w:space="0" w:color="000000"/>
            </w:tcBorders>
            <w:vAlign w:val="center"/>
          </w:tcPr>
          <w:p w14:paraId="48B019B3" w14:textId="77777777" w:rsidR="00B413FE" w:rsidRPr="002A5288" w:rsidRDefault="00B413FE" w:rsidP="00330823">
            <w:pPr>
              <w:snapToGrid w:val="0"/>
              <w:rPr>
                <w:rFonts w:eastAsia="Times New Roman"/>
                <w:sz w:val="16"/>
                <w:szCs w:val="16"/>
              </w:rPr>
            </w:pPr>
            <w:r w:rsidRPr="002A5288">
              <w:rPr>
                <w:rFonts w:eastAsia="Times New Roman"/>
                <w:sz w:val="16"/>
                <w:szCs w:val="16"/>
              </w:rPr>
              <w:t>this date is only used for the base cell files (i.e. new data sets, re-issue and new</w:t>
            </w:r>
          </w:p>
          <w:p w14:paraId="26D6B80D" w14:textId="77777777" w:rsidR="00B413FE" w:rsidRPr="002A5288" w:rsidRDefault="00B413FE" w:rsidP="00330823">
            <w:pPr>
              <w:rPr>
                <w:rFonts w:eastAsia="Times New Roman"/>
                <w:sz w:val="16"/>
                <w:szCs w:val="16"/>
              </w:rPr>
            </w:pPr>
            <w:r w:rsidRPr="002A5288">
              <w:rPr>
                <w:rFonts w:eastAsia="Times New Roman"/>
                <w:sz w:val="16"/>
                <w:szCs w:val="16"/>
              </w:rPr>
              <w:t>edition), not update cell files. All updates dated on or before this date must have</w:t>
            </w:r>
          </w:p>
          <w:p w14:paraId="165FA444" w14:textId="77777777" w:rsidR="00B413FE" w:rsidRPr="002A5288" w:rsidRDefault="00B413FE" w:rsidP="00330823">
            <w:pPr>
              <w:rPr>
                <w:rFonts w:eastAsia="Times New Roman"/>
                <w:sz w:val="16"/>
                <w:szCs w:val="16"/>
              </w:rPr>
            </w:pPr>
            <w:r w:rsidRPr="002A5288">
              <w:rPr>
                <w:rFonts w:eastAsia="Times New Roman"/>
                <w:sz w:val="16"/>
                <w:szCs w:val="16"/>
              </w:rPr>
              <w:t>been applied by the producer</w:t>
            </w:r>
          </w:p>
        </w:tc>
        <w:tc>
          <w:tcPr>
            <w:tcW w:w="804" w:type="dxa"/>
            <w:tcBorders>
              <w:bottom w:val="single" w:sz="4" w:space="0" w:color="000000"/>
            </w:tcBorders>
            <w:vAlign w:val="center"/>
          </w:tcPr>
          <w:p w14:paraId="6E2D7A80" w14:textId="77777777" w:rsidR="00B413FE" w:rsidRPr="002A5288" w:rsidRDefault="00B413FE" w:rsidP="00330823">
            <w:pPr>
              <w:snapToGrid w:val="0"/>
              <w:jc w:val="center"/>
              <w:rPr>
                <w:sz w:val="16"/>
                <w:szCs w:val="16"/>
              </w:rPr>
            </w:pPr>
            <w:r w:rsidRPr="002A5288">
              <w:rPr>
                <w:sz w:val="16"/>
                <w:szCs w:val="16"/>
              </w:rPr>
              <w:t>0..1</w:t>
            </w:r>
          </w:p>
        </w:tc>
        <w:tc>
          <w:tcPr>
            <w:tcW w:w="2436" w:type="dxa"/>
            <w:tcBorders>
              <w:bottom w:val="single" w:sz="4" w:space="0" w:color="000000"/>
            </w:tcBorders>
            <w:vAlign w:val="center"/>
          </w:tcPr>
          <w:p w14:paraId="61C16A5F" w14:textId="77777777" w:rsidR="00B413FE" w:rsidRPr="002A5288" w:rsidRDefault="00B413FE" w:rsidP="00330823">
            <w:pPr>
              <w:snapToGrid w:val="0"/>
              <w:rPr>
                <w:sz w:val="16"/>
                <w:szCs w:val="16"/>
              </w:rPr>
            </w:pPr>
            <w:r w:rsidRPr="002A5288">
              <w:rPr>
                <w:sz w:val="16"/>
                <w:szCs w:val="16"/>
              </w:rPr>
              <w:t>Date</w:t>
            </w:r>
          </w:p>
        </w:tc>
        <w:tc>
          <w:tcPr>
            <w:tcW w:w="3060" w:type="dxa"/>
            <w:tcBorders>
              <w:bottom w:val="single" w:sz="4" w:space="0" w:color="000000"/>
            </w:tcBorders>
            <w:vAlign w:val="center"/>
          </w:tcPr>
          <w:p w14:paraId="541AB1AD" w14:textId="77777777" w:rsidR="00B413FE" w:rsidRPr="002A5288" w:rsidRDefault="00B413FE" w:rsidP="00330823">
            <w:pPr>
              <w:snapToGrid w:val="0"/>
              <w:rPr>
                <w:sz w:val="16"/>
                <w:szCs w:val="16"/>
              </w:rPr>
            </w:pPr>
          </w:p>
        </w:tc>
      </w:tr>
      <w:tr w:rsidR="00B413FE" w:rsidRPr="002A5288" w14:paraId="26D4C2CD" w14:textId="77777777" w:rsidTr="00330823">
        <w:trPr>
          <w:trHeight w:val="171"/>
        </w:trPr>
        <w:tc>
          <w:tcPr>
            <w:tcW w:w="3060" w:type="dxa"/>
            <w:shd w:val="clear" w:color="auto" w:fill="auto"/>
            <w:vAlign w:val="center"/>
          </w:tcPr>
          <w:p w14:paraId="074E6C96" w14:textId="77777777" w:rsidR="00B413FE" w:rsidRPr="002A5288" w:rsidRDefault="00B413FE" w:rsidP="00330823">
            <w:pPr>
              <w:snapToGrid w:val="0"/>
              <w:rPr>
                <w:sz w:val="16"/>
                <w:szCs w:val="16"/>
              </w:rPr>
            </w:pPr>
            <w:r w:rsidRPr="002A5288">
              <w:rPr>
                <w:sz w:val="16"/>
                <w:szCs w:val="16"/>
              </w:rPr>
              <w:t>issueDate</w:t>
            </w:r>
          </w:p>
        </w:tc>
        <w:tc>
          <w:tcPr>
            <w:tcW w:w="3420" w:type="dxa"/>
            <w:shd w:val="clear" w:color="auto" w:fill="auto"/>
            <w:vAlign w:val="center"/>
          </w:tcPr>
          <w:p w14:paraId="66A869E4" w14:textId="77777777" w:rsidR="00B413FE" w:rsidRPr="002A5288" w:rsidRDefault="00B413FE" w:rsidP="00330823">
            <w:pPr>
              <w:snapToGrid w:val="0"/>
              <w:rPr>
                <w:rFonts w:eastAsia="Times New Roman"/>
                <w:sz w:val="16"/>
                <w:szCs w:val="16"/>
              </w:rPr>
            </w:pPr>
            <w:r w:rsidRPr="002A5288">
              <w:rPr>
                <w:rFonts w:eastAsia="Times New Roman"/>
                <w:sz w:val="16"/>
                <w:szCs w:val="16"/>
              </w:rPr>
              <w:t>date on which the data was made available by the data producer</w:t>
            </w:r>
          </w:p>
        </w:tc>
        <w:tc>
          <w:tcPr>
            <w:tcW w:w="804" w:type="dxa"/>
            <w:shd w:val="clear" w:color="auto" w:fill="auto"/>
            <w:vAlign w:val="center"/>
          </w:tcPr>
          <w:p w14:paraId="65F340E5"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400D6EB4" w14:textId="77777777" w:rsidR="00B413FE" w:rsidRPr="002A5288" w:rsidRDefault="00B413FE" w:rsidP="00330823">
            <w:pPr>
              <w:snapToGrid w:val="0"/>
              <w:rPr>
                <w:sz w:val="16"/>
                <w:szCs w:val="16"/>
              </w:rPr>
            </w:pPr>
            <w:r w:rsidRPr="002A5288">
              <w:rPr>
                <w:sz w:val="16"/>
                <w:szCs w:val="16"/>
              </w:rPr>
              <w:t>Date</w:t>
            </w:r>
          </w:p>
        </w:tc>
        <w:tc>
          <w:tcPr>
            <w:tcW w:w="3060" w:type="dxa"/>
            <w:shd w:val="clear" w:color="auto" w:fill="auto"/>
            <w:vAlign w:val="center"/>
          </w:tcPr>
          <w:p w14:paraId="5E5CBD3D" w14:textId="77777777" w:rsidR="00B413FE" w:rsidRPr="002A5288" w:rsidRDefault="00B413FE" w:rsidP="00330823">
            <w:pPr>
              <w:snapToGrid w:val="0"/>
              <w:rPr>
                <w:sz w:val="16"/>
                <w:szCs w:val="16"/>
              </w:rPr>
            </w:pPr>
          </w:p>
        </w:tc>
      </w:tr>
      <w:tr w:rsidR="00B413FE" w:rsidRPr="002A5288" w14:paraId="6059D08C" w14:textId="77777777" w:rsidTr="00330823">
        <w:trPr>
          <w:trHeight w:val="155"/>
        </w:trPr>
        <w:tc>
          <w:tcPr>
            <w:tcW w:w="3060" w:type="dxa"/>
            <w:shd w:val="clear" w:color="auto" w:fill="auto"/>
            <w:vAlign w:val="center"/>
          </w:tcPr>
          <w:p w14:paraId="4B41ECB1" w14:textId="77777777" w:rsidR="00B413FE" w:rsidRPr="002A5288" w:rsidRDefault="00B413FE" w:rsidP="00330823">
            <w:pPr>
              <w:snapToGrid w:val="0"/>
              <w:rPr>
                <w:sz w:val="16"/>
                <w:szCs w:val="16"/>
              </w:rPr>
            </w:pPr>
            <w:r w:rsidRPr="002A5288">
              <w:rPr>
                <w:sz w:val="16"/>
                <w:szCs w:val="16"/>
              </w:rPr>
              <w:t>productSpecification</w:t>
            </w:r>
          </w:p>
        </w:tc>
        <w:tc>
          <w:tcPr>
            <w:tcW w:w="3420" w:type="dxa"/>
            <w:shd w:val="clear" w:color="auto" w:fill="auto"/>
            <w:vAlign w:val="center"/>
          </w:tcPr>
          <w:p w14:paraId="3B22214F" w14:textId="77777777" w:rsidR="00B413FE" w:rsidRPr="002A5288" w:rsidRDefault="00B413FE" w:rsidP="00330823">
            <w:pPr>
              <w:snapToGrid w:val="0"/>
              <w:rPr>
                <w:sz w:val="16"/>
                <w:szCs w:val="16"/>
              </w:rPr>
            </w:pPr>
            <w:r w:rsidRPr="002A5288">
              <w:rPr>
                <w:sz w:val="16"/>
                <w:szCs w:val="16"/>
              </w:rPr>
              <w:t>The product specification used to create this dataset</w:t>
            </w:r>
          </w:p>
        </w:tc>
        <w:tc>
          <w:tcPr>
            <w:tcW w:w="804" w:type="dxa"/>
            <w:shd w:val="clear" w:color="auto" w:fill="auto"/>
            <w:vAlign w:val="center"/>
          </w:tcPr>
          <w:p w14:paraId="2764B9D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5E39C398" w14:textId="77777777" w:rsidR="00B413FE" w:rsidRPr="002A5288" w:rsidRDefault="00B413FE" w:rsidP="00330823">
            <w:pPr>
              <w:snapToGrid w:val="0"/>
              <w:rPr>
                <w:sz w:val="16"/>
                <w:szCs w:val="16"/>
              </w:rPr>
            </w:pPr>
            <w:r w:rsidRPr="002A5288">
              <w:rPr>
                <w:sz w:val="16"/>
                <w:szCs w:val="16"/>
              </w:rPr>
              <w:t>S100_ProductSpecification</w:t>
            </w:r>
          </w:p>
        </w:tc>
        <w:tc>
          <w:tcPr>
            <w:tcW w:w="3060" w:type="dxa"/>
            <w:shd w:val="clear" w:color="auto" w:fill="auto"/>
            <w:vAlign w:val="center"/>
          </w:tcPr>
          <w:p w14:paraId="6911864B" w14:textId="77777777" w:rsidR="00B413FE" w:rsidRPr="002A5288" w:rsidRDefault="00B413FE" w:rsidP="00330823">
            <w:pPr>
              <w:snapToGrid w:val="0"/>
              <w:rPr>
                <w:sz w:val="16"/>
                <w:szCs w:val="16"/>
              </w:rPr>
            </w:pPr>
          </w:p>
        </w:tc>
      </w:tr>
      <w:tr w:rsidR="00B413FE" w:rsidRPr="002A5288"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2A5288" w:rsidRDefault="00B413FE" w:rsidP="00330823">
            <w:pPr>
              <w:snapToGrid w:val="0"/>
              <w:rPr>
                <w:sz w:val="16"/>
                <w:szCs w:val="16"/>
              </w:rPr>
            </w:pPr>
            <w:r w:rsidRPr="002A5288">
              <w:rPr>
                <w:sz w:val="16"/>
                <w:szCs w:val="16"/>
              </w:rPr>
              <w:t>producingAgency</w:t>
            </w:r>
          </w:p>
        </w:tc>
        <w:tc>
          <w:tcPr>
            <w:tcW w:w="3420" w:type="dxa"/>
            <w:tcBorders>
              <w:bottom w:val="single" w:sz="4" w:space="0" w:color="000000"/>
            </w:tcBorders>
            <w:shd w:val="clear" w:color="auto" w:fill="auto"/>
            <w:vAlign w:val="center"/>
          </w:tcPr>
          <w:p w14:paraId="2450D26C" w14:textId="77777777" w:rsidR="00B413FE" w:rsidRPr="00973CDB" w:rsidRDefault="00B413FE" w:rsidP="00330823">
            <w:pPr>
              <w:pStyle w:val="ISOComments"/>
              <w:spacing w:before="60" w:after="60" w:line="240" w:lineRule="auto"/>
              <w:rPr>
                <w:sz w:val="16"/>
                <w:szCs w:val="16"/>
                <w:lang w:val="en-CA"/>
              </w:rPr>
            </w:pPr>
            <w:r w:rsidRPr="00FD4D76">
              <w:rPr>
                <w:sz w:val="16"/>
                <w:szCs w:val="16"/>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2A5288" w:rsidRDefault="00B413FE" w:rsidP="00330823">
            <w:pPr>
              <w:snapToGrid w:val="0"/>
              <w:jc w:val="center"/>
              <w:rPr>
                <w:sz w:val="16"/>
                <w:szCs w:val="16"/>
              </w:rPr>
            </w:pPr>
            <w:r w:rsidRPr="002A5288">
              <w:rPr>
                <w:sz w:val="16"/>
                <w:szCs w:val="16"/>
              </w:rPr>
              <w:t>1</w:t>
            </w:r>
          </w:p>
        </w:tc>
        <w:tc>
          <w:tcPr>
            <w:tcW w:w="2436" w:type="dxa"/>
            <w:tcBorders>
              <w:bottom w:val="single" w:sz="4" w:space="0" w:color="000000"/>
            </w:tcBorders>
            <w:shd w:val="clear" w:color="auto" w:fill="auto"/>
            <w:vAlign w:val="center"/>
          </w:tcPr>
          <w:p w14:paraId="1BD086DC" w14:textId="77777777" w:rsidR="00B413FE" w:rsidRPr="002A5288" w:rsidRDefault="00B413FE" w:rsidP="00330823">
            <w:pPr>
              <w:snapToGrid w:val="0"/>
              <w:rPr>
                <w:sz w:val="16"/>
                <w:szCs w:val="16"/>
              </w:rPr>
            </w:pPr>
            <w:r w:rsidRPr="002A5288">
              <w:rPr>
                <w:sz w:val="16"/>
                <w:szCs w:val="16"/>
              </w:rPr>
              <w:t>CI_ResponsibleParty</w:t>
            </w:r>
          </w:p>
        </w:tc>
        <w:tc>
          <w:tcPr>
            <w:tcW w:w="3060" w:type="dxa"/>
            <w:tcBorders>
              <w:bottom w:val="single" w:sz="4" w:space="0" w:color="000000"/>
            </w:tcBorders>
            <w:shd w:val="clear" w:color="auto" w:fill="auto"/>
            <w:vAlign w:val="center"/>
          </w:tcPr>
          <w:p w14:paraId="29D262D7" w14:textId="77777777" w:rsidR="00B413FE" w:rsidRPr="002A5288" w:rsidRDefault="00B413FE" w:rsidP="00330823">
            <w:pPr>
              <w:snapToGrid w:val="0"/>
              <w:rPr>
                <w:sz w:val="16"/>
                <w:szCs w:val="16"/>
              </w:rPr>
            </w:pPr>
          </w:p>
        </w:tc>
      </w:tr>
      <w:tr w:rsidR="00B413FE" w:rsidRPr="002A5288"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bottom w:val="single" w:sz="4" w:space="0" w:color="000000"/>
            </w:tcBorders>
            <w:shd w:val="clear" w:color="auto" w:fill="auto"/>
            <w:vAlign w:val="center"/>
          </w:tcPr>
          <w:p w14:paraId="13C22425"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bottom w:val="single" w:sz="4" w:space="0" w:color="000000"/>
            </w:tcBorders>
            <w:shd w:val="clear" w:color="auto" w:fill="auto"/>
            <w:vAlign w:val="center"/>
          </w:tcPr>
          <w:p w14:paraId="19F1559E"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bottom w:val="single" w:sz="4" w:space="0" w:color="000000"/>
            </w:tcBorders>
            <w:shd w:val="clear" w:color="auto" w:fill="auto"/>
            <w:vAlign w:val="center"/>
          </w:tcPr>
          <w:p w14:paraId="5A6E4E63" w14:textId="77777777" w:rsidR="00B413FE" w:rsidRPr="002A5288" w:rsidRDefault="00B413FE" w:rsidP="00330823">
            <w:pPr>
              <w:snapToGrid w:val="0"/>
              <w:rPr>
                <w:sz w:val="16"/>
                <w:szCs w:val="16"/>
              </w:rPr>
            </w:pPr>
            <w:r>
              <w:rPr>
                <w:sz w:val="16"/>
                <w:szCs w:val="16"/>
              </w:rPr>
              <w:t>Integer</w:t>
            </w:r>
          </w:p>
        </w:tc>
        <w:tc>
          <w:tcPr>
            <w:tcW w:w="3060" w:type="dxa"/>
            <w:tcBorders>
              <w:bottom w:val="single" w:sz="4" w:space="0" w:color="000000"/>
            </w:tcBorders>
            <w:shd w:val="clear" w:color="auto" w:fill="auto"/>
            <w:vAlign w:val="center"/>
          </w:tcPr>
          <w:p w14:paraId="54C20A73"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40711A89" w14:textId="77777777" w:rsidTr="00330823">
        <w:trPr>
          <w:trHeight w:val="171"/>
        </w:trPr>
        <w:tc>
          <w:tcPr>
            <w:tcW w:w="3060" w:type="dxa"/>
            <w:shd w:val="clear" w:color="auto" w:fill="auto"/>
            <w:vAlign w:val="center"/>
          </w:tcPr>
          <w:p w14:paraId="3033D6D7" w14:textId="77777777" w:rsidR="00B413FE" w:rsidRPr="002A5288" w:rsidRDefault="00B413FE" w:rsidP="00330823">
            <w:pPr>
              <w:snapToGrid w:val="0"/>
              <w:rPr>
                <w:sz w:val="16"/>
                <w:szCs w:val="16"/>
              </w:rPr>
            </w:pPr>
            <w:r>
              <w:rPr>
                <w:sz w:val="16"/>
                <w:szCs w:val="16"/>
              </w:rPr>
              <w:t>maximumDisplayScale</w:t>
            </w:r>
          </w:p>
        </w:tc>
        <w:tc>
          <w:tcPr>
            <w:tcW w:w="3420" w:type="dxa"/>
            <w:shd w:val="clear" w:color="auto" w:fill="auto"/>
            <w:vAlign w:val="center"/>
          </w:tcPr>
          <w:p w14:paraId="4FC5B532"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shd w:val="clear" w:color="auto" w:fill="auto"/>
            <w:vAlign w:val="center"/>
          </w:tcPr>
          <w:p w14:paraId="6EC516C1"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auto"/>
            <w:vAlign w:val="center"/>
          </w:tcPr>
          <w:p w14:paraId="1A06D0EB" w14:textId="77777777" w:rsidR="00B413FE" w:rsidRPr="002A5288" w:rsidRDefault="00B413FE" w:rsidP="00330823">
            <w:pPr>
              <w:snapToGrid w:val="0"/>
              <w:rPr>
                <w:sz w:val="16"/>
                <w:szCs w:val="16"/>
              </w:rPr>
            </w:pPr>
            <w:r>
              <w:rPr>
                <w:sz w:val="16"/>
                <w:szCs w:val="16"/>
              </w:rPr>
              <w:t>Integer</w:t>
            </w:r>
          </w:p>
        </w:tc>
        <w:tc>
          <w:tcPr>
            <w:tcW w:w="3060" w:type="dxa"/>
            <w:shd w:val="clear" w:color="auto" w:fill="auto"/>
            <w:vAlign w:val="center"/>
          </w:tcPr>
          <w:p w14:paraId="128982F1" w14:textId="77777777" w:rsidR="00B413FE" w:rsidRPr="002A5288" w:rsidRDefault="00B413FE" w:rsidP="00330823">
            <w:pPr>
              <w:snapToGrid w:val="0"/>
              <w:rPr>
                <w:sz w:val="16"/>
                <w:szCs w:val="16"/>
              </w:rPr>
            </w:pPr>
          </w:p>
        </w:tc>
      </w:tr>
      <w:tr w:rsidR="00B413FE" w:rsidRPr="002A5288" w14:paraId="128675AB" w14:textId="77777777" w:rsidTr="00330823">
        <w:trPr>
          <w:trHeight w:val="171"/>
        </w:trPr>
        <w:tc>
          <w:tcPr>
            <w:tcW w:w="3060" w:type="dxa"/>
            <w:shd w:val="clear" w:color="auto" w:fill="FFFFFF"/>
            <w:vAlign w:val="center"/>
          </w:tcPr>
          <w:p w14:paraId="4E13E272" w14:textId="77777777" w:rsidR="00B413FE" w:rsidRPr="002A5288" w:rsidRDefault="00B413FE" w:rsidP="00330823">
            <w:pPr>
              <w:snapToGrid w:val="0"/>
              <w:rPr>
                <w:sz w:val="16"/>
                <w:szCs w:val="16"/>
              </w:rPr>
            </w:pPr>
            <w:r>
              <w:rPr>
                <w:sz w:val="16"/>
                <w:szCs w:val="16"/>
              </w:rPr>
              <w:t>minimumDisplayScale</w:t>
            </w:r>
          </w:p>
        </w:tc>
        <w:tc>
          <w:tcPr>
            <w:tcW w:w="3420" w:type="dxa"/>
            <w:shd w:val="clear" w:color="auto" w:fill="FFFFFF"/>
            <w:vAlign w:val="center"/>
          </w:tcPr>
          <w:p w14:paraId="6BE2FFBC"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shd w:val="clear" w:color="auto" w:fill="FFFFFF"/>
            <w:vAlign w:val="center"/>
          </w:tcPr>
          <w:p w14:paraId="7E79C4B5"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FFFFFF"/>
            <w:vAlign w:val="center"/>
          </w:tcPr>
          <w:p w14:paraId="207C45DF" w14:textId="77777777" w:rsidR="00B413FE" w:rsidRPr="002A5288" w:rsidRDefault="00B413FE" w:rsidP="00330823">
            <w:pPr>
              <w:snapToGrid w:val="0"/>
              <w:rPr>
                <w:sz w:val="16"/>
                <w:szCs w:val="16"/>
              </w:rPr>
            </w:pPr>
            <w:r>
              <w:rPr>
                <w:sz w:val="16"/>
                <w:szCs w:val="16"/>
              </w:rPr>
              <w:t>Integer</w:t>
            </w:r>
          </w:p>
        </w:tc>
        <w:tc>
          <w:tcPr>
            <w:tcW w:w="3060" w:type="dxa"/>
            <w:shd w:val="clear" w:color="auto" w:fill="FFFFFF"/>
            <w:vAlign w:val="center"/>
          </w:tcPr>
          <w:p w14:paraId="5A914810" w14:textId="77777777" w:rsidR="00B413FE" w:rsidRPr="002A5288" w:rsidRDefault="00B413FE" w:rsidP="00330823">
            <w:pPr>
              <w:snapToGrid w:val="0"/>
              <w:rPr>
                <w:sz w:val="16"/>
                <w:szCs w:val="16"/>
              </w:rPr>
            </w:pPr>
          </w:p>
        </w:tc>
      </w:tr>
      <w:tr w:rsidR="00B413FE" w:rsidRPr="002A5288" w14:paraId="05163471" w14:textId="77777777" w:rsidTr="00330823">
        <w:trPr>
          <w:trHeight w:val="155"/>
        </w:trPr>
        <w:tc>
          <w:tcPr>
            <w:tcW w:w="3060" w:type="dxa"/>
            <w:shd w:val="clear" w:color="auto" w:fill="FFFFFF"/>
            <w:vAlign w:val="center"/>
          </w:tcPr>
          <w:p w14:paraId="4B5CCB28" w14:textId="77777777" w:rsidR="00B413FE" w:rsidRPr="002A5288" w:rsidRDefault="00B413FE" w:rsidP="00330823">
            <w:pPr>
              <w:snapToGrid w:val="0"/>
              <w:rPr>
                <w:sz w:val="16"/>
                <w:szCs w:val="16"/>
              </w:rPr>
            </w:pPr>
            <w:r w:rsidRPr="002A5288">
              <w:rPr>
                <w:sz w:val="16"/>
                <w:szCs w:val="16"/>
              </w:rPr>
              <w:lastRenderedPageBreak/>
              <w:t>horizontalDatum</w:t>
            </w:r>
            <w:r>
              <w:rPr>
                <w:sz w:val="16"/>
                <w:szCs w:val="16"/>
              </w:rPr>
              <w:t>Reference</w:t>
            </w:r>
          </w:p>
        </w:tc>
        <w:tc>
          <w:tcPr>
            <w:tcW w:w="3420" w:type="dxa"/>
            <w:shd w:val="clear" w:color="auto" w:fill="FFFFFF"/>
            <w:vAlign w:val="center"/>
          </w:tcPr>
          <w:p w14:paraId="41EA938D" w14:textId="77777777" w:rsidR="00B413FE" w:rsidRPr="002A5288" w:rsidRDefault="00B413FE" w:rsidP="00330823">
            <w:pPr>
              <w:snapToGrid w:val="0"/>
              <w:rPr>
                <w:sz w:val="16"/>
                <w:szCs w:val="16"/>
              </w:rPr>
            </w:pPr>
            <w:r>
              <w:rPr>
                <w:sz w:val="16"/>
                <w:szCs w:val="16"/>
              </w:rPr>
              <w:t>Reference to the register from which the horizontal datum value is taken</w:t>
            </w:r>
          </w:p>
        </w:tc>
        <w:tc>
          <w:tcPr>
            <w:tcW w:w="804" w:type="dxa"/>
            <w:shd w:val="clear" w:color="auto" w:fill="FFFFFF"/>
            <w:vAlign w:val="center"/>
          </w:tcPr>
          <w:p w14:paraId="5F2B4FC7"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FFFFFF"/>
            <w:vAlign w:val="center"/>
          </w:tcPr>
          <w:p w14:paraId="1BA0710B" w14:textId="77777777" w:rsidR="00B413FE" w:rsidRPr="002A5288" w:rsidRDefault="00B413FE" w:rsidP="00330823">
            <w:pPr>
              <w:snapToGrid w:val="0"/>
              <w:rPr>
                <w:sz w:val="16"/>
                <w:szCs w:val="16"/>
              </w:rPr>
            </w:pPr>
            <w:r>
              <w:rPr>
                <w:sz w:val="16"/>
                <w:szCs w:val="16"/>
              </w:rPr>
              <w:t>characterString</w:t>
            </w:r>
          </w:p>
        </w:tc>
        <w:tc>
          <w:tcPr>
            <w:tcW w:w="3060" w:type="dxa"/>
            <w:shd w:val="clear" w:color="auto" w:fill="FFFFFF"/>
            <w:vAlign w:val="center"/>
          </w:tcPr>
          <w:p w14:paraId="751D6E1D" w14:textId="77777777" w:rsidR="00B413FE" w:rsidRPr="002A5288" w:rsidRDefault="00B413FE" w:rsidP="00330823">
            <w:pPr>
              <w:snapToGrid w:val="0"/>
              <w:rPr>
                <w:sz w:val="16"/>
                <w:szCs w:val="16"/>
              </w:rPr>
            </w:pPr>
            <w:r>
              <w:rPr>
                <w:sz w:val="16"/>
                <w:szCs w:val="16"/>
              </w:rPr>
              <w:t>EPSG</w:t>
            </w:r>
          </w:p>
        </w:tc>
      </w:tr>
      <w:tr w:rsidR="00B413FE" w:rsidRPr="002A5288" w14:paraId="0DB7D27E" w14:textId="77777777" w:rsidTr="00330823">
        <w:trPr>
          <w:trHeight w:val="155"/>
        </w:trPr>
        <w:tc>
          <w:tcPr>
            <w:tcW w:w="3060" w:type="dxa"/>
            <w:vAlign w:val="center"/>
          </w:tcPr>
          <w:p w14:paraId="3FE687BA" w14:textId="77777777" w:rsidR="00B413FE" w:rsidRPr="002A5288" w:rsidRDefault="00B413FE" w:rsidP="00330823">
            <w:pPr>
              <w:snapToGrid w:val="0"/>
              <w:rPr>
                <w:sz w:val="16"/>
                <w:szCs w:val="16"/>
              </w:rPr>
            </w:pPr>
            <w:r>
              <w:rPr>
                <w:sz w:val="16"/>
                <w:szCs w:val="16"/>
              </w:rPr>
              <w:t>horizontalDatumValue</w:t>
            </w:r>
          </w:p>
        </w:tc>
        <w:tc>
          <w:tcPr>
            <w:tcW w:w="3420" w:type="dxa"/>
            <w:vAlign w:val="center"/>
          </w:tcPr>
          <w:p w14:paraId="09F1B8A6" w14:textId="77777777" w:rsidR="00B413FE" w:rsidRDefault="00B413FE" w:rsidP="00330823">
            <w:pPr>
              <w:snapToGrid w:val="0"/>
              <w:rPr>
                <w:sz w:val="16"/>
                <w:szCs w:val="16"/>
              </w:rPr>
            </w:pPr>
            <w:r>
              <w:rPr>
                <w:sz w:val="16"/>
                <w:szCs w:val="16"/>
              </w:rPr>
              <w:t>Horizontal Datum of the entire dataset</w:t>
            </w:r>
          </w:p>
        </w:tc>
        <w:tc>
          <w:tcPr>
            <w:tcW w:w="804" w:type="dxa"/>
            <w:vAlign w:val="center"/>
          </w:tcPr>
          <w:p w14:paraId="1945762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18D1577C" w14:textId="77777777" w:rsidR="00B413FE" w:rsidRDefault="00B413FE" w:rsidP="00330823">
            <w:pPr>
              <w:snapToGrid w:val="0"/>
              <w:rPr>
                <w:sz w:val="16"/>
                <w:szCs w:val="16"/>
              </w:rPr>
            </w:pPr>
            <w:r>
              <w:rPr>
                <w:sz w:val="16"/>
                <w:szCs w:val="16"/>
              </w:rPr>
              <w:t>Integer</w:t>
            </w:r>
          </w:p>
        </w:tc>
        <w:tc>
          <w:tcPr>
            <w:tcW w:w="3060" w:type="dxa"/>
            <w:vAlign w:val="center"/>
          </w:tcPr>
          <w:p w14:paraId="3215E9D1" w14:textId="77777777" w:rsidR="00B413FE" w:rsidRPr="002A5288" w:rsidRDefault="00B413FE" w:rsidP="00330823">
            <w:pPr>
              <w:snapToGrid w:val="0"/>
              <w:rPr>
                <w:sz w:val="16"/>
                <w:szCs w:val="16"/>
              </w:rPr>
            </w:pPr>
            <w:r w:rsidRPr="00DD7223">
              <w:rPr>
                <w:rFonts w:cs="Arial"/>
                <w:sz w:val="16"/>
                <w:szCs w:val="16"/>
              </w:rPr>
              <w:t>4326</w:t>
            </w:r>
          </w:p>
        </w:tc>
      </w:tr>
      <w:tr w:rsidR="00B413FE" w:rsidRPr="002A5288" w14:paraId="1116EEF1" w14:textId="77777777" w:rsidTr="00330823">
        <w:trPr>
          <w:trHeight w:val="171"/>
        </w:trPr>
        <w:tc>
          <w:tcPr>
            <w:tcW w:w="3060" w:type="dxa"/>
            <w:vAlign w:val="center"/>
          </w:tcPr>
          <w:p w14:paraId="6012DDE6" w14:textId="77777777" w:rsidR="00B413FE" w:rsidRPr="002A5288" w:rsidRDefault="00B413FE" w:rsidP="00330823">
            <w:pPr>
              <w:snapToGrid w:val="0"/>
              <w:rPr>
                <w:sz w:val="16"/>
                <w:szCs w:val="16"/>
              </w:rPr>
            </w:pPr>
            <w:r w:rsidRPr="002A5288">
              <w:rPr>
                <w:sz w:val="16"/>
                <w:szCs w:val="16"/>
              </w:rPr>
              <w:t>verticalDatum</w:t>
            </w:r>
          </w:p>
        </w:tc>
        <w:tc>
          <w:tcPr>
            <w:tcW w:w="3420" w:type="dxa"/>
            <w:vAlign w:val="center"/>
          </w:tcPr>
          <w:p w14:paraId="4ED7AE40" w14:textId="77777777" w:rsidR="00B413FE" w:rsidRPr="002A5288" w:rsidRDefault="00B413FE" w:rsidP="00330823">
            <w:pPr>
              <w:snapToGrid w:val="0"/>
              <w:rPr>
                <w:sz w:val="16"/>
                <w:szCs w:val="16"/>
              </w:rPr>
            </w:pPr>
            <w:r>
              <w:rPr>
                <w:sz w:val="16"/>
                <w:szCs w:val="16"/>
              </w:rPr>
              <w:t>Vertical Datum of the entire dataset</w:t>
            </w:r>
          </w:p>
        </w:tc>
        <w:tc>
          <w:tcPr>
            <w:tcW w:w="804" w:type="dxa"/>
            <w:vAlign w:val="center"/>
          </w:tcPr>
          <w:p w14:paraId="4344A41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B57F433" w14:textId="77777777" w:rsidR="00B413FE" w:rsidRPr="002A5288" w:rsidRDefault="00B413FE" w:rsidP="00330823">
            <w:pPr>
              <w:snapToGrid w:val="0"/>
              <w:rPr>
                <w:sz w:val="16"/>
                <w:szCs w:val="16"/>
              </w:rPr>
            </w:pPr>
            <w:r>
              <w:rPr>
                <w:sz w:val="16"/>
                <w:szCs w:val="16"/>
              </w:rPr>
              <w:t>S100_VerticalAndSoundingDatum</w:t>
            </w:r>
          </w:p>
        </w:tc>
        <w:tc>
          <w:tcPr>
            <w:tcW w:w="3060" w:type="dxa"/>
            <w:vAlign w:val="center"/>
          </w:tcPr>
          <w:p w14:paraId="38402D4F" w14:textId="77777777" w:rsidR="00B413FE" w:rsidRPr="002A5288" w:rsidRDefault="00B413FE" w:rsidP="00330823">
            <w:pPr>
              <w:snapToGrid w:val="0"/>
              <w:rPr>
                <w:sz w:val="16"/>
                <w:szCs w:val="16"/>
              </w:rPr>
            </w:pPr>
          </w:p>
        </w:tc>
      </w:tr>
      <w:tr w:rsidR="00B413FE" w:rsidRPr="002A5288" w14:paraId="4DBE9FE4" w14:textId="77777777" w:rsidTr="00330823">
        <w:trPr>
          <w:trHeight w:val="155"/>
        </w:trPr>
        <w:tc>
          <w:tcPr>
            <w:tcW w:w="3060" w:type="dxa"/>
            <w:vAlign w:val="center"/>
          </w:tcPr>
          <w:p w14:paraId="37D952B7" w14:textId="77777777" w:rsidR="00B413FE" w:rsidRPr="002A5288" w:rsidRDefault="00B413FE" w:rsidP="00330823">
            <w:pPr>
              <w:snapToGrid w:val="0"/>
              <w:rPr>
                <w:sz w:val="16"/>
                <w:szCs w:val="16"/>
              </w:rPr>
            </w:pPr>
            <w:r w:rsidRPr="002A5288">
              <w:rPr>
                <w:sz w:val="16"/>
                <w:szCs w:val="16"/>
              </w:rPr>
              <w:t>soundingDatum</w:t>
            </w:r>
          </w:p>
        </w:tc>
        <w:tc>
          <w:tcPr>
            <w:tcW w:w="3420" w:type="dxa"/>
            <w:vAlign w:val="center"/>
          </w:tcPr>
          <w:p w14:paraId="2747150B" w14:textId="77777777" w:rsidR="00B413FE" w:rsidRPr="002A5288" w:rsidRDefault="00B413FE" w:rsidP="00330823">
            <w:pPr>
              <w:snapToGrid w:val="0"/>
              <w:rPr>
                <w:sz w:val="16"/>
                <w:szCs w:val="16"/>
              </w:rPr>
            </w:pPr>
            <w:r>
              <w:rPr>
                <w:sz w:val="16"/>
                <w:szCs w:val="16"/>
              </w:rPr>
              <w:t>Sounding Datum of the entire dataset</w:t>
            </w:r>
          </w:p>
        </w:tc>
        <w:tc>
          <w:tcPr>
            <w:tcW w:w="804" w:type="dxa"/>
            <w:vAlign w:val="center"/>
          </w:tcPr>
          <w:p w14:paraId="6CFF035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E2EF65F" w14:textId="77777777" w:rsidR="00B413FE" w:rsidRPr="002A5288" w:rsidRDefault="00B413FE" w:rsidP="00330823">
            <w:pPr>
              <w:snapToGrid w:val="0"/>
              <w:rPr>
                <w:sz w:val="16"/>
                <w:szCs w:val="16"/>
              </w:rPr>
            </w:pPr>
            <w:r>
              <w:rPr>
                <w:sz w:val="16"/>
                <w:szCs w:val="16"/>
              </w:rPr>
              <w:t>S100_VerticalAndSoundingDatum</w:t>
            </w:r>
          </w:p>
        </w:tc>
        <w:tc>
          <w:tcPr>
            <w:tcW w:w="3060" w:type="dxa"/>
            <w:vAlign w:val="center"/>
          </w:tcPr>
          <w:p w14:paraId="3AAE59FA" w14:textId="77777777" w:rsidR="00B413FE" w:rsidRPr="002A5288" w:rsidRDefault="00B413FE" w:rsidP="00330823">
            <w:pPr>
              <w:snapToGrid w:val="0"/>
              <w:rPr>
                <w:sz w:val="16"/>
                <w:szCs w:val="16"/>
              </w:rPr>
            </w:pPr>
          </w:p>
        </w:tc>
      </w:tr>
      <w:tr w:rsidR="00B413FE" w:rsidRPr="002A5288" w14:paraId="6199B9DB" w14:textId="77777777" w:rsidTr="00330823">
        <w:trPr>
          <w:trHeight w:val="171"/>
        </w:trPr>
        <w:tc>
          <w:tcPr>
            <w:tcW w:w="3060" w:type="dxa"/>
            <w:vAlign w:val="center"/>
          </w:tcPr>
          <w:p w14:paraId="2508C007"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5BBB89FC"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44A960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0DFC542" w14:textId="77777777" w:rsidR="00B413FE" w:rsidRPr="002A5288" w:rsidRDefault="00B413FE" w:rsidP="00330823">
            <w:pPr>
              <w:snapToGrid w:val="0"/>
              <w:rPr>
                <w:sz w:val="16"/>
                <w:szCs w:val="16"/>
              </w:rPr>
            </w:pPr>
            <w:r w:rsidRPr="002A5288">
              <w:rPr>
                <w:sz w:val="16"/>
                <w:szCs w:val="16"/>
              </w:rPr>
              <w:t>S100_DataFormat</w:t>
            </w:r>
          </w:p>
        </w:tc>
        <w:tc>
          <w:tcPr>
            <w:tcW w:w="3060" w:type="dxa"/>
            <w:vAlign w:val="center"/>
          </w:tcPr>
          <w:p w14:paraId="139F4EAB" w14:textId="77777777" w:rsidR="00B413FE" w:rsidRPr="002A5288" w:rsidRDefault="00B413FE" w:rsidP="00330823">
            <w:pPr>
              <w:snapToGrid w:val="0"/>
              <w:rPr>
                <w:sz w:val="16"/>
                <w:szCs w:val="16"/>
              </w:rPr>
            </w:pPr>
          </w:p>
        </w:tc>
      </w:tr>
      <w:tr w:rsidR="00B413FE" w:rsidRPr="002A5288" w14:paraId="6AB4C9B4" w14:textId="77777777" w:rsidTr="00330823">
        <w:trPr>
          <w:trHeight w:val="326"/>
        </w:trPr>
        <w:tc>
          <w:tcPr>
            <w:tcW w:w="3060" w:type="dxa"/>
            <w:vAlign w:val="center"/>
          </w:tcPr>
          <w:p w14:paraId="617BE830"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69876D46" w14:textId="77777777" w:rsidR="00B413FE" w:rsidRPr="002A5288" w:rsidRDefault="00B413FE" w:rsidP="00330823">
            <w:pPr>
              <w:snapToGrid w:val="0"/>
              <w:rPr>
                <w:rFonts w:eastAsia="Times New Roman"/>
                <w:sz w:val="16"/>
                <w:szCs w:val="16"/>
              </w:rPr>
            </w:pPr>
            <w:r w:rsidRPr="002A5288">
              <w:rPr>
                <w:rFonts w:eastAsia="Times New Roman"/>
                <w:sz w:val="16"/>
                <w:szCs w:val="16"/>
              </w:rPr>
              <w:t>Encoding format other than those listed.</w:t>
            </w:r>
          </w:p>
        </w:tc>
        <w:tc>
          <w:tcPr>
            <w:tcW w:w="804" w:type="dxa"/>
            <w:vAlign w:val="center"/>
          </w:tcPr>
          <w:p w14:paraId="0B780F98"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17FAE2A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ED70A5A" w14:textId="77777777" w:rsidR="00B413FE" w:rsidRPr="002A5288" w:rsidRDefault="00B413FE" w:rsidP="00330823">
            <w:pPr>
              <w:snapToGrid w:val="0"/>
              <w:rPr>
                <w:sz w:val="16"/>
                <w:szCs w:val="16"/>
              </w:rPr>
            </w:pPr>
          </w:p>
        </w:tc>
      </w:tr>
      <w:tr w:rsidR="00B413FE" w:rsidRPr="002A5288" w14:paraId="6EF27D16" w14:textId="77777777" w:rsidTr="00330823">
        <w:trPr>
          <w:trHeight w:val="155"/>
        </w:trPr>
        <w:tc>
          <w:tcPr>
            <w:tcW w:w="3060" w:type="dxa"/>
            <w:vAlign w:val="center"/>
          </w:tcPr>
          <w:p w14:paraId="34AAE245"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1AB74FC7" w14:textId="77777777" w:rsidR="00B413FE" w:rsidRPr="002A5288" w:rsidRDefault="00B413FE" w:rsidP="00330823">
            <w:pPr>
              <w:snapToGrid w:val="0"/>
              <w:rPr>
                <w:rFonts w:eastAsia="Times New Roman"/>
                <w:sz w:val="16"/>
                <w:szCs w:val="16"/>
              </w:rPr>
            </w:pPr>
            <w:r w:rsidRPr="002A5288">
              <w:rPr>
                <w:rFonts w:eastAsia="Times New Roman"/>
                <w:sz w:val="16"/>
                <w:szCs w:val="16"/>
              </w:rPr>
              <w:t>The version number of the dataType.</w:t>
            </w:r>
          </w:p>
        </w:tc>
        <w:tc>
          <w:tcPr>
            <w:tcW w:w="804" w:type="dxa"/>
            <w:vAlign w:val="center"/>
          </w:tcPr>
          <w:p w14:paraId="057C4F8D"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D0487ED"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1DF4F51" w14:textId="77777777" w:rsidR="00B413FE" w:rsidRPr="002A5288" w:rsidRDefault="00B413FE" w:rsidP="00330823">
            <w:pPr>
              <w:snapToGrid w:val="0"/>
              <w:rPr>
                <w:sz w:val="16"/>
                <w:szCs w:val="16"/>
              </w:rPr>
            </w:pPr>
          </w:p>
        </w:tc>
      </w:tr>
      <w:tr w:rsidR="00B413FE" w:rsidRPr="002A5288" w14:paraId="06971BD4" w14:textId="77777777" w:rsidTr="00330823">
        <w:trPr>
          <w:trHeight w:val="342"/>
        </w:trPr>
        <w:tc>
          <w:tcPr>
            <w:tcW w:w="3060" w:type="dxa"/>
            <w:vAlign w:val="center"/>
          </w:tcPr>
          <w:p w14:paraId="67B5AAB4" w14:textId="77777777" w:rsidR="00B413FE" w:rsidRPr="002A5288" w:rsidDel="00C90E29" w:rsidRDefault="00B413FE" w:rsidP="00330823">
            <w:pPr>
              <w:snapToGrid w:val="0"/>
              <w:rPr>
                <w:sz w:val="16"/>
                <w:szCs w:val="16"/>
              </w:rPr>
            </w:pPr>
            <w:r>
              <w:rPr>
                <w:sz w:val="16"/>
                <w:szCs w:val="16"/>
              </w:rPr>
              <w:t>dataCoverage</w:t>
            </w:r>
          </w:p>
        </w:tc>
        <w:tc>
          <w:tcPr>
            <w:tcW w:w="3420" w:type="dxa"/>
            <w:vAlign w:val="center"/>
          </w:tcPr>
          <w:p w14:paraId="3F62B9F2" w14:textId="77777777" w:rsidR="00B413FE" w:rsidRPr="002A5288" w:rsidDel="00C90E29" w:rsidRDefault="00B413FE" w:rsidP="00330823">
            <w:pPr>
              <w:snapToGrid w:val="0"/>
              <w:rPr>
                <w:rFonts w:eastAsia="Times New Roman"/>
                <w:sz w:val="16"/>
                <w:szCs w:val="16"/>
              </w:rPr>
            </w:pPr>
            <w:r>
              <w:rPr>
                <w:rFonts w:eastAsia="Times New Roman"/>
                <w:sz w:val="16"/>
                <w:szCs w:val="16"/>
              </w:rPr>
              <w:t>Provides information about data coverages within the dataset</w:t>
            </w:r>
          </w:p>
        </w:tc>
        <w:tc>
          <w:tcPr>
            <w:tcW w:w="804" w:type="dxa"/>
            <w:vAlign w:val="center"/>
          </w:tcPr>
          <w:p w14:paraId="49844ABC" w14:textId="77777777" w:rsidR="00B413FE" w:rsidDel="00C90E29" w:rsidRDefault="00B413FE" w:rsidP="00330823">
            <w:pPr>
              <w:snapToGrid w:val="0"/>
              <w:jc w:val="center"/>
              <w:rPr>
                <w:sz w:val="16"/>
                <w:szCs w:val="16"/>
              </w:rPr>
            </w:pPr>
            <w:r>
              <w:rPr>
                <w:sz w:val="16"/>
                <w:szCs w:val="16"/>
              </w:rPr>
              <w:t>1..*</w:t>
            </w:r>
          </w:p>
        </w:tc>
        <w:tc>
          <w:tcPr>
            <w:tcW w:w="2436" w:type="dxa"/>
            <w:vAlign w:val="center"/>
          </w:tcPr>
          <w:p w14:paraId="7333F59F" w14:textId="77777777" w:rsidR="00B413FE" w:rsidRPr="002A5288" w:rsidDel="00C90E29" w:rsidRDefault="00B413FE" w:rsidP="00330823">
            <w:pPr>
              <w:snapToGrid w:val="0"/>
              <w:rPr>
                <w:sz w:val="16"/>
                <w:szCs w:val="16"/>
              </w:rPr>
            </w:pPr>
            <w:r>
              <w:rPr>
                <w:sz w:val="16"/>
                <w:szCs w:val="16"/>
              </w:rPr>
              <w:t>S100_DataCoverage</w:t>
            </w:r>
          </w:p>
        </w:tc>
        <w:tc>
          <w:tcPr>
            <w:tcW w:w="3060" w:type="dxa"/>
            <w:vAlign w:val="center"/>
          </w:tcPr>
          <w:p w14:paraId="2B62C11C" w14:textId="77777777" w:rsidR="00B413FE" w:rsidRPr="002A5288" w:rsidDel="00C90E29" w:rsidRDefault="00B413FE" w:rsidP="00330823">
            <w:pPr>
              <w:snapToGrid w:val="0"/>
              <w:rPr>
                <w:sz w:val="16"/>
                <w:szCs w:val="16"/>
              </w:rPr>
            </w:pPr>
          </w:p>
        </w:tc>
      </w:tr>
      <w:tr w:rsidR="00B413FE" w:rsidRPr="002A5288" w14:paraId="27C61873" w14:textId="77777777" w:rsidTr="00330823">
        <w:trPr>
          <w:trHeight w:val="342"/>
        </w:trPr>
        <w:tc>
          <w:tcPr>
            <w:tcW w:w="3060" w:type="dxa"/>
            <w:vAlign w:val="center"/>
          </w:tcPr>
          <w:p w14:paraId="6E134085"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739F2A78" w14:textId="77777777" w:rsidR="00B413FE" w:rsidRPr="002A5288" w:rsidRDefault="00B413FE" w:rsidP="00330823">
            <w:pPr>
              <w:snapToGrid w:val="0"/>
              <w:rPr>
                <w:sz w:val="16"/>
                <w:szCs w:val="16"/>
              </w:rPr>
            </w:pPr>
            <w:r>
              <w:rPr>
                <w:sz w:val="16"/>
                <w:szCs w:val="16"/>
                <w:lang w:val="en-CA"/>
              </w:rPr>
              <w:t>any additional information</w:t>
            </w:r>
          </w:p>
        </w:tc>
        <w:tc>
          <w:tcPr>
            <w:tcW w:w="804" w:type="dxa"/>
            <w:vAlign w:val="center"/>
          </w:tcPr>
          <w:p w14:paraId="3C2D3D0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2E8BCE2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4706B03" w14:textId="77777777" w:rsidR="00B413FE" w:rsidRPr="002A5288" w:rsidRDefault="00B413FE" w:rsidP="00330823">
            <w:pPr>
              <w:snapToGrid w:val="0"/>
              <w:rPr>
                <w:sz w:val="16"/>
                <w:szCs w:val="16"/>
              </w:rPr>
            </w:pPr>
          </w:p>
        </w:tc>
      </w:tr>
    </w:tbl>
    <w:p w14:paraId="75A4BCC1" w14:textId="77777777" w:rsidR="00B413FE" w:rsidRDefault="00B413FE" w:rsidP="00B413FE">
      <w:pPr>
        <w:pStyle w:val="AppendixD2"/>
      </w:pPr>
    </w:p>
    <w:p w14:paraId="4BEA352B" w14:textId="77777777" w:rsidR="00B413FE" w:rsidRDefault="00B413FE" w:rsidP="00B413FE">
      <w:pPr>
        <w:pStyle w:val="Heading3"/>
      </w:pPr>
      <w:r>
        <w:t>S100_DataCoverage</w:t>
      </w:r>
    </w:p>
    <w:p w14:paraId="7306929A" w14:textId="77777777" w:rsidR="00B413FE" w:rsidRDefault="00B413FE" w:rsidP="00B413FE">
      <w:pPr>
        <w:pStyle w:val="AppendixD2"/>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78A2C70" w14:textId="77777777" w:rsidTr="00330823">
        <w:trPr>
          <w:trHeight w:val="277"/>
        </w:trPr>
        <w:tc>
          <w:tcPr>
            <w:tcW w:w="3060" w:type="dxa"/>
            <w:vAlign w:val="center"/>
          </w:tcPr>
          <w:p w14:paraId="5E3311EF" w14:textId="77777777" w:rsidR="00B413FE" w:rsidRPr="009842DB" w:rsidRDefault="00B413FE" w:rsidP="00330823">
            <w:pPr>
              <w:snapToGrid w:val="0"/>
              <w:rPr>
                <w:b/>
                <w:sz w:val="16"/>
                <w:szCs w:val="16"/>
              </w:rPr>
            </w:pPr>
            <w:bookmarkStart w:id="242" w:name="_Toc403560569"/>
            <w:r w:rsidRPr="009842DB">
              <w:rPr>
                <w:b/>
                <w:sz w:val="16"/>
                <w:szCs w:val="16"/>
              </w:rPr>
              <w:t>Name</w:t>
            </w:r>
          </w:p>
        </w:tc>
        <w:tc>
          <w:tcPr>
            <w:tcW w:w="3420" w:type="dxa"/>
            <w:vAlign w:val="center"/>
          </w:tcPr>
          <w:p w14:paraId="6843DE8E"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EBDDA8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475714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888149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32DD6A55" w14:textId="77777777" w:rsidTr="00330823">
        <w:trPr>
          <w:trHeight w:val="305"/>
        </w:trPr>
        <w:tc>
          <w:tcPr>
            <w:tcW w:w="3060" w:type="dxa"/>
            <w:vAlign w:val="center"/>
          </w:tcPr>
          <w:p w14:paraId="7AD780C7" w14:textId="77777777" w:rsidR="00B413FE" w:rsidRPr="002A5288" w:rsidRDefault="00B413FE" w:rsidP="00330823">
            <w:pPr>
              <w:snapToGrid w:val="0"/>
              <w:rPr>
                <w:sz w:val="16"/>
                <w:szCs w:val="16"/>
              </w:rPr>
            </w:pPr>
            <w:r w:rsidRPr="002A5288">
              <w:rPr>
                <w:sz w:val="16"/>
                <w:szCs w:val="16"/>
              </w:rPr>
              <w:t>S100_</w:t>
            </w:r>
            <w:r>
              <w:rPr>
                <w:sz w:val="16"/>
                <w:szCs w:val="16"/>
              </w:rPr>
              <w:t>DataCoverage</w:t>
            </w:r>
          </w:p>
        </w:tc>
        <w:tc>
          <w:tcPr>
            <w:tcW w:w="3420" w:type="dxa"/>
            <w:vAlign w:val="center"/>
          </w:tcPr>
          <w:p w14:paraId="3874460F" w14:textId="77777777" w:rsidR="00B413FE" w:rsidRPr="002A5288" w:rsidRDefault="00B413FE" w:rsidP="00330823">
            <w:pPr>
              <w:snapToGrid w:val="0"/>
              <w:rPr>
                <w:sz w:val="16"/>
                <w:szCs w:val="16"/>
              </w:rPr>
            </w:pPr>
          </w:p>
        </w:tc>
        <w:tc>
          <w:tcPr>
            <w:tcW w:w="804" w:type="dxa"/>
            <w:vAlign w:val="center"/>
          </w:tcPr>
          <w:p w14:paraId="5FB0795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2C4B9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5D7851" w14:textId="77777777" w:rsidR="00B413FE" w:rsidRPr="002A5288" w:rsidRDefault="00B413FE" w:rsidP="00330823">
            <w:pPr>
              <w:snapToGrid w:val="0"/>
              <w:rPr>
                <w:sz w:val="16"/>
                <w:szCs w:val="16"/>
              </w:rPr>
            </w:pPr>
            <w:r w:rsidRPr="002A5288">
              <w:rPr>
                <w:sz w:val="16"/>
                <w:szCs w:val="16"/>
              </w:rPr>
              <w:t>-</w:t>
            </w:r>
          </w:p>
        </w:tc>
      </w:tr>
      <w:tr w:rsidR="00B413FE" w:rsidRPr="002A5288" w14:paraId="6B9FC361" w14:textId="77777777" w:rsidTr="00330823">
        <w:trPr>
          <w:trHeight w:val="277"/>
        </w:trPr>
        <w:tc>
          <w:tcPr>
            <w:tcW w:w="3060" w:type="dxa"/>
            <w:vAlign w:val="center"/>
          </w:tcPr>
          <w:p w14:paraId="73450D7A" w14:textId="77777777" w:rsidR="00B413FE" w:rsidRPr="002A5288" w:rsidRDefault="00B413FE" w:rsidP="00330823">
            <w:pPr>
              <w:snapToGrid w:val="0"/>
              <w:rPr>
                <w:sz w:val="16"/>
                <w:szCs w:val="16"/>
              </w:rPr>
            </w:pPr>
            <w:r>
              <w:rPr>
                <w:sz w:val="16"/>
                <w:szCs w:val="16"/>
              </w:rPr>
              <w:t>ID</w:t>
            </w:r>
          </w:p>
        </w:tc>
        <w:tc>
          <w:tcPr>
            <w:tcW w:w="3420" w:type="dxa"/>
            <w:vAlign w:val="center"/>
          </w:tcPr>
          <w:p w14:paraId="3B22EFEA" w14:textId="77777777" w:rsidR="00B413FE" w:rsidRPr="002A5288" w:rsidRDefault="00B413FE" w:rsidP="00330823">
            <w:pPr>
              <w:snapToGrid w:val="0"/>
              <w:rPr>
                <w:sz w:val="16"/>
                <w:szCs w:val="16"/>
              </w:rPr>
            </w:pPr>
            <w:r>
              <w:rPr>
                <w:sz w:val="16"/>
                <w:szCs w:val="16"/>
              </w:rPr>
              <w:t>Uniquely identifies the coverage</w:t>
            </w:r>
          </w:p>
        </w:tc>
        <w:tc>
          <w:tcPr>
            <w:tcW w:w="804" w:type="dxa"/>
            <w:vAlign w:val="center"/>
          </w:tcPr>
          <w:p w14:paraId="465AC1BE"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778C8" w14:textId="77777777" w:rsidR="00B413FE" w:rsidRPr="002A5288" w:rsidRDefault="00B413FE" w:rsidP="00330823">
            <w:pPr>
              <w:snapToGrid w:val="0"/>
              <w:rPr>
                <w:sz w:val="16"/>
                <w:szCs w:val="16"/>
              </w:rPr>
            </w:pPr>
            <w:r>
              <w:rPr>
                <w:sz w:val="16"/>
                <w:szCs w:val="16"/>
              </w:rPr>
              <w:t>Integer</w:t>
            </w:r>
          </w:p>
        </w:tc>
        <w:tc>
          <w:tcPr>
            <w:tcW w:w="3060" w:type="dxa"/>
            <w:vAlign w:val="center"/>
          </w:tcPr>
          <w:p w14:paraId="59715391" w14:textId="77777777" w:rsidR="00B413FE" w:rsidRPr="002A5288" w:rsidRDefault="00B413FE" w:rsidP="00330823">
            <w:pPr>
              <w:snapToGrid w:val="0"/>
              <w:rPr>
                <w:sz w:val="16"/>
                <w:szCs w:val="16"/>
              </w:rPr>
            </w:pPr>
            <w:r w:rsidRPr="002A5288">
              <w:rPr>
                <w:sz w:val="16"/>
                <w:szCs w:val="16"/>
              </w:rPr>
              <w:t>-</w:t>
            </w:r>
          </w:p>
        </w:tc>
      </w:tr>
      <w:tr w:rsidR="00B413FE" w:rsidRPr="002A5288" w14:paraId="0611F9F8" w14:textId="77777777" w:rsidTr="00330823">
        <w:trPr>
          <w:trHeight w:val="305"/>
        </w:trPr>
        <w:tc>
          <w:tcPr>
            <w:tcW w:w="3060" w:type="dxa"/>
            <w:vAlign w:val="center"/>
          </w:tcPr>
          <w:p w14:paraId="6B175B0B" w14:textId="77777777" w:rsidR="00B413FE" w:rsidRPr="002A5288" w:rsidRDefault="00B413FE" w:rsidP="00330823">
            <w:pPr>
              <w:snapToGrid w:val="0"/>
              <w:rPr>
                <w:sz w:val="16"/>
                <w:szCs w:val="16"/>
              </w:rPr>
            </w:pPr>
            <w:r>
              <w:rPr>
                <w:sz w:val="16"/>
                <w:szCs w:val="16"/>
              </w:rPr>
              <w:lastRenderedPageBreak/>
              <w:t>boundingBox</w:t>
            </w:r>
          </w:p>
        </w:tc>
        <w:tc>
          <w:tcPr>
            <w:tcW w:w="3420" w:type="dxa"/>
            <w:vAlign w:val="center"/>
          </w:tcPr>
          <w:p w14:paraId="7A0CAA1B" w14:textId="77777777" w:rsidR="00B413FE" w:rsidRPr="002A5288" w:rsidRDefault="00B413FE" w:rsidP="00330823">
            <w:pPr>
              <w:snapToGrid w:val="0"/>
              <w:rPr>
                <w:sz w:val="16"/>
                <w:szCs w:val="16"/>
              </w:rPr>
            </w:pPr>
            <w:r>
              <w:rPr>
                <w:sz w:val="16"/>
                <w:szCs w:val="16"/>
              </w:rPr>
              <w:t>The extent of the dataset limits</w:t>
            </w:r>
          </w:p>
        </w:tc>
        <w:tc>
          <w:tcPr>
            <w:tcW w:w="804" w:type="dxa"/>
            <w:vAlign w:val="center"/>
          </w:tcPr>
          <w:p w14:paraId="52E6CA6A"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AF0210A" w14:textId="77777777" w:rsidR="00B413FE" w:rsidRPr="002A5288" w:rsidRDefault="00B413FE" w:rsidP="00330823">
            <w:pPr>
              <w:snapToGrid w:val="0"/>
              <w:rPr>
                <w:sz w:val="16"/>
                <w:szCs w:val="16"/>
              </w:rPr>
            </w:pPr>
            <w:r>
              <w:rPr>
                <w:sz w:val="16"/>
                <w:szCs w:val="16"/>
              </w:rPr>
              <w:t>EX_GeographicBoundingBox</w:t>
            </w:r>
          </w:p>
        </w:tc>
        <w:tc>
          <w:tcPr>
            <w:tcW w:w="3060" w:type="dxa"/>
            <w:vAlign w:val="center"/>
          </w:tcPr>
          <w:p w14:paraId="69308959" w14:textId="77777777" w:rsidR="00B413FE" w:rsidRPr="002A5288" w:rsidRDefault="00B413FE" w:rsidP="00330823">
            <w:pPr>
              <w:snapToGrid w:val="0"/>
              <w:rPr>
                <w:sz w:val="16"/>
                <w:szCs w:val="16"/>
              </w:rPr>
            </w:pPr>
            <w:r w:rsidRPr="002A5288">
              <w:rPr>
                <w:sz w:val="16"/>
                <w:szCs w:val="16"/>
              </w:rPr>
              <w:t>-</w:t>
            </w:r>
          </w:p>
        </w:tc>
      </w:tr>
      <w:tr w:rsidR="00B413FE" w:rsidRPr="002A5288" w14:paraId="132013A2" w14:textId="77777777" w:rsidTr="00330823">
        <w:trPr>
          <w:trHeight w:val="277"/>
        </w:trPr>
        <w:tc>
          <w:tcPr>
            <w:tcW w:w="3060" w:type="dxa"/>
            <w:vAlign w:val="center"/>
          </w:tcPr>
          <w:p w14:paraId="7AAF6260" w14:textId="77777777" w:rsidR="00B413FE" w:rsidRPr="002A5288" w:rsidRDefault="00B413FE" w:rsidP="00330823">
            <w:pPr>
              <w:snapToGrid w:val="0"/>
              <w:rPr>
                <w:sz w:val="16"/>
                <w:szCs w:val="16"/>
              </w:rPr>
            </w:pPr>
            <w:r>
              <w:rPr>
                <w:sz w:val="16"/>
                <w:szCs w:val="16"/>
              </w:rPr>
              <w:t>boundingPolygon</w:t>
            </w:r>
          </w:p>
        </w:tc>
        <w:tc>
          <w:tcPr>
            <w:tcW w:w="3420" w:type="dxa"/>
            <w:vAlign w:val="center"/>
          </w:tcPr>
          <w:p w14:paraId="355E016D" w14:textId="77777777" w:rsidR="00B413FE" w:rsidRPr="002A5288" w:rsidRDefault="00B413FE" w:rsidP="00330823">
            <w:pPr>
              <w:snapToGrid w:val="0"/>
              <w:rPr>
                <w:sz w:val="16"/>
                <w:szCs w:val="16"/>
              </w:rPr>
            </w:pPr>
            <w:r>
              <w:rPr>
                <w:sz w:val="16"/>
                <w:szCs w:val="16"/>
              </w:rPr>
              <w:t>A polygon which defines the actual data limit</w:t>
            </w:r>
          </w:p>
        </w:tc>
        <w:tc>
          <w:tcPr>
            <w:tcW w:w="804" w:type="dxa"/>
            <w:vAlign w:val="center"/>
          </w:tcPr>
          <w:p w14:paraId="72697282"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525AE31B" w14:textId="77777777" w:rsidR="00B413FE" w:rsidRPr="002A5288" w:rsidRDefault="00B413FE" w:rsidP="00330823">
            <w:pPr>
              <w:snapToGrid w:val="0"/>
              <w:rPr>
                <w:sz w:val="16"/>
                <w:szCs w:val="16"/>
              </w:rPr>
            </w:pPr>
            <w:r>
              <w:rPr>
                <w:sz w:val="16"/>
                <w:szCs w:val="16"/>
              </w:rPr>
              <w:t>EX_BoundingPolygon</w:t>
            </w:r>
          </w:p>
        </w:tc>
        <w:tc>
          <w:tcPr>
            <w:tcW w:w="3060" w:type="dxa"/>
            <w:vAlign w:val="center"/>
          </w:tcPr>
          <w:p w14:paraId="03C762A5" w14:textId="77777777" w:rsidR="00B413FE" w:rsidRPr="002A5288" w:rsidRDefault="00B413FE" w:rsidP="00330823">
            <w:pPr>
              <w:snapToGrid w:val="0"/>
              <w:rPr>
                <w:sz w:val="16"/>
                <w:szCs w:val="16"/>
              </w:rPr>
            </w:pPr>
            <w:r w:rsidRPr="002A5288">
              <w:rPr>
                <w:sz w:val="16"/>
                <w:szCs w:val="16"/>
              </w:rPr>
              <w:t>-</w:t>
            </w:r>
          </w:p>
        </w:tc>
      </w:tr>
      <w:tr w:rsidR="00B413FE" w:rsidRPr="002A5288"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77777777"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77777777" w:rsidR="00B413FE" w:rsidRPr="002A5288" w:rsidRDefault="00B413FE" w:rsidP="00330823">
            <w:pPr>
              <w:snapToGrid w:val="0"/>
              <w:rPr>
                <w:sz w:val="16"/>
                <w:szCs w:val="16"/>
              </w:rPr>
            </w:pPr>
            <w:r>
              <w:rPr>
                <w:sz w:val="16"/>
                <w:szCs w:val="16"/>
              </w:rPr>
              <w:t>maximumDisplayScale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77777777" w:rsidR="00B413FE" w:rsidRPr="002A5288" w:rsidRDefault="00B413FE" w:rsidP="00330823">
            <w:pPr>
              <w:snapToGrid w:val="0"/>
              <w:jc w:val="center"/>
              <w:rPr>
                <w:sz w:val="16"/>
                <w:szCs w:val="16"/>
              </w:rPr>
            </w:pPr>
            <w:r>
              <w:rPr>
                <w:sz w:val="16"/>
                <w:szCs w:val="16"/>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77777777"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2A5288" w:rsidRDefault="00B413FE" w:rsidP="00330823">
            <w:pPr>
              <w:snapToGrid w:val="0"/>
              <w:rPr>
                <w:sz w:val="16"/>
                <w:szCs w:val="16"/>
              </w:rPr>
            </w:pPr>
          </w:p>
        </w:tc>
      </w:tr>
      <w:tr w:rsidR="00B413FE" w:rsidRPr="002A5288"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77777777" w:rsidR="00B413FE" w:rsidRPr="002A5288" w:rsidRDefault="00B413FE" w:rsidP="00330823">
            <w:pPr>
              <w:snapToGrid w:val="0"/>
              <w:rPr>
                <w:sz w:val="16"/>
                <w:szCs w:val="16"/>
              </w:rPr>
            </w:pPr>
            <w:r>
              <w:rPr>
                <w:sz w:val="16"/>
                <w:szCs w:val="16"/>
              </w:rPr>
              <w:t>minimumDisplayScale</w:t>
            </w: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77777777" w:rsidR="00B413FE" w:rsidRPr="002A5288" w:rsidRDefault="00B413FE" w:rsidP="00330823">
            <w:pPr>
              <w:snapToGrid w:val="0"/>
              <w:jc w:val="center"/>
              <w:rPr>
                <w:sz w:val="16"/>
                <w:szCs w:val="16"/>
              </w:rPr>
            </w:pPr>
            <w:r>
              <w:rPr>
                <w:sz w:val="16"/>
                <w:szCs w:val="16"/>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77777777" w:rsidR="00B413FE" w:rsidRPr="002A5288" w:rsidRDefault="00B413FE" w:rsidP="00330823">
            <w:pPr>
              <w:snapToGrid w:val="0"/>
              <w:rPr>
                <w:sz w:val="16"/>
                <w:szCs w:val="16"/>
              </w:rPr>
            </w:pPr>
            <w:r>
              <w:rPr>
                <w:sz w:val="16"/>
                <w:szCs w:val="16"/>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2A5288" w:rsidRDefault="00B413FE" w:rsidP="00330823">
            <w:pPr>
              <w:snapToGrid w:val="0"/>
              <w:rPr>
                <w:sz w:val="16"/>
                <w:szCs w:val="16"/>
              </w:rPr>
            </w:pPr>
          </w:p>
        </w:tc>
      </w:tr>
    </w:tbl>
    <w:p w14:paraId="2748FE4C" w14:textId="77777777" w:rsidR="00B413FE" w:rsidRDefault="00B413FE" w:rsidP="00B413FE">
      <w:pPr>
        <w:pStyle w:val="Heading3"/>
      </w:pPr>
      <w:r>
        <w:br w:type="page"/>
      </w:r>
      <w:r>
        <w:lastRenderedPageBreak/>
        <w:t>S100_VerticalAndSoundingDatum</w:t>
      </w:r>
      <w:bookmarkEnd w:id="24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02B6CC9" w14:textId="77777777" w:rsidTr="00330823">
        <w:trPr>
          <w:trHeight w:val="277"/>
        </w:trPr>
        <w:tc>
          <w:tcPr>
            <w:tcW w:w="3060" w:type="dxa"/>
            <w:vAlign w:val="center"/>
          </w:tcPr>
          <w:p w14:paraId="36506B2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62C4E5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CC6A498"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5BA52326"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69425107"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7A324140" w14:textId="77777777" w:rsidTr="00330823">
        <w:trPr>
          <w:trHeight w:val="305"/>
        </w:trPr>
        <w:tc>
          <w:tcPr>
            <w:tcW w:w="3060" w:type="dxa"/>
            <w:vAlign w:val="center"/>
          </w:tcPr>
          <w:p w14:paraId="0CF91C6F" w14:textId="77777777" w:rsidR="00B413FE" w:rsidRPr="002A5288" w:rsidRDefault="00B413FE" w:rsidP="00330823">
            <w:pPr>
              <w:snapToGrid w:val="0"/>
              <w:rPr>
                <w:sz w:val="16"/>
                <w:szCs w:val="16"/>
              </w:rPr>
            </w:pPr>
            <w:r w:rsidRPr="002A5288">
              <w:rPr>
                <w:sz w:val="16"/>
                <w:szCs w:val="16"/>
              </w:rPr>
              <w:t>S100_</w:t>
            </w:r>
            <w:r>
              <w:rPr>
                <w:sz w:val="16"/>
                <w:szCs w:val="16"/>
              </w:rPr>
              <w:t>VerticalAndSoundingDatum</w:t>
            </w:r>
          </w:p>
        </w:tc>
        <w:tc>
          <w:tcPr>
            <w:tcW w:w="3420" w:type="dxa"/>
            <w:vAlign w:val="center"/>
          </w:tcPr>
          <w:p w14:paraId="4BC497C1" w14:textId="77777777" w:rsidR="00B413FE" w:rsidRPr="002A5288" w:rsidRDefault="00B413FE" w:rsidP="00330823">
            <w:pPr>
              <w:snapToGrid w:val="0"/>
              <w:rPr>
                <w:sz w:val="16"/>
                <w:szCs w:val="16"/>
              </w:rPr>
            </w:pPr>
            <w:r>
              <w:rPr>
                <w:sz w:val="16"/>
                <w:szCs w:val="16"/>
              </w:rPr>
              <w:t>Allowable vertical and sounding datums</w:t>
            </w:r>
          </w:p>
        </w:tc>
        <w:tc>
          <w:tcPr>
            <w:tcW w:w="804" w:type="dxa"/>
            <w:vAlign w:val="center"/>
          </w:tcPr>
          <w:p w14:paraId="4FFEA140"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67D01C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4BAB804" w14:textId="77777777" w:rsidR="00B413FE" w:rsidRPr="002A5288" w:rsidRDefault="00B413FE" w:rsidP="00330823">
            <w:pPr>
              <w:snapToGrid w:val="0"/>
              <w:rPr>
                <w:sz w:val="16"/>
                <w:szCs w:val="16"/>
              </w:rPr>
            </w:pPr>
            <w:r w:rsidRPr="002A5288">
              <w:rPr>
                <w:sz w:val="16"/>
                <w:szCs w:val="16"/>
              </w:rPr>
              <w:t>-</w:t>
            </w:r>
          </w:p>
        </w:tc>
      </w:tr>
      <w:tr w:rsidR="00B413FE" w:rsidRPr="002A5288" w14:paraId="70500E13" w14:textId="77777777" w:rsidTr="00330823">
        <w:trPr>
          <w:trHeight w:val="277"/>
        </w:trPr>
        <w:tc>
          <w:tcPr>
            <w:tcW w:w="3060" w:type="dxa"/>
            <w:vAlign w:val="center"/>
          </w:tcPr>
          <w:p w14:paraId="74FE1F3F" w14:textId="77777777" w:rsidR="00B413FE" w:rsidRPr="002A5288" w:rsidRDefault="00B413FE" w:rsidP="00330823">
            <w:pPr>
              <w:snapToGrid w:val="0"/>
              <w:rPr>
                <w:sz w:val="16"/>
                <w:szCs w:val="16"/>
              </w:rPr>
            </w:pPr>
            <w:r>
              <w:rPr>
                <w:rFonts w:cs="Arial"/>
                <w:sz w:val="16"/>
                <w:szCs w:val="16"/>
              </w:rPr>
              <w:t>meanLowWaterS</w:t>
            </w:r>
            <w:r w:rsidRPr="00DD7223">
              <w:rPr>
                <w:rFonts w:cs="Arial"/>
                <w:sz w:val="16"/>
                <w:szCs w:val="16"/>
              </w:rPr>
              <w:t>prings</w:t>
            </w:r>
          </w:p>
        </w:tc>
        <w:tc>
          <w:tcPr>
            <w:tcW w:w="3420" w:type="dxa"/>
            <w:vAlign w:val="center"/>
          </w:tcPr>
          <w:p w14:paraId="54019C69" w14:textId="77777777" w:rsidR="00B413FE" w:rsidRPr="002A5288" w:rsidRDefault="00B413FE" w:rsidP="00330823">
            <w:pPr>
              <w:snapToGrid w:val="0"/>
              <w:rPr>
                <w:sz w:val="16"/>
                <w:szCs w:val="16"/>
              </w:rPr>
            </w:pPr>
          </w:p>
        </w:tc>
        <w:tc>
          <w:tcPr>
            <w:tcW w:w="804" w:type="dxa"/>
            <w:vAlign w:val="center"/>
          </w:tcPr>
          <w:p w14:paraId="5CDA50F8"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E61185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DF021DE" w14:textId="77777777" w:rsidR="00B413FE" w:rsidRPr="002A5288" w:rsidRDefault="00B413FE" w:rsidP="00330823">
            <w:pPr>
              <w:snapToGrid w:val="0"/>
              <w:rPr>
                <w:sz w:val="16"/>
                <w:szCs w:val="16"/>
              </w:rPr>
            </w:pPr>
            <w:r w:rsidRPr="002A5288">
              <w:rPr>
                <w:sz w:val="16"/>
                <w:szCs w:val="16"/>
              </w:rPr>
              <w:t>-</w:t>
            </w:r>
          </w:p>
        </w:tc>
      </w:tr>
      <w:tr w:rsidR="00B413FE" w:rsidRPr="002A5288" w14:paraId="16C28F64" w14:textId="77777777" w:rsidTr="00330823">
        <w:trPr>
          <w:trHeight w:val="305"/>
        </w:trPr>
        <w:tc>
          <w:tcPr>
            <w:tcW w:w="3060" w:type="dxa"/>
            <w:vAlign w:val="center"/>
          </w:tcPr>
          <w:p w14:paraId="4A38D33B" w14:textId="77777777" w:rsidR="00B413FE" w:rsidRPr="002A5288" w:rsidRDefault="00B413FE" w:rsidP="00330823">
            <w:pPr>
              <w:snapToGrid w:val="0"/>
              <w:rPr>
                <w:sz w:val="16"/>
                <w:szCs w:val="16"/>
              </w:rPr>
            </w:pPr>
            <w:r>
              <w:rPr>
                <w:rFonts w:cs="Arial"/>
                <w:sz w:val="16"/>
                <w:szCs w:val="16"/>
              </w:rPr>
              <w:t>meanSeaL</w:t>
            </w:r>
            <w:r w:rsidRPr="00DD7223">
              <w:rPr>
                <w:rFonts w:cs="Arial"/>
                <w:sz w:val="16"/>
                <w:szCs w:val="16"/>
              </w:rPr>
              <w:t>evel</w:t>
            </w:r>
          </w:p>
        </w:tc>
        <w:tc>
          <w:tcPr>
            <w:tcW w:w="3420" w:type="dxa"/>
            <w:vAlign w:val="center"/>
          </w:tcPr>
          <w:p w14:paraId="010C60AB" w14:textId="77777777" w:rsidR="00B413FE" w:rsidRPr="002A5288" w:rsidRDefault="00B413FE" w:rsidP="00330823">
            <w:pPr>
              <w:snapToGrid w:val="0"/>
              <w:rPr>
                <w:sz w:val="16"/>
                <w:szCs w:val="16"/>
              </w:rPr>
            </w:pPr>
          </w:p>
        </w:tc>
        <w:tc>
          <w:tcPr>
            <w:tcW w:w="804" w:type="dxa"/>
            <w:vAlign w:val="center"/>
          </w:tcPr>
          <w:p w14:paraId="52E5389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EB9DD9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B76C723" w14:textId="77777777" w:rsidR="00B413FE" w:rsidRPr="002A5288" w:rsidRDefault="00B413FE" w:rsidP="00330823">
            <w:pPr>
              <w:snapToGrid w:val="0"/>
              <w:rPr>
                <w:sz w:val="16"/>
                <w:szCs w:val="16"/>
              </w:rPr>
            </w:pPr>
            <w:r w:rsidRPr="002A5288">
              <w:rPr>
                <w:sz w:val="16"/>
                <w:szCs w:val="16"/>
              </w:rPr>
              <w:t>-</w:t>
            </w:r>
          </w:p>
        </w:tc>
      </w:tr>
      <w:tr w:rsidR="00B413FE" w:rsidRPr="002A5288" w14:paraId="78E33B78" w14:textId="77777777" w:rsidTr="00330823">
        <w:trPr>
          <w:trHeight w:val="277"/>
        </w:trPr>
        <w:tc>
          <w:tcPr>
            <w:tcW w:w="3060" w:type="dxa"/>
            <w:vAlign w:val="center"/>
          </w:tcPr>
          <w:p w14:paraId="4103A49A" w14:textId="77777777" w:rsidR="00B413FE" w:rsidRPr="002A5288" w:rsidRDefault="00B413FE" w:rsidP="00330823">
            <w:pPr>
              <w:snapToGrid w:val="0"/>
              <w:rPr>
                <w:sz w:val="16"/>
                <w:szCs w:val="16"/>
              </w:rPr>
            </w:pPr>
            <w:r>
              <w:rPr>
                <w:rFonts w:cs="Arial"/>
                <w:sz w:val="16"/>
                <w:szCs w:val="16"/>
              </w:rPr>
              <w:t>meanL</w:t>
            </w:r>
            <w:r w:rsidRPr="00DD7223">
              <w:rPr>
                <w:rFonts w:cs="Arial"/>
                <w:sz w:val="16"/>
                <w:szCs w:val="16"/>
              </w:rPr>
              <w:t>ower</w:t>
            </w:r>
            <w:r>
              <w:rPr>
                <w:rFonts w:cs="Arial"/>
                <w:sz w:val="16"/>
                <w:szCs w:val="16"/>
              </w:rPr>
              <w:t>LowWaterS</w:t>
            </w:r>
            <w:r w:rsidRPr="00DD7223">
              <w:rPr>
                <w:rFonts w:cs="Arial"/>
                <w:sz w:val="16"/>
                <w:szCs w:val="16"/>
              </w:rPr>
              <w:t>prings</w:t>
            </w:r>
          </w:p>
        </w:tc>
        <w:tc>
          <w:tcPr>
            <w:tcW w:w="3420" w:type="dxa"/>
            <w:vAlign w:val="center"/>
          </w:tcPr>
          <w:p w14:paraId="43CE8767" w14:textId="77777777" w:rsidR="00B413FE" w:rsidRPr="002A5288" w:rsidRDefault="00B413FE" w:rsidP="00330823">
            <w:pPr>
              <w:snapToGrid w:val="0"/>
              <w:rPr>
                <w:sz w:val="16"/>
                <w:szCs w:val="16"/>
              </w:rPr>
            </w:pPr>
          </w:p>
        </w:tc>
        <w:tc>
          <w:tcPr>
            <w:tcW w:w="804" w:type="dxa"/>
            <w:vAlign w:val="center"/>
          </w:tcPr>
          <w:p w14:paraId="652D63FD"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61DE7E"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AA14BBB" w14:textId="77777777" w:rsidR="00B413FE" w:rsidRPr="002A5288" w:rsidRDefault="00B413FE" w:rsidP="00330823">
            <w:pPr>
              <w:snapToGrid w:val="0"/>
              <w:rPr>
                <w:sz w:val="16"/>
                <w:szCs w:val="16"/>
              </w:rPr>
            </w:pPr>
            <w:r w:rsidRPr="002A5288">
              <w:rPr>
                <w:sz w:val="16"/>
                <w:szCs w:val="16"/>
              </w:rPr>
              <w:t>-</w:t>
            </w:r>
          </w:p>
        </w:tc>
      </w:tr>
      <w:tr w:rsidR="00B413FE" w:rsidRPr="002A5288" w14:paraId="728C3C1B" w14:textId="77777777" w:rsidTr="00330823">
        <w:trPr>
          <w:trHeight w:val="305"/>
        </w:trPr>
        <w:tc>
          <w:tcPr>
            <w:tcW w:w="3060" w:type="dxa"/>
            <w:vAlign w:val="center"/>
          </w:tcPr>
          <w:p w14:paraId="406D5212" w14:textId="77777777" w:rsidR="00B413FE" w:rsidRPr="002A5288" w:rsidRDefault="00B413FE" w:rsidP="00330823">
            <w:pPr>
              <w:snapToGrid w:val="0"/>
              <w:rPr>
                <w:sz w:val="16"/>
                <w:szCs w:val="16"/>
              </w:rPr>
            </w:pPr>
            <w:r>
              <w:rPr>
                <w:rFonts w:cs="Arial"/>
                <w:sz w:val="16"/>
                <w:szCs w:val="16"/>
              </w:rPr>
              <w:t>lowestLowW</w:t>
            </w:r>
            <w:r w:rsidRPr="00DD7223">
              <w:rPr>
                <w:rFonts w:cs="Arial"/>
                <w:sz w:val="16"/>
                <w:szCs w:val="16"/>
              </w:rPr>
              <w:t>ater</w:t>
            </w:r>
          </w:p>
        </w:tc>
        <w:tc>
          <w:tcPr>
            <w:tcW w:w="3420" w:type="dxa"/>
            <w:vAlign w:val="center"/>
          </w:tcPr>
          <w:p w14:paraId="3CF25089" w14:textId="77777777" w:rsidR="00B413FE" w:rsidRPr="002A5288" w:rsidRDefault="00B413FE" w:rsidP="00330823">
            <w:pPr>
              <w:snapToGrid w:val="0"/>
              <w:rPr>
                <w:sz w:val="16"/>
                <w:szCs w:val="16"/>
              </w:rPr>
            </w:pPr>
          </w:p>
        </w:tc>
        <w:tc>
          <w:tcPr>
            <w:tcW w:w="804" w:type="dxa"/>
            <w:vAlign w:val="center"/>
          </w:tcPr>
          <w:p w14:paraId="37086300"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7CAB89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71743AF" w14:textId="77777777" w:rsidR="00B413FE" w:rsidRPr="002A5288" w:rsidRDefault="00B413FE" w:rsidP="00330823">
            <w:pPr>
              <w:snapToGrid w:val="0"/>
              <w:rPr>
                <w:sz w:val="16"/>
                <w:szCs w:val="16"/>
              </w:rPr>
            </w:pPr>
            <w:r w:rsidRPr="002A5288">
              <w:rPr>
                <w:sz w:val="16"/>
                <w:szCs w:val="16"/>
              </w:rPr>
              <w:t>-</w:t>
            </w:r>
          </w:p>
        </w:tc>
      </w:tr>
      <w:tr w:rsidR="00B413FE" w:rsidRPr="002A5288" w14:paraId="12FC8D04" w14:textId="77777777" w:rsidTr="00330823">
        <w:trPr>
          <w:trHeight w:val="305"/>
        </w:trPr>
        <w:tc>
          <w:tcPr>
            <w:tcW w:w="3060" w:type="dxa"/>
            <w:vAlign w:val="center"/>
          </w:tcPr>
          <w:p w14:paraId="08EAC61B" w14:textId="77777777" w:rsidR="00B413FE" w:rsidRPr="002A5288" w:rsidRDefault="00B413FE" w:rsidP="00330823">
            <w:pPr>
              <w:snapToGrid w:val="0"/>
              <w:rPr>
                <w:sz w:val="16"/>
                <w:szCs w:val="16"/>
              </w:rPr>
            </w:pPr>
            <w:r>
              <w:rPr>
                <w:rFonts w:cs="Arial"/>
                <w:sz w:val="16"/>
                <w:szCs w:val="16"/>
              </w:rPr>
              <w:t>meanLowW</w:t>
            </w:r>
            <w:r w:rsidRPr="00DD7223">
              <w:rPr>
                <w:rFonts w:cs="Arial"/>
                <w:sz w:val="16"/>
                <w:szCs w:val="16"/>
              </w:rPr>
              <w:t>ater</w:t>
            </w:r>
          </w:p>
        </w:tc>
        <w:tc>
          <w:tcPr>
            <w:tcW w:w="3420" w:type="dxa"/>
            <w:vAlign w:val="center"/>
          </w:tcPr>
          <w:p w14:paraId="31BEBBAC" w14:textId="77777777" w:rsidR="00B413FE" w:rsidRPr="002A5288" w:rsidRDefault="00B413FE" w:rsidP="00330823">
            <w:pPr>
              <w:snapToGrid w:val="0"/>
              <w:rPr>
                <w:sz w:val="16"/>
                <w:szCs w:val="16"/>
              </w:rPr>
            </w:pPr>
          </w:p>
        </w:tc>
        <w:tc>
          <w:tcPr>
            <w:tcW w:w="804" w:type="dxa"/>
            <w:vAlign w:val="center"/>
          </w:tcPr>
          <w:p w14:paraId="7D32825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5BFEB33"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EAECD07" w14:textId="77777777" w:rsidR="00B413FE" w:rsidRPr="002A5288" w:rsidRDefault="00B413FE" w:rsidP="00330823">
            <w:pPr>
              <w:snapToGrid w:val="0"/>
              <w:rPr>
                <w:sz w:val="16"/>
                <w:szCs w:val="16"/>
              </w:rPr>
            </w:pPr>
            <w:r w:rsidRPr="002A5288">
              <w:rPr>
                <w:sz w:val="16"/>
                <w:szCs w:val="16"/>
              </w:rPr>
              <w:t>-</w:t>
            </w:r>
          </w:p>
        </w:tc>
      </w:tr>
      <w:tr w:rsidR="00B413FE" w:rsidRPr="002A5288" w14:paraId="7B21010B" w14:textId="77777777" w:rsidTr="00330823">
        <w:trPr>
          <w:trHeight w:val="305"/>
        </w:trPr>
        <w:tc>
          <w:tcPr>
            <w:tcW w:w="3060" w:type="dxa"/>
            <w:vAlign w:val="center"/>
          </w:tcPr>
          <w:p w14:paraId="7DBA9583" w14:textId="77777777" w:rsidR="00B413FE" w:rsidRPr="002A5288" w:rsidRDefault="00B413FE" w:rsidP="00330823">
            <w:pPr>
              <w:snapToGrid w:val="0"/>
              <w:rPr>
                <w:sz w:val="16"/>
                <w:szCs w:val="16"/>
              </w:rPr>
            </w:pPr>
            <w:r>
              <w:rPr>
                <w:rFonts w:cs="Arial"/>
                <w:sz w:val="16"/>
                <w:szCs w:val="16"/>
              </w:rPr>
              <w:t>lowestLowW</w:t>
            </w:r>
            <w:r w:rsidRPr="00DD7223">
              <w:rPr>
                <w:rFonts w:cs="Arial"/>
                <w:sz w:val="16"/>
                <w:szCs w:val="16"/>
              </w:rPr>
              <w:t>ater</w:t>
            </w:r>
            <w:r>
              <w:rPr>
                <w:rFonts w:cs="Arial"/>
                <w:sz w:val="16"/>
                <w:szCs w:val="16"/>
              </w:rPr>
              <w:t>S</w:t>
            </w:r>
            <w:r w:rsidRPr="00DD7223">
              <w:rPr>
                <w:rFonts w:cs="Arial"/>
                <w:sz w:val="16"/>
                <w:szCs w:val="16"/>
              </w:rPr>
              <w:t>prings</w:t>
            </w:r>
          </w:p>
        </w:tc>
        <w:tc>
          <w:tcPr>
            <w:tcW w:w="3420" w:type="dxa"/>
            <w:vAlign w:val="center"/>
          </w:tcPr>
          <w:p w14:paraId="7A06B23B" w14:textId="77777777" w:rsidR="00B413FE" w:rsidRPr="002A5288" w:rsidRDefault="00B413FE" w:rsidP="00330823">
            <w:pPr>
              <w:snapToGrid w:val="0"/>
              <w:rPr>
                <w:sz w:val="16"/>
                <w:szCs w:val="16"/>
              </w:rPr>
            </w:pPr>
          </w:p>
        </w:tc>
        <w:tc>
          <w:tcPr>
            <w:tcW w:w="804" w:type="dxa"/>
            <w:vAlign w:val="center"/>
          </w:tcPr>
          <w:p w14:paraId="6DF0742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CA4B33E"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57D187C" w14:textId="77777777" w:rsidR="00B413FE" w:rsidRPr="002A5288" w:rsidRDefault="00B413FE" w:rsidP="00330823">
            <w:pPr>
              <w:snapToGrid w:val="0"/>
              <w:rPr>
                <w:sz w:val="16"/>
                <w:szCs w:val="16"/>
              </w:rPr>
            </w:pPr>
            <w:r w:rsidRPr="002A5288">
              <w:rPr>
                <w:sz w:val="16"/>
                <w:szCs w:val="16"/>
              </w:rPr>
              <w:t>-</w:t>
            </w:r>
          </w:p>
        </w:tc>
      </w:tr>
      <w:tr w:rsidR="00B413FE" w:rsidRPr="002A5288" w14:paraId="74490DEE" w14:textId="77777777" w:rsidTr="00330823">
        <w:trPr>
          <w:trHeight w:val="305"/>
        </w:trPr>
        <w:tc>
          <w:tcPr>
            <w:tcW w:w="3060" w:type="dxa"/>
            <w:vAlign w:val="center"/>
          </w:tcPr>
          <w:p w14:paraId="3C320572" w14:textId="77777777" w:rsidR="00B413FE" w:rsidRPr="002A5288" w:rsidRDefault="00B413FE" w:rsidP="00330823">
            <w:pPr>
              <w:snapToGrid w:val="0"/>
              <w:rPr>
                <w:sz w:val="16"/>
                <w:szCs w:val="16"/>
              </w:rPr>
            </w:pPr>
            <w:r>
              <w:rPr>
                <w:rFonts w:cs="Arial"/>
                <w:sz w:val="16"/>
                <w:szCs w:val="16"/>
              </w:rPr>
              <w:t>approximateMeanLowWaterS</w:t>
            </w:r>
            <w:r w:rsidRPr="00DD7223">
              <w:rPr>
                <w:rFonts w:cs="Arial"/>
                <w:sz w:val="16"/>
                <w:szCs w:val="16"/>
              </w:rPr>
              <w:t>prings</w:t>
            </w:r>
          </w:p>
        </w:tc>
        <w:tc>
          <w:tcPr>
            <w:tcW w:w="3420" w:type="dxa"/>
            <w:vAlign w:val="center"/>
          </w:tcPr>
          <w:p w14:paraId="6607C964" w14:textId="77777777" w:rsidR="00B413FE" w:rsidRPr="002A5288" w:rsidRDefault="00B413FE" w:rsidP="00330823">
            <w:pPr>
              <w:snapToGrid w:val="0"/>
              <w:rPr>
                <w:sz w:val="16"/>
                <w:szCs w:val="16"/>
              </w:rPr>
            </w:pPr>
          </w:p>
        </w:tc>
        <w:tc>
          <w:tcPr>
            <w:tcW w:w="804" w:type="dxa"/>
            <w:vAlign w:val="center"/>
          </w:tcPr>
          <w:p w14:paraId="53C5FF8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6DE7F39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677FD9B" w14:textId="77777777" w:rsidR="00B413FE" w:rsidRPr="002A5288" w:rsidRDefault="00B413FE" w:rsidP="00330823">
            <w:pPr>
              <w:snapToGrid w:val="0"/>
              <w:rPr>
                <w:sz w:val="16"/>
                <w:szCs w:val="16"/>
              </w:rPr>
            </w:pPr>
            <w:r w:rsidRPr="002A5288">
              <w:rPr>
                <w:sz w:val="16"/>
                <w:szCs w:val="16"/>
              </w:rPr>
              <w:t>-</w:t>
            </w:r>
          </w:p>
        </w:tc>
      </w:tr>
      <w:tr w:rsidR="00B413FE" w:rsidRPr="002A5288" w14:paraId="228FDDD5" w14:textId="77777777" w:rsidTr="00330823">
        <w:trPr>
          <w:trHeight w:val="305"/>
        </w:trPr>
        <w:tc>
          <w:tcPr>
            <w:tcW w:w="3060" w:type="dxa"/>
            <w:vAlign w:val="center"/>
          </w:tcPr>
          <w:p w14:paraId="31A84F95" w14:textId="77777777" w:rsidR="00B413FE" w:rsidRPr="002A5288" w:rsidRDefault="00B413FE" w:rsidP="00330823">
            <w:pPr>
              <w:snapToGrid w:val="0"/>
              <w:rPr>
                <w:sz w:val="16"/>
                <w:szCs w:val="16"/>
              </w:rPr>
            </w:pPr>
            <w:r>
              <w:rPr>
                <w:rFonts w:cs="Arial"/>
                <w:sz w:val="16"/>
                <w:szCs w:val="16"/>
              </w:rPr>
              <w:t>indianSpringLowW</w:t>
            </w:r>
            <w:r w:rsidRPr="00DD7223">
              <w:rPr>
                <w:rFonts w:cs="Arial"/>
                <w:sz w:val="16"/>
                <w:szCs w:val="16"/>
              </w:rPr>
              <w:t>ater</w:t>
            </w:r>
          </w:p>
        </w:tc>
        <w:tc>
          <w:tcPr>
            <w:tcW w:w="3420" w:type="dxa"/>
            <w:vAlign w:val="center"/>
          </w:tcPr>
          <w:p w14:paraId="2101E52B" w14:textId="77777777" w:rsidR="00B413FE" w:rsidRPr="002A5288" w:rsidRDefault="00B413FE" w:rsidP="00330823">
            <w:pPr>
              <w:snapToGrid w:val="0"/>
              <w:rPr>
                <w:sz w:val="16"/>
                <w:szCs w:val="16"/>
              </w:rPr>
            </w:pPr>
          </w:p>
        </w:tc>
        <w:tc>
          <w:tcPr>
            <w:tcW w:w="804" w:type="dxa"/>
            <w:vAlign w:val="center"/>
          </w:tcPr>
          <w:p w14:paraId="60C154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3D47178"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811EBCD" w14:textId="77777777" w:rsidR="00B413FE" w:rsidRPr="002A5288" w:rsidRDefault="00B413FE" w:rsidP="00330823">
            <w:pPr>
              <w:snapToGrid w:val="0"/>
              <w:rPr>
                <w:sz w:val="16"/>
                <w:szCs w:val="16"/>
              </w:rPr>
            </w:pPr>
            <w:r w:rsidRPr="002A5288">
              <w:rPr>
                <w:sz w:val="16"/>
                <w:szCs w:val="16"/>
              </w:rPr>
              <w:t>-</w:t>
            </w:r>
          </w:p>
        </w:tc>
      </w:tr>
      <w:tr w:rsidR="00B413FE" w:rsidRPr="002A5288" w14:paraId="1D6F70E7" w14:textId="77777777" w:rsidTr="00330823">
        <w:trPr>
          <w:trHeight w:val="305"/>
        </w:trPr>
        <w:tc>
          <w:tcPr>
            <w:tcW w:w="3060" w:type="dxa"/>
            <w:vAlign w:val="center"/>
          </w:tcPr>
          <w:p w14:paraId="043DFD5D" w14:textId="77777777" w:rsidR="00B413FE" w:rsidRPr="002A5288" w:rsidRDefault="00B413FE" w:rsidP="00330823">
            <w:pPr>
              <w:snapToGrid w:val="0"/>
              <w:rPr>
                <w:sz w:val="16"/>
                <w:szCs w:val="16"/>
              </w:rPr>
            </w:pPr>
            <w:r>
              <w:rPr>
                <w:rFonts w:cs="Arial"/>
                <w:sz w:val="16"/>
                <w:szCs w:val="16"/>
              </w:rPr>
              <w:t>lowWaterS</w:t>
            </w:r>
            <w:r w:rsidRPr="00DD7223">
              <w:rPr>
                <w:rFonts w:cs="Arial"/>
                <w:sz w:val="16"/>
                <w:szCs w:val="16"/>
              </w:rPr>
              <w:t>prings</w:t>
            </w:r>
          </w:p>
        </w:tc>
        <w:tc>
          <w:tcPr>
            <w:tcW w:w="3420" w:type="dxa"/>
            <w:vAlign w:val="center"/>
          </w:tcPr>
          <w:p w14:paraId="592D891D" w14:textId="77777777" w:rsidR="00B413FE" w:rsidRPr="002A5288" w:rsidRDefault="00B413FE" w:rsidP="00330823">
            <w:pPr>
              <w:snapToGrid w:val="0"/>
              <w:rPr>
                <w:sz w:val="16"/>
                <w:szCs w:val="16"/>
              </w:rPr>
            </w:pPr>
          </w:p>
        </w:tc>
        <w:tc>
          <w:tcPr>
            <w:tcW w:w="804" w:type="dxa"/>
            <w:vAlign w:val="center"/>
          </w:tcPr>
          <w:p w14:paraId="42F1FD7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94C51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E592864" w14:textId="77777777" w:rsidR="00B413FE" w:rsidRPr="002A5288" w:rsidRDefault="00B413FE" w:rsidP="00330823">
            <w:pPr>
              <w:snapToGrid w:val="0"/>
              <w:rPr>
                <w:sz w:val="16"/>
                <w:szCs w:val="16"/>
              </w:rPr>
            </w:pPr>
            <w:r w:rsidRPr="002A5288">
              <w:rPr>
                <w:sz w:val="16"/>
                <w:szCs w:val="16"/>
              </w:rPr>
              <w:t>-</w:t>
            </w:r>
          </w:p>
        </w:tc>
      </w:tr>
      <w:tr w:rsidR="00B413FE" w:rsidRPr="002A5288" w14:paraId="475DA4D7" w14:textId="77777777" w:rsidTr="00330823">
        <w:trPr>
          <w:trHeight w:val="305"/>
        </w:trPr>
        <w:tc>
          <w:tcPr>
            <w:tcW w:w="3060" w:type="dxa"/>
            <w:vAlign w:val="center"/>
          </w:tcPr>
          <w:p w14:paraId="574B08F6" w14:textId="77777777" w:rsidR="00B413FE" w:rsidRPr="002A5288" w:rsidRDefault="00B413FE" w:rsidP="00330823">
            <w:pPr>
              <w:snapToGrid w:val="0"/>
              <w:rPr>
                <w:sz w:val="16"/>
                <w:szCs w:val="16"/>
              </w:rPr>
            </w:pPr>
            <w:r>
              <w:rPr>
                <w:rFonts w:cs="Arial"/>
                <w:sz w:val="16"/>
                <w:szCs w:val="16"/>
              </w:rPr>
              <w:t>approximateLowestAstronomicalT</w:t>
            </w:r>
            <w:r w:rsidRPr="00DD7223">
              <w:rPr>
                <w:rFonts w:cs="Arial"/>
                <w:sz w:val="16"/>
                <w:szCs w:val="16"/>
              </w:rPr>
              <w:t>ide</w:t>
            </w:r>
          </w:p>
        </w:tc>
        <w:tc>
          <w:tcPr>
            <w:tcW w:w="3420" w:type="dxa"/>
            <w:vAlign w:val="center"/>
          </w:tcPr>
          <w:p w14:paraId="74A3A44C" w14:textId="77777777" w:rsidR="00B413FE" w:rsidRPr="002A5288" w:rsidRDefault="00B413FE" w:rsidP="00330823">
            <w:pPr>
              <w:snapToGrid w:val="0"/>
              <w:rPr>
                <w:sz w:val="16"/>
                <w:szCs w:val="16"/>
              </w:rPr>
            </w:pPr>
          </w:p>
        </w:tc>
        <w:tc>
          <w:tcPr>
            <w:tcW w:w="804" w:type="dxa"/>
            <w:vAlign w:val="center"/>
          </w:tcPr>
          <w:p w14:paraId="44E2FD2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315CF34"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6BACD2B" w14:textId="77777777" w:rsidR="00B413FE" w:rsidRPr="002A5288" w:rsidRDefault="00B413FE" w:rsidP="00330823">
            <w:pPr>
              <w:snapToGrid w:val="0"/>
              <w:rPr>
                <w:sz w:val="16"/>
                <w:szCs w:val="16"/>
              </w:rPr>
            </w:pPr>
            <w:r w:rsidRPr="002A5288">
              <w:rPr>
                <w:sz w:val="16"/>
                <w:szCs w:val="16"/>
              </w:rPr>
              <w:t>-</w:t>
            </w:r>
          </w:p>
        </w:tc>
      </w:tr>
      <w:tr w:rsidR="00B413FE" w:rsidRPr="002A5288" w14:paraId="0C00BDCA" w14:textId="77777777" w:rsidTr="00330823">
        <w:trPr>
          <w:trHeight w:val="305"/>
        </w:trPr>
        <w:tc>
          <w:tcPr>
            <w:tcW w:w="3060" w:type="dxa"/>
            <w:vAlign w:val="center"/>
          </w:tcPr>
          <w:p w14:paraId="6E89AB1D" w14:textId="77777777" w:rsidR="00B413FE" w:rsidRPr="002A5288" w:rsidRDefault="00B413FE" w:rsidP="00330823">
            <w:pPr>
              <w:snapToGrid w:val="0"/>
              <w:rPr>
                <w:sz w:val="16"/>
                <w:szCs w:val="16"/>
              </w:rPr>
            </w:pPr>
            <w:r>
              <w:rPr>
                <w:rFonts w:cs="Arial"/>
                <w:sz w:val="16"/>
                <w:szCs w:val="16"/>
              </w:rPr>
              <w:t>nearlyLowestLowW</w:t>
            </w:r>
            <w:r w:rsidRPr="00DD7223">
              <w:rPr>
                <w:rFonts w:cs="Arial"/>
                <w:sz w:val="16"/>
                <w:szCs w:val="16"/>
              </w:rPr>
              <w:t>ater</w:t>
            </w:r>
          </w:p>
        </w:tc>
        <w:tc>
          <w:tcPr>
            <w:tcW w:w="3420" w:type="dxa"/>
            <w:vAlign w:val="center"/>
          </w:tcPr>
          <w:p w14:paraId="32765DAA" w14:textId="77777777" w:rsidR="00B413FE" w:rsidRPr="002A5288" w:rsidRDefault="00B413FE" w:rsidP="00330823">
            <w:pPr>
              <w:snapToGrid w:val="0"/>
              <w:rPr>
                <w:sz w:val="16"/>
                <w:szCs w:val="16"/>
              </w:rPr>
            </w:pPr>
          </w:p>
        </w:tc>
        <w:tc>
          <w:tcPr>
            <w:tcW w:w="804" w:type="dxa"/>
            <w:vAlign w:val="center"/>
          </w:tcPr>
          <w:p w14:paraId="01F40C6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A8D073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F599D9F" w14:textId="77777777" w:rsidR="00B413FE" w:rsidRPr="002A5288" w:rsidRDefault="00B413FE" w:rsidP="00330823">
            <w:pPr>
              <w:snapToGrid w:val="0"/>
              <w:rPr>
                <w:sz w:val="16"/>
                <w:szCs w:val="16"/>
              </w:rPr>
            </w:pPr>
            <w:r w:rsidRPr="002A5288">
              <w:rPr>
                <w:sz w:val="16"/>
                <w:szCs w:val="16"/>
              </w:rPr>
              <w:t>-</w:t>
            </w:r>
          </w:p>
        </w:tc>
      </w:tr>
      <w:tr w:rsidR="00B413FE" w:rsidRPr="002A5288" w14:paraId="5F831B27" w14:textId="77777777" w:rsidTr="00330823">
        <w:trPr>
          <w:trHeight w:val="305"/>
        </w:trPr>
        <w:tc>
          <w:tcPr>
            <w:tcW w:w="3060" w:type="dxa"/>
            <w:vAlign w:val="center"/>
          </w:tcPr>
          <w:p w14:paraId="137D9B31" w14:textId="77777777" w:rsidR="00B413FE" w:rsidRPr="002A5288" w:rsidRDefault="00B413FE" w:rsidP="00330823">
            <w:pPr>
              <w:snapToGrid w:val="0"/>
              <w:rPr>
                <w:sz w:val="16"/>
                <w:szCs w:val="16"/>
              </w:rPr>
            </w:pPr>
            <w:r>
              <w:rPr>
                <w:rFonts w:cs="Arial"/>
                <w:sz w:val="16"/>
                <w:szCs w:val="16"/>
              </w:rPr>
              <w:t>meanLowerL</w:t>
            </w:r>
            <w:r w:rsidRPr="00DD7223">
              <w:rPr>
                <w:rFonts w:cs="Arial"/>
                <w:sz w:val="16"/>
                <w:szCs w:val="16"/>
              </w:rPr>
              <w:t>ow</w:t>
            </w:r>
            <w:r>
              <w:rPr>
                <w:rFonts w:cs="Arial"/>
                <w:sz w:val="16"/>
                <w:szCs w:val="16"/>
              </w:rPr>
              <w:t>W</w:t>
            </w:r>
            <w:r w:rsidRPr="00DD7223">
              <w:rPr>
                <w:rFonts w:cs="Arial"/>
                <w:sz w:val="16"/>
                <w:szCs w:val="16"/>
              </w:rPr>
              <w:t>ater</w:t>
            </w:r>
          </w:p>
        </w:tc>
        <w:tc>
          <w:tcPr>
            <w:tcW w:w="3420" w:type="dxa"/>
            <w:vAlign w:val="center"/>
          </w:tcPr>
          <w:p w14:paraId="54B7721A" w14:textId="77777777" w:rsidR="00B413FE" w:rsidRPr="002A5288" w:rsidRDefault="00B413FE" w:rsidP="00330823">
            <w:pPr>
              <w:snapToGrid w:val="0"/>
              <w:rPr>
                <w:sz w:val="16"/>
                <w:szCs w:val="16"/>
              </w:rPr>
            </w:pPr>
          </w:p>
        </w:tc>
        <w:tc>
          <w:tcPr>
            <w:tcW w:w="804" w:type="dxa"/>
            <w:vAlign w:val="center"/>
          </w:tcPr>
          <w:p w14:paraId="1CA13E5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0E162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19A1778" w14:textId="77777777" w:rsidR="00B413FE" w:rsidRPr="002A5288" w:rsidRDefault="00B413FE" w:rsidP="00330823">
            <w:pPr>
              <w:snapToGrid w:val="0"/>
              <w:rPr>
                <w:sz w:val="16"/>
                <w:szCs w:val="16"/>
              </w:rPr>
            </w:pPr>
            <w:r w:rsidRPr="002A5288">
              <w:rPr>
                <w:sz w:val="16"/>
                <w:szCs w:val="16"/>
              </w:rPr>
              <w:t>-</w:t>
            </w:r>
          </w:p>
        </w:tc>
      </w:tr>
      <w:tr w:rsidR="00B413FE" w:rsidRPr="002A5288" w14:paraId="29A2C739" w14:textId="77777777" w:rsidTr="00330823">
        <w:trPr>
          <w:trHeight w:val="305"/>
        </w:trPr>
        <w:tc>
          <w:tcPr>
            <w:tcW w:w="3060" w:type="dxa"/>
            <w:vAlign w:val="center"/>
          </w:tcPr>
          <w:p w14:paraId="43B588BA" w14:textId="77777777" w:rsidR="00B413FE" w:rsidRPr="002A5288" w:rsidRDefault="00B413FE" w:rsidP="00330823">
            <w:pPr>
              <w:snapToGrid w:val="0"/>
              <w:rPr>
                <w:sz w:val="16"/>
                <w:szCs w:val="16"/>
              </w:rPr>
            </w:pPr>
            <w:r>
              <w:rPr>
                <w:rFonts w:cs="Arial"/>
                <w:sz w:val="16"/>
                <w:szCs w:val="16"/>
              </w:rPr>
              <w:t>lowW</w:t>
            </w:r>
            <w:r w:rsidRPr="00DD7223">
              <w:rPr>
                <w:rFonts w:cs="Arial"/>
                <w:sz w:val="16"/>
                <w:szCs w:val="16"/>
              </w:rPr>
              <w:t>ater</w:t>
            </w:r>
          </w:p>
        </w:tc>
        <w:tc>
          <w:tcPr>
            <w:tcW w:w="3420" w:type="dxa"/>
            <w:vAlign w:val="center"/>
          </w:tcPr>
          <w:p w14:paraId="264B0E14" w14:textId="77777777" w:rsidR="00B413FE" w:rsidRPr="002A5288" w:rsidRDefault="00B413FE" w:rsidP="00330823">
            <w:pPr>
              <w:snapToGrid w:val="0"/>
              <w:rPr>
                <w:sz w:val="16"/>
                <w:szCs w:val="16"/>
              </w:rPr>
            </w:pPr>
          </w:p>
        </w:tc>
        <w:tc>
          <w:tcPr>
            <w:tcW w:w="804" w:type="dxa"/>
            <w:vAlign w:val="center"/>
          </w:tcPr>
          <w:p w14:paraId="2867EC2F"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DC958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611656" w14:textId="77777777" w:rsidR="00B413FE" w:rsidRPr="002A5288" w:rsidRDefault="00B413FE" w:rsidP="00330823">
            <w:pPr>
              <w:snapToGrid w:val="0"/>
              <w:rPr>
                <w:sz w:val="16"/>
                <w:szCs w:val="16"/>
              </w:rPr>
            </w:pPr>
            <w:r w:rsidRPr="002A5288">
              <w:rPr>
                <w:sz w:val="16"/>
                <w:szCs w:val="16"/>
              </w:rPr>
              <w:t>-</w:t>
            </w:r>
          </w:p>
        </w:tc>
      </w:tr>
      <w:tr w:rsidR="00B413FE" w:rsidRPr="002A5288" w14:paraId="224FCA1A" w14:textId="77777777" w:rsidTr="00330823">
        <w:trPr>
          <w:trHeight w:val="305"/>
        </w:trPr>
        <w:tc>
          <w:tcPr>
            <w:tcW w:w="3060" w:type="dxa"/>
            <w:vAlign w:val="center"/>
          </w:tcPr>
          <w:p w14:paraId="64C19159" w14:textId="77777777" w:rsidR="00B413FE" w:rsidRPr="002A5288" w:rsidRDefault="00B413FE" w:rsidP="00330823">
            <w:pPr>
              <w:snapToGrid w:val="0"/>
              <w:rPr>
                <w:sz w:val="16"/>
                <w:szCs w:val="16"/>
              </w:rPr>
            </w:pPr>
            <w:r>
              <w:rPr>
                <w:rFonts w:cs="Arial"/>
                <w:sz w:val="16"/>
                <w:szCs w:val="16"/>
              </w:rPr>
              <w:t>approximateMeanLowW</w:t>
            </w:r>
            <w:r w:rsidRPr="00DD7223">
              <w:rPr>
                <w:rFonts w:cs="Arial"/>
                <w:sz w:val="16"/>
                <w:szCs w:val="16"/>
              </w:rPr>
              <w:t>ater</w:t>
            </w:r>
          </w:p>
        </w:tc>
        <w:tc>
          <w:tcPr>
            <w:tcW w:w="3420" w:type="dxa"/>
            <w:vAlign w:val="center"/>
          </w:tcPr>
          <w:p w14:paraId="70F1F3A6" w14:textId="77777777" w:rsidR="00B413FE" w:rsidRPr="002A5288" w:rsidRDefault="00B413FE" w:rsidP="00330823">
            <w:pPr>
              <w:snapToGrid w:val="0"/>
              <w:rPr>
                <w:sz w:val="16"/>
                <w:szCs w:val="16"/>
              </w:rPr>
            </w:pPr>
          </w:p>
        </w:tc>
        <w:tc>
          <w:tcPr>
            <w:tcW w:w="804" w:type="dxa"/>
            <w:vAlign w:val="center"/>
          </w:tcPr>
          <w:p w14:paraId="0D1D0BDD"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E5CC7C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868AA08" w14:textId="77777777" w:rsidR="00B413FE" w:rsidRPr="002A5288" w:rsidRDefault="00B413FE" w:rsidP="00330823">
            <w:pPr>
              <w:snapToGrid w:val="0"/>
              <w:rPr>
                <w:sz w:val="16"/>
                <w:szCs w:val="16"/>
              </w:rPr>
            </w:pPr>
            <w:r w:rsidRPr="002A5288">
              <w:rPr>
                <w:sz w:val="16"/>
                <w:szCs w:val="16"/>
              </w:rPr>
              <w:t>-</w:t>
            </w:r>
          </w:p>
        </w:tc>
      </w:tr>
      <w:tr w:rsidR="00B413FE" w:rsidRPr="002A5288" w14:paraId="085AB31B" w14:textId="77777777" w:rsidTr="00330823">
        <w:trPr>
          <w:trHeight w:val="305"/>
        </w:trPr>
        <w:tc>
          <w:tcPr>
            <w:tcW w:w="3060" w:type="dxa"/>
            <w:vAlign w:val="center"/>
          </w:tcPr>
          <w:p w14:paraId="6A090F13" w14:textId="77777777" w:rsidR="00B413FE" w:rsidRPr="002A5288" w:rsidRDefault="00B413FE" w:rsidP="00330823">
            <w:pPr>
              <w:snapToGrid w:val="0"/>
              <w:rPr>
                <w:sz w:val="16"/>
                <w:szCs w:val="16"/>
              </w:rPr>
            </w:pPr>
            <w:r>
              <w:rPr>
                <w:rFonts w:cs="Arial"/>
                <w:sz w:val="16"/>
                <w:szCs w:val="16"/>
              </w:rPr>
              <w:t>approximateMeanLowerLowW</w:t>
            </w:r>
            <w:r w:rsidRPr="00DD7223">
              <w:rPr>
                <w:rFonts w:cs="Arial"/>
                <w:sz w:val="16"/>
                <w:szCs w:val="16"/>
              </w:rPr>
              <w:t>ater</w:t>
            </w:r>
          </w:p>
        </w:tc>
        <w:tc>
          <w:tcPr>
            <w:tcW w:w="3420" w:type="dxa"/>
            <w:vAlign w:val="center"/>
          </w:tcPr>
          <w:p w14:paraId="78943E9D" w14:textId="77777777" w:rsidR="00B413FE" w:rsidRPr="002A5288" w:rsidRDefault="00B413FE" w:rsidP="00330823">
            <w:pPr>
              <w:snapToGrid w:val="0"/>
              <w:rPr>
                <w:sz w:val="16"/>
                <w:szCs w:val="16"/>
              </w:rPr>
            </w:pPr>
          </w:p>
        </w:tc>
        <w:tc>
          <w:tcPr>
            <w:tcW w:w="804" w:type="dxa"/>
            <w:vAlign w:val="center"/>
          </w:tcPr>
          <w:p w14:paraId="6A3310C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416C8E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9262B5F" w14:textId="77777777" w:rsidR="00B413FE" w:rsidRPr="002A5288" w:rsidRDefault="00B413FE" w:rsidP="00330823">
            <w:pPr>
              <w:snapToGrid w:val="0"/>
              <w:rPr>
                <w:sz w:val="16"/>
                <w:szCs w:val="16"/>
              </w:rPr>
            </w:pPr>
            <w:r w:rsidRPr="002A5288">
              <w:rPr>
                <w:sz w:val="16"/>
                <w:szCs w:val="16"/>
              </w:rPr>
              <w:t>-</w:t>
            </w:r>
          </w:p>
        </w:tc>
      </w:tr>
      <w:tr w:rsidR="00B413FE" w:rsidRPr="002A5288" w14:paraId="35149596" w14:textId="77777777" w:rsidTr="00330823">
        <w:trPr>
          <w:trHeight w:val="305"/>
        </w:trPr>
        <w:tc>
          <w:tcPr>
            <w:tcW w:w="3060" w:type="dxa"/>
            <w:vAlign w:val="center"/>
          </w:tcPr>
          <w:p w14:paraId="1A95D340" w14:textId="77777777" w:rsidR="00B413FE" w:rsidRPr="002A5288" w:rsidRDefault="00B413FE" w:rsidP="00330823">
            <w:pPr>
              <w:snapToGrid w:val="0"/>
              <w:rPr>
                <w:sz w:val="16"/>
                <w:szCs w:val="16"/>
              </w:rPr>
            </w:pPr>
            <w:r>
              <w:rPr>
                <w:rFonts w:cs="Arial"/>
                <w:sz w:val="16"/>
                <w:szCs w:val="16"/>
              </w:rPr>
              <w:lastRenderedPageBreak/>
              <w:t>meanHighW</w:t>
            </w:r>
            <w:r w:rsidRPr="00DD7223">
              <w:rPr>
                <w:rFonts w:cs="Arial"/>
                <w:sz w:val="16"/>
                <w:szCs w:val="16"/>
              </w:rPr>
              <w:t>ater</w:t>
            </w:r>
          </w:p>
        </w:tc>
        <w:tc>
          <w:tcPr>
            <w:tcW w:w="3420" w:type="dxa"/>
            <w:vAlign w:val="center"/>
          </w:tcPr>
          <w:p w14:paraId="00D5F9D2" w14:textId="77777777" w:rsidR="00B413FE" w:rsidRPr="002A5288" w:rsidRDefault="00B413FE" w:rsidP="00330823">
            <w:pPr>
              <w:snapToGrid w:val="0"/>
              <w:rPr>
                <w:sz w:val="16"/>
                <w:szCs w:val="16"/>
              </w:rPr>
            </w:pPr>
          </w:p>
        </w:tc>
        <w:tc>
          <w:tcPr>
            <w:tcW w:w="804" w:type="dxa"/>
            <w:vAlign w:val="center"/>
          </w:tcPr>
          <w:p w14:paraId="2BDDB04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2C0561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7B425A2" w14:textId="77777777" w:rsidR="00B413FE" w:rsidRPr="002A5288" w:rsidRDefault="00B413FE" w:rsidP="00330823">
            <w:pPr>
              <w:snapToGrid w:val="0"/>
              <w:rPr>
                <w:sz w:val="16"/>
                <w:szCs w:val="16"/>
              </w:rPr>
            </w:pPr>
            <w:r w:rsidRPr="002A5288">
              <w:rPr>
                <w:sz w:val="16"/>
                <w:szCs w:val="16"/>
              </w:rPr>
              <w:t>-</w:t>
            </w:r>
          </w:p>
        </w:tc>
      </w:tr>
      <w:tr w:rsidR="00B413FE" w:rsidRPr="002A5288" w14:paraId="51AD6AC4" w14:textId="77777777" w:rsidTr="00330823">
        <w:trPr>
          <w:trHeight w:val="305"/>
        </w:trPr>
        <w:tc>
          <w:tcPr>
            <w:tcW w:w="3060" w:type="dxa"/>
            <w:vAlign w:val="center"/>
          </w:tcPr>
          <w:p w14:paraId="71BB7E3F" w14:textId="77777777" w:rsidR="00B413FE" w:rsidRPr="002A5288" w:rsidRDefault="00B413FE" w:rsidP="00330823">
            <w:pPr>
              <w:snapToGrid w:val="0"/>
              <w:rPr>
                <w:sz w:val="16"/>
                <w:szCs w:val="16"/>
              </w:rPr>
            </w:pPr>
            <w:r>
              <w:rPr>
                <w:rFonts w:cs="Arial"/>
                <w:sz w:val="16"/>
                <w:szCs w:val="16"/>
              </w:rPr>
              <w:t>meanHighWaterS</w:t>
            </w:r>
            <w:r w:rsidRPr="00DD7223">
              <w:rPr>
                <w:rFonts w:cs="Arial"/>
                <w:sz w:val="16"/>
                <w:szCs w:val="16"/>
              </w:rPr>
              <w:t>prings</w:t>
            </w:r>
          </w:p>
        </w:tc>
        <w:tc>
          <w:tcPr>
            <w:tcW w:w="3420" w:type="dxa"/>
            <w:vAlign w:val="center"/>
          </w:tcPr>
          <w:p w14:paraId="40E72029" w14:textId="77777777" w:rsidR="00B413FE" w:rsidRPr="002A5288" w:rsidRDefault="00B413FE" w:rsidP="00330823">
            <w:pPr>
              <w:snapToGrid w:val="0"/>
              <w:rPr>
                <w:sz w:val="16"/>
                <w:szCs w:val="16"/>
              </w:rPr>
            </w:pPr>
          </w:p>
        </w:tc>
        <w:tc>
          <w:tcPr>
            <w:tcW w:w="804" w:type="dxa"/>
            <w:vAlign w:val="center"/>
          </w:tcPr>
          <w:p w14:paraId="7DC9A6AC"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C0C1643"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6BED2E5" w14:textId="77777777" w:rsidR="00B413FE" w:rsidRPr="002A5288" w:rsidRDefault="00B413FE" w:rsidP="00330823">
            <w:pPr>
              <w:snapToGrid w:val="0"/>
              <w:rPr>
                <w:sz w:val="16"/>
                <w:szCs w:val="16"/>
              </w:rPr>
            </w:pPr>
            <w:r w:rsidRPr="002A5288">
              <w:rPr>
                <w:sz w:val="16"/>
                <w:szCs w:val="16"/>
              </w:rPr>
              <w:t>-</w:t>
            </w:r>
          </w:p>
        </w:tc>
      </w:tr>
      <w:tr w:rsidR="00B413FE" w:rsidRPr="002A5288" w14:paraId="522D8AE8" w14:textId="77777777" w:rsidTr="00330823">
        <w:trPr>
          <w:trHeight w:val="305"/>
        </w:trPr>
        <w:tc>
          <w:tcPr>
            <w:tcW w:w="3060" w:type="dxa"/>
            <w:vAlign w:val="center"/>
          </w:tcPr>
          <w:p w14:paraId="04E5B74D" w14:textId="77777777" w:rsidR="00B413FE" w:rsidRPr="002A5288" w:rsidRDefault="00B413FE" w:rsidP="00330823">
            <w:pPr>
              <w:snapToGrid w:val="0"/>
              <w:rPr>
                <w:sz w:val="16"/>
                <w:szCs w:val="16"/>
              </w:rPr>
            </w:pPr>
            <w:r>
              <w:rPr>
                <w:rFonts w:cs="Arial"/>
                <w:sz w:val="16"/>
                <w:szCs w:val="16"/>
              </w:rPr>
              <w:t>highW</w:t>
            </w:r>
            <w:r w:rsidRPr="00DD7223">
              <w:rPr>
                <w:rFonts w:cs="Arial"/>
                <w:sz w:val="16"/>
                <w:szCs w:val="16"/>
              </w:rPr>
              <w:t>ater</w:t>
            </w:r>
          </w:p>
        </w:tc>
        <w:tc>
          <w:tcPr>
            <w:tcW w:w="3420" w:type="dxa"/>
            <w:vAlign w:val="center"/>
          </w:tcPr>
          <w:p w14:paraId="7BB5AD22" w14:textId="77777777" w:rsidR="00B413FE" w:rsidRPr="002A5288" w:rsidRDefault="00B413FE" w:rsidP="00330823">
            <w:pPr>
              <w:snapToGrid w:val="0"/>
              <w:rPr>
                <w:sz w:val="16"/>
                <w:szCs w:val="16"/>
              </w:rPr>
            </w:pPr>
          </w:p>
        </w:tc>
        <w:tc>
          <w:tcPr>
            <w:tcW w:w="804" w:type="dxa"/>
            <w:vAlign w:val="center"/>
          </w:tcPr>
          <w:p w14:paraId="03BFD8F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1F3D0C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19C3F1A" w14:textId="77777777" w:rsidR="00B413FE" w:rsidRPr="002A5288" w:rsidRDefault="00B413FE" w:rsidP="00330823">
            <w:pPr>
              <w:snapToGrid w:val="0"/>
              <w:rPr>
                <w:sz w:val="16"/>
                <w:szCs w:val="16"/>
              </w:rPr>
            </w:pPr>
            <w:r w:rsidRPr="002A5288">
              <w:rPr>
                <w:sz w:val="16"/>
                <w:szCs w:val="16"/>
              </w:rPr>
              <w:t>-</w:t>
            </w:r>
          </w:p>
        </w:tc>
      </w:tr>
      <w:tr w:rsidR="00B413FE" w:rsidRPr="002A5288" w14:paraId="40C6012F" w14:textId="77777777" w:rsidTr="00330823">
        <w:trPr>
          <w:trHeight w:val="305"/>
        </w:trPr>
        <w:tc>
          <w:tcPr>
            <w:tcW w:w="3060" w:type="dxa"/>
            <w:vAlign w:val="center"/>
          </w:tcPr>
          <w:p w14:paraId="3836C48B" w14:textId="77777777" w:rsidR="00B413FE" w:rsidRPr="002A5288" w:rsidRDefault="00B413FE" w:rsidP="00330823">
            <w:pPr>
              <w:snapToGrid w:val="0"/>
              <w:rPr>
                <w:sz w:val="16"/>
                <w:szCs w:val="16"/>
              </w:rPr>
            </w:pPr>
            <w:r>
              <w:rPr>
                <w:rFonts w:cs="Arial"/>
                <w:sz w:val="16"/>
                <w:szCs w:val="16"/>
              </w:rPr>
              <w:t>approximateMeanSeaL</w:t>
            </w:r>
            <w:r w:rsidRPr="00DD7223">
              <w:rPr>
                <w:rFonts w:cs="Arial"/>
                <w:sz w:val="16"/>
                <w:szCs w:val="16"/>
              </w:rPr>
              <w:t>evel</w:t>
            </w:r>
          </w:p>
        </w:tc>
        <w:tc>
          <w:tcPr>
            <w:tcW w:w="3420" w:type="dxa"/>
            <w:vAlign w:val="center"/>
          </w:tcPr>
          <w:p w14:paraId="281ECF4E" w14:textId="77777777" w:rsidR="00B413FE" w:rsidRPr="002A5288" w:rsidRDefault="00B413FE" w:rsidP="00330823">
            <w:pPr>
              <w:snapToGrid w:val="0"/>
              <w:rPr>
                <w:sz w:val="16"/>
                <w:szCs w:val="16"/>
              </w:rPr>
            </w:pPr>
          </w:p>
        </w:tc>
        <w:tc>
          <w:tcPr>
            <w:tcW w:w="804" w:type="dxa"/>
            <w:vAlign w:val="center"/>
          </w:tcPr>
          <w:p w14:paraId="4103AFC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57AB02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C543C8" w14:textId="77777777" w:rsidR="00B413FE" w:rsidRPr="002A5288" w:rsidRDefault="00B413FE" w:rsidP="00330823">
            <w:pPr>
              <w:snapToGrid w:val="0"/>
              <w:rPr>
                <w:sz w:val="16"/>
                <w:szCs w:val="16"/>
              </w:rPr>
            </w:pPr>
            <w:r w:rsidRPr="002A5288">
              <w:rPr>
                <w:sz w:val="16"/>
                <w:szCs w:val="16"/>
              </w:rPr>
              <w:t>-</w:t>
            </w:r>
          </w:p>
        </w:tc>
      </w:tr>
      <w:tr w:rsidR="00B413FE" w:rsidRPr="002A5288" w14:paraId="1A43728D" w14:textId="77777777" w:rsidTr="00330823">
        <w:trPr>
          <w:trHeight w:val="305"/>
        </w:trPr>
        <w:tc>
          <w:tcPr>
            <w:tcW w:w="3060" w:type="dxa"/>
            <w:vAlign w:val="center"/>
          </w:tcPr>
          <w:p w14:paraId="07284464" w14:textId="77777777" w:rsidR="00B413FE" w:rsidRPr="002A5288" w:rsidRDefault="00B413FE" w:rsidP="00330823">
            <w:pPr>
              <w:snapToGrid w:val="0"/>
              <w:rPr>
                <w:sz w:val="16"/>
                <w:szCs w:val="16"/>
              </w:rPr>
            </w:pPr>
            <w:r>
              <w:rPr>
                <w:rFonts w:cs="Arial"/>
                <w:sz w:val="16"/>
                <w:szCs w:val="16"/>
              </w:rPr>
              <w:t>highWaterS</w:t>
            </w:r>
            <w:r w:rsidRPr="00DD7223">
              <w:rPr>
                <w:rFonts w:cs="Arial"/>
                <w:sz w:val="16"/>
                <w:szCs w:val="16"/>
              </w:rPr>
              <w:t>prings</w:t>
            </w:r>
          </w:p>
        </w:tc>
        <w:tc>
          <w:tcPr>
            <w:tcW w:w="3420" w:type="dxa"/>
            <w:vAlign w:val="center"/>
          </w:tcPr>
          <w:p w14:paraId="2ED45B6A" w14:textId="77777777" w:rsidR="00B413FE" w:rsidRPr="002A5288" w:rsidRDefault="00B413FE" w:rsidP="00330823">
            <w:pPr>
              <w:snapToGrid w:val="0"/>
              <w:rPr>
                <w:sz w:val="16"/>
                <w:szCs w:val="16"/>
              </w:rPr>
            </w:pPr>
          </w:p>
        </w:tc>
        <w:tc>
          <w:tcPr>
            <w:tcW w:w="804" w:type="dxa"/>
            <w:vAlign w:val="center"/>
          </w:tcPr>
          <w:p w14:paraId="23C3B5FF"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629ABD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7B307EA" w14:textId="77777777" w:rsidR="00B413FE" w:rsidRPr="002A5288" w:rsidRDefault="00B413FE" w:rsidP="00330823">
            <w:pPr>
              <w:snapToGrid w:val="0"/>
              <w:rPr>
                <w:sz w:val="16"/>
                <w:szCs w:val="16"/>
              </w:rPr>
            </w:pPr>
            <w:r w:rsidRPr="002A5288">
              <w:rPr>
                <w:sz w:val="16"/>
                <w:szCs w:val="16"/>
              </w:rPr>
              <w:t>-</w:t>
            </w:r>
          </w:p>
        </w:tc>
      </w:tr>
      <w:tr w:rsidR="00B413FE" w:rsidRPr="002A5288" w14:paraId="0A55D3A5" w14:textId="77777777" w:rsidTr="00330823">
        <w:trPr>
          <w:trHeight w:val="305"/>
        </w:trPr>
        <w:tc>
          <w:tcPr>
            <w:tcW w:w="3060" w:type="dxa"/>
            <w:vAlign w:val="center"/>
          </w:tcPr>
          <w:p w14:paraId="288E5D32" w14:textId="77777777" w:rsidR="00B413FE" w:rsidRPr="002A5288" w:rsidRDefault="00B413FE" w:rsidP="00330823">
            <w:pPr>
              <w:snapToGrid w:val="0"/>
              <w:rPr>
                <w:sz w:val="16"/>
                <w:szCs w:val="16"/>
              </w:rPr>
            </w:pPr>
            <w:r>
              <w:rPr>
                <w:rFonts w:cs="Arial"/>
                <w:sz w:val="16"/>
                <w:szCs w:val="16"/>
              </w:rPr>
              <w:t>meanHigherHighW</w:t>
            </w:r>
            <w:r w:rsidRPr="00DD7223">
              <w:rPr>
                <w:rFonts w:cs="Arial"/>
                <w:sz w:val="16"/>
                <w:szCs w:val="16"/>
              </w:rPr>
              <w:t>ater</w:t>
            </w:r>
          </w:p>
        </w:tc>
        <w:tc>
          <w:tcPr>
            <w:tcW w:w="3420" w:type="dxa"/>
            <w:vAlign w:val="center"/>
          </w:tcPr>
          <w:p w14:paraId="789A160F" w14:textId="77777777" w:rsidR="00B413FE" w:rsidRPr="002A5288" w:rsidRDefault="00B413FE" w:rsidP="00330823">
            <w:pPr>
              <w:snapToGrid w:val="0"/>
              <w:rPr>
                <w:sz w:val="16"/>
                <w:szCs w:val="16"/>
              </w:rPr>
            </w:pPr>
          </w:p>
        </w:tc>
        <w:tc>
          <w:tcPr>
            <w:tcW w:w="804" w:type="dxa"/>
            <w:vAlign w:val="center"/>
          </w:tcPr>
          <w:p w14:paraId="4A4D47E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1CCCFA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45EB03" w14:textId="77777777" w:rsidR="00B413FE" w:rsidRPr="002A5288" w:rsidRDefault="00B413FE" w:rsidP="00330823">
            <w:pPr>
              <w:snapToGrid w:val="0"/>
              <w:rPr>
                <w:sz w:val="16"/>
                <w:szCs w:val="16"/>
              </w:rPr>
            </w:pPr>
            <w:r w:rsidRPr="002A5288">
              <w:rPr>
                <w:sz w:val="16"/>
                <w:szCs w:val="16"/>
              </w:rPr>
              <w:t>-</w:t>
            </w:r>
          </w:p>
        </w:tc>
      </w:tr>
      <w:tr w:rsidR="00B413FE" w:rsidRPr="002A5288" w14:paraId="1CDACB89" w14:textId="77777777" w:rsidTr="00330823">
        <w:trPr>
          <w:trHeight w:val="305"/>
        </w:trPr>
        <w:tc>
          <w:tcPr>
            <w:tcW w:w="3060" w:type="dxa"/>
            <w:vAlign w:val="center"/>
          </w:tcPr>
          <w:p w14:paraId="19A516AB" w14:textId="77777777" w:rsidR="00B413FE" w:rsidRPr="00DD7223" w:rsidRDefault="00B413FE" w:rsidP="00330823">
            <w:pPr>
              <w:autoSpaceDE w:val="0"/>
              <w:autoSpaceDN w:val="0"/>
              <w:adjustRightInd w:val="0"/>
              <w:rPr>
                <w:rFonts w:cs="Arial"/>
                <w:sz w:val="16"/>
                <w:szCs w:val="16"/>
              </w:rPr>
            </w:pPr>
            <w:r>
              <w:rPr>
                <w:rFonts w:cs="Arial"/>
                <w:sz w:val="16"/>
                <w:szCs w:val="16"/>
              </w:rPr>
              <w:t>equinoctialSpringLowW</w:t>
            </w:r>
            <w:r w:rsidRPr="00DD7223">
              <w:rPr>
                <w:rFonts w:cs="Arial"/>
                <w:sz w:val="16"/>
                <w:szCs w:val="16"/>
              </w:rPr>
              <w:t>ater</w:t>
            </w:r>
          </w:p>
          <w:p w14:paraId="6D635AA9" w14:textId="77777777" w:rsidR="00B413FE" w:rsidRPr="002A5288" w:rsidRDefault="00B413FE" w:rsidP="00330823">
            <w:pPr>
              <w:snapToGrid w:val="0"/>
              <w:rPr>
                <w:sz w:val="16"/>
                <w:szCs w:val="16"/>
              </w:rPr>
            </w:pPr>
          </w:p>
        </w:tc>
        <w:tc>
          <w:tcPr>
            <w:tcW w:w="3420" w:type="dxa"/>
            <w:vAlign w:val="center"/>
          </w:tcPr>
          <w:p w14:paraId="1799FC9C" w14:textId="77777777" w:rsidR="00B413FE" w:rsidRPr="002A5288" w:rsidRDefault="00B413FE" w:rsidP="00330823">
            <w:pPr>
              <w:snapToGrid w:val="0"/>
              <w:rPr>
                <w:sz w:val="16"/>
                <w:szCs w:val="16"/>
              </w:rPr>
            </w:pPr>
          </w:p>
        </w:tc>
        <w:tc>
          <w:tcPr>
            <w:tcW w:w="804" w:type="dxa"/>
            <w:vAlign w:val="center"/>
          </w:tcPr>
          <w:p w14:paraId="097C9FD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D0D23F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C2AB126" w14:textId="77777777" w:rsidR="00B413FE" w:rsidRPr="002A5288" w:rsidRDefault="00B413FE" w:rsidP="00330823">
            <w:pPr>
              <w:snapToGrid w:val="0"/>
              <w:rPr>
                <w:sz w:val="16"/>
                <w:szCs w:val="16"/>
              </w:rPr>
            </w:pPr>
            <w:r w:rsidRPr="002A5288">
              <w:rPr>
                <w:sz w:val="16"/>
                <w:szCs w:val="16"/>
              </w:rPr>
              <w:t>-</w:t>
            </w:r>
          </w:p>
        </w:tc>
      </w:tr>
      <w:tr w:rsidR="00B413FE" w:rsidRPr="002A5288" w14:paraId="33C1E554" w14:textId="77777777" w:rsidTr="00330823">
        <w:trPr>
          <w:trHeight w:val="305"/>
        </w:trPr>
        <w:tc>
          <w:tcPr>
            <w:tcW w:w="3060" w:type="dxa"/>
            <w:vAlign w:val="center"/>
          </w:tcPr>
          <w:p w14:paraId="10BEFA40" w14:textId="77777777" w:rsidR="00B413FE" w:rsidRPr="002A5288" w:rsidRDefault="00B413FE" w:rsidP="00330823">
            <w:pPr>
              <w:snapToGrid w:val="0"/>
              <w:rPr>
                <w:sz w:val="16"/>
                <w:szCs w:val="16"/>
              </w:rPr>
            </w:pPr>
            <w:r>
              <w:rPr>
                <w:rFonts w:cs="Arial"/>
                <w:sz w:val="16"/>
                <w:szCs w:val="16"/>
              </w:rPr>
              <w:t>lowestAstronomicalT</w:t>
            </w:r>
            <w:r w:rsidRPr="00DD7223">
              <w:rPr>
                <w:rFonts w:cs="Arial"/>
                <w:sz w:val="16"/>
                <w:szCs w:val="16"/>
              </w:rPr>
              <w:t>ide</w:t>
            </w:r>
          </w:p>
        </w:tc>
        <w:tc>
          <w:tcPr>
            <w:tcW w:w="3420" w:type="dxa"/>
            <w:vAlign w:val="center"/>
          </w:tcPr>
          <w:p w14:paraId="09931490" w14:textId="77777777" w:rsidR="00B413FE" w:rsidRPr="002A5288" w:rsidRDefault="00B413FE" w:rsidP="00330823">
            <w:pPr>
              <w:snapToGrid w:val="0"/>
              <w:rPr>
                <w:sz w:val="16"/>
                <w:szCs w:val="16"/>
              </w:rPr>
            </w:pPr>
          </w:p>
        </w:tc>
        <w:tc>
          <w:tcPr>
            <w:tcW w:w="804" w:type="dxa"/>
            <w:vAlign w:val="center"/>
          </w:tcPr>
          <w:p w14:paraId="6A888B5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35656D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24DF521" w14:textId="77777777" w:rsidR="00B413FE" w:rsidRPr="002A5288" w:rsidRDefault="00B413FE" w:rsidP="00330823">
            <w:pPr>
              <w:snapToGrid w:val="0"/>
              <w:rPr>
                <w:sz w:val="16"/>
                <w:szCs w:val="16"/>
              </w:rPr>
            </w:pPr>
            <w:r w:rsidRPr="002A5288">
              <w:rPr>
                <w:sz w:val="16"/>
                <w:szCs w:val="16"/>
              </w:rPr>
              <w:t>-</w:t>
            </w:r>
          </w:p>
        </w:tc>
      </w:tr>
      <w:tr w:rsidR="00B413FE" w:rsidRPr="002A5288" w14:paraId="529E4145" w14:textId="77777777" w:rsidTr="00330823">
        <w:trPr>
          <w:trHeight w:val="305"/>
        </w:trPr>
        <w:tc>
          <w:tcPr>
            <w:tcW w:w="3060" w:type="dxa"/>
            <w:vAlign w:val="center"/>
          </w:tcPr>
          <w:p w14:paraId="3087A88D" w14:textId="77777777" w:rsidR="00B413FE" w:rsidRPr="002A5288" w:rsidRDefault="00B413FE" w:rsidP="00330823">
            <w:pPr>
              <w:snapToGrid w:val="0"/>
              <w:rPr>
                <w:sz w:val="16"/>
                <w:szCs w:val="16"/>
              </w:rPr>
            </w:pPr>
            <w:r>
              <w:rPr>
                <w:rFonts w:cs="Arial"/>
                <w:sz w:val="16"/>
                <w:szCs w:val="16"/>
              </w:rPr>
              <w:t>localD</w:t>
            </w:r>
            <w:r w:rsidRPr="00DD7223">
              <w:rPr>
                <w:rFonts w:cs="Arial"/>
                <w:sz w:val="16"/>
                <w:szCs w:val="16"/>
              </w:rPr>
              <w:t>atum</w:t>
            </w:r>
          </w:p>
        </w:tc>
        <w:tc>
          <w:tcPr>
            <w:tcW w:w="3420" w:type="dxa"/>
            <w:vAlign w:val="center"/>
          </w:tcPr>
          <w:p w14:paraId="5F59E550" w14:textId="77777777" w:rsidR="00B413FE" w:rsidRPr="002A5288" w:rsidRDefault="00B413FE" w:rsidP="00330823">
            <w:pPr>
              <w:snapToGrid w:val="0"/>
              <w:rPr>
                <w:sz w:val="16"/>
                <w:szCs w:val="16"/>
              </w:rPr>
            </w:pPr>
          </w:p>
        </w:tc>
        <w:tc>
          <w:tcPr>
            <w:tcW w:w="804" w:type="dxa"/>
            <w:vAlign w:val="center"/>
          </w:tcPr>
          <w:p w14:paraId="16BF21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D818DD8"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E2B6A6A" w14:textId="77777777" w:rsidR="00B413FE" w:rsidRPr="002A5288" w:rsidRDefault="00B413FE" w:rsidP="00330823">
            <w:pPr>
              <w:snapToGrid w:val="0"/>
              <w:rPr>
                <w:sz w:val="16"/>
                <w:szCs w:val="16"/>
              </w:rPr>
            </w:pPr>
            <w:r w:rsidRPr="002A5288">
              <w:rPr>
                <w:sz w:val="16"/>
                <w:szCs w:val="16"/>
              </w:rPr>
              <w:t>-</w:t>
            </w:r>
          </w:p>
        </w:tc>
      </w:tr>
      <w:tr w:rsidR="00B413FE" w:rsidRPr="002A5288" w14:paraId="6055B4F6" w14:textId="77777777" w:rsidTr="00330823">
        <w:trPr>
          <w:trHeight w:val="305"/>
        </w:trPr>
        <w:tc>
          <w:tcPr>
            <w:tcW w:w="3060" w:type="dxa"/>
            <w:vAlign w:val="center"/>
          </w:tcPr>
          <w:p w14:paraId="1C3AC8F6" w14:textId="77777777" w:rsidR="00B413FE" w:rsidRPr="002A5288" w:rsidRDefault="00B413FE" w:rsidP="00330823">
            <w:pPr>
              <w:snapToGrid w:val="0"/>
              <w:rPr>
                <w:sz w:val="16"/>
                <w:szCs w:val="16"/>
              </w:rPr>
            </w:pPr>
            <w:r>
              <w:rPr>
                <w:rFonts w:cs="Arial"/>
                <w:sz w:val="16"/>
                <w:szCs w:val="16"/>
              </w:rPr>
              <w:t>internationalGreatLakesDatum</w:t>
            </w:r>
            <w:r w:rsidRPr="00DD7223">
              <w:rPr>
                <w:rFonts w:cs="Arial"/>
                <w:sz w:val="16"/>
                <w:szCs w:val="16"/>
              </w:rPr>
              <w:t>1985</w:t>
            </w:r>
          </w:p>
        </w:tc>
        <w:tc>
          <w:tcPr>
            <w:tcW w:w="3420" w:type="dxa"/>
            <w:vAlign w:val="center"/>
          </w:tcPr>
          <w:p w14:paraId="163C577E" w14:textId="77777777" w:rsidR="00B413FE" w:rsidRPr="002A5288" w:rsidRDefault="00B413FE" w:rsidP="00330823">
            <w:pPr>
              <w:snapToGrid w:val="0"/>
              <w:rPr>
                <w:sz w:val="16"/>
                <w:szCs w:val="16"/>
              </w:rPr>
            </w:pPr>
          </w:p>
        </w:tc>
        <w:tc>
          <w:tcPr>
            <w:tcW w:w="804" w:type="dxa"/>
            <w:vAlign w:val="center"/>
          </w:tcPr>
          <w:p w14:paraId="23F53340"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BBD3C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0B73AC1" w14:textId="77777777" w:rsidR="00B413FE" w:rsidRPr="002A5288" w:rsidRDefault="00B413FE" w:rsidP="00330823">
            <w:pPr>
              <w:snapToGrid w:val="0"/>
              <w:rPr>
                <w:sz w:val="16"/>
                <w:szCs w:val="16"/>
              </w:rPr>
            </w:pPr>
            <w:r w:rsidRPr="002A5288">
              <w:rPr>
                <w:sz w:val="16"/>
                <w:szCs w:val="16"/>
              </w:rPr>
              <w:t>-</w:t>
            </w:r>
          </w:p>
        </w:tc>
      </w:tr>
      <w:tr w:rsidR="00B413FE" w:rsidRPr="002A5288" w14:paraId="6E94D6F1" w14:textId="77777777" w:rsidTr="00330823">
        <w:trPr>
          <w:trHeight w:val="305"/>
        </w:trPr>
        <w:tc>
          <w:tcPr>
            <w:tcW w:w="3060" w:type="dxa"/>
            <w:vAlign w:val="center"/>
          </w:tcPr>
          <w:p w14:paraId="530C19B5" w14:textId="77777777" w:rsidR="00B413FE" w:rsidRPr="002A5288" w:rsidRDefault="00B413FE" w:rsidP="00330823">
            <w:pPr>
              <w:snapToGrid w:val="0"/>
              <w:rPr>
                <w:sz w:val="16"/>
                <w:szCs w:val="16"/>
              </w:rPr>
            </w:pPr>
            <w:r>
              <w:rPr>
                <w:rFonts w:cs="Arial"/>
                <w:sz w:val="16"/>
                <w:szCs w:val="16"/>
              </w:rPr>
              <w:t>meanWaterL</w:t>
            </w:r>
            <w:r w:rsidRPr="00DD7223">
              <w:rPr>
                <w:rFonts w:cs="Arial"/>
                <w:sz w:val="16"/>
                <w:szCs w:val="16"/>
              </w:rPr>
              <w:t>evel</w:t>
            </w:r>
          </w:p>
        </w:tc>
        <w:tc>
          <w:tcPr>
            <w:tcW w:w="3420" w:type="dxa"/>
            <w:vAlign w:val="center"/>
          </w:tcPr>
          <w:p w14:paraId="12431484" w14:textId="77777777" w:rsidR="00B413FE" w:rsidRPr="002A5288" w:rsidRDefault="00B413FE" w:rsidP="00330823">
            <w:pPr>
              <w:snapToGrid w:val="0"/>
              <w:rPr>
                <w:sz w:val="16"/>
                <w:szCs w:val="16"/>
              </w:rPr>
            </w:pPr>
          </w:p>
        </w:tc>
        <w:tc>
          <w:tcPr>
            <w:tcW w:w="804" w:type="dxa"/>
            <w:vAlign w:val="center"/>
          </w:tcPr>
          <w:p w14:paraId="3276C4AD"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163E79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0B80496" w14:textId="77777777" w:rsidR="00B413FE" w:rsidRPr="002A5288" w:rsidRDefault="00B413FE" w:rsidP="00330823">
            <w:pPr>
              <w:snapToGrid w:val="0"/>
              <w:rPr>
                <w:sz w:val="16"/>
                <w:szCs w:val="16"/>
              </w:rPr>
            </w:pPr>
            <w:r w:rsidRPr="002A5288">
              <w:rPr>
                <w:sz w:val="16"/>
                <w:szCs w:val="16"/>
              </w:rPr>
              <w:t>-</w:t>
            </w:r>
          </w:p>
        </w:tc>
      </w:tr>
      <w:tr w:rsidR="00B413FE" w:rsidRPr="002A5288" w14:paraId="72B7DE2E" w14:textId="77777777" w:rsidTr="00330823">
        <w:trPr>
          <w:trHeight w:val="305"/>
        </w:trPr>
        <w:tc>
          <w:tcPr>
            <w:tcW w:w="3060" w:type="dxa"/>
            <w:vAlign w:val="center"/>
          </w:tcPr>
          <w:p w14:paraId="5F06BD55" w14:textId="77777777" w:rsidR="00B413FE" w:rsidRPr="002A5288" w:rsidRDefault="00B413FE" w:rsidP="00330823">
            <w:pPr>
              <w:snapToGrid w:val="0"/>
              <w:rPr>
                <w:sz w:val="16"/>
                <w:szCs w:val="16"/>
              </w:rPr>
            </w:pPr>
            <w:r>
              <w:rPr>
                <w:rFonts w:cs="Arial"/>
                <w:sz w:val="16"/>
                <w:szCs w:val="16"/>
              </w:rPr>
              <w:t>lowerLowWaterLargeT</w:t>
            </w:r>
            <w:r w:rsidRPr="00DD7223">
              <w:rPr>
                <w:rFonts w:cs="Arial"/>
                <w:sz w:val="16"/>
                <w:szCs w:val="16"/>
              </w:rPr>
              <w:t>ide</w:t>
            </w:r>
          </w:p>
        </w:tc>
        <w:tc>
          <w:tcPr>
            <w:tcW w:w="3420" w:type="dxa"/>
            <w:vAlign w:val="center"/>
          </w:tcPr>
          <w:p w14:paraId="209A415E" w14:textId="77777777" w:rsidR="00B413FE" w:rsidRPr="002A5288" w:rsidRDefault="00B413FE" w:rsidP="00330823">
            <w:pPr>
              <w:snapToGrid w:val="0"/>
              <w:rPr>
                <w:sz w:val="16"/>
                <w:szCs w:val="16"/>
              </w:rPr>
            </w:pPr>
          </w:p>
        </w:tc>
        <w:tc>
          <w:tcPr>
            <w:tcW w:w="804" w:type="dxa"/>
            <w:vAlign w:val="center"/>
          </w:tcPr>
          <w:p w14:paraId="58CA84AB"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6C5085E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82F1EA7" w14:textId="77777777" w:rsidR="00B413FE" w:rsidRPr="002A5288" w:rsidRDefault="00B413FE" w:rsidP="00330823">
            <w:pPr>
              <w:snapToGrid w:val="0"/>
              <w:rPr>
                <w:sz w:val="16"/>
                <w:szCs w:val="16"/>
              </w:rPr>
            </w:pPr>
            <w:r w:rsidRPr="002A5288">
              <w:rPr>
                <w:sz w:val="16"/>
                <w:szCs w:val="16"/>
              </w:rPr>
              <w:t>-</w:t>
            </w:r>
          </w:p>
        </w:tc>
      </w:tr>
      <w:tr w:rsidR="00B413FE" w:rsidRPr="002A5288" w14:paraId="657ACA5B" w14:textId="77777777" w:rsidTr="00330823">
        <w:trPr>
          <w:trHeight w:val="305"/>
        </w:trPr>
        <w:tc>
          <w:tcPr>
            <w:tcW w:w="3060" w:type="dxa"/>
            <w:vAlign w:val="center"/>
          </w:tcPr>
          <w:p w14:paraId="12D39209" w14:textId="77777777" w:rsidR="00B413FE" w:rsidRPr="00DD7223" w:rsidRDefault="00B413FE" w:rsidP="00330823">
            <w:pPr>
              <w:snapToGrid w:val="0"/>
              <w:rPr>
                <w:rFonts w:cs="Arial"/>
                <w:sz w:val="16"/>
                <w:szCs w:val="16"/>
              </w:rPr>
            </w:pPr>
            <w:r>
              <w:rPr>
                <w:rFonts w:cs="Arial"/>
                <w:sz w:val="16"/>
                <w:szCs w:val="16"/>
              </w:rPr>
              <w:t>higherHighWaterLargeT</w:t>
            </w:r>
            <w:r w:rsidRPr="00DD7223">
              <w:rPr>
                <w:rFonts w:cs="Arial"/>
                <w:sz w:val="16"/>
                <w:szCs w:val="16"/>
              </w:rPr>
              <w:t>ide</w:t>
            </w:r>
          </w:p>
        </w:tc>
        <w:tc>
          <w:tcPr>
            <w:tcW w:w="3420" w:type="dxa"/>
            <w:vAlign w:val="center"/>
          </w:tcPr>
          <w:p w14:paraId="5996188B" w14:textId="77777777" w:rsidR="00B413FE" w:rsidRPr="002A5288" w:rsidRDefault="00B413FE" w:rsidP="00330823">
            <w:pPr>
              <w:snapToGrid w:val="0"/>
              <w:rPr>
                <w:sz w:val="16"/>
                <w:szCs w:val="16"/>
              </w:rPr>
            </w:pPr>
          </w:p>
        </w:tc>
        <w:tc>
          <w:tcPr>
            <w:tcW w:w="804" w:type="dxa"/>
            <w:vAlign w:val="center"/>
          </w:tcPr>
          <w:p w14:paraId="6E386BF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5925938"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A756A45" w14:textId="77777777" w:rsidR="00B413FE" w:rsidRPr="002A5288" w:rsidRDefault="00B413FE" w:rsidP="00330823">
            <w:pPr>
              <w:snapToGrid w:val="0"/>
              <w:rPr>
                <w:sz w:val="16"/>
                <w:szCs w:val="16"/>
              </w:rPr>
            </w:pPr>
            <w:r w:rsidRPr="002A5288">
              <w:rPr>
                <w:sz w:val="16"/>
                <w:szCs w:val="16"/>
              </w:rPr>
              <w:t>-</w:t>
            </w:r>
          </w:p>
        </w:tc>
      </w:tr>
      <w:tr w:rsidR="00B413FE" w:rsidRPr="002A5288" w14:paraId="03585B25" w14:textId="77777777" w:rsidTr="00330823">
        <w:trPr>
          <w:trHeight w:val="305"/>
        </w:trPr>
        <w:tc>
          <w:tcPr>
            <w:tcW w:w="3060" w:type="dxa"/>
            <w:vAlign w:val="center"/>
          </w:tcPr>
          <w:p w14:paraId="32B1F77A" w14:textId="77777777" w:rsidR="00B413FE" w:rsidRPr="00DD7223" w:rsidRDefault="00B413FE" w:rsidP="00330823">
            <w:pPr>
              <w:snapToGrid w:val="0"/>
              <w:rPr>
                <w:rFonts w:cs="Arial"/>
                <w:sz w:val="16"/>
                <w:szCs w:val="16"/>
              </w:rPr>
            </w:pPr>
            <w:r>
              <w:rPr>
                <w:rFonts w:cs="Arial"/>
                <w:sz w:val="16"/>
                <w:szCs w:val="16"/>
              </w:rPr>
              <w:t>nearlyHighestHighW</w:t>
            </w:r>
            <w:r w:rsidRPr="00DD7223">
              <w:rPr>
                <w:rFonts w:cs="Arial"/>
                <w:sz w:val="16"/>
                <w:szCs w:val="16"/>
              </w:rPr>
              <w:t>ater</w:t>
            </w:r>
          </w:p>
        </w:tc>
        <w:tc>
          <w:tcPr>
            <w:tcW w:w="3420" w:type="dxa"/>
            <w:vAlign w:val="center"/>
          </w:tcPr>
          <w:p w14:paraId="706FC4CE" w14:textId="77777777" w:rsidR="00B413FE" w:rsidRPr="002A5288" w:rsidRDefault="00B413FE" w:rsidP="00330823">
            <w:pPr>
              <w:snapToGrid w:val="0"/>
              <w:rPr>
                <w:sz w:val="16"/>
                <w:szCs w:val="16"/>
              </w:rPr>
            </w:pPr>
          </w:p>
        </w:tc>
        <w:tc>
          <w:tcPr>
            <w:tcW w:w="804" w:type="dxa"/>
            <w:vAlign w:val="center"/>
          </w:tcPr>
          <w:p w14:paraId="0ADE099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32308AE"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210A35F" w14:textId="77777777" w:rsidR="00B413FE" w:rsidRPr="002A5288" w:rsidRDefault="00B413FE" w:rsidP="00330823">
            <w:pPr>
              <w:snapToGrid w:val="0"/>
              <w:rPr>
                <w:sz w:val="16"/>
                <w:szCs w:val="16"/>
              </w:rPr>
            </w:pPr>
            <w:r w:rsidRPr="002A5288">
              <w:rPr>
                <w:sz w:val="16"/>
                <w:szCs w:val="16"/>
              </w:rPr>
              <w:t>-</w:t>
            </w:r>
          </w:p>
        </w:tc>
      </w:tr>
      <w:tr w:rsidR="00B413FE" w:rsidRPr="002A5288" w14:paraId="6F9FCE79" w14:textId="77777777" w:rsidTr="00330823">
        <w:trPr>
          <w:trHeight w:val="305"/>
        </w:trPr>
        <w:tc>
          <w:tcPr>
            <w:tcW w:w="3060" w:type="dxa"/>
            <w:vAlign w:val="center"/>
          </w:tcPr>
          <w:p w14:paraId="6FAD4692" w14:textId="77777777" w:rsidR="00B413FE" w:rsidRPr="00DD7223" w:rsidRDefault="00B413FE" w:rsidP="00330823">
            <w:pPr>
              <w:snapToGrid w:val="0"/>
              <w:rPr>
                <w:rFonts w:cs="Arial"/>
                <w:sz w:val="16"/>
                <w:szCs w:val="16"/>
              </w:rPr>
            </w:pPr>
            <w:r>
              <w:rPr>
                <w:rFonts w:cs="Arial"/>
                <w:sz w:val="16"/>
                <w:szCs w:val="16"/>
              </w:rPr>
              <w:t>highestAstronomicalT</w:t>
            </w:r>
            <w:r w:rsidRPr="00DD7223">
              <w:rPr>
                <w:rFonts w:cs="Arial"/>
                <w:sz w:val="16"/>
                <w:szCs w:val="16"/>
              </w:rPr>
              <w:t xml:space="preserve">ide </w:t>
            </w:r>
          </w:p>
        </w:tc>
        <w:tc>
          <w:tcPr>
            <w:tcW w:w="3420" w:type="dxa"/>
            <w:vAlign w:val="center"/>
          </w:tcPr>
          <w:p w14:paraId="65794EB7" w14:textId="77777777" w:rsidR="00B413FE" w:rsidRPr="002A5288" w:rsidRDefault="00B413FE" w:rsidP="00330823">
            <w:pPr>
              <w:snapToGrid w:val="0"/>
              <w:rPr>
                <w:sz w:val="16"/>
                <w:szCs w:val="16"/>
              </w:rPr>
            </w:pPr>
          </w:p>
        </w:tc>
        <w:tc>
          <w:tcPr>
            <w:tcW w:w="804" w:type="dxa"/>
            <w:vAlign w:val="center"/>
          </w:tcPr>
          <w:p w14:paraId="79CDB01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62E9A55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878068B" w14:textId="77777777" w:rsidR="00B413FE" w:rsidRPr="002A5288" w:rsidRDefault="00B413FE" w:rsidP="00330823">
            <w:pPr>
              <w:snapToGrid w:val="0"/>
              <w:rPr>
                <w:sz w:val="16"/>
                <w:szCs w:val="16"/>
              </w:rPr>
            </w:pPr>
            <w:r>
              <w:rPr>
                <w:sz w:val="16"/>
                <w:szCs w:val="16"/>
              </w:rPr>
              <w:t>(HAT)</w:t>
            </w:r>
          </w:p>
        </w:tc>
      </w:tr>
    </w:tbl>
    <w:p w14:paraId="60C0D8D6" w14:textId="77777777" w:rsidR="00B413FE" w:rsidRDefault="00B413FE" w:rsidP="00B413FE">
      <w:pPr>
        <w:pStyle w:val="AppendixD2"/>
      </w:pPr>
    </w:p>
    <w:p w14:paraId="614B84B3" w14:textId="77777777" w:rsidR="00B413FE" w:rsidRPr="007C307C" w:rsidRDefault="00B413FE" w:rsidP="00B413FE">
      <w:pPr>
        <w:pStyle w:val="Heading3"/>
      </w:pPr>
      <w:bookmarkStart w:id="243" w:name="_Toc403560570"/>
      <w:r w:rsidRPr="007C307C">
        <w:lastRenderedPageBreak/>
        <w:t>S100_DataFormat</w:t>
      </w:r>
      <w:bookmarkEnd w:id="2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3E269D9" w14:textId="77777777" w:rsidTr="00330823">
        <w:trPr>
          <w:trHeight w:val="277"/>
        </w:trPr>
        <w:tc>
          <w:tcPr>
            <w:tcW w:w="3060" w:type="dxa"/>
            <w:vAlign w:val="center"/>
          </w:tcPr>
          <w:p w14:paraId="292EA3A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48918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4040F22"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AC56798"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223D655"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6DA8F211" w14:textId="77777777" w:rsidTr="00330823">
        <w:trPr>
          <w:trHeight w:val="305"/>
        </w:trPr>
        <w:tc>
          <w:tcPr>
            <w:tcW w:w="3060" w:type="dxa"/>
            <w:vAlign w:val="center"/>
          </w:tcPr>
          <w:p w14:paraId="6003840B" w14:textId="77777777" w:rsidR="00B413FE" w:rsidRPr="002A5288" w:rsidRDefault="00B413FE" w:rsidP="00330823">
            <w:pPr>
              <w:snapToGrid w:val="0"/>
              <w:rPr>
                <w:sz w:val="16"/>
                <w:szCs w:val="16"/>
              </w:rPr>
            </w:pPr>
            <w:r w:rsidRPr="002A5288">
              <w:rPr>
                <w:sz w:val="16"/>
                <w:szCs w:val="16"/>
              </w:rPr>
              <w:t>S100_DataFormat</w:t>
            </w:r>
          </w:p>
        </w:tc>
        <w:tc>
          <w:tcPr>
            <w:tcW w:w="3420" w:type="dxa"/>
            <w:vAlign w:val="center"/>
          </w:tcPr>
          <w:p w14:paraId="01ED8E84" w14:textId="77777777" w:rsidR="00B413FE" w:rsidRPr="002A5288" w:rsidRDefault="00B413FE" w:rsidP="00330823">
            <w:pPr>
              <w:snapToGrid w:val="0"/>
              <w:rPr>
                <w:sz w:val="16"/>
                <w:szCs w:val="16"/>
              </w:rPr>
            </w:pPr>
            <w:r w:rsidRPr="002A5288">
              <w:rPr>
                <w:sz w:val="16"/>
                <w:szCs w:val="16"/>
              </w:rPr>
              <w:t>The encoding format</w:t>
            </w:r>
          </w:p>
        </w:tc>
        <w:tc>
          <w:tcPr>
            <w:tcW w:w="804" w:type="dxa"/>
            <w:vAlign w:val="center"/>
          </w:tcPr>
          <w:p w14:paraId="1180FC6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C5EBE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D14DF7" w14:textId="77777777" w:rsidR="00B413FE" w:rsidRPr="002A5288" w:rsidRDefault="00B413FE" w:rsidP="00330823">
            <w:pPr>
              <w:snapToGrid w:val="0"/>
              <w:rPr>
                <w:sz w:val="16"/>
                <w:szCs w:val="16"/>
              </w:rPr>
            </w:pPr>
            <w:r w:rsidRPr="002A5288">
              <w:rPr>
                <w:sz w:val="16"/>
                <w:szCs w:val="16"/>
              </w:rPr>
              <w:t>-</w:t>
            </w:r>
          </w:p>
        </w:tc>
      </w:tr>
      <w:tr w:rsidR="00B413FE" w:rsidRPr="002A5288" w14:paraId="6BAD725E" w14:textId="77777777" w:rsidTr="00330823">
        <w:trPr>
          <w:trHeight w:val="277"/>
        </w:trPr>
        <w:tc>
          <w:tcPr>
            <w:tcW w:w="3060" w:type="dxa"/>
            <w:vAlign w:val="center"/>
          </w:tcPr>
          <w:p w14:paraId="055B6167" w14:textId="77777777" w:rsidR="00B413FE" w:rsidRPr="002A5288" w:rsidRDefault="00B413FE" w:rsidP="00330823">
            <w:pPr>
              <w:snapToGrid w:val="0"/>
              <w:rPr>
                <w:sz w:val="16"/>
                <w:szCs w:val="16"/>
              </w:rPr>
            </w:pPr>
            <w:r>
              <w:rPr>
                <w:sz w:val="16"/>
                <w:szCs w:val="16"/>
              </w:rPr>
              <w:t xml:space="preserve">ISO/IEC 8211 </w:t>
            </w:r>
            <w:r w:rsidRPr="002A5288">
              <w:rPr>
                <w:sz w:val="16"/>
                <w:szCs w:val="16"/>
              </w:rPr>
              <w:t>ASCII</w:t>
            </w:r>
          </w:p>
        </w:tc>
        <w:tc>
          <w:tcPr>
            <w:tcW w:w="3420" w:type="dxa"/>
            <w:vAlign w:val="center"/>
          </w:tcPr>
          <w:p w14:paraId="1DB45D33" w14:textId="77777777" w:rsidR="00B413FE" w:rsidRPr="002A5288" w:rsidRDefault="00B413FE" w:rsidP="00330823">
            <w:pPr>
              <w:snapToGrid w:val="0"/>
              <w:rPr>
                <w:sz w:val="16"/>
                <w:szCs w:val="16"/>
              </w:rPr>
            </w:pPr>
          </w:p>
        </w:tc>
        <w:tc>
          <w:tcPr>
            <w:tcW w:w="804" w:type="dxa"/>
            <w:vAlign w:val="center"/>
          </w:tcPr>
          <w:p w14:paraId="2B682A8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634049C"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4A1BBC6" w14:textId="77777777" w:rsidR="00B413FE" w:rsidRPr="002A5288" w:rsidRDefault="00B413FE" w:rsidP="00330823">
            <w:pPr>
              <w:snapToGrid w:val="0"/>
              <w:rPr>
                <w:sz w:val="16"/>
                <w:szCs w:val="16"/>
              </w:rPr>
            </w:pPr>
            <w:r w:rsidRPr="002A5288">
              <w:rPr>
                <w:sz w:val="16"/>
                <w:szCs w:val="16"/>
              </w:rPr>
              <w:t>-</w:t>
            </w:r>
          </w:p>
        </w:tc>
      </w:tr>
      <w:tr w:rsidR="00B413FE" w:rsidRPr="002A5288" w14:paraId="72F2797B" w14:textId="77777777" w:rsidTr="00330823">
        <w:trPr>
          <w:trHeight w:val="305"/>
        </w:trPr>
        <w:tc>
          <w:tcPr>
            <w:tcW w:w="3060" w:type="dxa"/>
            <w:vAlign w:val="center"/>
          </w:tcPr>
          <w:p w14:paraId="78097F60" w14:textId="77777777" w:rsidR="00B413FE" w:rsidRPr="002A5288" w:rsidRDefault="00B413FE" w:rsidP="00330823">
            <w:pPr>
              <w:snapToGrid w:val="0"/>
              <w:rPr>
                <w:sz w:val="16"/>
                <w:szCs w:val="16"/>
              </w:rPr>
            </w:pPr>
            <w:r>
              <w:rPr>
                <w:sz w:val="16"/>
                <w:szCs w:val="16"/>
              </w:rPr>
              <w:t xml:space="preserve">ISO/IEC 8211 </w:t>
            </w:r>
            <w:r w:rsidRPr="002A5288">
              <w:rPr>
                <w:sz w:val="16"/>
                <w:szCs w:val="16"/>
              </w:rPr>
              <w:t>BINARY</w:t>
            </w:r>
          </w:p>
        </w:tc>
        <w:tc>
          <w:tcPr>
            <w:tcW w:w="3420" w:type="dxa"/>
            <w:vAlign w:val="center"/>
          </w:tcPr>
          <w:p w14:paraId="1F687033" w14:textId="77777777" w:rsidR="00B413FE" w:rsidRPr="002A5288" w:rsidRDefault="00B413FE" w:rsidP="00330823">
            <w:pPr>
              <w:snapToGrid w:val="0"/>
              <w:rPr>
                <w:sz w:val="16"/>
                <w:szCs w:val="16"/>
              </w:rPr>
            </w:pPr>
          </w:p>
        </w:tc>
        <w:tc>
          <w:tcPr>
            <w:tcW w:w="804" w:type="dxa"/>
            <w:vAlign w:val="center"/>
          </w:tcPr>
          <w:p w14:paraId="04A524C8"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E80AE60"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9AE68AD" w14:textId="77777777" w:rsidR="00B413FE" w:rsidRPr="002A5288" w:rsidRDefault="00B413FE" w:rsidP="00330823">
            <w:pPr>
              <w:snapToGrid w:val="0"/>
              <w:rPr>
                <w:sz w:val="16"/>
                <w:szCs w:val="16"/>
              </w:rPr>
            </w:pPr>
            <w:r w:rsidRPr="002A5288">
              <w:rPr>
                <w:sz w:val="16"/>
                <w:szCs w:val="16"/>
              </w:rPr>
              <w:t>-</w:t>
            </w:r>
          </w:p>
        </w:tc>
      </w:tr>
      <w:tr w:rsidR="00B413FE" w:rsidRPr="002A5288" w14:paraId="51926317" w14:textId="77777777" w:rsidTr="00330823">
        <w:trPr>
          <w:trHeight w:val="277"/>
        </w:trPr>
        <w:tc>
          <w:tcPr>
            <w:tcW w:w="3060" w:type="dxa"/>
            <w:vAlign w:val="center"/>
          </w:tcPr>
          <w:p w14:paraId="5B2B4C35" w14:textId="77777777" w:rsidR="00B413FE" w:rsidRPr="002A5288" w:rsidRDefault="00B413FE" w:rsidP="00330823">
            <w:pPr>
              <w:snapToGrid w:val="0"/>
              <w:rPr>
                <w:sz w:val="16"/>
                <w:szCs w:val="16"/>
              </w:rPr>
            </w:pPr>
            <w:r w:rsidRPr="002A5288">
              <w:rPr>
                <w:sz w:val="16"/>
                <w:szCs w:val="16"/>
              </w:rPr>
              <w:t>GML</w:t>
            </w:r>
          </w:p>
        </w:tc>
        <w:tc>
          <w:tcPr>
            <w:tcW w:w="3420" w:type="dxa"/>
            <w:vAlign w:val="center"/>
          </w:tcPr>
          <w:p w14:paraId="27177615" w14:textId="77777777" w:rsidR="00B413FE" w:rsidRPr="002A5288" w:rsidRDefault="00B413FE" w:rsidP="00330823">
            <w:pPr>
              <w:snapToGrid w:val="0"/>
              <w:rPr>
                <w:sz w:val="16"/>
                <w:szCs w:val="16"/>
              </w:rPr>
            </w:pPr>
          </w:p>
        </w:tc>
        <w:tc>
          <w:tcPr>
            <w:tcW w:w="804" w:type="dxa"/>
            <w:vAlign w:val="center"/>
          </w:tcPr>
          <w:p w14:paraId="4A19BB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3BF0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93A7A0" w14:textId="77777777" w:rsidR="00B413FE" w:rsidRPr="002A5288" w:rsidRDefault="00B413FE" w:rsidP="00330823">
            <w:pPr>
              <w:snapToGrid w:val="0"/>
              <w:rPr>
                <w:sz w:val="16"/>
                <w:szCs w:val="16"/>
              </w:rPr>
            </w:pPr>
            <w:r w:rsidRPr="002A5288">
              <w:rPr>
                <w:sz w:val="16"/>
                <w:szCs w:val="16"/>
              </w:rPr>
              <w:t>-</w:t>
            </w:r>
          </w:p>
        </w:tc>
      </w:tr>
      <w:tr w:rsidR="00B413FE" w:rsidRPr="002A5288" w14:paraId="1DC2351D" w14:textId="77777777" w:rsidTr="00330823">
        <w:trPr>
          <w:trHeight w:val="305"/>
        </w:trPr>
        <w:tc>
          <w:tcPr>
            <w:tcW w:w="3060" w:type="dxa"/>
            <w:vAlign w:val="center"/>
          </w:tcPr>
          <w:p w14:paraId="77F04B82" w14:textId="77777777" w:rsidR="00B413FE" w:rsidRPr="002A5288" w:rsidRDefault="00B413FE" w:rsidP="00330823">
            <w:pPr>
              <w:snapToGrid w:val="0"/>
              <w:rPr>
                <w:sz w:val="16"/>
                <w:szCs w:val="16"/>
              </w:rPr>
            </w:pPr>
            <w:r>
              <w:rPr>
                <w:sz w:val="16"/>
                <w:szCs w:val="16"/>
              </w:rPr>
              <w:t>HDF5</w:t>
            </w:r>
          </w:p>
        </w:tc>
        <w:tc>
          <w:tcPr>
            <w:tcW w:w="3420" w:type="dxa"/>
            <w:vAlign w:val="center"/>
          </w:tcPr>
          <w:p w14:paraId="588DB87B" w14:textId="77777777" w:rsidR="00B413FE" w:rsidRPr="002A5288" w:rsidRDefault="00B413FE" w:rsidP="00330823">
            <w:pPr>
              <w:snapToGrid w:val="0"/>
              <w:rPr>
                <w:sz w:val="16"/>
                <w:szCs w:val="16"/>
              </w:rPr>
            </w:pPr>
          </w:p>
        </w:tc>
        <w:tc>
          <w:tcPr>
            <w:tcW w:w="804" w:type="dxa"/>
            <w:vAlign w:val="center"/>
          </w:tcPr>
          <w:p w14:paraId="4FEB2312" w14:textId="77777777" w:rsidR="00B413FE" w:rsidRPr="002A5288" w:rsidRDefault="00B413FE" w:rsidP="00330823">
            <w:pPr>
              <w:snapToGrid w:val="0"/>
              <w:jc w:val="center"/>
              <w:rPr>
                <w:sz w:val="16"/>
                <w:szCs w:val="16"/>
              </w:rPr>
            </w:pPr>
          </w:p>
        </w:tc>
        <w:tc>
          <w:tcPr>
            <w:tcW w:w="2436" w:type="dxa"/>
            <w:vAlign w:val="center"/>
          </w:tcPr>
          <w:p w14:paraId="0AAD41F5" w14:textId="77777777" w:rsidR="00B413FE" w:rsidRPr="002A5288" w:rsidRDefault="00B413FE" w:rsidP="00330823">
            <w:pPr>
              <w:snapToGrid w:val="0"/>
              <w:rPr>
                <w:sz w:val="16"/>
                <w:szCs w:val="16"/>
              </w:rPr>
            </w:pPr>
          </w:p>
        </w:tc>
        <w:tc>
          <w:tcPr>
            <w:tcW w:w="3060" w:type="dxa"/>
            <w:vAlign w:val="center"/>
          </w:tcPr>
          <w:p w14:paraId="33C8145E" w14:textId="77777777" w:rsidR="00B413FE" w:rsidRPr="002A5288" w:rsidRDefault="00B413FE" w:rsidP="00330823">
            <w:pPr>
              <w:snapToGrid w:val="0"/>
              <w:rPr>
                <w:sz w:val="16"/>
                <w:szCs w:val="16"/>
              </w:rPr>
            </w:pPr>
          </w:p>
        </w:tc>
      </w:tr>
      <w:tr w:rsidR="00B413FE" w:rsidRPr="002A5288" w14:paraId="32AFEE45" w14:textId="77777777" w:rsidTr="00330823">
        <w:trPr>
          <w:trHeight w:val="305"/>
        </w:trPr>
        <w:tc>
          <w:tcPr>
            <w:tcW w:w="3060" w:type="dxa"/>
            <w:vAlign w:val="center"/>
          </w:tcPr>
          <w:p w14:paraId="3E7C60A4" w14:textId="77777777" w:rsidR="00B413FE" w:rsidRPr="002A5288" w:rsidRDefault="00B413FE" w:rsidP="00330823">
            <w:pPr>
              <w:snapToGrid w:val="0"/>
              <w:rPr>
                <w:sz w:val="16"/>
                <w:szCs w:val="16"/>
              </w:rPr>
            </w:pPr>
            <w:r w:rsidRPr="002A5288">
              <w:rPr>
                <w:sz w:val="16"/>
                <w:szCs w:val="16"/>
              </w:rPr>
              <w:t>Other</w:t>
            </w:r>
          </w:p>
        </w:tc>
        <w:tc>
          <w:tcPr>
            <w:tcW w:w="3420" w:type="dxa"/>
            <w:vAlign w:val="center"/>
          </w:tcPr>
          <w:p w14:paraId="44945BE1" w14:textId="77777777" w:rsidR="00B413FE" w:rsidRPr="002A5288" w:rsidRDefault="00B413FE" w:rsidP="00330823">
            <w:pPr>
              <w:snapToGrid w:val="0"/>
              <w:rPr>
                <w:sz w:val="16"/>
                <w:szCs w:val="16"/>
              </w:rPr>
            </w:pPr>
          </w:p>
        </w:tc>
        <w:tc>
          <w:tcPr>
            <w:tcW w:w="804" w:type="dxa"/>
            <w:vAlign w:val="center"/>
          </w:tcPr>
          <w:p w14:paraId="0A959A9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85829C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947CDD3" w14:textId="77777777" w:rsidR="00B413FE" w:rsidRPr="002A5288" w:rsidRDefault="00B413FE" w:rsidP="00330823">
            <w:pPr>
              <w:snapToGrid w:val="0"/>
              <w:rPr>
                <w:sz w:val="16"/>
                <w:szCs w:val="16"/>
              </w:rPr>
            </w:pPr>
            <w:r w:rsidRPr="002A5288">
              <w:rPr>
                <w:sz w:val="16"/>
                <w:szCs w:val="16"/>
              </w:rPr>
              <w:t>-</w:t>
            </w:r>
          </w:p>
        </w:tc>
      </w:tr>
    </w:tbl>
    <w:p w14:paraId="2254A602" w14:textId="77777777" w:rsidR="00B413FE" w:rsidRPr="007C307C" w:rsidRDefault="00B413FE" w:rsidP="00B413FE"/>
    <w:p w14:paraId="24716582" w14:textId="77777777" w:rsidR="00B413FE" w:rsidRPr="007C307C" w:rsidRDefault="00B413FE" w:rsidP="00B413FE">
      <w:pPr>
        <w:pStyle w:val="Heading3"/>
      </w:pPr>
      <w:bookmarkStart w:id="244" w:name="_Toc403560571"/>
      <w:r w:rsidRPr="007C307C">
        <w:t>S100_ProductSpecification</w:t>
      </w:r>
      <w:bookmarkEnd w:id="2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4FF0A51F" w14:textId="77777777" w:rsidTr="00330823">
        <w:trPr>
          <w:trHeight w:val="153"/>
        </w:trPr>
        <w:tc>
          <w:tcPr>
            <w:tcW w:w="3034" w:type="dxa"/>
            <w:vAlign w:val="center"/>
          </w:tcPr>
          <w:p w14:paraId="2D4FEA58"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6DDDFBB2"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80DD1AC"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4531B6F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F45B2FF"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25207224" w14:textId="77777777" w:rsidTr="00330823">
        <w:trPr>
          <w:trHeight w:val="490"/>
        </w:trPr>
        <w:tc>
          <w:tcPr>
            <w:tcW w:w="3034" w:type="dxa"/>
            <w:vAlign w:val="center"/>
          </w:tcPr>
          <w:p w14:paraId="5DFB70D9" w14:textId="77777777" w:rsidR="00B413FE" w:rsidRPr="002A5288" w:rsidRDefault="00B413FE" w:rsidP="00330823">
            <w:pPr>
              <w:snapToGrid w:val="0"/>
              <w:rPr>
                <w:sz w:val="16"/>
                <w:szCs w:val="16"/>
              </w:rPr>
            </w:pPr>
            <w:r w:rsidRPr="002A5288">
              <w:rPr>
                <w:sz w:val="16"/>
                <w:szCs w:val="16"/>
              </w:rPr>
              <w:t>S100_</w:t>
            </w:r>
            <w:r>
              <w:rPr>
                <w:sz w:val="16"/>
                <w:szCs w:val="16"/>
              </w:rPr>
              <w:t>ProductSpecification</w:t>
            </w:r>
          </w:p>
        </w:tc>
        <w:tc>
          <w:tcPr>
            <w:tcW w:w="3420" w:type="dxa"/>
            <w:vAlign w:val="center"/>
          </w:tcPr>
          <w:p w14:paraId="122525D4" w14:textId="77777777" w:rsidR="00B413FE" w:rsidRPr="002A5288" w:rsidRDefault="00B413FE" w:rsidP="00330823">
            <w:pPr>
              <w:snapToGrid w:val="0"/>
              <w:rPr>
                <w:sz w:val="16"/>
                <w:szCs w:val="16"/>
              </w:rPr>
            </w:pPr>
            <w:r>
              <w:rPr>
                <w:sz w:val="16"/>
                <w:szCs w:val="16"/>
              </w:rPr>
              <w:t>The Product Specification contains the information needed to build the specified product</w:t>
            </w:r>
          </w:p>
        </w:tc>
        <w:tc>
          <w:tcPr>
            <w:tcW w:w="804" w:type="dxa"/>
            <w:vAlign w:val="center"/>
          </w:tcPr>
          <w:p w14:paraId="3628E63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A13DE2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73DB39D" w14:textId="77777777" w:rsidR="00B413FE" w:rsidRPr="002A5288" w:rsidRDefault="00B413FE" w:rsidP="00330823">
            <w:pPr>
              <w:snapToGrid w:val="0"/>
              <w:rPr>
                <w:sz w:val="16"/>
                <w:szCs w:val="16"/>
              </w:rPr>
            </w:pPr>
            <w:r w:rsidRPr="002A5288">
              <w:rPr>
                <w:sz w:val="16"/>
                <w:szCs w:val="16"/>
              </w:rPr>
              <w:t>-</w:t>
            </w:r>
          </w:p>
        </w:tc>
      </w:tr>
      <w:tr w:rsidR="00B413FE" w:rsidRPr="002A5288" w14:paraId="75DE025A" w14:textId="77777777" w:rsidTr="00330823">
        <w:trPr>
          <w:trHeight w:val="321"/>
        </w:trPr>
        <w:tc>
          <w:tcPr>
            <w:tcW w:w="3034" w:type="dxa"/>
            <w:vAlign w:val="center"/>
          </w:tcPr>
          <w:p w14:paraId="68C79C54" w14:textId="77777777" w:rsidR="00B413FE" w:rsidRPr="002A5288" w:rsidRDefault="00B413FE" w:rsidP="00330823">
            <w:pPr>
              <w:snapToGrid w:val="0"/>
              <w:rPr>
                <w:sz w:val="16"/>
                <w:szCs w:val="16"/>
              </w:rPr>
            </w:pPr>
            <w:r w:rsidRPr="002A5288">
              <w:rPr>
                <w:sz w:val="16"/>
                <w:szCs w:val="16"/>
              </w:rPr>
              <w:t>name</w:t>
            </w:r>
          </w:p>
        </w:tc>
        <w:tc>
          <w:tcPr>
            <w:tcW w:w="3420" w:type="dxa"/>
            <w:vAlign w:val="center"/>
          </w:tcPr>
          <w:p w14:paraId="4CC526C5" w14:textId="77777777" w:rsidR="00B413FE" w:rsidRPr="002A5288" w:rsidRDefault="00B413FE" w:rsidP="00330823">
            <w:pPr>
              <w:snapToGrid w:val="0"/>
              <w:rPr>
                <w:sz w:val="16"/>
                <w:szCs w:val="16"/>
              </w:rPr>
            </w:pPr>
            <w:r w:rsidRPr="002A5288">
              <w:rPr>
                <w:sz w:val="16"/>
                <w:szCs w:val="16"/>
              </w:rPr>
              <w:t>The name of the product specification used to create the datasets</w:t>
            </w:r>
          </w:p>
        </w:tc>
        <w:tc>
          <w:tcPr>
            <w:tcW w:w="804" w:type="dxa"/>
            <w:vAlign w:val="center"/>
          </w:tcPr>
          <w:p w14:paraId="426D2EC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1A77E1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19E6D90" w14:textId="77777777" w:rsidR="00B413FE" w:rsidRPr="002A5288" w:rsidRDefault="00B413FE" w:rsidP="00330823">
            <w:pPr>
              <w:snapToGrid w:val="0"/>
              <w:rPr>
                <w:sz w:val="16"/>
                <w:szCs w:val="16"/>
              </w:rPr>
            </w:pPr>
          </w:p>
        </w:tc>
      </w:tr>
      <w:tr w:rsidR="00B413FE" w:rsidRPr="002A5288" w14:paraId="27A8EFC8" w14:textId="77777777" w:rsidTr="00330823">
        <w:trPr>
          <w:trHeight w:val="337"/>
        </w:trPr>
        <w:tc>
          <w:tcPr>
            <w:tcW w:w="3034" w:type="dxa"/>
            <w:vAlign w:val="center"/>
          </w:tcPr>
          <w:p w14:paraId="610D3D1D" w14:textId="77777777" w:rsidR="00B413FE" w:rsidRPr="002A5288" w:rsidRDefault="00B413FE" w:rsidP="00330823">
            <w:pPr>
              <w:snapToGrid w:val="0"/>
              <w:rPr>
                <w:sz w:val="16"/>
                <w:szCs w:val="16"/>
              </w:rPr>
            </w:pPr>
            <w:r w:rsidRPr="002A5288">
              <w:rPr>
                <w:sz w:val="16"/>
                <w:szCs w:val="16"/>
              </w:rPr>
              <w:t>version</w:t>
            </w:r>
          </w:p>
        </w:tc>
        <w:tc>
          <w:tcPr>
            <w:tcW w:w="3420" w:type="dxa"/>
            <w:vAlign w:val="center"/>
          </w:tcPr>
          <w:p w14:paraId="53EE7CA4" w14:textId="77777777" w:rsidR="00B413FE" w:rsidRPr="002A5288" w:rsidRDefault="00B413FE" w:rsidP="00330823">
            <w:pPr>
              <w:snapToGrid w:val="0"/>
              <w:rPr>
                <w:sz w:val="16"/>
                <w:szCs w:val="16"/>
              </w:rPr>
            </w:pPr>
            <w:r w:rsidRPr="002A5288">
              <w:rPr>
                <w:sz w:val="16"/>
                <w:szCs w:val="16"/>
              </w:rPr>
              <w:t>The version number of the product specification</w:t>
            </w:r>
          </w:p>
        </w:tc>
        <w:tc>
          <w:tcPr>
            <w:tcW w:w="804" w:type="dxa"/>
            <w:vAlign w:val="center"/>
          </w:tcPr>
          <w:p w14:paraId="7F308A1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42FD2B5"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9B31E94" w14:textId="77777777" w:rsidR="00B413FE" w:rsidRPr="002A5288" w:rsidRDefault="00B413FE" w:rsidP="00330823">
            <w:pPr>
              <w:snapToGrid w:val="0"/>
              <w:rPr>
                <w:sz w:val="16"/>
                <w:szCs w:val="16"/>
              </w:rPr>
            </w:pPr>
          </w:p>
        </w:tc>
      </w:tr>
      <w:tr w:rsidR="00B413FE" w:rsidRPr="002A5288" w14:paraId="21875AC1" w14:textId="77777777" w:rsidTr="00330823">
        <w:trPr>
          <w:trHeight w:val="321"/>
        </w:trPr>
        <w:tc>
          <w:tcPr>
            <w:tcW w:w="3034" w:type="dxa"/>
            <w:vAlign w:val="center"/>
          </w:tcPr>
          <w:p w14:paraId="1703813C" w14:textId="77777777" w:rsidR="00B413FE" w:rsidRPr="002A5288" w:rsidRDefault="00B413FE" w:rsidP="00330823">
            <w:pPr>
              <w:snapToGrid w:val="0"/>
              <w:rPr>
                <w:sz w:val="16"/>
                <w:szCs w:val="16"/>
              </w:rPr>
            </w:pPr>
            <w:r w:rsidRPr="002A5288">
              <w:rPr>
                <w:sz w:val="16"/>
                <w:szCs w:val="16"/>
              </w:rPr>
              <w:t>date</w:t>
            </w:r>
          </w:p>
        </w:tc>
        <w:tc>
          <w:tcPr>
            <w:tcW w:w="3420" w:type="dxa"/>
            <w:vAlign w:val="center"/>
          </w:tcPr>
          <w:p w14:paraId="7C818966" w14:textId="77777777" w:rsidR="00B413FE" w:rsidRPr="002A5288" w:rsidRDefault="00B413FE" w:rsidP="00330823">
            <w:pPr>
              <w:snapToGrid w:val="0"/>
              <w:rPr>
                <w:sz w:val="16"/>
                <w:szCs w:val="16"/>
              </w:rPr>
            </w:pPr>
            <w:r w:rsidRPr="002A5288">
              <w:rPr>
                <w:sz w:val="16"/>
                <w:szCs w:val="16"/>
              </w:rPr>
              <w:t>The version date of the product specification</w:t>
            </w:r>
          </w:p>
        </w:tc>
        <w:tc>
          <w:tcPr>
            <w:tcW w:w="804" w:type="dxa"/>
            <w:vAlign w:val="center"/>
          </w:tcPr>
          <w:p w14:paraId="10810D83"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1F00D04"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313035A9" w14:textId="77777777" w:rsidR="00B413FE" w:rsidRPr="002A5288" w:rsidRDefault="00B413FE" w:rsidP="00330823">
            <w:pPr>
              <w:snapToGrid w:val="0"/>
              <w:rPr>
                <w:sz w:val="16"/>
                <w:szCs w:val="16"/>
              </w:rPr>
            </w:pPr>
          </w:p>
        </w:tc>
      </w:tr>
    </w:tbl>
    <w:p w14:paraId="60B16717" w14:textId="77777777" w:rsidR="00B413FE" w:rsidRDefault="00B413FE" w:rsidP="00B413FE"/>
    <w:p w14:paraId="10CCDA6A" w14:textId="77777777" w:rsidR="00B413FE" w:rsidRPr="007C307C" w:rsidRDefault="00B413FE" w:rsidP="00B413FE">
      <w:pPr>
        <w:spacing w:after="120"/>
      </w:pPr>
      <w:r>
        <w:br w:type="page"/>
      </w:r>
      <w:r w:rsidRPr="007C307C">
        <w:lastRenderedPageBreak/>
        <w:t xml:space="preserve"> </w:t>
      </w:r>
    </w:p>
    <w:p w14:paraId="1DE3CE0E" w14:textId="77777777" w:rsidR="00B413FE" w:rsidRPr="007C307C" w:rsidRDefault="00B413FE" w:rsidP="00B413FE">
      <w:pPr>
        <w:pStyle w:val="Heading2"/>
      </w:pPr>
      <w:bookmarkStart w:id="245" w:name="_Toc403560573"/>
      <w:r w:rsidRPr="007C307C">
        <w:t>S100_SupportFileDiscoveryMetadata</w:t>
      </w:r>
      <w:bookmarkEnd w:id="245"/>
      <w:r w:rsidRPr="007C307C">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F518642" w14:textId="77777777" w:rsidTr="00330823">
        <w:trPr>
          <w:trHeight w:val="176"/>
        </w:trPr>
        <w:tc>
          <w:tcPr>
            <w:tcW w:w="3060" w:type="dxa"/>
            <w:vAlign w:val="center"/>
          </w:tcPr>
          <w:p w14:paraId="4764B5B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9D1E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FB663F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63251C65"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1BF3499"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CFC392E" w14:textId="77777777" w:rsidTr="00330823">
        <w:trPr>
          <w:trHeight w:val="335"/>
        </w:trPr>
        <w:tc>
          <w:tcPr>
            <w:tcW w:w="3060" w:type="dxa"/>
            <w:vAlign w:val="center"/>
          </w:tcPr>
          <w:p w14:paraId="3598600E" w14:textId="77777777" w:rsidR="00B413FE" w:rsidRPr="002A5288" w:rsidRDefault="00B413FE" w:rsidP="00330823">
            <w:pPr>
              <w:snapToGrid w:val="0"/>
              <w:rPr>
                <w:sz w:val="16"/>
                <w:szCs w:val="16"/>
              </w:rPr>
            </w:pPr>
            <w:r w:rsidRPr="002A5288">
              <w:rPr>
                <w:sz w:val="16"/>
                <w:szCs w:val="16"/>
              </w:rPr>
              <w:t>S100_SupportFiletDiscoveryMetadata</w:t>
            </w:r>
          </w:p>
        </w:tc>
        <w:tc>
          <w:tcPr>
            <w:tcW w:w="3420" w:type="dxa"/>
            <w:vAlign w:val="center"/>
          </w:tcPr>
          <w:p w14:paraId="31A9B6E7" w14:textId="77777777" w:rsidR="00B413FE" w:rsidRPr="002A5288" w:rsidRDefault="00B413FE" w:rsidP="00330823">
            <w:pPr>
              <w:snapToGrid w:val="0"/>
              <w:rPr>
                <w:sz w:val="16"/>
                <w:szCs w:val="16"/>
              </w:rPr>
            </w:pPr>
            <w:r w:rsidRPr="002A5288">
              <w:rPr>
                <w:sz w:val="16"/>
                <w:szCs w:val="16"/>
              </w:rPr>
              <w:t>Metadata about the individual support files in the exchange catalogue</w:t>
            </w:r>
          </w:p>
        </w:tc>
        <w:tc>
          <w:tcPr>
            <w:tcW w:w="804" w:type="dxa"/>
            <w:vAlign w:val="center"/>
          </w:tcPr>
          <w:p w14:paraId="56DA902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D86ED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F215666" w14:textId="77777777" w:rsidR="00B413FE" w:rsidRPr="002A5288" w:rsidRDefault="00B413FE" w:rsidP="00330823">
            <w:pPr>
              <w:snapToGrid w:val="0"/>
              <w:rPr>
                <w:sz w:val="16"/>
                <w:szCs w:val="16"/>
              </w:rPr>
            </w:pPr>
            <w:r w:rsidRPr="002A5288">
              <w:rPr>
                <w:sz w:val="16"/>
                <w:szCs w:val="16"/>
              </w:rPr>
              <w:t>-</w:t>
            </w:r>
          </w:p>
        </w:tc>
      </w:tr>
      <w:tr w:rsidR="00B413FE" w:rsidRPr="002A5288" w14:paraId="5135BCBF" w14:textId="77777777" w:rsidTr="00330823">
        <w:trPr>
          <w:trHeight w:val="335"/>
        </w:trPr>
        <w:tc>
          <w:tcPr>
            <w:tcW w:w="3060" w:type="dxa"/>
            <w:vAlign w:val="center"/>
          </w:tcPr>
          <w:p w14:paraId="532A8768"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219977A0" w14:textId="77777777" w:rsidR="00B413FE" w:rsidRPr="002A5288" w:rsidRDefault="00B413FE" w:rsidP="00330823">
            <w:pPr>
              <w:snapToGrid w:val="0"/>
              <w:rPr>
                <w:sz w:val="16"/>
                <w:szCs w:val="16"/>
              </w:rPr>
            </w:pPr>
            <w:r>
              <w:rPr>
                <w:sz w:val="16"/>
                <w:szCs w:val="16"/>
              </w:rPr>
              <w:t>Name of the support file</w:t>
            </w:r>
          </w:p>
        </w:tc>
        <w:tc>
          <w:tcPr>
            <w:tcW w:w="804" w:type="dxa"/>
            <w:vAlign w:val="center"/>
          </w:tcPr>
          <w:p w14:paraId="178EFC9C"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37DAB1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7195098" w14:textId="77777777" w:rsidR="00B413FE" w:rsidRPr="002A5288" w:rsidRDefault="00B413FE" w:rsidP="00330823">
            <w:pPr>
              <w:snapToGrid w:val="0"/>
              <w:rPr>
                <w:sz w:val="16"/>
                <w:szCs w:val="16"/>
              </w:rPr>
            </w:pPr>
          </w:p>
        </w:tc>
      </w:tr>
      <w:tr w:rsidR="00B413FE" w:rsidRPr="002A5288" w14:paraId="2B5D9ACF" w14:textId="77777777" w:rsidTr="00330823">
        <w:trPr>
          <w:trHeight w:val="335"/>
        </w:trPr>
        <w:tc>
          <w:tcPr>
            <w:tcW w:w="3060" w:type="dxa"/>
            <w:vAlign w:val="center"/>
          </w:tcPr>
          <w:p w14:paraId="1596C9F3" w14:textId="77777777" w:rsidR="00B413FE" w:rsidRPr="002A5288" w:rsidRDefault="00B413FE" w:rsidP="00330823">
            <w:pPr>
              <w:snapToGrid w:val="0"/>
              <w:rPr>
                <w:sz w:val="16"/>
                <w:szCs w:val="16"/>
              </w:rPr>
            </w:pPr>
            <w:r>
              <w:rPr>
                <w:sz w:val="16"/>
                <w:szCs w:val="16"/>
              </w:rPr>
              <w:t>fileLocation</w:t>
            </w:r>
          </w:p>
        </w:tc>
        <w:tc>
          <w:tcPr>
            <w:tcW w:w="3420" w:type="dxa"/>
            <w:vAlign w:val="center"/>
          </w:tcPr>
          <w:p w14:paraId="54CE2B98" w14:textId="77777777" w:rsidR="00B413FE" w:rsidRPr="002A5288" w:rsidRDefault="00B413FE" w:rsidP="00330823">
            <w:pPr>
              <w:snapToGrid w:val="0"/>
              <w:rPr>
                <w:sz w:val="16"/>
                <w:szCs w:val="16"/>
              </w:rPr>
            </w:pPr>
            <w:r w:rsidRPr="002A5288">
              <w:rPr>
                <w:sz w:val="16"/>
                <w:szCs w:val="16"/>
              </w:rPr>
              <w:t xml:space="preserve">Full </w:t>
            </w:r>
            <w:r>
              <w:rPr>
                <w:sz w:val="16"/>
                <w:szCs w:val="16"/>
              </w:rPr>
              <w:t>location</w:t>
            </w:r>
            <w:r w:rsidRPr="002A5288">
              <w:rPr>
                <w:sz w:val="16"/>
                <w:szCs w:val="16"/>
              </w:rPr>
              <w:t xml:space="preserve"> from the exchange set root directory</w:t>
            </w:r>
          </w:p>
        </w:tc>
        <w:tc>
          <w:tcPr>
            <w:tcW w:w="804" w:type="dxa"/>
            <w:vAlign w:val="center"/>
          </w:tcPr>
          <w:p w14:paraId="046B488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A2282"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F9AA94C"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7B6FC5B8" w14:textId="77777777" w:rsidTr="00330823">
        <w:trPr>
          <w:trHeight w:val="335"/>
        </w:trPr>
        <w:tc>
          <w:tcPr>
            <w:tcW w:w="3060" w:type="dxa"/>
            <w:vAlign w:val="center"/>
          </w:tcPr>
          <w:p w14:paraId="4108B4A4"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0606CF53"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4E4C4B2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5FEC63F2" w14:textId="77777777" w:rsidR="00B413FE" w:rsidRPr="002A5288" w:rsidRDefault="00B413FE" w:rsidP="00330823">
            <w:pPr>
              <w:snapToGrid w:val="0"/>
              <w:rPr>
                <w:sz w:val="16"/>
                <w:szCs w:val="16"/>
              </w:rPr>
            </w:pPr>
            <w:r w:rsidRPr="002A5288">
              <w:rPr>
                <w:sz w:val="16"/>
                <w:szCs w:val="16"/>
              </w:rPr>
              <w:t>S100_SupportFilePurpose</w:t>
            </w:r>
          </w:p>
        </w:tc>
        <w:tc>
          <w:tcPr>
            <w:tcW w:w="3060" w:type="dxa"/>
            <w:vAlign w:val="center"/>
          </w:tcPr>
          <w:p w14:paraId="0AC32504"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19E1F9BF" w14:textId="77777777" w:rsidTr="00330823">
        <w:trPr>
          <w:trHeight w:val="863"/>
        </w:trPr>
        <w:tc>
          <w:tcPr>
            <w:tcW w:w="3060" w:type="dxa"/>
            <w:vAlign w:val="center"/>
          </w:tcPr>
          <w:p w14:paraId="0A0117B0"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66F66785"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5EE361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E9D7228"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9316105" w14:textId="77777777" w:rsidR="00B413FE" w:rsidRPr="002A5288" w:rsidRDefault="00B413FE" w:rsidP="00330823">
            <w:pPr>
              <w:snapToGrid w:val="0"/>
              <w:rPr>
                <w:rFonts w:eastAsia="Times New Roman"/>
                <w:sz w:val="16"/>
                <w:szCs w:val="16"/>
              </w:rPr>
            </w:pPr>
            <w:r w:rsidRPr="002A5288">
              <w:rPr>
                <w:rFonts w:eastAsia="Times New Roman"/>
                <w:sz w:val="16"/>
                <w:szCs w:val="16"/>
              </w:rPr>
              <w:t>when a data set is initially created, the edition number 1 is assigned to it. The edition number is increased by 1 at each new edition. Edition number remains</w:t>
            </w:r>
          </w:p>
          <w:p w14:paraId="6663B34A"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6677CD7B" w14:textId="77777777" w:rsidTr="00330823">
        <w:trPr>
          <w:trHeight w:val="335"/>
        </w:trPr>
        <w:tc>
          <w:tcPr>
            <w:tcW w:w="3060" w:type="dxa"/>
            <w:vAlign w:val="center"/>
          </w:tcPr>
          <w:p w14:paraId="0D36E264" w14:textId="77777777" w:rsidR="00B413FE" w:rsidRPr="002A5288" w:rsidRDefault="00B413FE" w:rsidP="00330823">
            <w:pPr>
              <w:snapToGrid w:val="0"/>
              <w:rPr>
                <w:sz w:val="16"/>
                <w:szCs w:val="16"/>
              </w:rPr>
            </w:pPr>
            <w:r w:rsidRPr="002A5288">
              <w:rPr>
                <w:sz w:val="16"/>
                <w:szCs w:val="16"/>
              </w:rPr>
              <w:t>issueDate</w:t>
            </w:r>
          </w:p>
        </w:tc>
        <w:tc>
          <w:tcPr>
            <w:tcW w:w="3420" w:type="dxa"/>
            <w:vAlign w:val="center"/>
          </w:tcPr>
          <w:p w14:paraId="0D97CD2E" w14:textId="77777777" w:rsidR="00B413FE" w:rsidRPr="002A5288" w:rsidRDefault="00B413FE" w:rsidP="00330823">
            <w:pPr>
              <w:snapToGrid w:val="0"/>
              <w:rPr>
                <w:sz w:val="16"/>
                <w:szCs w:val="16"/>
              </w:rPr>
            </w:pPr>
            <w:r w:rsidRPr="002A5288">
              <w:rPr>
                <w:sz w:val="16"/>
                <w:szCs w:val="16"/>
              </w:rPr>
              <w:t>date on which the data was made available by the data producer</w:t>
            </w:r>
          </w:p>
        </w:tc>
        <w:tc>
          <w:tcPr>
            <w:tcW w:w="804" w:type="dxa"/>
            <w:vAlign w:val="center"/>
          </w:tcPr>
          <w:p w14:paraId="13A70FB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B11B2B3"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410135C0" w14:textId="77777777" w:rsidR="00B413FE" w:rsidRPr="002A5288" w:rsidRDefault="00B413FE" w:rsidP="00330823">
            <w:pPr>
              <w:snapToGrid w:val="0"/>
              <w:rPr>
                <w:sz w:val="16"/>
                <w:szCs w:val="16"/>
              </w:rPr>
            </w:pPr>
          </w:p>
        </w:tc>
      </w:tr>
      <w:tr w:rsidR="00B413FE" w:rsidRPr="002A5288" w14:paraId="6B10A97E" w14:textId="77777777" w:rsidTr="00330823">
        <w:trPr>
          <w:trHeight w:val="335"/>
        </w:trPr>
        <w:tc>
          <w:tcPr>
            <w:tcW w:w="3060" w:type="dxa"/>
            <w:vAlign w:val="center"/>
          </w:tcPr>
          <w:p w14:paraId="1D12D382" w14:textId="77777777" w:rsidR="00B413FE" w:rsidRPr="002A5288" w:rsidRDefault="00B413FE" w:rsidP="00330823">
            <w:pPr>
              <w:snapToGrid w:val="0"/>
              <w:rPr>
                <w:sz w:val="16"/>
                <w:szCs w:val="16"/>
              </w:rPr>
            </w:pPr>
            <w:r w:rsidRPr="002A5288">
              <w:rPr>
                <w:sz w:val="16"/>
                <w:szCs w:val="16"/>
              </w:rPr>
              <w:t>productSpecification</w:t>
            </w:r>
          </w:p>
        </w:tc>
        <w:tc>
          <w:tcPr>
            <w:tcW w:w="3420" w:type="dxa"/>
            <w:vAlign w:val="center"/>
          </w:tcPr>
          <w:p w14:paraId="7648E44F"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656BB2D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FB8E3F4"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30DFF87" w14:textId="77777777" w:rsidR="00B413FE" w:rsidRPr="002A5288" w:rsidRDefault="00B413FE" w:rsidP="00330823">
            <w:pPr>
              <w:snapToGrid w:val="0"/>
              <w:rPr>
                <w:rFonts w:cs="Arial"/>
                <w:sz w:val="16"/>
                <w:szCs w:val="16"/>
              </w:rPr>
            </w:pPr>
          </w:p>
        </w:tc>
      </w:tr>
      <w:tr w:rsidR="00B413FE" w:rsidRPr="002A5288" w14:paraId="17447E9B" w14:textId="77777777" w:rsidTr="00330823">
        <w:trPr>
          <w:trHeight w:val="160"/>
        </w:trPr>
        <w:tc>
          <w:tcPr>
            <w:tcW w:w="3060" w:type="dxa"/>
            <w:vAlign w:val="center"/>
          </w:tcPr>
          <w:p w14:paraId="7943439A"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24855C77"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2B38FBE7"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4248903" w14:textId="77777777" w:rsidR="00B413FE" w:rsidRPr="002A5288" w:rsidRDefault="00B413FE" w:rsidP="00330823">
            <w:pPr>
              <w:snapToGrid w:val="0"/>
              <w:rPr>
                <w:sz w:val="16"/>
                <w:szCs w:val="16"/>
              </w:rPr>
            </w:pPr>
            <w:r w:rsidRPr="002A5288">
              <w:rPr>
                <w:sz w:val="16"/>
                <w:szCs w:val="16"/>
              </w:rPr>
              <w:t>S100_SupportFileFormat</w:t>
            </w:r>
          </w:p>
        </w:tc>
        <w:tc>
          <w:tcPr>
            <w:tcW w:w="3060" w:type="dxa"/>
            <w:vAlign w:val="center"/>
          </w:tcPr>
          <w:p w14:paraId="48A9057E" w14:textId="77777777" w:rsidR="00B413FE" w:rsidRPr="002A5288" w:rsidRDefault="00B413FE" w:rsidP="00330823">
            <w:pPr>
              <w:snapToGrid w:val="0"/>
              <w:rPr>
                <w:rFonts w:cs="Arial"/>
                <w:sz w:val="16"/>
                <w:szCs w:val="16"/>
              </w:rPr>
            </w:pPr>
          </w:p>
        </w:tc>
      </w:tr>
      <w:tr w:rsidR="00B413FE" w:rsidRPr="002A5288" w14:paraId="652CF6C4" w14:textId="77777777" w:rsidTr="00330823">
        <w:trPr>
          <w:trHeight w:val="176"/>
        </w:trPr>
        <w:tc>
          <w:tcPr>
            <w:tcW w:w="3060" w:type="dxa"/>
            <w:vAlign w:val="center"/>
          </w:tcPr>
          <w:p w14:paraId="39B9ACE4"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232A8397" w14:textId="77777777" w:rsidR="00B413FE" w:rsidRPr="002A5288" w:rsidRDefault="00B413FE" w:rsidP="00330823">
            <w:pPr>
              <w:snapToGrid w:val="0"/>
              <w:rPr>
                <w:sz w:val="16"/>
                <w:szCs w:val="16"/>
              </w:rPr>
            </w:pPr>
            <w:r w:rsidRPr="002A5288">
              <w:rPr>
                <w:sz w:val="16"/>
                <w:szCs w:val="16"/>
              </w:rPr>
              <w:t>Encoding format other than those listed.</w:t>
            </w:r>
          </w:p>
        </w:tc>
        <w:tc>
          <w:tcPr>
            <w:tcW w:w="804" w:type="dxa"/>
            <w:vAlign w:val="center"/>
          </w:tcPr>
          <w:p w14:paraId="31070CC0"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7680F3D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C188ED9" w14:textId="77777777" w:rsidR="00B413FE" w:rsidRPr="002A5288" w:rsidRDefault="00B413FE" w:rsidP="00330823">
            <w:pPr>
              <w:snapToGrid w:val="0"/>
              <w:rPr>
                <w:rFonts w:cs="Arial"/>
                <w:sz w:val="16"/>
                <w:szCs w:val="16"/>
              </w:rPr>
            </w:pPr>
          </w:p>
        </w:tc>
      </w:tr>
      <w:tr w:rsidR="00B413FE" w:rsidRPr="002A5288" w14:paraId="37A3B15E" w14:textId="77777777" w:rsidTr="00330823">
        <w:trPr>
          <w:trHeight w:val="160"/>
        </w:trPr>
        <w:tc>
          <w:tcPr>
            <w:tcW w:w="3060" w:type="dxa"/>
            <w:vAlign w:val="center"/>
          </w:tcPr>
          <w:p w14:paraId="0903B88A" w14:textId="77777777" w:rsidR="00B413FE" w:rsidRPr="002A5288" w:rsidRDefault="00B413FE" w:rsidP="00330823">
            <w:pPr>
              <w:snapToGrid w:val="0"/>
              <w:rPr>
                <w:sz w:val="16"/>
                <w:szCs w:val="16"/>
              </w:rPr>
            </w:pPr>
            <w:r w:rsidRPr="002A5288">
              <w:rPr>
                <w:sz w:val="16"/>
                <w:szCs w:val="16"/>
              </w:rPr>
              <w:lastRenderedPageBreak/>
              <w:t>dataTypeVersion</w:t>
            </w:r>
          </w:p>
        </w:tc>
        <w:tc>
          <w:tcPr>
            <w:tcW w:w="3420" w:type="dxa"/>
            <w:vAlign w:val="center"/>
          </w:tcPr>
          <w:p w14:paraId="6ECB38DB" w14:textId="77777777" w:rsidR="00B413FE" w:rsidRPr="002A5288" w:rsidRDefault="00B413FE" w:rsidP="00330823">
            <w:pPr>
              <w:snapToGrid w:val="0"/>
              <w:rPr>
                <w:sz w:val="16"/>
                <w:szCs w:val="16"/>
              </w:rPr>
            </w:pPr>
            <w:r w:rsidRPr="002A5288">
              <w:rPr>
                <w:sz w:val="16"/>
                <w:szCs w:val="16"/>
              </w:rPr>
              <w:t>The version number of the dataType.</w:t>
            </w:r>
          </w:p>
        </w:tc>
        <w:tc>
          <w:tcPr>
            <w:tcW w:w="804" w:type="dxa"/>
            <w:vAlign w:val="center"/>
          </w:tcPr>
          <w:p w14:paraId="055128A4" w14:textId="77777777" w:rsidR="00B413FE" w:rsidRPr="002A5288" w:rsidRDefault="00B413FE" w:rsidP="00330823">
            <w:pPr>
              <w:snapToGrid w:val="0"/>
              <w:jc w:val="center"/>
              <w:rPr>
                <w:rFonts w:cs="Arial"/>
                <w:sz w:val="16"/>
                <w:szCs w:val="16"/>
              </w:rPr>
            </w:pPr>
            <w:r>
              <w:rPr>
                <w:rFonts w:cs="Arial"/>
                <w:sz w:val="16"/>
                <w:szCs w:val="16"/>
              </w:rPr>
              <w:t>1</w:t>
            </w:r>
          </w:p>
        </w:tc>
        <w:tc>
          <w:tcPr>
            <w:tcW w:w="2436" w:type="dxa"/>
            <w:vAlign w:val="center"/>
          </w:tcPr>
          <w:p w14:paraId="1590D174"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FC0199E" w14:textId="77777777" w:rsidR="00B413FE" w:rsidRPr="002A5288" w:rsidRDefault="00B413FE" w:rsidP="00330823">
            <w:pPr>
              <w:snapToGrid w:val="0"/>
              <w:rPr>
                <w:rFonts w:cs="Arial"/>
                <w:sz w:val="16"/>
                <w:szCs w:val="16"/>
              </w:rPr>
            </w:pPr>
          </w:p>
        </w:tc>
      </w:tr>
      <w:tr w:rsidR="00B413FE" w:rsidRPr="002A5288" w14:paraId="2EB78869" w14:textId="77777777" w:rsidTr="00330823">
        <w:trPr>
          <w:trHeight w:val="160"/>
        </w:trPr>
        <w:tc>
          <w:tcPr>
            <w:tcW w:w="3060" w:type="dxa"/>
            <w:vAlign w:val="center"/>
          </w:tcPr>
          <w:p w14:paraId="1DD83D70"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0BB9C6CF" w14:textId="77777777" w:rsidR="00B413FE" w:rsidRPr="002A5288" w:rsidRDefault="00B413FE" w:rsidP="00330823">
            <w:pPr>
              <w:autoSpaceDE w:val="0"/>
              <w:snapToGrid w:val="0"/>
              <w:rPr>
                <w:rFonts w:cs="Arial"/>
                <w:sz w:val="16"/>
                <w:szCs w:val="16"/>
              </w:rPr>
            </w:pPr>
          </w:p>
        </w:tc>
        <w:tc>
          <w:tcPr>
            <w:tcW w:w="804" w:type="dxa"/>
            <w:vAlign w:val="center"/>
          </w:tcPr>
          <w:p w14:paraId="710CB3D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0F5CF5C3"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7C4CF09C" w14:textId="77777777" w:rsidR="00B413FE" w:rsidRPr="002A5288" w:rsidRDefault="00B413FE" w:rsidP="00330823">
            <w:pPr>
              <w:snapToGrid w:val="0"/>
              <w:rPr>
                <w:rFonts w:cs="Arial"/>
                <w:sz w:val="16"/>
                <w:szCs w:val="16"/>
              </w:rPr>
            </w:pPr>
          </w:p>
        </w:tc>
      </w:tr>
      <w:tr w:rsidR="00B413FE" w:rsidRPr="002A5288" w14:paraId="6279E27A" w14:textId="77777777" w:rsidTr="00330823">
        <w:trPr>
          <w:trHeight w:val="351"/>
        </w:trPr>
        <w:tc>
          <w:tcPr>
            <w:tcW w:w="3060" w:type="dxa"/>
            <w:vAlign w:val="center"/>
          </w:tcPr>
          <w:p w14:paraId="51F8E1CF" w14:textId="77777777" w:rsidR="00B413FE" w:rsidRDefault="00B413FE" w:rsidP="00330823">
            <w:pPr>
              <w:snapToGrid w:val="0"/>
              <w:rPr>
                <w:sz w:val="16"/>
                <w:szCs w:val="16"/>
              </w:rPr>
            </w:pPr>
            <w:r>
              <w:rPr>
                <w:sz w:val="16"/>
                <w:szCs w:val="16"/>
              </w:rPr>
              <w:t>digitalSignatureReference</w:t>
            </w:r>
          </w:p>
        </w:tc>
        <w:tc>
          <w:tcPr>
            <w:tcW w:w="3420" w:type="dxa"/>
            <w:vAlign w:val="center"/>
          </w:tcPr>
          <w:p w14:paraId="53FBAED8"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796F7CD7" w14:textId="77777777" w:rsidR="00B413FE" w:rsidRDefault="00B413FE" w:rsidP="00330823">
            <w:pPr>
              <w:snapToGrid w:val="0"/>
              <w:jc w:val="center"/>
              <w:rPr>
                <w:sz w:val="16"/>
                <w:szCs w:val="16"/>
              </w:rPr>
            </w:pPr>
            <w:r>
              <w:rPr>
                <w:sz w:val="16"/>
                <w:szCs w:val="16"/>
              </w:rPr>
              <w:t>0..1</w:t>
            </w:r>
          </w:p>
        </w:tc>
        <w:tc>
          <w:tcPr>
            <w:tcW w:w="2436" w:type="dxa"/>
            <w:vAlign w:val="center"/>
          </w:tcPr>
          <w:p w14:paraId="45154548"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5C0FBAB0"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2A5288" w14:paraId="5F3C0D7A" w14:textId="77777777" w:rsidTr="00330823">
        <w:trPr>
          <w:trHeight w:val="351"/>
        </w:trPr>
        <w:tc>
          <w:tcPr>
            <w:tcW w:w="3060" w:type="dxa"/>
            <w:shd w:val="clear" w:color="auto" w:fill="auto"/>
            <w:vAlign w:val="center"/>
          </w:tcPr>
          <w:p w14:paraId="78F25BC7" w14:textId="77777777" w:rsidR="00B413FE" w:rsidRDefault="00B413FE" w:rsidP="00330823">
            <w:pPr>
              <w:snapToGrid w:val="0"/>
              <w:rPr>
                <w:sz w:val="16"/>
                <w:szCs w:val="16"/>
              </w:rPr>
            </w:pPr>
            <w:r>
              <w:rPr>
                <w:sz w:val="16"/>
                <w:szCs w:val="16"/>
              </w:rPr>
              <w:t>digitalSignatureValue</w:t>
            </w:r>
          </w:p>
        </w:tc>
        <w:tc>
          <w:tcPr>
            <w:tcW w:w="3420" w:type="dxa"/>
            <w:shd w:val="clear" w:color="auto" w:fill="auto"/>
            <w:vAlign w:val="center"/>
          </w:tcPr>
          <w:p w14:paraId="04B7CBFF" w14:textId="77777777" w:rsidR="00B413FE" w:rsidRDefault="00B413FE" w:rsidP="00330823">
            <w:pPr>
              <w:snapToGrid w:val="0"/>
              <w:rPr>
                <w:sz w:val="16"/>
                <w:szCs w:val="16"/>
              </w:rPr>
            </w:pPr>
            <w:r>
              <w:rPr>
                <w:sz w:val="16"/>
                <w:szCs w:val="16"/>
              </w:rPr>
              <w:t>Value derived from the digital signature</w:t>
            </w:r>
          </w:p>
        </w:tc>
        <w:tc>
          <w:tcPr>
            <w:tcW w:w="804" w:type="dxa"/>
            <w:shd w:val="clear" w:color="auto" w:fill="auto"/>
            <w:vAlign w:val="center"/>
          </w:tcPr>
          <w:p w14:paraId="1A199BED" w14:textId="77777777" w:rsidR="00B413FE" w:rsidRDefault="00B413FE" w:rsidP="00330823">
            <w:pPr>
              <w:snapToGrid w:val="0"/>
              <w:jc w:val="center"/>
              <w:rPr>
                <w:sz w:val="16"/>
                <w:szCs w:val="16"/>
              </w:rPr>
            </w:pPr>
            <w:r>
              <w:rPr>
                <w:sz w:val="16"/>
                <w:szCs w:val="16"/>
              </w:rPr>
              <w:t>0..1</w:t>
            </w:r>
          </w:p>
        </w:tc>
        <w:tc>
          <w:tcPr>
            <w:tcW w:w="2436" w:type="dxa"/>
            <w:shd w:val="clear" w:color="auto" w:fill="auto"/>
            <w:vAlign w:val="center"/>
          </w:tcPr>
          <w:p w14:paraId="637FA5F7" w14:textId="77777777" w:rsidR="00B413FE" w:rsidRDefault="00B413FE" w:rsidP="00330823">
            <w:pPr>
              <w:snapToGrid w:val="0"/>
              <w:rPr>
                <w:sz w:val="16"/>
                <w:szCs w:val="16"/>
              </w:rPr>
            </w:pPr>
            <w:r>
              <w:rPr>
                <w:sz w:val="16"/>
                <w:szCs w:val="16"/>
              </w:rPr>
              <w:t>CharacterString</w:t>
            </w:r>
          </w:p>
        </w:tc>
        <w:tc>
          <w:tcPr>
            <w:tcW w:w="3060" w:type="dxa"/>
            <w:shd w:val="clear" w:color="auto" w:fill="auto"/>
            <w:vAlign w:val="center"/>
          </w:tcPr>
          <w:p w14:paraId="330EF0E3" w14:textId="77777777" w:rsidR="00B413FE" w:rsidRDefault="00B413FE" w:rsidP="00330823">
            <w:pPr>
              <w:snapToGrid w:val="0"/>
              <w:rPr>
                <w:rFonts w:cs="Arial"/>
                <w:sz w:val="16"/>
                <w:szCs w:val="16"/>
              </w:rPr>
            </w:pPr>
          </w:p>
        </w:tc>
      </w:tr>
      <w:tr w:rsidR="00B413FE" w14:paraId="10F18C2B" w14:textId="77777777" w:rsidTr="00330823">
        <w:trPr>
          <w:trHeight w:val="351"/>
        </w:trPr>
        <w:tc>
          <w:tcPr>
            <w:tcW w:w="3060" w:type="dxa"/>
            <w:shd w:val="clear" w:color="auto" w:fill="auto"/>
            <w:vAlign w:val="center"/>
          </w:tcPr>
          <w:p w14:paraId="1DDDF96F" w14:textId="77777777" w:rsidR="00B413FE" w:rsidRPr="002A5288" w:rsidRDefault="00B413FE" w:rsidP="00330823">
            <w:pPr>
              <w:snapToGrid w:val="0"/>
              <w:rPr>
                <w:sz w:val="16"/>
                <w:szCs w:val="16"/>
              </w:rPr>
            </w:pPr>
            <w:r w:rsidRPr="002A5288">
              <w:rPr>
                <w:sz w:val="16"/>
                <w:szCs w:val="16"/>
              </w:rPr>
              <w:t>fileName</w:t>
            </w:r>
          </w:p>
        </w:tc>
        <w:tc>
          <w:tcPr>
            <w:tcW w:w="3420" w:type="dxa"/>
            <w:shd w:val="clear" w:color="auto" w:fill="auto"/>
            <w:vAlign w:val="center"/>
          </w:tcPr>
          <w:p w14:paraId="67B6D151" w14:textId="77777777" w:rsidR="00B413FE" w:rsidRPr="002A5288" w:rsidRDefault="00B413FE" w:rsidP="00330823">
            <w:pPr>
              <w:snapToGrid w:val="0"/>
              <w:rPr>
                <w:sz w:val="16"/>
                <w:szCs w:val="16"/>
              </w:rPr>
            </w:pPr>
            <w:r>
              <w:rPr>
                <w:sz w:val="16"/>
                <w:szCs w:val="16"/>
              </w:rPr>
              <w:t>Name of the support file</w:t>
            </w:r>
          </w:p>
        </w:tc>
        <w:tc>
          <w:tcPr>
            <w:tcW w:w="804" w:type="dxa"/>
            <w:shd w:val="clear" w:color="auto" w:fill="auto"/>
            <w:vAlign w:val="center"/>
          </w:tcPr>
          <w:p w14:paraId="6B8900E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01F41D53" w14:textId="77777777" w:rsidR="00B413FE" w:rsidRPr="002A5288" w:rsidRDefault="00B413FE" w:rsidP="00330823">
            <w:pPr>
              <w:snapToGrid w:val="0"/>
              <w:rPr>
                <w:sz w:val="16"/>
                <w:szCs w:val="16"/>
              </w:rPr>
            </w:pPr>
            <w:r w:rsidRPr="002A5288">
              <w:rPr>
                <w:sz w:val="16"/>
                <w:szCs w:val="16"/>
              </w:rPr>
              <w:t>CharacterString</w:t>
            </w:r>
          </w:p>
        </w:tc>
        <w:tc>
          <w:tcPr>
            <w:tcW w:w="3060" w:type="dxa"/>
            <w:shd w:val="clear" w:color="auto" w:fill="auto"/>
            <w:vAlign w:val="center"/>
          </w:tcPr>
          <w:p w14:paraId="0D159B40" w14:textId="77777777" w:rsidR="00B413FE" w:rsidRPr="002A5288" w:rsidRDefault="00B413FE" w:rsidP="00330823">
            <w:pPr>
              <w:snapToGrid w:val="0"/>
              <w:rPr>
                <w:sz w:val="16"/>
                <w:szCs w:val="16"/>
              </w:rPr>
            </w:pPr>
          </w:p>
        </w:tc>
      </w:tr>
    </w:tbl>
    <w:p w14:paraId="1D9B14A5" w14:textId="77777777" w:rsidR="00B413FE" w:rsidRPr="007C307C" w:rsidRDefault="00B413FE" w:rsidP="00B413FE">
      <w:r>
        <w:br w:type="page"/>
      </w:r>
    </w:p>
    <w:p w14:paraId="6173D006" w14:textId="77777777" w:rsidR="00B413FE" w:rsidRPr="007C307C" w:rsidRDefault="00B413FE" w:rsidP="00B413FE">
      <w:pPr>
        <w:pStyle w:val="Heading3"/>
      </w:pPr>
      <w:bookmarkStart w:id="246" w:name="_Toc403560574"/>
      <w:r w:rsidRPr="007C307C">
        <w:lastRenderedPageBreak/>
        <w:t>S100_SupportFileFormat</w:t>
      </w:r>
      <w:bookmarkEnd w:id="24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0ACA568E" w14:textId="77777777" w:rsidTr="00330823">
        <w:trPr>
          <w:trHeight w:val="289"/>
        </w:trPr>
        <w:tc>
          <w:tcPr>
            <w:tcW w:w="3060" w:type="dxa"/>
            <w:vAlign w:val="center"/>
          </w:tcPr>
          <w:p w14:paraId="330062B7"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D7D14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283B574"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1D5133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64FB47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1900063" w14:textId="77777777" w:rsidTr="00330823">
        <w:trPr>
          <w:trHeight w:val="263"/>
        </w:trPr>
        <w:tc>
          <w:tcPr>
            <w:tcW w:w="3060" w:type="dxa"/>
            <w:vAlign w:val="center"/>
          </w:tcPr>
          <w:p w14:paraId="0F673099" w14:textId="77777777" w:rsidR="00B413FE" w:rsidRPr="002A5288" w:rsidRDefault="00B413FE" w:rsidP="00330823">
            <w:pPr>
              <w:snapToGrid w:val="0"/>
              <w:rPr>
                <w:sz w:val="16"/>
                <w:szCs w:val="16"/>
              </w:rPr>
            </w:pPr>
            <w:r w:rsidRPr="002A5288">
              <w:rPr>
                <w:sz w:val="16"/>
                <w:szCs w:val="16"/>
              </w:rPr>
              <w:t>S100_SupportFormat</w:t>
            </w:r>
          </w:p>
        </w:tc>
        <w:tc>
          <w:tcPr>
            <w:tcW w:w="3420" w:type="dxa"/>
            <w:vAlign w:val="center"/>
          </w:tcPr>
          <w:p w14:paraId="04C01B1A" w14:textId="77777777" w:rsidR="00B413FE" w:rsidRPr="002A5288" w:rsidRDefault="00B413FE" w:rsidP="00330823">
            <w:pPr>
              <w:snapToGrid w:val="0"/>
              <w:rPr>
                <w:sz w:val="16"/>
                <w:szCs w:val="16"/>
              </w:rPr>
            </w:pPr>
            <w:r w:rsidRPr="002A5288">
              <w:rPr>
                <w:sz w:val="16"/>
                <w:szCs w:val="16"/>
              </w:rPr>
              <w:t>The format used in the support file</w:t>
            </w:r>
          </w:p>
        </w:tc>
        <w:tc>
          <w:tcPr>
            <w:tcW w:w="804" w:type="dxa"/>
            <w:vAlign w:val="center"/>
          </w:tcPr>
          <w:p w14:paraId="58DC6CC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B46720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8904410" w14:textId="77777777" w:rsidR="00B413FE" w:rsidRPr="002A5288" w:rsidRDefault="00B413FE" w:rsidP="00330823">
            <w:pPr>
              <w:snapToGrid w:val="0"/>
              <w:rPr>
                <w:sz w:val="16"/>
                <w:szCs w:val="16"/>
              </w:rPr>
            </w:pPr>
            <w:r w:rsidRPr="002A5288">
              <w:rPr>
                <w:sz w:val="16"/>
                <w:szCs w:val="16"/>
              </w:rPr>
              <w:t>-</w:t>
            </w:r>
          </w:p>
        </w:tc>
      </w:tr>
      <w:tr w:rsidR="00B413FE" w:rsidRPr="002A5288" w14:paraId="3510CAC3" w14:textId="77777777" w:rsidTr="00330823">
        <w:trPr>
          <w:trHeight w:val="263"/>
        </w:trPr>
        <w:tc>
          <w:tcPr>
            <w:tcW w:w="3060" w:type="dxa"/>
            <w:vAlign w:val="center"/>
          </w:tcPr>
          <w:p w14:paraId="1C6BC96F" w14:textId="77777777" w:rsidR="00B413FE" w:rsidRPr="002A5288" w:rsidRDefault="00B413FE" w:rsidP="00330823">
            <w:pPr>
              <w:snapToGrid w:val="0"/>
              <w:rPr>
                <w:sz w:val="16"/>
                <w:szCs w:val="16"/>
              </w:rPr>
            </w:pPr>
            <w:r>
              <w:rPr>
                <w:sz w:val="16"/>
                <w:szCs w:val="16"/>
              </w:rPr>
              <w:t>ASCII</w:t>
            </w:r>
          </w:p>
        </w:tc>
        <w:tc>
          <w:tcPr>
            <w:tcW w:w="3420" w:type="dxa"/>
            <w:vAlign w:val="center"/>
          </w:tcPr>
          <w:p w14:paraId="6E1B5747" w14:textId="77777777" w:rsidR="00B413FE" w:rsidRPr="002A5288" w:rsidRDefault="00B413FE" w:rsidP="00330823">
            <w:pPr>
              <w:snapToGrid w:val="0"/>
              <w:rPr>
                <w:sz w:val="16"/>
                <w:szCs w:val="16"/>
              </w:rPr>
            </w:pPr>
          </w:p>
        </w:tc>
        <w:tc>
          <w:tcPr>
            <w:tcW w:w="804" w:type="dxa"/>
            <w:vAlign w:val="center"/>
          </w:tcPr>
          <w:p w14:paraId="29F0223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C5DC00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39D4FF2" w14:textId="77777777" w:rsidR="00B413FE" w:rsidRPr="002A5288" w:rsidRDefault="00B413FE" w:rsidP="00330823">
            <w:pPr>
              <w:snapToGrid w:val="0"/>
              <w:rPr>
                <w:sz w:val="16"/>
                <w:szCs w:val="16"/>
              </w:rPr>
            </w:pPr>
          </w:p>
        </w:tc>
      </w:tr>
      <w:tr w:rsidR="00B413FE" w:rsidRPr="002A5288" w14:paraId="4DDD2EBC" w14:textId="77777777" w:rsidTr="00330823">
        <w:trPr>
          <w:trHeight w:val="289"/>
        </w:trPr>
        <w:tc>
          <w:tcPr>
            <w:tcW w:w="3060" w:type="dxa"/>
            <w:vAlign w:val="center"/>
          </w:tcPr>
          <w:p w14:paraId="603F5821" w14:textId="77777777" w:rsidR="00B413FE" w:rsidRPr="002A5288" w:rsidRDefault="00B413FE" w:rsidP="00330823">
            <w:pPr>
              <w:snapToGrid w:val="0"/>
              <w:rPr>
                <w:sz w:val="16"/>
                <w:szCs w:val="16"/>
              </w:rPr>
            </w:pPr>
            <w:r w:rsidRPr="002A5288">
              <w:rPr>
                <w:sz w:val="16"/>
                <w:szCs w:val="16"/>
              </w:rPr>
              <w:t>JPEG2000</w:t>
            </w:r>
          </w:p>
        </w:tc>
        <w:tc>
          <w:tcPr>
            <w:tcW w:w="3420" w:type="dxa"/>
            <w:vAlign w:val="center"/>
          </w:tcPr>
          <w:p w14:paraId="7924DA27" w14:textId="77777777" w:rsidR="00B413FE" w:rsidRPr="002A5288" w:rsidRDefault="00B413FE" w:rsidP="00330823">
            <w:pPr>
              <w:snapToGrid w:val="0"/>
              <w:rPr>
                <w:sz w:val="16"/>
                <w:szCs w:val="16"/>
              </w:rPr>
            </w:pPr>
          </w:p>
        </w:tc>
        <w:tc>
          <w:tcPr>
            <w:tcW w:w="804" w:type="dxa"/>
            <w:vAlign w:val="center"/>
          </w:tcPr>
          <w:p w14:paraId="15D2072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6915B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B740B2B" w14:textId="77777777" w:rsidR="00B413FE" w:rsidRPr="002A5288" w:rsidRDefault="00B413FE" w:rsidP="00330823">
            <w:pPr>
              <w:snapToGrid w:val="0"/>
              <w:rPr>
                <w:sz w:val="16"/>
                <w:szCs w:val="16"/>
              </w:rPr>
            </w:pPr>
          </w:p>
        </w:tc>
      </w:tr>
      <w:tr w:rsidR="00B413FE" w:rsidRPr="002A5288" w14:paraId="663F749E" w14:textId="77777777" w:rsidTr="00330823">
        <w:trPr>
          <w:trHeight w:val="263"/>
        </w:trPr>
        <w:tc>
          <w:tcPr>
            <w:tcW w:w="3060" w:type="dxa"/>
            <w:vAlign w:val="center"/>
          </w:tcPr>
          <w:p w14:paraId="3956D264" w14:textId="77777777" w:rsidR="00B413FE" w:rsidRPr="002A5288" w:rsidRDefault="00B413FE" w:rsidP="00330823">
            <w:pPr>
              <w:snapToGrid w:val="0"/>
              <w:rPr>
                <w:sz w:val="16"/>
                <w:szCs w:val="16"/>
              </w:rPr>
            </w:pPr>
            <w:r w:rsidRPr="002A5288">
              <w:rPr>
                <w:sz w:val="16"/>
                <w:szCs w:val="16"/>
              </w:rPr>
              <w:t>HTML</w:t>
            </w:r>
          </w:p>
        </w:tc>
        <w:tc>
          <w:tcPr>
            <w:tcW w:w="3420" w:type="dxa"/>
            <w:vAlign w:val="center"/>
          </w:tcPr>
          <w:p w14:paraId="52D215FA" w14:textId="77777777" w:rsidR="00B413FE" w:rsidRPr="002A5288" w:rsidRDefault="00B413FE" w:rsidP="00330823">
            <w:pPr>
              <w:snapToGrid w:val="0"/>
              <w:rPr>
                <w:sz w:val="16"/>
                <w:szCs w:val="16"/>
              </w:rPr>
            </w:pPr>
          </w:p>
        </w:tc>
        <w:tc>
          <w:tcPr>
            <w:tcW w:w="804" w:type="dxa"/>
            <w:vAlign w:val="center"/>
          </w:tcPr>
          <w:p w14:paraId="60A1F4E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03C4C8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44FD8DD" w14:textId="77777777" w:rsidR="00B413FE" w:rsidRPr="002A5288" w:rsidRDefault="00B413FE" w:rsidP="00330823">
            <w:pPr>
              <w:snapToGrid w:val="0"/>
              <w:rPr>
                <w:sz w:val="16"/>
                <w:szCs w:val="16"/>
              </w:rPr>
            </w:pPr>
          </w:p>
        </w:tc>
      </w:tr>
      <w:tr w:rsidR="00B413FE" w:rsidRPr="002A5288" w14:paraId="4C9C04A3" w14:textId="77777777" w:rsidTr="00330823">
        <w:trPr>
          <w:trHeight w:val="289"/>
        </w:trPr>
        <w:tc>
          <w:tcPr>
            <w:tcW w:w="3060" w:type="dxa"/>
            <w:vAlign w:val="center"/>
          </w:tcPr>
          <w:p w14:paraId="2B69C58A" w14:textId="77777777" w:rsidR="00B413FE" w:rsidRPr="002A5288" w:rsidRDefault="00B413FE" w:rsidP="00330823">
            <w:pPr>
              <w:snapToGrid w:val="0"/>
              <w:rPr>
                <w:sz w:val="16"/>
                <w:szCs w:val="16"/>
              </w:rPr>
            </w:pPr>
            <w:r w:rsidRPr="002A5288">
              <w:rPr>
                <w:sz w:val="16"/>
                <w:szCs w:val="16"/>
              </w:rPr>
              <w:t>XML</w:t>
            </w:r>
          </w:p>
        </w:tc>
        <w:tc>
          <w:tcPr>
            <w:tcW w:w="3420" w:type="dxa"/>
            <w:vAlign w:val="center"/>
          </w:tcPr>
          <w:p w14:paraId="13CC0771" w14:textId="77777777" w:rsidR="00B413FE" w:rsidRPr="002A5288" w:rsidRDefault="00B413FE" w:rsidP="00330823">
            <w:pPr>
              <w:snapToGrid w:val="0"/>
              <w:rPr>
                <w:sz w:val="16"/>
                <w:szCs w:val="16"/>
              </w:rPr>
            </w:pPr>
          </w:p>
        </w:tc>
        <w:tc>
          <w:tcPr>
            <w:tcW w:w="804" w:type="dxa"/>
            <w:vAlign w:val="center"/>
          </w:tcPr>
          <w:p w14:paraId="1546386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1EE32F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25F104" w14:textId="77777777" w:rsidR="00B413FE" w:rsidRPr="002A5288" w:rsidRDefault="00B413FE" w:rsidP="00330823">
            <w:pPr>
              <w:snapToGrid w:val="0"/>
              <w:rPr>
                <w:sz w:val="16"/>
                <w:szCs w:val="16"/>
              </w:rPr>
            </w:pPr>
          </w:p>
        </w:tc>
      </w:tr>
      <w:tr w:rsidR="00B413FE" w:rsidRPr="002A5288" w14:paraId="34F68888" w14:textId="77777777" w:rsidTr="00330823">
        <w:trPr>
          <w:trHeight w:val="263"/>
        </w:trPr>
        <w:tc>
          <w:tcPr>
            <w:tcW w:w="3060" w:type="dxa"/>
            <w:vAlign w:val="center"/>
          </w:tcPr>
          <w:p w14:paraId="186AC76B" w14:textId="77777777" w:rsidR="00B413FE" w:rsidRPr="002A5288" w:rsidRDefault="00B413FE" w:rsidP="00330823">
            <w:pPr>
              <w:snapToGrid w:val="0"/>
              <w:rPr>
                <w:sz w:val="16"/>
                <w:szCs w:val="16"/>
              </w:rPr>
            </w:pPr>
            <w:r w:rsidRPr="002A5288">
              <w:rPr>
                <w:sz w:val="16"/>
                <w:szCs w:val="16"/>
              </w:rPr>
              <w:t>XSLT</w:t>
            </w:r>
          </w:p>
        </w:tc>
        <w:tc>
          <w:tcPr>
            <w:tcW w:w="3420" w:type="dxa"/>
            <w:vAlign w:val="center"/>
          </w:tcPr>
          <w:p w14:paraId="5371246B" w14:textId="77777777" w:rsidR="00B413FE" w:rsidRPr="002A5288" w:rsidRDefault="00B413FE" w:rsidP="00330823">
            <w:pPr>
              <w:snapToGrid w:val="0"/>
              <w:rPr>
                <w:sz w:val="16"/>
                <w:szCs w:val="16"/>
              </w:rPr>
            </w:pPr>
          </w:p>
        </w:tc>
        <w:tc>
          <w:tcPr>
            <w:tcW w:w="804" w:type="dxa"/>
            <w:vAlign w:val="center"/>
          </w:tcPr>
          <w:p w14:paraId="368F00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71F845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247702" w14:textId="77777777" w:rsidR="00B413FE" w:rsidRPr="002A5288" w:rsidRDefault="00B413FE" w:rsidP="00330823">
            <w:pPr>
              <w:snapToGrid w:val="0"/>
              <w:rPr>
                <w:sz w:val="16"/>
                <w:szCs w:val="16"/>
              </w:rPr>
            </w:pPr>
          </w:p>
        </w:tc>
      </w:tr>
      <w:tr w:rsidR="00B413FE" w:rsidRPr="002A5288" w14:paraId="02E8FCEE" w14:textId="77777777" w:rsidTr="00330823">
        <w:trPr>
          <w:trHeight w:val="263"/>
        </w:trPr>
        <w:tc>
          <w:tcPr>
            <w:tcW w:w="3060" w:type="dxa"/>
            <w:vAlign w:val="center"/>
          </w:tcPr>
          <w:p w14:paraId="70E0862C" w14:textId="77777777" w:rsidR="00B413FE" w:rsidRPr="002A5288" w:rsidRDefault="00B413FE" w:rsidP="00330823">
            <w:pPr>
              <w:snapToGrid w:val="0"/>
              <w:rPr>
                <w:sz w:val="16"/>
                <w:szCs w:val="16"/>
              </w:rPr>
            </w:pPr>
            <w:r w:rsidRPr="002A5288">
              <w:rPr>
                <w:sz w:val="16"/>
                <w:szCs w:val="16"/>
              </w:rPr>
              <w:t>VIDEO</w:t>
            </w:r>
          </w:p>
        </w:tc>
        <w:tc>
          <w:tcPr>
            <w:tcW w:w="3420" w:type="dxa"/>
            <w:vAlign w:val="center"/>
          </w:tcPr>
          <w:p w14:paraId="70882BBC" w14:textId="77777777" w:rsidR="00B413FE" w:rsidRPr="002A5288" w:rsidRDefault="00B413FE" w:rsidP="00330823">
            <w:pPr>
              <w:snapToGrid w:val="0"/>
              <w:rPr>
                <w:sz w:val="16"/>
                <w:szCs w:val="16"/>
              </w:rPr>
            </w:pPr>
          </w:p>
        </w:tc>
        <w:tc>
          <w:tcPr>
            <w:tcW w:w="804" w:type="dxa"/>
            <w:vAlign w:val="center"/>
          </w:tcPr>
          <w:p w14:paraId="3302BEE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B62D4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991369C" w14:textId="77777777" w:rsidR="00B413FE" w:rsidRPr="002A5288" w:rsidRDefault="00B413FE" w:rsidP="00330823">
            <w:pPr>
              <w:snapToGrid w:val="0"/>
              <w:rPr>
                <w:sz w:val="16"/>
                <w:szCs w:val="16"/>
              </w:rPr>
            </w:pPr>
          </w:p>
        </w:tc>
      </w:tr>
      <w:tr w:rsidR="00B413FE" w:rsidRPr="002A5288" w14:paraId="10B9003F" w14:textId="77777777" w:rsidTr="00330823">
        <w:trPr>
          <w:trHeight w:val="289"/>
        </w:trPr>
        <w:tc>
          <w:tcPr>
            <w:tcW w:w="3060" w:type="dxa"/>
            <w:vAlign w:val="center"/>
          </w:tcPr>
          <w:p w14:paraId="3F3BEC69" w14:textId="77777777" w:rsidR="00B413FE" w:rsidRPr="002A5288" w:rsidRDefault="00B413FE" w:rsidP="00330823">
            <w:pPr>
              <w:snapToGrid w:val="0"/>
              <w:rPr>
                <w:sz w:val="16"/>
                <w:szCs w:val="16"/>
              </w:rPr>
            </w:pPr>
            <w:r>
              <w:rPr>
                <w:sz w:val="16"/>
                <w:szCs w:val="16"/>
              </w:rPr>
              <w:t>TIFF</w:t>
            </w:r>
          </w:p>
        </w:tc>
        <w:tc>
          <w:tcPr>
            <w:tcW w:w="3420" w:type="dxa"/>
            <w:vAlign w:val="center"/>
          </w:tcPr>
          <w:p w14:paraId="78E94997" w14:textId="77777777" w:rsidR="00B413FE" w:rsidRPr="002A5288" w:rsidRDefault="00B413FE" w:rsidP="00330823">
            <w:pPr>
              <w:snapToGrid w:val="0"/>
              <w:rPr>
                <w:sz w:val="16"/>
                <w:szCs w:val="16"/>
              </w:rPr>
            </w:pPr>
          </w:p>
        </w:tc>
        <w:tc>
          <w:tcPr>
            <w:tcW w:w="804" w:type="dxa"/>
            <w:vAlign w:val="center"/>
          </w:tcPr>
          <w:p w14:paraId="28B927B5" w14:textId="77777777" w:rsidR="00B413FE" w:rsidRPr="002A5288" w:rsidRDefault="00B413FE" w:rsidP="00330823">
            <w:pPr>
              <w:snapToGrid w:val="0"/>
              <w:jc w:val="center"/>
              <w:rPr>
                <w:sz w:val="16"/>
                <w:szCs w:val="16"/>
              </w:rPr>
            </w:pPr>
          </w:p>
        </w:tc>
        <w:tc>
          <w:tcPr>
            <w:tcW w:w="2436" w:type="dxa"/>
            <w:vAlign w:val="center"/>
          </w:tcPr>
          <w:p w14:paraId="62351C59" w14:textId="77777777" w:rsidR="00B413FE" w:rsidRPr="002A5288" w:rsidRDefault="00B413FE" w:rsidP="00330823">
            <w:pPr>
              <w:snapToGrid w:val="0"/>
              <w:rPr>
                <w:sz w:val="16"/>
                <w:szCs w:val="16"/>
              </w:rPr>
            </w:pPr>
          </w:p>
        </w:tc>
        <w:tc>
          <w:tcPr>
            <w:tcW w:w="3060" w:type="dxa"/>
            <w:vAlign w:val="center"/>
          </w:tcPr>
          <w:p w14:paraId="2A8D7B1E" w14:textId="77777777" w:rsidR="00B413FE" w:rsidRPr="002A5288" w:rsidRDefault="00B413FE" w:rsidP="00330823">
            <w:pPr>
              <w:snapToGrid w:val="0"/>
              <w:rPr>
                <w:sz w:val="16"/>
                <w:szCs w:val="16"/>
              </w:rPr>
            </w:pPr>
          </w:p>
        </w:tc>
      </w:tr>
    </w:tbl>
    <w:p w14:paraId="244B3C44" w14:textId="77777777" w:rsidR="00B413FE" w:rsidRDefault="00B413FE" w:rsidP="00B413FE">
      <w:pPr>
        <w:pStyle w:val="AppendixD2"/>
      </w:pPr>
      <w:bookmarkStart w:id="247" w:name="_Toc403560575"/>
    </w:p>
    <w:p w14:paraId="7553CC33" w14:textId="77777777" w:rsidR="00B413FE" w:rsidRPr="007C307C" w:rsidRDefault="00B413FE" w:rsidP="00B413FE">
      <w:pPr>
        <w:pStyle w:val="Heading3"/>
      </w:pPr>
      <w:r w:rsidRPr="007C307C">
        <w:t>S100_SupportFilePurpose</w:t>
      </w:r>
      <w:bookmarkEnd w:id="24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205B5682" w14:textId="77777777" w:rsidTr="00330823">
        <w:trPr>
          <w:trHeight w:val="304"/>
        </w:trPr>
        <w:tc>
          <w:tcPr>
            <w:tcW w:w="3034" w:type="dxa"/>
            <w:vAlign w:val="center"/>
          </w:tcPr>
          <w:p w14:paraId="2ACDB60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CC8A1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1DAC85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1444A4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3E1969A" w14:textId="77777777" w:rsidR="00B413FE" w:rsidRPr="009842DB" w:rsidRDefault="00B413FE" w:rsidP="00330823">
            <w:pPr>
              <w:snapToGrid w:val="0"/>
              <w:rPr>
                <w:b/>
                <w:sz w:val="16"/>
                <w:szCs w:val="16"/>
              </w:rPr>
            </w:pPr>
            <w:r w:rsidRPr="009842DB">
              <w:rPr>
                <w:b/>
                <w:sz w:val="16"/>
                <w:szCs w:val="16"/>
              </w:rPr>
              <w:t>Remarks</w:t>
            </w:r>
          </w:p>
        </w:tc>
      </w:tr>
      <w:tr w:rsidR="00B413FE" w:rsidRPr="00734383" w14:paraId="40080336" w14:textId="77777777" w:rsidTr="00330823">
        <w:trPr>
          <w:trHeight w:val="276"/>
        </w:trPr>
        <w:tc>
          <w:tcPr>
            <w:tcW w:w="3034" w:type="dxa"/>
            <w:vAlign w:val="center"/>
          </w:tcPr>
          <w:p w14:paraId="6B12746B" w14:textId="77777777" w:rsidR="00B413FE" w:rsidRPr="00734383" w:rsidRDefault="00B413FE" w:rsidP="00330823">
            <w:pPr>
              <w:snapToGrid w:val="0"/>
              <w:rPr>
                <w:sz w:val="16"/>
                <w:szCs w:val="16"/>
              </w:rPr>
            </w:pPr>
            <w:r w:rsidRPr="00734383">
              <w:rPr>
                <w:sz w:val="16"/>
                <w:szCs w:val="16"/>
              </w:rPr>
              <w:t>S100_SupportFilePurpose</w:t>
            </w:r>
          </w:p>
        </w:tc>
        <w:tc>
          <w:tcPr>
            <w:tcW w:w="3420" w:type="dxa"/>
            <w:vAlign w:val="center"/>
          </w:tcPr>
          <w:p w14:paraId="3E0919BE" w14:textId="77777777" w:rsidR="00B413FE" w:rsidRPr="00734383" w:rsidRDefault="00B413FE" w:rsidP="00330823">
            <w:pPr>
              <w:snapToGrid w:val="0"/>
              <w:rPr>
                <w:sz w:val="16"/>
                <w:szCs w:val="16"/>
              </w:rPr>
            </w:pPr>
            <w:r>
              <w:rPr>
                <w:sz w:val="16"/>
                <w:szCs w:val="16"/>
              </w:rPr>
              <w:t>The reason for inclusion of the support file in this exchange set</w:t>
            </w:r>
          </w:p>
        </w:tc>
        <w:tc>
          <w:tcPr>
            <w:tcW w:w="804" w:type="dxa"/>
            <w:vAlign w:val="center"/>
          </w:tcPr>
          <w:p w14:paraId="7E2D6503"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E891FDF"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D988A8C" w14:textId="77777777" w:rsidR="00B413FE" w:rsidRPr="00734383" w:rsidRDefault="00B413FE" w:rsidP="00330823">
            <w:pPr>
              <w:snapToGrid w:val="0"/>
              <w:rPr>
                <w:sz w:val="16"/>
                <w:szCs w:val="16"/>
              </w:rPr>
            </w:pPr>
            <w:r w:rsidRPr="00734383">
              <w:rPr>
                <w:sz w:val="16"/>
                <w:szCs w:val="16"/>
              </w:rPr>
              <w:t>-</w:t>
            </w:r>
          </w:p>
        </w:tc>
      </w:tr>
      <w:tr w:rsidR="00B413FE" w:rsidRPr="00734383" w14:paraId="6CDA5369" w14:textId="77777777" w:rsidTr="00330823">
        <w:trPr>
          <w:trHeight w:val="304"/>
        </w:trPr>
        <w:tc>
          <w:tcPr>
            <w:tcW w:w="3034" w:type="dxa"/>
            <w:vAlign w:val="center"/>
          </w:tcPr>
          <w:p w14:paraId="0E700D1B" w14:textId="77777777" w:rsidR="00B413FE" w:rsidRPr="00734383" w:rsidRDefault="00B413FE" w:rsidP="00330823">
            <w:pPr>
              <w:snapToGrid w:val="0"/>
              <w:rPr>
                <w:sz w:val="16"/>
                <w:szCs w:val="16"/>
              </w:rPr>
            </w:pPr>
            <w:r w:rsidRPr="00734383">
              <w:rPr>
                <w:sz w:val="16"/>
                <w:szCs w:val="16"/>
              </w:rPr>
              <w:t>new</w:t>
            </w:r>
          </w:p>
        </w:tc>
        <w:tc>
          <w:tcPr>
            <w:tcW w:w="3420" w:type="dxa"/>
            <w:vAlign w:val="center"/>
          </w:tcPr>
          <w:p w14:paraId="7BB37A27" w14:textId="77777777" w:rsidR="00B413FE" w:rsidRPr="00734383" w:rsidRDefault="00B413FE" w:rsidP="00330823">
            <w:pPr>
              <w:snapToGrid w:val="0"/>
              <w:rPr>
                <w:sz w:val="16"/>
                <w:szCs w:val="16"/>
              </w:rPr>
            </w:pPr>
            <w:r>
              <w:rPr>
                <w:sz w:val="16"/>
                <w:szCs w:val="16"/>
              </w:rPr>
              <w:t>A file which is new</w:t>
            </w:r>
          </w:p>
        </w:tc>
        <w:tc>
          <w:tcPr>
            <w:tcW w:w="804" w:type="dxa"/>
            <w:vAlign w:val="center"/>
          </w:tcPr>
          <w:p w14:paraId="2F6236F6"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65E33A88"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94951F7" w14:textId="77777777" w:rsidR="00B413FE" w:rsidRPr="00734383" w:rsidRDefault="00B413FE" w:rsidP="00330823">
            <w:pPr>
              <w:snapToGrid w:val="0"/>
              <w:rPr>
                <w:sz w:val="16"/>
                <w:szCs w:val="16"/>
              </w:rPr>
            </w:pPr>
            <w:r w:rsidRPr="00734383">
              <w:rPr>
                <w:sz w:val="16"/>
                <w:szCs w:val="16"/>
              </w:rPr>
              <w:t>Signifies a new file.</w:t>
            </w:r>
          </w:p>
        </w:tc>
      </w:tr>
      <w:tr w:rsidR="00B413FE" w:rsidRPr="00734383" w14:paraId="7B2582BA" w14:textId="77777777" w:rsidTr="00330823">
        <w:trPr>
          <w:trHeight w:val="276"/>
        </w:trPr>
        <w:tc>
          <w:tcPr>
            <w:tcW w:w="3034" w:type="dxa"/>
            <w:vAlign w:val="center"/>
          </w:tcPr>
          <w:p w14:paraId="0EBEC574" w14:textId="77777777" w:rsidR="00B413FE" w:rsidRPr="00734383" w:rsidRDefault="00B413FE" w:rsidP="00330823">
            <w:pPr>
              <w:snapToGrid w:val="0"/>
              <w:rPr>
                <w:sz w:val="16"/>
                <w:szCs w:val="16"/>
              </w:rPr>
            </w:pPr>
            <w:r w:rsidRPr="00734383">
              <w:rPr>
                <w:sz w:val="16"/>
                <w:szCs w:val="16"/>
              </w:rPr>
              <w:t>replacement</w:t>
            </w:r>
          </w:p>
        </w:tc>
        <w:tc>
          <w:tcPr>
            <w:tcW w:w="3420" w:type="dxa"/>
            <w:vAlign w:val="center"/>
          </w:tcPr>
          <w:p w14:paraId="47A9B29B" w14:textId="77777777" w:rsidR="00B413FE" w:rsidRPr="00734383" w:rsidRDefault="00B413FE" w:rsidP="00330823">
            <w:pPr>
              <w:snapToGrid w:val="0"/>
              <w:rPr>
                <w:sz w:val="16"/>
                <w:szCs w:val="16"/>
              </w:rPr>
            </w:pPr>
            <w:r>
              <w:rPr>
                <w:sz w:val="16"/>
                <w:szCs w:val="16"/>
              </w:rPr>
              <w:t>A file which replaces an existing file</w:t>
            </w:r>
          </w:p>
        </w:tc>
        <w:tc>
          <w:tcPr>
            <w:tcW w:w="804" w:type="dxa"/>
            <w:vAlign w:val="center"/>
          </w:tcPr>
          <w:p w14:paraId="5435B861"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BEF3370"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12950D22" w14:textId="77777777" w:rsidR="00B413FE" w:rsidRPr="00734383" w:rsidRDefault="00B413FE" w:rsidP="00330823">
            <w:pPr>
              <w:snapToGrid w:val="0"/>
              <w:rPr>
                <w:sz w:val="16"/>
                <w:szCs w:val="16"/>
              </w:rPr>
            </w:pPr>
            <w:r w:rsidRPr="00734383">
              <w:rPr>
                <w:sz w:val="16"/>
                <w:szCs w:val="16"/>
              </w:rPr>
              <w:t>Signifies a replacement for a file of the same name</w:t>
            </w:r>
          </w:p>
        </w:tc>
      </w:tr>
      <w:tr w:rsidR="00B413FE" w:rsidRPr="00734383" w14:paraId="3789EB5D" w14:textId="77777777" w:rsidTr="00330823">
        <w:trPr>
          <w:trHeight w:val="304"/>
        </w:trPr>
        <w:tc>
          <w:tcPr>
            <w:tcW w:w="3034" w:type="dxa"/>
            <w:vAlign w:val="center"/>
          </w:tcPr>
          <w:p w14:paraId="69150E4E" w14:textId="77777777" w:rsidR="00B413FE" w:rsidRPr="00734383" w:rsidRDefault="00B413FE" w:rsidP="00330823">
            <w:pPr>
              <w:snapToGrid w:val="0"/>
              <w:rPr>
                <w:sz w:val="16"/>
                <w:szCs w:val="16"/>
              </w:rPr>
            </w:pPr>
            <w:r w:rsidRPr="00734383">
              <w:rPr>
                <w:sz w:val="16"/>
                <w:szCs w:val="16"/>
              </w:rPr>
              <w:t>deletion</w:t>
            </w:r>
          </w:p>
        </w:tc>
        <w:tc>
          <w:tcPr>
            <w:tcW w:w="3420" w:type="dxa"/>
            <w:vAlign w:val="center"/>
          </w:tcPr>
          <w:p w14:paraId="67D2C689" w14:textId="77777777" w:rsidR="00B413FE" w:rsidRPr="00734383" w:rsidRDefault="00B413FE" w:rsidP="00330823">
            <w:pPr>
              <w:snapToGrid w:val="0"/>
              <w:rPr>
                <w:sz w:val="16"/>
                <w:szCs w:val="16"/>
              </w:rPr>
            </w:pPr>
            <w:r>
              <w:rPr>
                <w:sz w:val="16"/>
                <w:szCs w:val="16"/>
              </w:rPr>
              <w:t>Deletes an existing file</w:t>
            </w:r>
          </w:p>
        </w:tc>
        <w:tc>
          <w:tcPr>
            <w:tcW w:w="804" w:type="dxa"/>
            <w:vAlign w:val="center"/>
          </w:tcPr>
          <w:p w14:paraId="1C176DCF"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49DC513A"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2424EC4C" w14:textId="77777777" w:rsidR="00B413FE" w:rsidRPr="00734383" w:rsidRDefault="00B413FE" w:rsidP="00330823">
            <w:pPr>
              <w:snapToGrid w:val="0"/>
              <w:rPr>
                <w:sz w:val="16"/>
                <w:szCs w:val="16"/>
              </w:rPr>
            </w:pPr>
            <w:r w:rsidRPr="00734383">
              <w:rPr>
                <w:sz w:val="16"/>
                <w:szCs w:val="16"/>
              </w:rPr>
              <w:t>Signifies deletion of a file of that name</w:t>
            </w:r>
          </w:p>
        </w:tc>
      </w:tr>
    </w:tbl>
    <w:p w14:paraId="41171AC3" w14:textId="77777777" w:rsidR="00B413FE" w:rsidRDefault="00B413FE" w:rsidP="00B413FE"/>
    <w:p w14:paraId="2E6A8BB9" w14:textId="77777777" w:rsidR="00B413FE" w:rsidRPr="007C307C" w:rsidRDefault="00B413FE" w:rsidP="00B413FE">
      <w:pPr>
        <w:pStyle w:val="Heading2"/>
      </w:pPr>
      <w:bookmarkStart w:id="248" w:name="_Toc403560576"/>
      <w:r w:rsidRPr="007C307C">
        <w:lastRenderedPageBreak/>
        <w:t>S100_Catalogue</w:t>
      </w:r>
      <w:bookmarkEnd w:id="248"/>
      <w: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080BEBC3" w14:textId="77777777" w:rsidTr="00330823">
        <w:trPr>
          <w:trHeight w:val="70"/>
        </w:trPr>
        <w:tc>
          <w:tcPr>
            <w:tcW w:w="3034" w:type="dxa"/>
            <w:vAlign w:val="center"/>
          </w:tcPr>
          <w:p w14:paraId="487F0CBA"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D181136"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F59360F"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C7BB771"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0139234D"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450A90CD" w14:textId="77777777" w:rsidTr="00330823">
        <w:trPr>
          <w:trHeight w:val="218"/>
        </w:trPr>
        <w:tc>
          <w:tcPr>
            <w:tcW w:w="3034" w:type="dxa"/>
            <w:vAlign w:val="center"/>
          </w:tcPr>
          <w:p w14:paraId="4C604074" w14:textId="77777777" w:rsidR="00B413FE" w:rsidRPr="00B551FD" w:rsidRDefault="00B413FE" w:rsidP="00330823">
            <w:pPr>
              <w:snapToGrid w:val="0"/>
              <w:rPr>
                <w:sz w:val="16"/>
                <w:szCs w:val="16"/>
              </w:rPr>
            </w:pPr>
            <w:r w:rsidRPr="00B551FD">
              <w:rPr>
                <w:sz w:val="16"/>
                <w:szCs w:val="16"/>
              </w:rPr>
              <w:t>S100_Catalogue</w:t>
            </w:r>
          </w:p>
        </w:tc>
        <w:tc>
          <w:tcPr>
            <w:tcW w:w="3420" w:type="dxa"/>
            <w:vAlign w:val="center"/>
          </w:tcPr>
          <w:p w14:paraId="2395725A" w14:textId="77777777" w:rsidR="00B413FE" w:rsidRPr="00B551FD" w:rsidRDefault="00B413FE" w:rsidP="00330823">
            <w:pPr>
              <w:snapToGrid w:val="0"/>
              <w:rPr>
                <w:sz w:val="16"/>
                <w:szCs w:val="16"/>
              </w:rPr>
            </w:pPr>
          </w:p>
        </w:tc>
        <w:tc>
          <w:tcPr>
            <w:tcW w:w="804" w:type="dxa"/>
            <w:vAlign w:val="center"/>
          </w:tcPr>
          <w:p w14:paraId="3750BE83"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FA97CE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142AB265" w14:textId="77777777" w:rsidR="00B413FE" w:rsidRPr="00B551FD" w:rsidRDefault="00B413FE" w:rsidP="00330823">
            <w:pPr>
              <w:snapToGrid w:val="0"/>
              <w:rPr>
                <w:sz w:val="16"/>
                <w:szCs w:val="16"/>
              </w:rPr>
            </w:pPr>
            <w:r w:rsidRPr="00B551FD">
              <w:rPr>
                <w:sz w:val="16"/>
                <w:szCs w:val="16"/>
              </w:rPr>
              <w:t>-</w:t>
            </w:r>
          </w:p>
        </w:tc>
      </w:tr>
      <w:tr w:rsidR="00B413FE" w:rsidRPr="00B551FD" w14:paraId="08521EBD" w14:textId="77777777" w:rsidTr="00330823">
        <w:trPr>
          <w:trHeight w:val="198"/>
        </w:trPr>
        <w:tc>
          <w:tcPr>
            <w:tcW w:w="3034" w:type="dxa"/>
            <w:vAlign w:val="center"/>
          </w:tcPr>
          <w:p w14:paraId="4161E695" w14:textId="77777777" w:rsidR="00B413FE" w:rsidRPr="00B551FD" w:rsidRDefault="00B413FE" w:rsidP="00330823">
            <w:pPr>
              <w:snapToGrid w:val="0"/>
              <w:rPr>
                <w:sz w:val="16"/>
                <w:szCs w:val="16"/>
              </w:rPr>
            </w:pPr>
            <w:r>
              <w:rPr>
                <w:sz w:val="16"/>
                <w:szCs w:val="16"/>
              </w:rPr>
              <w:t>file</w:t>
            </w:r>
            <w:r w:rsidRPr="00B551FD">
              <w:rPr>
                <w:sz w:val="16"/>
                <w:szCs w:val="16"/>
              </w:rPr>
              <w:t>name</w:t>
            </w:r>
          </w:p>
        </w:tc>
        <w:tc>
          <w:tcPr>
            <w:tcW w:w="3420" w:type="dxa"/>
            <w:vAlign w:val="center"/>
          </w:tcPr>
          <w:p w14:paraId="63D7C15C" w14:textId="77777777" w:rsidR="00B413FE" w:rsidRPr="00B551FD" w:rsidRDefault="00B413FE" w:rsidP="00330823">
            <w:pPr>
              <w:snapToGrid w:val="0"/>
              <w:rPr>
                <w:sz w:val="16"/>
                <w:szCs w:val="16"/>
              </w:rPr>
            </w:pPr>
            <w:r w:rsidRPr="00B551FD">
              <w:rPr>
                <w:sz w:val="16"/>
                <w:szCs w:val="16"/>
              </w:rPr>
              <w:t>The name for the catalogue</w:t>
            </w:r>
          </w:p>
        </w:tc>
        <w:tc>
          <w:tcPr>
            <w:tcW w:w="804" w:type="dxa"/>
            <w:vAlign w:val="center"/>
          </w:tcPr>
          <w:p w14:paraId="6721E174"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19D302B9"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F1C360B" w14:textId="77777777" w:rsidR="00B413FE" w:rsidRPr="00B551FD" w:rsidRDefault="00B413FE" w:rsidP="00330823">
            <w:pPr>
              <w:snapToGrid w:val="0"/>
              <w:rPr>
                <w:sz w:val="16"/>
                <w:szCs w:val="16"/>
              </w:rPr>
            </w:pPr>
          </w:p>
        </w:tc>
      </w:tr>
      <w:tr w:rsidR="00B413FE" w:rsidRPr="00B551FD" w14:paraId="013FB3F2" w14:textId="77777777" w:rsidTr="00330823">
        <w:trPr>
          <w:trHeight w:val="198"/>
        </w:trPr>
        <w:tc>
          <w:tcPr>
            <w:tcW w:w="3034" w:type="dxa"/>
            <w:vAlign w:val="center"/>
          </w:tcPr>
          <w:p w14:paraId="5171EADD" w14:textId="77777777" w:rsidR="00B413FE" w:rsidRPr="00B551FD" w:rsidRDefault="00B413FE" w:rsidP="00330823">
            <w:pPr>
              <w:snapToGrid w:val="0"/>
              <w:rPr>
                <w:sz w:val="16"/>
                <w:szCs w:val="16"/>
              </w:rPr>
            </w:pPr>
            <w:r>
              <w:rPr>
                <w:sz w:val="16"/>
                <w:szCs w:val="16"/>
              </w:rPr>
              <w:t>fileLocation</w:t>
            </w:r>
          </w:p>
        </w:tc>
        <w:tc>
          <w:tcPr>
            <w:tcW w:w="3420" w:type="dxa"/>
            <w:vAlign w:val="center"/>
          </w:tcPr>
          <w:p w14:paraId="1A4BEE96" w14:textId="77777777" w:rsidR="00B413FE" w:rsidRPr="00B551FD" w:rsidRDefault="00B413FE" w:rsidP="00330823">
            <w:pPr>
              <w:snapToGrid w:val="0"/>
              <w:rPr>
                <w:sz w:val="16"/>
                <w:szCs w:val="16"/>
              </w:rPr>
            </w:pPr>
            <w:r>
              <w:rPr>
                <w:sz w:val="16"/>
                <w:szCs w:val="16"/>
              </w:rPr>
              <w:t>Full location from the exchange set root director</w:t>
            </w:r>
          </w:p>
        </w:tc>
        <w:tc>
          <w:tcPr>
            <w:tcW w:w="804" w:type="dxa"/>
            <w:vAlign w:val="center"/>
          </w:tcPr>
          <w:p w14:paraId="6E0CC336" w14:textId="77777777" w:rsidR="00B413FE" w:rsidRDefault="00B413FE" w:rsidP="00330823">
            <w:pPr>
              <w:snapToGrid w:val="0"/>
              <w:jc w:val="center"/>
              <w:rPr>
                <w:sz w:val="16"/>
                <w:szCs w:val="16"/>
              </w:rPr>
            </w:pPr>
            <w:r>
              <w:rPr>
                <w:sz w:val="16"/>
                <w:szCs w:val="16"/>
              </w:rPr>
              <w:t>1..*</w:t>
            </w:r>
          </w:p>
        </w:tc>
        <w:tc>
          <w:tcPr>
            <w:tcW w:w="2436" w:type="dxa"/>
            <w:vAlign w:val="center"/>
          </w:tcPr>
          <w:p w14:paraId="7AA9DCD5" w14:textId="77777777" w:rsidR="00B413FE" w:rsidRPr="00B551FD" w:rsidRDefault="00B413FE" w:rsidP="00330823">
            <w:pPr>
              <w:snapToGrid w:val="0"/>
              <w:rPr>
                <w:sz w:val="16"/>
                <w:szCs w:val="16"/>
              </w:rPr>
            </w:pPr>
            <w:r>
              <w:rPr>
                <w:sz w:val="16"/>
                <w:szCs w:val="16"/>
              </w:rPr>
              <w:t>CharacterString</w:t>
            </w:r>
          </w:p>
        </w:tc>
        <w:tc>
          <w:tcPr>
            <w:tcW w:w="3060" w:type="dxa"/>
            <w:vAlign w:val="center"/>
          </w:tcPr>
          <w:p w14:paraId="6189DF13" w14:textId="77777777" w:rsidR="00B413FE"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B551FD" w14:paraId="4CFD774C" w14:textId="77777777" w:rsidTr="00330823">
        <w:trPr>
          <w:trHeight w:val="436"/>
        </w:trPr>
        <w:tc>
          <w:tcPr>
            <w:tcW w:w="3034" w:type="dxa"/>
            <w:vAlign w:val="center"/>
          </w:tcPr>
          <w:p w14:paraId="03E70ECE" w14:textId="77777777" w:rsidR="00B413FE" w:rsidRPr="00B551FD" w:rsidRDefault="00B413FE" w:rsidP="00330823">
            <w:pPr>
              <w:snapToGrid w:val="0"/>
              <w:rPr>
                <w:sz w:val="16"/>
                <w:szCs w:val="16"/>
              </w:rPr>
            </w:pPr>
            <w:r w:rsidRPr="00B551FD">
              <w:rPr>
                <w:sz w:val="16"/>
                <w:szCs w:val="16"/>
              </w:rPr>
              <w:t>scope</w:t>
            </w:r>
          </w:p>
        </w:tc>
        <w:tc>
          <w:tcPr>
            <w:tcW w:w="3420" w:type="dxa"/>
            <w:vAlign w:val="center"/>
          </w:tcPr>
          <w:p w14:paraId="522F97AE" w14:textId="77777777" w:rsidR="00B413FE" w:rsidRPr="00B551FD" w:rsidRDefault="00B413FE" w:rsidP="00330823">
            <w:pPr>
              <w:snapToGrid w:val="0"/>
              <w:rPr>
                <w:sz w:val="16"/>
                <w:szCs w:val="16"/>
              </w:rPr>
            </w:pPr>
            <w:r w:rsidRPr="00B551FD">
              <w:rPr>
                <w:sz w:val="16"/>
                <w:szCs w:val="16"/>
              </w:rPr>
              <w:t>Subject domain of the catalogue</w:t>
            </w:r>
          </w:p>
        </w:tc>
        <w:tc>
          <w:tcPr>
            <w:tcW w:w="804" w:type="dxa"/>
            <w:vAlign w:val="center"/>
          </w:tcPr>
          <w:p w14:paraId="06DABEF2" w14:textId="77777777" w:rsidR="00B413FE" w:rsidRPr="00B551FD" w:rsidRDefault="00B413FE" w:rsidP="00330823">
            <w:pPr>
              <w:snapToGrid w:val="0"/>
              <w:jc w:val="center"/>
              <w:rPr>
                <w:sz w:val="16"/>
                <w:szCs w:val="16"/>
              </w:rPr>
            </w:pPr>
            <w:r w:rsidRPr="00B551FD">
              <w:rPr>
                <w:sz w:val="16"/>
                <w:szCs w:val="16"/>
              </w:rPr>
              <w:t>1..*</w:t>
            </w:r>
          </w:p>
        </w:tc>
        <w:tc>
          <w:tcPr>
            <w:tcW w:w="2436" w:type="dxa"/>
            <w:vAlign w:val="center"/>
          </w:tcPr>
          <w:p w14:paraId="10DBFE24" w14:textId="77777777" w:rsidR="00B413FE" w:rsidRPr="00B551FD" w:rsidRDefault="00B413FE" w:rsidP="00330823">
            <w:pPr>
              <w:snapToGrid w:val="0"/>
              <w:rPr>
                <w:sz w:val="16"/>
                <w:szCs w:val="16"/>
              </w:rPr>
            </w:pPr>
            <w:r>
              <w:rPr>
                <w:sz w:val="16"/>
                <w:szCs w:val="16"/>
              </w:rPr>
              <w:t>S100_CatalogueScope</w:t>
            </w:r>
          </w:p>
        </w:tc>
        <w:tc>
          <w:tcPr>
            <w:tcW w:w="3060" w:type="dxa"/>
            <w:vAlign w:val="center"/>
          </w:tcPr>
          <w:p w14:paraId="62B175B4" w14:textId="77777777" w:rsidR="00B413FE" w:rsidRPr="00B551FD" w:rsidRDefault="00B413FE" w:rsidP="00330823">
            <w:pPr>
              <w:snapToGrid w:val="0"/>
              <w:rPr>
                <w:sz w:val="16"/>
                <w:szCs w:val="16"/>
              </w:rPr>
            </w:pPr>
          </w:p>
        </w:tc>
      </w:tr>
      <w:tr w:rsidR="00B413FE" w:rsidRPr="00B551FD" w14:paraId="4D995A2A" w14:textId="77777777" w:rsidTr="00330823">
        <w:trPr>
          <w:trHeight w:val="416"/>
        </w:trPr>
        <w:tc>
          <w:tcPr>
            <w:tcW w:w="3034" w:type="dxa"/>
            <w:vAlign w:val="center"/>
          </w:tcPr>
          <w:p w14:paraId="32D67095" w14:textId="77777777" w:rsidR="00B413FE" w:rsidRPr="00B551FD" w:rsidRDefault="00B413FE" w:rsidP="00330823">
            <w:pPr>
              <w:snapToGrid w:val="0"/>
              <w:rPr>
                <w:sz w:val="16"/>
                <w:szCs w:val="16"/>
              </w:rPr>
            </w:pPr>
            <w:r w:rsidRPr="00B551FD">
              <w:rPr>
                <w:sz w:val="16"/>
                <w:szCs w:val="16"/>
              </w:rPr>
              <w:t>versionNumber</w:t>
            </w:r>
          </w:p>
        </w:tc>
        <w:tc>
          <w:tcPr>
            <w:tcW w:w="3420" w:type="dxa"/>
            <w:vAlign w:val="center"/>
          </w:tcPr>
          <w:p w14:paraId="67A9D307" w14:textId="77777777" w:rsidR="00B413FE" w:rsidRPr="00B551FD" w:rsidRDefault="00B413FE" w:rsidP="00330823">
            <w:pPr>
              <w:snapToGrid w:val="0"/>
              <w:rPr>
                <w:sz w:val="16"/>
                <w:szCs w:val="16"/>
              </w:rPr>
            </w:pPr>
            <w:r w:rsidRPr="00B551FD">
              <w:rPr>
                <w:sz w:val="16"/>
                <w:szCs w:val="16"/>
              </w:rPr>
              <w:t>The version number of the product specification</w:t>
            </w:r>
          </w:p>
        </w:tc>
        <w:tc>
          <w:tcPr>
            <w:tcW w:w="804" w:type="dxa"/>
            <w:vAlign w:val="center"/>
          </w:tcPr>
          <w:p w14:paraId="791197A5"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32F3888F"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3CA93EA" w14:textId="77777777" w:rsidR="00B413FE" w:rsidRPr="00B551FD" w:rsidRDefault="00B413FE" w:rsidP="00330823">
            <w:pPr>
              <w:snapToGrid w:val="0"/>
              <w:rPr>
                <w:sz w:val="16"/>
                <w:szCs w:val="16"/>
              </w:rPr>
            </w:pPr>
          </w:p>
        </w:tc>
      </w:tr>
      <w:tr w:rsidR="00B413FE" w:rsidRPr="00B551FD" w14:paraId="2208A795" w14:textId="77777777" w:rsidTr="00330823">
        <w:trPr>
          <w:trHeight w:val="416"/>
        </w:trPr>
        <w:tc>
          <w:tcPr>
            <w:tcW w:w="3034" w:type="dxa"/>
            <w:vAlign w:val="center"/>
          </w:tcPr>
          <w:p w14:paraId="0F24D527" w14:textId="77777777" w:rsidR="00B413FE" w:rsidRPr="00B551FD" w:rsidRDefault="00B413FE" w:rsidP="00330823">
            <w:pPr>
              <w:snapToGrid w:val="0"/>
              <w:rPr>
                <w:sz w:val="16"/>
                <w:szCs w:val="16"/>
              </w:rPr>
            </w:pPr>
            <w:r>
              <w:rPr>
                <w:sz w:val="16"/>
                <w:szCs w:val="16"/>
              </w:rPr>
              <w:t>issue</w:t>
            </w:r>
            <w:r w:rsidRPr="00B551FD">
              <w:rPr>
                <w:sz w:val="16"/>
                <w:szCs w:val="16"/>
              </w:rPr>
              <w:t>Date</w:t>
            </w:r>
          </w:p>
        </w:tc>
        <w:tc>
          <w:tcPr>
            <w:tcW w:w="3420" w:type="dxa"/>
            <w:vAlign w:val="center"/>
          </w:tcPr>
          <w:p w14:paraId="1311EF1F" w14:textId="77777777" w:rsidR="00B413FE" w:rsidRPr="00B551FD" w:rsidRDefault="00B413FE" w:rsidP="00330823">
            <w:pPr>
              <w:snapToGrid w:val="0"/>
              <w:rPr>
                <w:sz w:val="16"/>
                <w:szCs w:val="16"/>
              </w:rPr>
            </w:pPr>
            <w:r w:rsidRPr="00B551FD">
              <w:rPr>
                <w:sz w:val="16"/>
                <w:szCs w:val="16"/>
              </w:rPr>
              <w:t>The version date of the product specification</w:t>
            </w:r>
          </w:p>
        </w:tc>
        <w:tc>
          <w:tcPr>
            <w:tcW w:w="804" w:type="dxa"/>
            <w:vAlign w:val="center"/>
          </w:tcPr>
          <w:p w14:paraId="320F2359"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09CBD1D2" w14:textId="77777777" w:rsidR="00B413FE" w:rsidRPr="00B551FD" w:rsidRDefault="00B413FE" w:rsidP="00330823">
            <w:pPr>
              <w:snapToGrid w:val="0"/>
              <w:rPr>
                <w:sz w:val="16"/>
                <w:szCs w:val="16"/>
              </w:rPr>
            </w:pPr>
            <w:r w:rsidRPr="00B551FD">
              <w:rPr>
                <w:sz w:val="16"/>
                <w:szCs w:val="16"/>
              </w:rPr>
              <w:t>Date</w:t>
            </w:r>
          </w:p>
        </w:tc>
        <w:tc>
          <w:tcPr>
            <w:tcW w:w="3060" w:type="dxa"/>
            <w:vAlign w:val="center"/>
          </w:tcPr>
          <w:p w14:paraId="6B3D1983" w14:textId="77777777" w:rsidR="00B413FE" w:rsidRPr="00B551FD" w:rsidRDefault="00B413FE" w:rsidP="00330823">
            <w:pPr>
              <w:snapToGrid w:val="0"/>
              <w:rPr>
                <w:sz w:val="16"/>
                <w:szCs w:val="16"/>
              </w:rPr>
            </w:pPr>
          </w:p>
        </w:tc>
      </w:tr>
      <w:tr w:rsidR="00B413FE" w:rsidRPr="00B551FD" w14:paraId="353472CA" w14:textId="77777777" w:rsidTr="00330823">
        <w:trPr>
          <w:trHeight w:val="198"/>
        </w:trPr>
        <w:tc>
          <w:tcPr>
            <w:tcW w:w="3034" w:type="dxa"/>
            <w:vAlign w:val="center"/>
          </w:tcPr>
          <w:p w14:paraId="4111D5AC" w14:textId="77777777" w:rsidR="00B413FE" w:rsidRPr="002A5288" w:rsidRDefault="00B413FE" w:rsidP="00330823">
            <w:pPr>
              <w:snapToGrid w:val="0"/>
              <w:rPr>
                <w:sz w:val="16"/>
                <w:szCs w:val="16"/>
              </w:rPr>
            </w:pPr>
            <w:r>
              <w:rPr>
                <w:sz w:val="16"/>
                <w:szCs w:val="16"/>
              </w:rPr>
              <w:t>product</w:t>
            </w:r>
            <w:r w:rsidRPr="002A5288">
              <w:rPr>
                <w:sz w:val="16"/>
                <w:szCs w:val="16"/>
              </w:rPr>
              <w:t>Specification</w:t>
            </w:r>
          </w:p>
        </w:tc>
        <w:tc>
          <w:tcPr>
            <w:tcW w:w="3420" w:type="dxa"/>
            <w:vAlign w:val="center"/>
          </w:tcPr>
          <w:p w14:paraId="643EF974"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5EF4CC6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0526F85"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58D34EF" w14:textId="77777777" w:rsidR="00B413FE" w:rsidRPr="002A5288" w:rsidRDefault="00B413FE" w:rsidP="00330823">
            <w:pPr>
              <w:snapToGrid w:val="0"/>
              <w:rPr>
                <w:rFonts w:cs="Arial"/>
                <w:sz w:val="16"/>
                <w:szCs w:val="16"/>
              </w:rPr>
            </w:pPr>
          </w:p>
        </w:tc>
      </w:tr>
      <w:tr w:rsidR="00B413FE" w:rsidRPr="00B551FD" w14:paraId="4E09DD63" w14:textId="77777777" w:rsidTr="00330823">
        <w:trPr>
          <w:trHeight w:val="218"/>
        </w:trPr>
        <w:tc>
          <w:tcPr>
            <w:tcW w:w="3034" w:type="dxa"/>
            <w:vAlign w:val="center"/>
          </w:tcPr>
          <w:p w14:paraId="3824918A" w14:textId="77777777" w:rsidR="00B413FE" w:rsidRDefault="00B413FE" w:rsidP="00330823">
            <w:pPr>
              <w:snapToGrid w:val="0"/>
              <w:rPr>
                <w:sz w:val="16"/>
                <w:szCs w:val="16"/>
              </w:rPr>
            </w:pPr>
            <w:r>
              <w:rPr>
                <w:sz w:val="16"/>
                <w:szCs w:val="16"/>
              </w:rPr>
              <w:t>digitalSignatureReference</w:t>
            </w:r>
          </w:p>
        </w:tc>
        <w:tc>
          <w:tcPr>
            <w:tcW w:w="3420" w:type="dxa"/>
            <w:vAlign w:val="center"/>
          </w:tcPr>
          <w:p w14:paraId="6DF03305"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32E2497E" w14:textId="77777777" w:rsidR="00B413FE" w:rsidRDefault="00B413FE" w:rsidP="00330823">
            <w:pPr>
              <w:snapToGrid w:val="0"/>
              <w:jc w:val="center"/>
              <w:rPr>
                <w:sz w:val="16"/>
                <w:szCs w:val="16"/>
              </w:rPr>
            </w:pPr>
            <w:r>
              <w:rPr>
                <w:sz w:val="16"/>
                <w:szCs w:val="16"/>
              </w:rPr>
              <w:t>1</w:t>
            </w:r>
          </w:p>
        </w:tc>
        <w:tc>
          <w:tcPr>
            <w:tcW w:w="2436" w:type="dxa"/>
            <w:vAlign w:val="center"/>
          </w:tcPr>
          <w:p w14:paraId="2E2A3839"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24BBA732"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B551FD" w14:paraId="715EA601" w14:textId="77777777" w:rsidTr="00330823">
        <w:trPr>
          <w:trHeight w:val="218"/>
        </w:trPr>
        <w:tc>
          <w:tcPr>
            <w:tcW w:w="3034" w:type="dxa"/>
            <w:vAlign w:val="center"/>
          </w:tcPr>
          <w:p w14:paraId="6B7F0FF4" w14:textId="77777777" w:rsidR="00B413FE" w:rsidRDefault="00B413FE" w:rsidP="00330823">
            <w:pPr>
              <w:snapToGrid w:val="0"/>
              <w:rPr>
                <w:sz w:val="16"/>
                <w:szCs w:val="16"/>
              </w:rPr>
            </w:pPr>
            <w:r>
              <w:rPr>
                <w:sz w:val="16"/>
                <w:szCs w:val="16"/>
              </w:rPr>
              <w:t>digitalSignatureValue</w:t>
            </w:r>
          </w:p>
        </w:tc>
        <w:tc>
          <w:tcPr>
            <w:tcW w:w="3420" w:type="dxa"/>
            <w:vAlign w:val="center"/>
          </w:tcPr>
          <w:p w14:paraId="0494008D" w14:textId="77777777" w:rsidR="00B413FE" w:rsidRPr="002A5288" w:rsidRDefault="00B413FE" w:rsidP="00330823">
            <w:pPr>
              <w:snapToGrid w:val="0"/>
              <w:rPr>
                <w:sz w:val="16"/>
                <w:szCs w:val="16"/>
              </w:rPr>
            </w:pPr>
            <w:r>
              <w:rPr>
                <w:sz w:val="16"/>
                <w:szCs w:val="16"/>
              </w:rPr>
              <w:t>Value derived from the digital signature</w:t>
            </w:r>
          </w:p>
        </w:tc>
        <w:tc>
          <w:tcPr>
            <w:tcW w:w="804" w:type="dxa"/>
            <w:vAlign w:val="center"/>
          </w:tcPr>
          <w:p w14:paraId="3CE5CCE8" w14:textId="77777777" w:rsidR="00B413FE" w:rsidRDefault="00B413FE" w:rsidP="00330823">
            <w:pPr>
              <w:snapToGrid w:val="0"/>
              <w:jc w:val="center"/>
              <w:rPr>
                <w:sz w:val="16"/>
                <w:szCs w:val="16"/>
              </w:rPr>
            </w:pPr>
            <w:r>
              <w:rPr>
                <w:sz w:val="16"/>
                <w:szCs w:val="16"/>
              </w:rPr>
              <w:t>1</w:t>
            </w:r>
          </w:p>
        </w:tc>
        <w:tc>
          <w:tcPr>
            <w:tcW w:w="2436" w:type="dxa"/>
            <w:vAlign w:val="center"/>
          </w:tcPr>
          <w:p w14:paraId="56F2B626"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842AFCA" w14:textId="77777777" w:rsidR="00B413FE" w:rsidRPr="002A5288" w:rsidRDefault="00B413FE" w:rsidP="00330823">
            <w:pPr>
              <w:snapToGrid w:val="0"/>
              <w:rPr>
                <w:rFonts w:cs="Arial"/>
                <w:sz w:val="16"/>
                <w:szCs w:val="16"/>
              </w:rPr>
            </w:pPr>
          </w:p>
        </w:tc>
      </w:tr>
    </w:tbl>
    <w:p w14:paraId="57137B75" w14:textId="77777777" w:rsidR="00B413FE" w:rsidRDefault="00B413FE" w:rsidP="00B413FE"/>
    <w:p w14:paraId="21742487" w14:textId="77777777" w:rsidR="00B413FE" w:rsidRDefault="00B413FE" w:rsidP="00B413FE"/>
    <w:p w14:paraId="7FAA0D88" w14:textId="77777777" w:rsidR="00B413FE" w:rsidRDefault="00B413FE" w:rsidP="00B413FE">
      <w:pPr>
        <w:pStyle w:val="Heading3"/>
      </w:pPr>
      <w:r w:rsidRPr="00ED00DC">
        <w:t>S100_CatalogueScope</w:t>
      </w:r>
    </w:p>
    <w:p w14:paraId="39D606FA" w14:textId="77777777" w:rsidR="00B413FE" w:rsidRDefault="00B413FE" w:rsidP="00B413FE">
      <w:pPr>
        <w:rPr>
          <w:rFonts w:cs="Arial"/>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3B8FFBFF" w14:textId="77777777" w:rsidTr="00330823">
        <w:trPr>
          <w:trHeight w:val="198"/>
        </w:trPr>
        <w:tc>
          <w:tcPr>
            <w:tcW w:w="3034" w:type="dxa"/>
            <w:vAlign w:val="center"/>
          </w:tcPr>
          <w:p w14:paraId="62D6864D" w14:textId="77777777" w:rsidR="00B413FE" w:rsidRPr="009842DB" w:rsidRDefault="00B413FE" w:rsidP="00330823">
            <w:pPr>
              <w:snapToGrid w:val="0"/>
              <w:rPr>
                <w:b/>
                <w:sz w:val="16"/>
                <w:szCs w:val="16"/>
              </w:rPr>
            </w:pPr>
            <w:r w:rsidRPr="009842DB">
              <w:rPr>
                <w:b/>
                <w:sz w:val="16"/>
                <w:szCs w:val="16"/>
              </w:rPr>
              <w:lastRenderedPageBreak/>
              <w:t>Name</w:t>
            </w:r>
          </w:p>
        </w:tc>
        <w:tc>
          <w:tcPr>
            <w:tcW w:w="3420" w:type="dxa"/>
            <w:vAlign w:val="center"/>
          </w:tcPr>
          <w:p w14:paraId="5AEB1D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8E5F56B"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904B194"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41D854F"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2ED5C34B" w14:textId="77777777" w:rsidTr="00330823">
        <w:trPr>
          <w:trHeight w:val="218"/>
        </w:trPr>
        <w:tc>
          <w:tcPr>
            <w:tcW w:w="3034" w:type="dxa"/>
            <w:vAlign w:val="center"/>
          </w:tcPr>
          <w:p w14:paraId="1DC32661" w14:textId="77777777" w:rsidR="00B413FE" w:rsidRPr="00B551FD" w:rsidRDefault="00B413FE" w:rsidP="00330823">
            <w:pPr>
              <w:snapToGrid w:val="0"/>
              <w:rPr>
                <w:sz w:val="16"/>
                <w:szCs w:val="16"/>
              </w:rPr>
            </w:pPr>
            <w:r w:rsidRPr="00B551FD">
              <w:rPr>
                <w:sz w:val="16"/>
                <w:szCs w:val="16"/>
              </w:rPr>
              <w:t>S100_Catalogue</w:t>
            </w:r>
            <w:r>
              <w:rPr>
                <w:sz w:val="16"/>
                <w:szCs w:val="16"/>
              </w:rPr>
              <w:t>Scope</w:t>
            </w:r>
          </w:p>
        </w:tc>
        <w:tc>
          <w:tcPr>
            <w:tcW w:w="3420" w:type="dxa"/>
            <w:vAlign w:val="center"/>
          </w:tcPr>
          <w:p w14:paraId="62A40851" w14:textId="77777777" w:rsidR="00B413FE" w:rsidRPr="00B551FD" w:rsidRDefault="00B413FE" w:rsidP="00330823">
            <w:pPr>
              <w:snapToGrid w:val="0"/>
              <w:rPr>
                <w:sz w:val="16"/>
                <w:szCs w:val="16"/>
              </w:rPr>
            </w:pPr>
          </w:p>
        </w:tc>
        <w:tc>
          <w:tcPr>
            <w:tcW w:w="804" w:type="dxa"/>
            <w:vAlign w:val="center"/>
          </w:tcPr>
          <w:p w14:paraId="49DFE44A"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D45D50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6B0B62AF" w14:textId="77777777" w:rsidR="00B413FE" w:rsidRPr="00B551FD" w:rsidRDefault="00B413FE" w:rsidP="00330823">
            <w:pPr>
              <w:snapToGrid w:val="0"/>
              <w:rPr>
                <w:sz w:val="16"/>
                <w:szCs w:val="16"/>
              </w:rPr>
            </w:pPr>
            <w:r w:rsidRPr="00B551FD">
              <w:rPr>
                <w:sz w:val="16"/>
                <w:szCs w:val="16"/>
              </w:rPr>
              <w:t>-</w:t>
            </w:r>
          </w:p>
        </w:tc>
      </w:tr>
      <w:tr w:rsidR="00B413FE" w:rsidRPr="00B551FD" w14:paraId="17BA879C" w14:textId="77777777" w:rsidTr="00330823">
        <w:trPr>
          <w:trHeight w:val="198"/>
        </w:trPr>
        <w:tc>
          <w:tcPr>
            <w:tcW w:w="3034" w:type="dxa"/>
            <w:vAlign w:val="center"/>
          </w:tcPr>
          <w:p w14:paraId="59B1E77D" w14:textId="77777777" w:rsidR="00B413FE" w:rsidRPr="00B551FD" w:rsidRDefault="00B413FE" w:rsidP="00330823">
            <w:pPr>
              <w:snapToGrid w:val="0"/>
              <w:rPr>
                <w:sz w:val="16"/>
                <w:szCs w:val="16"/>
              </w:rPr>
            </w:pPr>
            <w:r>
              <w:rPr>
                <w:sz w:val="16"/>
                <w:szCs w:val="16"/>
              </w:rPr>
              <w:t>featureCatalogue</w:t>
            </w:r>
          </w:p>
        </w:tc>
        <w:tc>
          <w:tcPr>
            <w:tcW w:w="3420" w:type="dxa"/>
            <w:vAlign w:val="center"/>
          </w:tcPr>
          <w:p w14:paraId="190A9F0C" w14:textId="77777777" w:rsidR="00B413FE" w:rsidRPr="00B551FD" w:rsidRDefault="00B413FE" w:rsidP="00330823">
            <w:pPr>
              <w:snapToGrid w:val="0"/>
              <w:rPr>
                <w:sz w:val="16"/>
                <w:szCs w:val="16"/>
              </w:rPr>
            </w:pPr>
          </w:p>
        </w:tc>
        <w:tc>
          <w:tcPr>
            <w:tcW w:w="804" w:type="dxa"/>
            <w:vAlign w:val="center"/>
          </w:tcPr>
          <w:p w14:paraId="478453C5" w14:textId="77777777" w:rsidR="00B413FE" w:rsidRPr="00B551FD" w:rsidRDefault="00B413FE" w:rsidP="00330823">
            <w:pPr>
              <w:snapToGrid w:val="0"/>
              <w:jc w:val="center"/>
              <w:rPr>
                <w:sz w:val="16"/>
                <w:szCs w:val="16"/>
              </w:rPr>
            </w:pPr>
          </w:p>
        </w:tc>
        <w:tc>
          <w:tcPr>
            <w:tcW w:w="2436" w:type="dxa"/>
            <w:vAlign w:val="center"/>
          </w:tcPr>
          <w:p w14:paraId="3A8E8030" w14:textId="77777777" w:rsidR="00B413FE" w:rsidRPr="00B551FD" w:rsidRDefault="00B413FE" w:rsidP="00330823">
            <w:pPr>
              <w:snapToGrid w:val="0"/>
              <w:rPr>
                <w:sz w:val="16"/>
                <w:szCs w:val="16"/>
              </w:rPr>
            </w:pPr>
          </w:p>
        </w:tc>
        <w:tc>
          <w:tcPr>
            <w:tcW w:w="3060" w:type="dxa"/>
            <w:vAlign w:val="center"/>
          </w:tcPr>
          <w:p w14:paraId="07D88031" w14:textId="77777777" w:rsidR="00B413FE" w:rsidRPr="00B551FD" w:rsidRDefault="00B413FE" w:rsidP="00330823">
            <w:pPr>
              <w:snapToGrid w:val="0"/>
              <w:rPr>
                <w:sz w:val="16"/>
                <w:szCs w:val="16"/>
              </w:rPr>
            </w:pPr>
          </w:p>
        </w:tc>
      </w:tr>
      <w:tr w:rsidR="00B413FE" w14:paraId="6F1E8AAF" w14:textId="77777777" w:rsidTr="00330823">
        <w:trPr>
          <w:trHeight w:val="198"/>
        </w:trPr>
        <w:tc>
          <w:tcPr>
            <w:tcW w:w="3034" w:type="dxa"/>
            <w:vAlign w:val="center"/>
          </w:tcPr>
          <w:p w14:paraId="69F11ACD" w14:textId="77777777" w:rsidR="00B413FE" w:rsidRPr="00B551FD" w:rsidRDefault="00B413FE" w:rsidP="00330823">
            <w:pPr>
              <w:snapToGrid w:val="0"/>
              <w:rPr>
                <w:sz w:val="16"/>
                <w:szCs w:val="16"/>
              </w:rPr>
            </w:pPr>
            <w:r>
              <w:rPr>
                <w:sz w:val="16"/>
                <w:szCs w:val="16"/>
              </w:rPr>
              <w:t>portrayalCatalogue</w:t>
            </w:r>
          </w:p>
        </w:tc>
        <w:tc>
          <w:tcPr>
            <w:tcW w:w="3420" w:type="dxa"/>
            <w:vAlign w:val="center"/>
          </w:tcPr>
          <w:p w14:paraId="619E0DFA" w14:textId="77777777" w:rsidR="00B413FE" w:rsidRPr="00B551FD" w:rsidRDefault="00B413FE" w:rsidP="00330823">
            <w:pPr>
              <w:snapToGrid w:val="0"/>
              <w:rPr>
                <w:sz w:val="16"/>
                <w:szCs w:val="16"/>
              </w:rPr>
            </w:pPr>
          </w:p>
        </w:tc>
        <w:tc>
          <w:tcPr>
            <w:tcW w:w="804" w:type="dxa"/>
            <w:vAlign w:val="center"/>
          </w:tcPr>
          <w:p w14:paraId="078B120E" w14:textId="77777777" w:rsidR="00B413FE" w:rsidRDefault="00B413FE" w:rsidP="00330823">
            <w:pPr>
              <w:snapToGrid w:val="0"/>
              <w:jc w:val="center"/>
              <w:rPr>
                <w:sz w:val="16"/>
                <w:szCs w:val="16"/>
              </w:rPr>
            </w:pPr>
          </w:p>
        </w:tc>
        <w:tc>
          <w:tcPr>
            <w:tcW w:w="2436" w:type="dxa"/>
            <w:vAlign w:val="center"/>
          </w:tcPr>
          <w:p w14:paraId="7D405B94" w14:textId="77777777" w:rsidR="00B413FE" w:rsidRPr="00B551FD" w:rsidRDefault="00B413FE" w:rsidP="00330823">
            <w:pPr>
              <w:snapToGrid w:val="0"/>
              <w:rPr>
                <w:sz w:val="16"/>
                <w:szCs w:val="16"/>
              </w:rPr>
            </w:pPr>
          </w:p>
        </w:tc>
        <w:tc>
          <w:tcPr>
            <w:tcW w:w="3060" w:type="dxa"/>
            <w:vAlign w:val="center"/>
          </w:tcPr>
          <w:p w14:paraId="29063B52" w14:textId="77777777" w:rsidR="00B413FE" w:rsidRDefault="00B413FE" w:rsidP="00330823">
            <w:pPr>
              <w:snapToGrid w:val="0"/>
              <w:rPr>
                <w:sz w:val="16"/>
                <w:szCs w:val="16"/>
              </w:rPr>
            </w:pPr>
          </w:p>
        </w:tc>
      </w:tr>
    </w:tbl>
    <w:p w14:paraId="01BB49DF" w14:textId="77777777" w:rsidR="00B413FE" w:rsidRPr="00ED00DC" w:rsidRDefault="00B413FE" w:rsidP="00B413FE">
      <w:pPr>
        <w:rPr>
          <w:rFonts w:cs="Arial"/>
          <w:b/>
          <w:sz w:val="22"/>
          <w:szCs w:val="22"/>
        </w:rPr>
      </w:pPr>
    </w:p>
    <w:p w14:paraId="090DB1E1" w14:textId="77777777" w:rsidR="00FF6266" w:rsidRPr="00FF6266" w:rsidRDefault="00FF6266" w:rsidP="00C53B69">
      <w:pPr>
        <w:autoSpaceDE w:val="0"/>
        <w:autoSpaceDN w:val="0"/>
        <w:adjustRightInd w:val="0"/>
        <w:spacing w:line="240" w:lineRule="auto"/>
        <w:rPr>
          <w:lang w:eastAsia="en-GB"/>
        </w:rPr>
        <w:sectPr w:rsidR="00FF6266" w:rsidRPr="00FF6266" w:rsidSect="00B413FE">
          <w:pgSz w:w="16838" w:h="11906" w:orient="landscape"/>
          <w:pgMar w:top="1400" w:right="1440" w:bottom="1418" w:left="1440" w:header="709" w:footer="283" w:gutter="0"/>
          <w:cols w:space="720"/>
          <w:docGrid w:linePitch="272"/>
        </w:sectPr>
      </w:pPr>
    </w:p>
    <w:p w14:paraId="6D6DAB40" w14:textId="77777777" w:rsidR="00561650" w:rsidRDefault="006E4207" w:rsidP="00972855">
      <w:pPr>
        <w:pStyle w:val="Annex0"/>
      </w:pPr>
      <w:bookmarkStart w:id="249" w:name="_Toc454280208"/>
      <w:r>
        <w:lastRenderedPageBreak/>
        <w:t>Data Classification and Encoding Guide</w:t>
      </w:r>
      <w:bookmarkEnd w:id="249"/>
    </w:p>
    <w:p w14:paraId="234FB505"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10AC7496" w14:textId="77777777" w:rsidTr="004C53D6">
        <w:trPr>
          <w:trHeight w:val="545"/>
        </w:trPr>
        <w:tc>
          <w:tcPr>
            <w:tcW w:w="10008" w:type="dxa"/>
            <w:gridSpan w:val="7"/>
            <w:shd w:val="clear" w:color="auto" w:fill="auto"/>
          </w:tcPr>
          <w:p w14:paraId="43E05868"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25E8DACD" w14:textId="77777777" w:rsidTr="004C53D6">
        <w:trPr>
          <w:trHeight w:val="485"/>
        </w:trPr>
        <w:tc>
          <w:tcPr>
            <w:tcW w:w="10008" w:type="dxa"/>
            <w:gridSpan w:val="7"/>
            <w:shd w:val="clear" w:color="auto" w:fill="auto"/>
            <w:vAlign w:val="center"/>
          </w:tcPr>
          <w:p w14:paraId="43015A0F"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40D76B58" w14:textId="77777777" w:rsidTr="004C53D6">
        <w:trPr>
          <w:trHeight w:val="485"/>
        </w:trPr>
        <w:tc>
          <w:tcPr>
            <w:tcW w:w="10008" w:type="dxa"/>
            <w:gridSpan w:val="7"/>
            <w:shd w:val="clear" w:color="auto" w:fill="auto"/>
            <w:vAlign w:val="center"/>
          </w:tcPr>
          <w:p w14:paraId="711EACC8"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15E5DE5F" w14:textId="77777777" w:rsidTr="004C53D6">
        <w:trPr>
          <w:trHeight w:val="1059"/>
        </w:trPr>
        <w:tc>
          <w:tcPr>
            <w:tcW w:w="3011" w:type="dxa"/>
            <w:shd w:val="clear" w:color="auto" w:fill="auto"/>
          </w:tcPr>
          <w:p w14:paraId="233DDE05"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177B317F"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6C269A25"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1FF46272"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06D0DE1E" w14:textId="77777777" w:rsidR="00EF70CB" w:rsidRPr="004F0782" w:rsidRDefault="00EF70CB" w:rsidP="004C53D6">
            <w:pPr>
              <w:rPr>
                <w:rFonts w:cs="Arial"/>
                <w:b/>
              </w:rPr>
            </w:pPr>
            <w:r w:rsidRPr="004F0782">
              <w:rPr>
                <w:rFonts w:cs="Arial"/>
                <w:color w:val="FF0000"/>
              </w:rPr>
              <w:t>Example(s) of ECDIS symbology for the Feature.</w:t>
            </w:r>
          </w:p>
        </w:tc>
      </w:tr>
      <w:tr w:rsidR="00EF70CB" w:rsidRPr="004F0782" w14:paraId="6F6F35F9" w14:textId="77777777" w:rsidTr="004C53D6">
        <w:trPr>
          <w:trHeight w:val="545"/>
        </w:trPr>
        <w:tc>
          <w:tcPr>
            <w:tcW w:w="3693" w:type="dxa"/>
            <w:gridSpan w:val="2"/>
            <w:shd w:val="clear" w:color="auto" w:fill="auto"/>
            <w:vAlign w:val="center"/>
          </w:tcPr>
          <w:p w14:paraId="2E90A234"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7DAB6780"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33AE85B3"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494BE298"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7F40AE64" w14:textId="77777777" w:rsidR="00EF70CB" w:rsidRPr="004F0782" w:rsidRDefault="00EF70CB" w:rsidP="004C53D6">
            <w:pPr>
              <w:rPr>
                <w:rFonts w:cs="Arial"/>
                <w:b/>
              </w:rPr>
            </w:pPr>
            <w:r w:rsidRPr="004F0782">
              <w:rPr>
                <w:rFonts w:cs="Arial"/>
                <w:b/>
              </w:rPr>
              <w:t>Multiplicity</w:t>
            </w:r>
          </w:p>
        </w:tc>
      </w:tr>
      <w:tr w:rsidR="00EF70CB" w:rsidRPr="004F0782" w14:paraId="5AC4BA8D" w14:textId="77777777" w:rsidTr="004C53D6">
        <w:trPr>
          <w:trHeight w:val="20"/>
        </w:trPr>
        <w:tc>
          <w:tcPr>
            <w:tcW w:w="3693" w:type="dxa"/>
            <w:gridSpan w:val="2"/>
            <w:shd w:val="clear" w:color="auto" w:fill="auto"/>
          </w:tcPr>
          <w:p w14:paraId="18769735"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18938893"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6EEB2B58" w14:textId="77777777" w:rsidR="00EF70CB" w:rsidRPr="004F0782" w:rsidRDefault="00EF70CB" w:rsidP="004C53D6">
            <w:pPr>
              <w:autoSpaceDE w:val="0"/>
              <w:autoSpaceDN w:val="0"/>
              <w:adjustRightInd w:val="0"/>
              <w:spacing w:before="60"/>
              <w:ind w:left="375" w:hanging="301"/>
              <w:rPr>
                <w:rFonts w:cs="Arial"/>
                <w:sz w:val="18"/>
                <w:szCs w:val="18"/>
              </w:rPr>
            </w:pPr>
            <w:r w:rsidRPr="004F0782">
              <w:rPr>
                <w:rFonts w:cs="Arial"/>
                <w:sz w:val="18"/>
                <w:szCs w:val="18"/>
              </w:rPr>
              <w:t>1 : ale</w:t>
            </w:r>
          </w:p>
          <w:p w14:paraId="4EEAB4CC"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2 : lager</w:t>
            </w:r>
          </w:p>
          <w:p w14:paraId="1D26CA42"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3 : porter</w:t>
            </w:r>
          </w:p>
          <w:p w14:paraId="7429F8C6"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4 : stout</w:t>
            </w:r>
          </w:p>
          <w:p w14:paraId="0939C9FB"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5 : pilsener</w:t>
            </w:r>
          </w:p>
          <w:p w14:paraId="09065404"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6 : bock beer</w:t>
            </w:r>
          </w:p>
          <w:p w14:paraId="52D1C8E9" w14:textId="77777777" w:rsidR="00EF70CB" w:rsidRPr="004F0782" w:rsidRDefault="00EF70CB" w:rsidP="004C53D6">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551579F8"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33F50B71"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607D11E3" w14:textId="77777777" w:rsidTr="004C53D6">
        <w:trPr>
          <w:trHeight w:val="20"/>
        </w:trPr>
        <w:tc>
          <w:tcPr>
            <w:tcW w:w="3693" w:type="dxa"/>
            <w:gridSpan w:val="2"/>
            <w:shd w:val="clear" w:color="auto" w:fill="auto"/>
          </w:tcPr>
          <w:p w14:paraId="48359E85"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7E0B7EF5"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A127C29"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5231EDCF"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55B85682" w14:textId="77777777" w:rsidTr="004C53D6">
        <w:trPr>
          <w:trHeight w:val="20"/>
        </w:trPr>
        <w:tc>
          <w:tcPr>
            <w:tcW w:w="3693" w:type="dxa"/>
            <w:gridSpan w:val="2"/>
            <w:shd w:val="clear" w:color="auto" w:fill="auto"/>
          </w:tcPr>
          <w:p w14:paraId="39241CB0"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96D630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347BF9C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329132B"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29D118FC"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46DA113B" w14:textId="77777777" w:rsidTr="004C53D6">
        <w:trPr>
          <w:trHeight w:val="20"/>
        </w:trPr>
        <w:tc>
          <w:tcPr>
            <w:tcW w:w="3693" w:type="dxa"/>
            <w:gridSpan w:val="2"/>
            <w:shd w:val="clear" w:color="auto" w:fill="auto"/>
          </w:tcPr>
          <w:p w14:paraId="1BDBA6B3"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5496E2F7"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B8DF193"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4F79780E"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01FFA142"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E674738" w14:textId="77777777" w:rsidTr="004C53D6">
        <w:trPr>
          <w:trHeight w:val="20"/>
        </w:trPr>
        <w:tc>
          <w:tcPr>
            <w:tcW w:w="3693" w:type="dxa"/>
            <w:gridSpan w:val="2"/>
            <w:shd w:val="clear" w:color="auto" w:fill="auto"/>
          </w:tcPr>
          <w:p w14:paraId="36D3DD60"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78E08DA7"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59A74171"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0867CF9"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427505AB"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9AAD4BE" w14:textId="77777777" w:rsidTr="004C53D6">
        <w:trPr>
          <w:trHeight w:val="70"/>
        </w:trPr>
        <w:tc>
          <w:tcPr>
            <w:tcW w:w="10008" w:type="dxa"/>
            <w:gridSpan w:val="7"/>
            <w:shd w:val="clear" w:color="auto" w:fill="auto"/>
          </w:tcPr>
          <w:p w14:paraId="7B23E2F7"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2AC723B4"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34B1818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lastRenderedPageBreak/>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18C35A1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1964A8E2"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45AFAF3B"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7FE24F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7FFF07B"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20B966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03941DE9"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14:paraId="644C2EC3"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09B05811" w14:textId="77777777" w:rsidR="00EF70CB" w:rsidRDefault="00EF70CB" w:rsidP="00EF70CB">
      <w:pPr>
        <w:pStyle w:val="subpara"/>
        <w:ind w:left="0" w:firstLine="0"/>
        <w:jc w:val="left"/>
        <w:rPr>
          <w:b/>
          <w:szCs w:val="22"/>
        </w:rPr>
      </w:pPr>
    </w:p>
    <w:p w14:paraId="4D2F2BE3" w14:textId="77777777" w:rsidR="00EF70CB" w:rsidRPr="001C2735" w:rsidRDefault="00EF70CB" w:rsidP="00666E30">
      <w:pPr>
        <w:pStyle w:val="Annexsection"/>
      </w:pPr>
      <w:bookmarkStart w:id="250" w:name="_Toc454280012"/>
      <w:bookmarkStart w:id="251" w:name="_Toc454280209"/>
      <w:r w:rsidRPr="001C2735">
        <w:t>Feature Attributes and Enumerate Proposals</w:t>
      </w:r>
      <w:bookmarkEnd w:id="250"/>
      <w:bookmarkEnd w:id="251"/>
    </w:p>
    <w:p w14:paraId="25B387A5" w14:textId="77777777" w:rsidR="00DD454E" w:rsidRDefault="00DD454E" w:rsidP="00DD454E">
      <w:pPr>
        <w:pStyle w:val="subpara"/>
        <w:spacing w:before="0"/>
        <w:ind w:left="0" w:firstLine="0"/>
        <w:jc w:val="left"/>
        <w:rPr>
          <w:b/>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7ADB0DDC" w14:textId="77777777" w:rsidTr="00DD454E">
        <w:tc>
          <w:tcPr>
            <w:tcW w:w="10031" w:type="dxa"/>
            <w:shd w:val="clear" w:color="auto" w:fill="auto"/>
          </w:tcPr>
          <w:p w14:paraId="736799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686B9A0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300DA2F"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52BEF62B"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02F6B934"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4E2BA162" w14:textId="77777777" w:rsidR="00EF70CB" w:rsidRPr="00C13DF0" w:rsidRDefault="00EF70CB" w:rsidP="004C53D6">
            <w:pPr>
              <w:autoSpaceDE w:val="0"/>
              <w:autoSpaceDN w:val="0"/>
              <w:adjustRightInd w:val="0"/>
              <w:spacing w:after="120"/>
              <w:ind w:left="238"/>
              <w:rPr>
                <w:rFonts w:cs="Arial"/>
                <w:lang w:val="en-AU"/>
              </w:rPr>
            </w:pPr>
          </w:p>
        </w:tc>
      </w:tr>
    </w:tbl>
    <w:p w14:paraId="40AF98EC"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1789F018" w14:textId="77777777" w:rsidTr="00DD454E">
        <w:tc>
          <w:tcPr>
            <w:tcW w:w="10031" w:type="dxa"/>
            <w:shd w:val="clear" w:color="auto" w:fill="auto"/>
          </w:tcPr>
          <w:p w14:paraId="2B8A7412"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7993A45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30137FBC"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77180DB6"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0D2E4B8"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659D4C5F"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5E87B725"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21CC808B" w14:textId="77777777" w:rsidR="00EF70CB" w:rsidRDefault="00EF70CB" w:rsidP="00EF70CB">
      <w:pPr>
        <w:rPr>
          <w:lang w:val="en-AU"/>
        </w:rPr>
      </w:pPr>
    </w:p>
    <w:p w14:paraId="3D6C1456" w14:textId="77777777" w:rsidR="00EF70CB" w:rsidRDefault="00EF70CB" w:rsidP="00666E30">
      <w:pPr>
        <w:pStyle w:val="Annexsection"/>
        <w:rPr>
          <w:lang w:val="en-AU"/>
        </w:rPr>
      </w:pPr>
      <w:bookmarkStart w:id="252" w:name="_Toc454280013"/>
      <w:bookmarkStart w:id="253" w:name="_Toc454280210"/>
      <w:r w:rsidRPr="004F0782">
        <w:rPr>
          <w:lang w:val="en-AU"/>
        </w:rPr>
        <w:t>Associations/Aggregations/Compositions</w:t>
      </w:r>
      <w:bookmarkEnd w:id="252"/>
      <w:bookmarkEnd w:id="253"/>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560C8F9C" w14:textId="77777777" w:rsidTr="00DD454E">
        <w:trPr>
          <w:trHeight w:val="755"/>
        </w:trPr>
        <w:tc>
          <w:tcPr>
            <w:tcW w:w="10031" w:type="dxa"/>
            <w:gridSpan w:val="4"/>
            <w:shd w:val="clear" w:color="auto" w:fill="auto"/>
          </w:tcPr>
          <w:p w14:paraId="7654F7CA"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34B2E457"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4DEE9D12"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26E15C03" w14:textId="77777777" w:rsidTr="00DD454E">
        <w:tc>
          <w:tcPr>
            <w:tcW w:w="2325" w:type="dxa"/>
            <w:shd w:val="clear" w:color="auto" w:fill="auto"/>
          </w:tcPr>
          <w:p w14:paraId="3AEE25DE"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5D2F9974"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061ECEE3"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66F38279"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BDC6A12" w14:textId="77777777" w:rsidTr="00DD454E">
        <w:tc>
          <w:tcPr>
            <w:tcW w:w="2325" w:type="dxa"/>
            <w:vMerge w:val="restart"/>
            <w:shd w:val="clear" w:color="auto" w:fill="auto"/>
          </w:tcPr>
          <w:p w14:paraId="2E93A2D4"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70DA5A48"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03C67000"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lastRenderedPageBreak/>
              <w:t>Composition</w:t>
            </w:r>
          </w:p>
        </w:tc>
        <w:tc>
          <w:tcPr>
            <w:tcW w:w="2325" w:type="dxa"/>
            <w:shd w:val="clear" w:color="auto" w:fill="auto"/>
          </w:tcPr>
          <w:p w14:paraId="6EC35C94"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7C39CE4"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0666ABE0" w14:textId="77777777" w:rsidR="00DD454E" w:rsidRPr="00C13DF0" w:rsidRDefault="00DD454E" w:rsidP="00DD454E">
            <w:pPr>
              <w:spacing w:after="0"/>
              <w:rPr>
                <w:rFonts w:ascii="Arial Narrow" w:hAnsi="Arial Narrow"/>
                <w:b/>
                <w:lang w:val="en-AU"/>
              </w:rPr>
            </w:pPr>
          </w:p>
        </w:tc>
      </w:tr>
      <w:tr w:rsidR="00DD454E" w:rsidRPr="00C13DF0" w14:paraId="030F0F02" w14:textId="77777777" w:rsidTr="00DD454E">
        <w:trPr>
          <w:trHeight w:val="187"/>
        </w:trPr>
        <w:tc>
          <w:tcPr>
            <w:tcW w:w="2325" w:type="dxa"/>
            <w:vMerge/>
            <w:shd w:val="clear" w:color="auto" w:fill="auto"/>
          </w:tcPr>
          <w:p w14:paraId="41DE092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E1139F6"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5E97FA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9D45D61" w14:textId="77777777" w:rsidR="00DD454E" w:rsidRPr="00C13DF0" w:rsidRDefault="00DD454E" w:rsidP="00DD454E">
            <w:pPr>
              <w:spacing w:after="0"/>
              <w:rPr>
                <w:rFonts w:ascii="Arial Narrow" w:hAnsi="Arial Narrow"/>
                <w:b/>
                <w:lang w:val="en-AU"/>
              </w:rPr>
            </w:pPr>
          </w:p>
        </w:tc>
      </w:tr>
      <w:tr w:rsidR="00DD454E" w:rsidRPr="00C13DF0" w14:paraId="63D20841" w14:textId="77777777" w:rsidTr="00DD454E">
        <w:trPr>
          <w:trHeight w:val="280"/>
        </w:trPr>
        <w:tc>
          <w:tcPr>
            <w:tcW w:w="2325" w:type="dxa"/>
            <w:vMerge/>
            <w:shd w:val="clear" w:color="auto" w:fill="auto"/>
          </w:tcPr>
          <w:p w14:paraId="73BF7F1D"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47C6F0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4BB4053"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E9F6428" w14:textId="77777777" w:rsidR="00DD454E" w:rsidRPr="00C13DF0" w:rsidRDefault="00DD454E" w:rsidP="00DD454E">
            <w:pPr>
              <w:spacing w:after="0"/>
              <w:rPr>
                <w:rFonts w:ascii="Arial Narrow" w:hAnsi="Arial Narrow"/>
                <w:b/>
                <w:lang w:val="en-AU"/>
              </w:rPr>
            </w:pPr>
          </w:p>
        </w:tc>
      </w:tr>
    </w:tbl>
    <w:p w14:paraId="0B938886" w14:textId="77777777" w:rsidR="00AC4424" w:rsidRDefault="00561650" w:rsidP="00972855">
      <w:pPr>
        <w:pStyle w:val="Annex0"/>
      </w:pPr>
      <w:r>
        <w:rPr>
          <w:rFonts w:eastAsia="Times New Roman" w:cs="Arial"/>
        </w:rPr>
        <w:lastRenderedPageBreak/>
        <w:br w:type="page"/>
      </w:r>
      <w:bookmarkStart w:id="254" w:name="_Toc270580271"/>
      <w:bookmarkStart w:id="255" w:name="_Toc454280211"/>
      <w:r w:rsidR="00171C07" w:rsidRPr="00D73CA5">
        <w:lastRenderedPageBreak/>
        <w:t>Data Product format (e</w:t>
      </w:r>
      <w:bookmarkEnd w:id="234"/>
      <w:bookmarkEnd w:id="235"/>
      <w:bookmarkEnd w:id="254"/>
      <w:r w:rsidR="006E4207" w:rsidRPr="00D73CA5">
        <w:t>ncoding)</w:t>
      </w:r>
      <w:bookmarkStart w:id="256" w:name="_Toc325094583"/>
      <w:bookmarkStart w:id="257" w:name="_Toc270580306"/>
      <w:bookmarkStart w:id="258" w:name="_Toc225648381"/>
      <w:bookmarkStart w:id="259" w:name="_Toc225065238"/>
      <w:bookmarkEnd w:id="255"/>
    </w:p>
    <w:p w14:paraId="35E9272A" w14:textId="77777777" w:rsidR="00DD454E" w:rsidRPr="00DD454E" w:rsidRDefault="00DD454E" w:rsidP="00DD454E">
      <w:pPr>
        <w:jc w:val="center"/>
      </w:pPr>
      <w:r>
        <w:t>______________________</w:t>
      </w:r>
    </w:p>
    <w:p w14:paraId="4C904FB9" w14:textId="77777777" w:rsidR="001D44F5" w:rsidRDefault="001D44F5" w:rsidP="00972855">
      <w:pPr>
        <w:pStyle w:val="Annex0"/>
      </w:pPr>
      <w:bookmarkStart w:id="260" w:name="_Toc454280212"/>
      <w:r w:rsidRPr="001600AF">
        <w:t>Normative</w:t>
      </w:r>
      <w:bookmarkEnd w:id="256"/>
      <w:r w:rsidR="00AC4424" w:rsidRPr="001600AF">
        <w:t xml:space="preserve"> </w:t>
      </w:r>
      <w:r w:rsidR="00FF431B" w:rsidRPr="001600AF">
        <w:t>Implementation Guidance</w:t>
      </w:r>
      <w:bookmarkEnd w:id="260"/>
    </w:p>
    <w:p w14:paraId="574F4166" w14:textId="77777777" w:rsidR="00DD454E" w:rsidRDefault="00EF70CB" w:rsidP="00972855">
      <w:pPr>
        <w:pStyle w:val="note0"/>
      </w:pPr>
      <w:r>
        <w:t>&lt;This section should contain guidance to assist in the implementation of the product specification&gt;</w:t>
      </w:r>
    </w:p>
    <w:p w14:paraId="168CD40D" w14:textId="77777777" w:rsidR="00DD454E" w:rsidRPr="00DD454E" w:rsidRDefault="00DD454E" w:rsidP="00972855">
      <w:pPr>
        <w:jc w:val="center"/>
        <w:rPr>
          <w:lang w:val="fr-FR"/>
        </w:rPr>
      </w:pPr>
      <w:r w:rsidRPr="00DD454E">
        <w:rPr>
          <w:lang w:val="fr-FR"/>
        </w:rPr>
        <w:t>______________________</w:t>
      </w:r>
    </w:p>
    <w:p w14:paraId="33AFC313" w14:textId="77777777" w:rsidR="00DD454E" w:rsidRPr="001C2735" w:rsidRDefault="001C2735" w:rsidP="00972855">
      <w:pPr>
        <w:pStyle w:val="Annex0"/>
        <w:rPr>
          <w:lang w:val="fr-MC"/>
        </w:rPr>
      </w:pPr>
      <w:bookmarkStart w:id="261" w:name="_Toc454280016"/>
      <w:bookmarkStart w:id="262" w:name="_Toc454280213"/>
      <w:bookmarkEnd w:id="257"/>
      <w:bookmarkEnd w:id="258"/>
      <w:bookmarkEnd w:id="259"/>
      <w:r w:rsidRPr="00F073CC">
        <w:rPr>
          <w:lang w:val="fr-MC"/>
        </w:rPr>
        <w:t>Feature Catalogue</w:t>
      </w:r>
      <w:bookmarkEnd w:id="261"/>
      <w:bookmarkEnd w:id="262"/>
    </w:p>
    <w:p w14:paraId="78DB8D43" w14:textId="77777777" w:rsidR="00DD454E" w:rsidRPr="00DD454E" w:rsidRDefault="00DD454E" w:rsidP="00972855">
      <w:pPr>
        <w:jc w:val="center"/>
        <w:rPr>
          <w:lang w:val="fr-MC"/>
        </w:rPr>
      </w:pPr>
      <w:r w:rsidRPr="00DD454E">
        <w:rPr>
          <w:lang w:val="fr-FR"/>
        </w:rPr>
        <w:t>______________________</w:t>
      </w:r>
    </w:p>
    <w:p w14:paraId="19C7299F" w14:textId="77777777" w:rsidR="00F84270" w:rsidRPr="00F073CC" w:rsidRDefault="00D01920" w:rsidP="00972855">
      <w:pPr>
        <w:pStyle w:val="Annex0"/>
        <w:rPr>
          <w:lang w:val="fr-MC"/>
        </w:rPr>
      </w:pPr>
      <w:bookmarkStart w:id="263" w:name="_Toc454280214"/>
      <w:r w:rsidRPr="00F073CC">
        <w:rPr>
          <w:lang w:val="fr-MC"/>
        </w:rPr>
        <w:t>Portrayal Catalogue</w:t>
      </w:r>
      <w:bookmarkEnd w:id="263"/>
    </w:p>
    <w:sectPr w:rsidR="00F84270" w:rsidRPr="00F073CC" w:rsidSect="00A261E8">
      <w:pgSz w:w="11906" w:h="16838"/>
      <w:pgMar w:top="1440" w:right="1400" w:bottom="1440" w:left="1418" w:header="709" w:footer="283"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BF8D3" w14:textId="77777777" w:rsidR="003A1305" w:rsidRDefault="003A1305">
      <w:r>
        <w:separator/>
      </w:r>
    </w:p>
  </w:endnote>
  <w:endnote w:type="continuationSeparator" w:id="0">
    <w:p w14:paraId="42040AB0" w14:textId="77777777" w:rsidR="003A1305" w:rsidRDefault="003A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98482" w14:textId="77777777" w:rsidR="005360FE" w:rsidRPr="00487533" w:rsidRDefault="005360FE"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E2E8" w14:textId="77777777" w:rsidR="005360FE" w:rsidRPr="00487533" w:rsidRDefault="005360FE"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9A3A2" w14:textId="77777777" w:rsidR="005360FE" w:rsidRDefault="005360F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42CF" w14:textId="77777777" w:rsidR="005360FE" w:rsidRPr="00487533" w:rsidRDefault="005360FE"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6367" w14:textId="77777777" w:rsidR="005360FE" w:rsidRPr="00944DC9" w:rsidRDefault="005360FE" w:rsidP="00D138A3">
    <w:pPr>
      <w:pStyle w:val="Footer"/>
      <w:jc w:val="center"/>
      <w:rPr>
        <w:sz w:val="16"/>
        <w:szCs w:val="16"/>
      </w:rPr>
    </w:pPr>
    <w:bookmarkStart w:id="236" w:name="OLE_LINK1"/>
    <w:bookmarkStart w:id="237"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36"/>
    <w:bookmarkEnd w:id="237"/>
  </w:p>
  <w:p w14:paraId="5C944653" w14:textId="77777777" w:rsidR="005360FE" w:rsidRPr="00487533" w:rsidRDefault="005360FE"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7778" w14:textId="77777777" w:rsidR="005360FE" w:rsidRPr="00487533" w:rsidRDefault="005360FE" w:rsidP="004875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8754D" w14:textId="77777777" w:rsidR="003A1305" w:rsidRDefault="003A1305">
      <w:r>
        <w:separator/>
      </w:r>
    </w:p>
  </w:footnote>
  <w:footnote w:type="continuationSeparator" w:id="0">
    <w:p w14:paraId="4F2CA3A8" w14:textId="77777777" w:rsidR="003A1305" w:rsidRDefault="003A1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45D2" w14:textId="77777777" w:rsidR="005360FE" w:rsidRPr="000049AF" w:rsidRDefault="005360FE"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5360FE" w:rsidRDefault="005360FE"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5506" w14:textId="77777777" w:rsidR="005360FE" w:rsidRPr="00464355" w:rsidRDefault="003A1305" w:rsidP="00D138A3">
    <w:pPr>
      <w:pStyle w:val="Header"/>
      <w:framePr w:wrap="around" w:vAnchor="text" w:hAnchor="page" w:x="10301" w:y="12"/>
      <w:rPr>
        <w:rStyle w:val="PageNumber"/>
        <w:b w:val="0"/>
        <w:sz w:val="16"/>
        <w:szCs w:val="16"/>
      </w:rPr>
    </w:pPr>
    <w:sdt>
      <w:sdtPr>
        <w:rPr>
          <w:rStyle w:val="PageNumber"/>
          <w:b w:val="0"/>
          <w:sz w:val="16"/>
          <w:szCs w:val="16"/>
        </w:rPr>
        <w:id w:val="-754505784"/>
        <w:docPartObj>
          <w:docPartGallery w:val="Watermarks"/>
          <w:docPartUnique/>
        </w:docPartObj>
      </w:sdtPr>
      <w:sdtEndPr>
        <w:rPr>
          <w:rStyle w:val="PageNumber"/>
        </w:rPr>
      </w:sdtEndPr>
      <w:sdtContent>
        <w:r>
          <w:rPr>
            <w:rStyle w:val="PageNumber"/>
            <w:noProof/>
            <w:lang w:val="en-US" w:eastAsia="en-US"/>
          </w:rPr>
          <w:pict w14:anchorId="24E38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360FE" w:rsidRPr="00464355">
      <w:rPr>
        <w:rStyle w:val="PageNumber"/>
        <w:b w:val="0"/>
        <w:sz w:val="16"/>
        <w:szCs w:val="16"/>
      </w:rPr>
      <w:fldChar w:fldCharType="begin"/>
    </w:r>
    <w:r w:rsidR="005360FE" w:rsidRPr="00464355">
      <w:rPr>
        <w:rStyle w:val="PageNumber"/>
        <w:b w:val="0"/>
        <w:sz w:val="16"/>
        <w:szCs w:val="16"/>
      </w:rPr>
      <w:instrText xml:space="preserve">PAGE  </w:instrText>
    </w:r>
    <w:r w:rsidR="005360FE" w:rsidRPr="00464355">
      <w:rPr>
        <w:rStyle w:val="PageNumber"/>
        <w:b w:val="0"/>
        <w:sz w:val="16"/>
        <w:szCs w:val="16"/>
      </w:rPr>
      <w:fldChar w:fldCharType="separate"/>
    </w:r>
    <w:r w:rsidR="003D3276">
      <w:rPr>
        <w:rStyle w:val="PageNumber"/>
        <w:b w:val="0"/>
        <w:noProof/>
        <w:sz w:val="16"/>
        <w:szCs w:val="16"/>
      </w:rPr>
      <w:t>12</w:t>
    </w:r>
    <w:r w:rsidR="005360FE" w:rsidRPr="00464355">
      <w:rPr>
        <w:rStyle w:val="PageNumber"/>
        <w:b w:val="0"/>
        <w:sz w:val="16"/>
        <w:szCs w:val="16"/>
      </w:rPr>
      <w:fldChar w:fldCharType="end"/>
    </w:r>
  </w:p>
  <w:p w14:paraId="6FD0964D" w14:textId="77777777" w:rsidR="005360FE" w:rsidRDefault="005360FE"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5305" w14:textId="77777777" w:rsidR="005360FE" w:rsidRDefault="005360F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3BD7" w14:textId="77777777" w:rsidR="005360FE" w:rsidRPr="00487533" w:rsidRDefault="005360FE"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3A5307"/>
    <w:multiLevelType w:val="multilevel"/>
    <w:tmpl w:val="DEC0F162"/>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7">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29">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38">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1">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2">
    <w:nsid w:val="652D4974"/>
    <w:multiLevelType w:val="singleLevel"/>
    <w:tmpl w:val="4E548580"/>
    <w:lvl w:ilvl="0">
      <w:start w:val="1"/>
      <w:numFmt w:val="lowerRoman"/>
      <w:lvlText w:val="(%1)"/>
      <w:lvlJc w:val="left"/>
      <w:pPr>
        <w:tabs>
          <w:tab w:val="num" w:pos="1440"/>
        </w:tabs>
        <w:ind w:left="1440" w:hanging="720"/>
      </w:pPr>
    </w:lvl>
  </w:abstractNum>
  <w:abstractNum w:abstractNumId="43">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52">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54">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16"/>
  </w:num>
  <w:num w:numId="2">
    <w:abstractNumId w:val="6"/>
  </w:num>
  <w:num w:numId="3">
    <w:abstractNumId w:val="4"/>
  </w:num>
  <w:num w:numId="4">
    <w:abstractNumId w:val="3"/>
  </w:num>
  <w:num w:numId="5">
    <w:abstractNumId w:val="2"/>
  </w:num>
  <w:num w:numId="6">
    <w:abstractNumId w:val="1"/>
  </w:num>
  <w:num w:numId="7">
    <w:abstractNumId w:val="0"/>
  </w:num>
  <w:num w:numId="8">
    <w:abstractNumId w:val="17"/>
  </w:num>
  <w:num w:numId="9">
    <w:abstractNumId w:val="22"/>
  </w:num>
  <w:num w:numId="10">
    <w:abstractNumId w:val="12"/>
  </w:num>
  <w:num w:numId="11">
    <w:abstractNumId w:val="51"/>
  </w:num>
  <w:num w:numId="12">
    <w:abstractNumId w:val="37"/>
  </w:num>
  <w:num w:numId="13">
    <w:abstractNumId w:val="53"/>
  </w:num>
  <w:num w:numId="14">
    <w:abstractNumId w:val="28"/>
  </w:num>
  <w:num w:numId="15">
    <w:abstractNumId w:val="14"/>
  </w:num>
  <w:num w:numId="16">
    <w:abstractNumId w:val="54"/>
  </w:num>
  <w:num w:numId="17">
    <w:abstractNumId w:val="11"/>
  </w:num>
  <w:num w:numId="18">
    <w:abstractNumId w:val="31"/>
  </w:num>
  <w:num w:numId="19">
    <w:abstractNumId w:val="8"/>
  </w:num>
  <w:num w:numId="20">
    <w:abstractNumId w:val="18"/>
  </w:num>
  <w:num w:numId="21">
    <w:abstractNumId w:val="32"/>
  </w:num>
  <w:num w:numId="22">
    <w:abstractNumId w:val="52"/>
  </w:num>
  <w:num w:numId="23">
    <w:abstractNumId w:val="27"/>
  </w:num>
  <w:num w:numId="24">
    <w:abstractNumId w:val="30"/>
  </w:num>
  <w:num w:numId="25">
    <w:abstractNumId w:val="46"/>
  </w:num>
  <w:num w:numId="26">
    <w:abstractNumId w:val="36"/>
  </w:num>
  <w:num w:numId="27">
    <w:abstractNumId w:val="25"/>
  </w:num>
  <w:num w:numId="28">
    <w:abstractNumId w:val="50"/>
  </w:num>
  <w:num w:numId="29">
    <w:abstractNumId w:val="49"/>
  </w:num>
  <w:num w:numId="30">
    <w:abstractNumId w:val="34"/>
  </w:num>
  <w:num w:numId="31">
    <w:abstractNumId w:val="38"/>
  </w:num>
  <w:num w:numId="32">
    <w:abstractNumId w:val="23"/>
  </w:num>
  <w:num w:numId="33">
    <w:abstractNumId w:val="39"/>
  </w:num>
  <w:num w:numId="34">
    <w:abstractNumId w:val="24"/>
  </w:num>
  <w:num w:numId="35">
    <w:abstractNumId w:val="41"/>
  </w:num>
  <w:num w:numId="36">
    <w:abstractNumId w:val="13"/>
  </w:num>
  <w:num w:numId="37">
    <w:abstractNumId w:val="40"/>
  </w:num>
  <w:num w:numId="38">
    <w:abstractNumId w:val="15"/>
  </w:num>
  <w:num w:numId="39">
    <w:abstractNumId w:val="19"/>
  </w:num>
  <w:num w:numId="40">
    <w:abstractNumId w:val="33"/>
  </w:num>
  <w:num w:numId="41">
    <w:abstractNumId w:val="47"/>
  </w:num>
  <w:num w:numId="42">
    <w:abstractNumId w:val="7"/>
  </w:num>
  <w:num w:numId="43">
    <w:abstractNumId w:val="20"/>
  </w:num>
  <w:num w:numId="44">
    <w:abstractNumId w:val="29"/>
  </w:num>
  <w:num w:numId="45">
    <w:abstractNumId w:val="42"/>
    <w:lvlOverride w:ilvl="0">
      <w:startOverride w:val="1"/>
    </w:lvlOverride>
  </w:num>
  <w:num w:numId="46">
    <w:abstractNumId w:val="42"/>
  </w:num>
  <w:num w:numId="47">
    <w:abstractNumId w:val="21"/>
  </w:num>
  <w:num w:numId="48">
    <w:abstractNumId w:val="44"/>
  </w:num>
  <w:num w:numId="49">
    <w:abstractNumId w:val="35"/>
  </w:num>
  <w:num w:numId="50">
    <w:abstractNumId w:val="9"/>
  </w:num>
  <w:num w:numId="51">
    <w:abstractNumId w:val="43"/>
  </w:num>
  <w:num w:numId="52">
    <w:abstractNumId w:val="5"/>
  </w:num>
  <w:num w:numId="53">
    <w:abstractNumId w:val="10"/>
  </w:num>
  <w:num w:numId="54">
    <w:abstractNumId w:val="48"/>
  </w:num>
  <w:num w:numId="55">
    <w:abstractNumId w:val="45"/>
  </w:num>
  <w:num w:numId="56">
    <w:abstractNumId w:val="26"/>
  </w:num>
  <w:num w:numId="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mon, Nick">
    <w15:presenceInfo w15:providerId="AD" w15:userId="S-1-5-21-1084369397-1995186422-1254182886-9943"/>
  </w15:person>
  <w15:person w15:author="Pugsley, Luke">
    <w15:presenceInfo w15:providerId="AD" w15:userId="S-1-5-21-1084369397-1995186422-1254182886-30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1149"/>
    <w:rsid w:val="00021383"/>
    <w:rsid w:val="00021A37"/>
    <w:rsid w:val="00027A8C"/>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510C"/>
    <w:rsid w:val="000563DC"/>
    <w:rsid w:val="00056ECE"/>
    <w:rsid w:val="00060957"/>
    <w:rsid w:val="00061CED"/>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8096E"/>
    <w:rsid w:val="00080EBB"/>
    <w:rsid w:val="00083C67"/>
    <w:rsid w:val="00084C3B"/>
    <w:rsid w:val="000854BF"/>
    <w:rsid w:val="00087A13"/>
    <w:rsid w:val="00090219"/>
    <w:rsid w:val="00097E2B"/>
    <w:rsid w:val="000A060C"/>
    <w:rsid w:val="000A0B2E"/>
    <w:rsid w:val="000A1840"/>
    <w:rsid w:val="000A1A45"/>
    <w:rsid w:val="000A1AC7"/>
    <w:rsid w:val="000A457A"/>
    <w:rsid w:val="000A45DF"/>
    <w:rsid w:val="000A60E9"/>
    <w:rsid w:val="000A61BE"/>
    <w:rsid w:val="000A6853"/>
    <w:rsid w:val="000A6CF6"/>
    <w:rsid w:val="000B2FB7"/>
    <w:rsid w:val="000B39E5"/>
    <w:rsid w:val="000B3F82"/>
    <w:rsid w:val="000B40A1"/>
    <w:rsid w:val="000B640E"/>
    <w:rsid w:val="000B7185"/>
    <w:rsid w:val="000B7BFA"/>
    <w:rsid w:val="000C109C"/>
    <w:rsid w:val="000C2038"/>
    <w:rsid w:val="000C2C7C"/>
    <w:rsid w:val="000C7798"/>
    <w:rsid w:val="000C7A81"/>
    <w:rsid w:val="000C7B98"/>
    <w:rsid w:val="000D0422"/>
    <w:rsid w:val="000D23CA"/>
    <w:rsid w:val="000D40A6"/>
    <w:rsid w:val="000D4C71"/>
    <w:rsid w:val="000D6280"/>
    <w:rsid w:val="000D652B"/>
    <w:rsid w:val="000D7925"/>
    <w:rsid w:val="000E033C"/>
    <w:rsid w:val="000E1DFD"/>
    <w:rsid w:val="000E5DA7"/>
    <w:rsid w:val="000F06D2"/>
    <w:rsid w:val="000F094B"/>
    <w:rsid w:val="000F0F20"/>
    <w:rsid w:val="000F2AEA"/>
    <w:rsid w:val="000F6A4D"/>
    <w:rsid w:val="000F7B9F"/>
    <w:rsid w:val="000F7F7E"/>
    <w:rsid w:val="00100367"/>
    <w:rsid w:val="001004B0"/>
    <w:rsid w:val="00101207"/>
    <w:rsid w:val="00103764"/>
    <w:rsid w:val="0010463A"/>
    <w:rsid w:val="001056D7"/>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32312"/>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80410"/>
    <w:rsid w:val="0018141E"/>
    <w:rsid w:val="001823B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5BCD"/>
    <w:rsid w:val="001C6D85"/>
    <w:rsid w:val="001C7A1B"/>
    <w:rsid w:val="001D010B"/>
    <w:rsid w:val="001D03BF"/>
    <w:rsid w:val="001D13B7"/>
    <w:rsid w:val="001D16C1"/>
    <w:rsid w:val="001D1B73"/>
    <w:rsid w:val="001D3233"/>
    <w:rsid w:val="001D36D7"/>
    <w:rsid w:val="001D444C"/>
    <w:rsid w:val="001D44F5"/>
    <w:rsid w:val="001D502D"/>
    <w:rsid w:val="001D57C7"/>
    <w:rsid w:val="001D6848"/>
    <w:rsid w:val="001D6C60"/>
    <w:rsid w:val="001D74D7"/>
    <w:rsid w:val="001D7688"/>
    <w:rsid w:val="001E2A80"/>
    <w:rsid w:val="001E2E6B"/>
    <w:rsid w:val="001E4A4E"/>
    <w:rsid w:val="001E4C2C"/>
    <w:rsid w:val="001E561A"/>
    <w:rsid w:val="001E78CA"/>
    <w:rsid w:val="001F0D95"/>
    <w:rsid w:val="001F1025"/>
    <w:rsid w:val="001F127D"/>
    <w:rsid w:val="001F420C"/>
    <w:rsid w:val="001F644E"/>
    <w:rsid w:val="002006DA"/>
    <w:rsid w:val="00201203"/>
    <w:rsid w:val="00201653"/>
    <w:rsid w:val="002041B2"/>
    <w:rsid w:val="002055FC"/>
    <w:rsid w:val="00205D9B"/>
    <w:rsid w:val="00205DF7"/>
    <w:rsid w:val="00210A5D"/>
    <w:rsid w:val="00210A7B"/>
    <w:rsid w:val="00211B9A"/>
    <w:rsid w:val="00213A2E"/>
    <w:rsid w:val="00220030"/>
    <w:rsid w:val="00221A42"/>
    <w:rsid w:val="00222B05"/>
    <w:rsid w:val="00224E0D"/>
    <w:rsid w:val="00225EDC"/>
    <w:rsid w:val="00227018"/>
    <w:rsid w:val="00227314"/>
    <w:rsid w:val="00231260"/>
    <w:rsid w:val="00231652"/>
    <w:rsid w:val="00231701"/>
    <w:rsid w:val="00233A0D"/>
    <w:rsid w:val="00235EBB"/>
    <w:rsid w:val="002368D1"/>
    <w:rsid w:val="0024045C"/>
    <w:rsid w:val="0024149F"/>
    <w:rsid w:val="00241642"/>
    <w:rsid w:val="00241991"/>
    <w:rsid w:val="00245982"/>
    <w:rsid w:val="00245FEC"/>
    <w:rsid w:val="00247CD3"/>
    <w:rsid w:val="00252585"/>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44F7"/>
    <w:rsid w:val="002957CE"/>
    <w:rsid w:val="002A0D41"/>
    <w:rsid w:val="002A23D3"/>
    <w:rsid w:val="002A709C"/>
    <w:rsid w:val="002A77E9"/>
    <w:rsid w:val="002A7A97"/>
    <w:rsid w:val="002A7C0E"/>
    <w:rsid w:val="002B03C6"/>
    <w:rsid w:val="002B06B8"/>
    <w:rsid w:val="002B0C43"/>
    <w:rsid w:val="002B1D5F"/>
    <w:rsid w:val="002B3FDC"/>
    <w:rsid w:val="002B545A"/>
    <w:rsid w:val="002B6122"/>
    <w:rsid w:val="002B6C27"/>
    <w:rsid w:val="002C12E9"/>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A07B5"/>
    <w:rsid w:val="003A1305"/>
    <w:rsid w:val="003A144A"/>
    <w:rsid w:val="003A1BE9"/>
    <w:rsid w:val="003A2A5C"/>
    <w:rsid w:val="003A2A93"/>
    <w:rsid w:val="003A2D3B"/>
    <w:rsid w:val="003A2F9F"/>
    <w:rsid w:val="003A552C"/>
    <w:rsid w:val="003A58E5"/>
    <w:rsid w:val="003A7C02"/>
    <w:rsid w:val="003A7C25"/>
    <w:rsid w:val="003B0C74"/>
    <w:rsid w:val="003B26B2"/>
    <w:rsid w:val="003B31D6"/>
    <w:rsid w:val="003B3D93"/>
    <w:rsid w:val="003B53C2"/>
    <w:rsid w:val="003B54BD"/>
    <w:rsid w:val="003B6E33"/>
    <w:rsid w:val="003C0AD2"/>
    <w:rsid w:val="003C161E"/>
    <w:rsid w:val="003C1FC0"/>
    <w:rsid w:val="003C306F"/>
    <w:rsid w:val="003C37CA"/>
    <w:rsid w:val="003C4934"/>
    <w:rsid w:val="003C60E1"/>
    <w:rsid w:val="003C635B"/>
    <w:rsid w:val="003C6471"/>
    <w:rsid w:val="003C7801"/>
    <w:rsid w:val="003D1324"/>
    <w:rsid w:val="003D1865"/>
    <w:rsid w:val="003D2F70"/>
    <w:rsid w:val="003D3276"/>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6AC8"/>
    <w:rsid w:val="003F6D64"/>
    <w:rsid w:val="003F73F5"/>
    <w:rsid w:val="00402840"/>
    <w:rsid w:val="004046AE"/>
    <w:rsid w:val="0040471E"/>
    <w:rsid w:val="004060BE"/>
    <w:rsid w:val="00406A03"/>
    <w:rsid w:val="00407363"/>
    <w:rsid w:val="004105B4"/>
    <w:rsid w:val="00410A2F"/>
    <w:rsid w:val="00412761"/>
    <w:rsid w:val="00412768"/>
    <w:rsid w:val="00413210"/>
    <w:rsid w:val="00413DED"/>
    <w:rsid w:val="00413F19"/>
    <w:rsid w:val="00414CC4"/>
    <w:rsid w:val="004153A3"/>
    <w:rsid w:val="00415594"/>
    <w:rsid w:val="00415CAE"/>
    <w:rsid w:val="0041637F"/>
    <w:rsid w:val="00417334"/>
    <w:rsid w:val="004179BB"/>
    <w:rsid w:val="00420F36"/>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46AD"/>
    <w:rsid w:val="00445973"/>
    <w:rsid w:val="004478B9"/>
    <w:rsid w:val="00447C88"/>
    <w:rsid w:val="00450410"/>
    <w:rsid w:val="004504B9"/>
    <w:rsid w:val="00451DB0"/>
    <w:rsid w:val="00452843"/>
    <w:rsid w:val="00452FCE"/>
    <w:rsid w:val="004558E8"/>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832"/>
    <w:rsid w:val="004809FC"/>
    <w:rsid w:val="004819B8"/>
    <w:rsid w:val="00481EF7"/>
    <w:rsid w:val="00481F12"/>
    <w:rsid w:val="00482632"/>
    <w:rsid w:val="00483FBD"/>
    <w:rsid w:val="0048415B"/>
    <w:rsid w:val="00484369"/>
    <w:rsid w:val="00486AC3"/>
    <w:rsid w:val="00487533"/>
    <w:rsid w:val="004878A6"/>
    <w:rsid w:val="004911E1"/>
    <w:rsid w:val="00492FFC"/>
    <w:rsid w:val="0049565D"/>
    <w:rsid w:val="00495D5E"/>
    <w:rsid w:val="0049639C"/>
    <w:rsid w:val="00497150"/>
    <w:rsid w:val="00497CA0"/>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1112"/>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DC5"/>
    <w:rsid w:val="004E682A"/>
    <w:rsid w:val="004F0E38"/>
    <w:rsid w:val="004F1822"/>
    <w:rsid w:val="004F1B4A"/>
    <w:rsid w:val="004F2541"/>
    <w:rsid w:val="004F4646"/>
    <w:rsid w:val="004F5817"/>
    <w:rsid w:val="004F6781"/>
    <w:rsid w:val="004F6D40"/>
    <w:rsid w:val="004F71C4"/>
    <w:rsid w:val="00500883"/>
    <w:rsid w:val="00501584"/>
    <w:rsid w:val="005028B2"/>
    <w:rsid w:val="00503238"/>
    <w:rsid w:val="00503357"/>
    <w:rsid w:val="00503E95"/>
    <w:rsid w:val="00503FEF"/>
    <w:rsid w:val="0050407F"/>
    <w:rsid w:val="00505402"/>
    <w:rsid w:val="00505F42"/>
    <w:rsid w:val="00506BA4"/>
    <w:rsid w:val="00511F60"/>
    <w:rsid w:val="00512E48"/>
    <w:rsid w:val="00514ADD"/>
    <w:rsid w:val="00520189"/>
    <w:rsid w:val="0052124D"/>
    <w:rsid w:val="00521AD0"/>
    <w:rsid w:val="00521E4E"/>
    <w:rsid w:val="0052201F"/>
    <w:rsid w:val="005237A9"/>
    <w:rsid w:val="005251DF"/>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384C"/>
    <w:rsid w:val="00545912"/>
    <w:rsid w:val="0054652A"/>
    <w:rsid w:val="00546561"/>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66F2"/>
    <w:rsid w:val="005874A4"/>
    <w:rsid w:val="0058762E"/>
    <w:rsid w:val="005909CE"/>
    <w:rsid w:val="005909EF"/>
    <w:rsid w:val="005928CA"/>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5E46"/>
    <w:rsid w:val="00646137"/>
    <w:rsid w:val="0064660B"/>
    <w:rsid w:val="00647FD9"/>
    <w:rsid w:val="00650B9C"/>
    <w:rsid w:val="00651266"/>
    <w:rsid w:val="00651591"/>
    <w:rsid w:val="00653AD5"/>
    <w:rsid w:val="00653B23"/>
    <w:rsid w:val="0065442D"/>
    <w:rsid w:val="0065570C"/>
    <w:rsid w:val="00657C12"/>
    <w:rsid w:val="00662056"/>
    <w:rsid w:val="0066556B"/>
    <w:rsid w:val="006658CE"/>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C31"/>
    <w:rsid w:val="0069190F"/>
    <w:rsid w:val="00695BA2"/>
    <w:rsid w:val="0069705A"/>
    <w:rsid w:val="006970ED"/>
    <w:rsid w:val="00697473"/>
    <w:rsid w:val="006A306A"/>
    <w:rsid w:val="006A62E0"/>
    <w:rsid w:val="006A6FBA"/>
    <w:rsid w:val="006A77B8"/>
    <w:rsid w:val="006B021C"/>
    <w:rsid w:val="006B1E82"/>
    <w:rsid w:val="006B5ABD"/>
    <w:rsid w:val="006C0461"/>
    <w:rsid w:val="006C04CC"/>
    <w:rsid w:val="006C0D25"/>
    <w:rsid w:val="006C0EB8"/>
    <w:rsid w:val="006C34D9"/>
    <w:rsid w:val="006C47F5"/>
    <w:rsid w:val="006C4C8D"/>
    <w:rsid w:val="006C4D84"/>
    <w:rsid w:val="006C4DCC"/>
    <w:rsid w:val="006C5AB0"/>
    <w:rsid w:val="006C6885"/>
    <w:rsid w:val="006D1611"/>
    <w:rsid w:val="006D1A75"/>
    <w:rsid w:val="006D1E6E"/>
    <w:rsid w:val="006D21D4"/>
    <w:rsid w:val="006D4D42"/>
    <w:rsid w:val="006D782A"/>
    <w:rsid w:val="006E0E6C"/>
    <w:rsid w:val="006E1B5E"/>
    <w:rsid w:val="006E20AA"/>
    <w:rsid w:val="006E4207"/>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5884"/>
    <w:rsid w:val="00795D30"/>
    <w:rsid w:val="00796C2C"/>
    <w:rsid w:val="007979B9"/>
    <w:rsid w:val="007A181F"/>
    <w:rsid w:val="007A1C19"/>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3756"/>
    <w:rsid w:val="007C4A38"/>
    <w:rsid w:val="007C5738"/>
    <w:rsid w:val="007C57CA"/>
    <w:rsid w:val="007C6250"/>
    <w:rsid w:val="007C691C"/>
    <w:rsid w:val="007C6BA7"/>
    <w:rsid w:val="007C6F33"/>
    <w:rsid w:val="007D0B01"/>
    <w:rsid w:val="007D0EBD"/>
    <w:rsid w:val="007D1C0F"/>
    <w:rsid w:val="007D4B10"/>
    <w:rsid w:val="007D5132"/>
    <w:rsid w:val="007D664F"/>
    <w:rsid w:val="007D7CDF"/>
    <w:rsid w:val="007E080B"/>
    <w:rsid w:val="007E21EF"/>
    <w:rsid w:val="007E26B2"/>
    <w:rsid w:val="007E35BD"/>
    <w:rsid w:val="007E426E"/>
    <w:rsid w:val="007E5B56"/>
    <w:rsid w:val="007E60FC"/>
    <w:rsid w:val="007F1898"/>
    <w:rsid w:val="007F205C"/>
    <w:rsid w:val="007F228B"/>
    <w:rsid w:val="007F3A42"/>
    <w:rsid w:val="007F3C62"/>
    <w:rsid w:val="007F4433"/>
    <w:rsid w:val="007F44B9"/>
    <w:rsid w:val="007F4AAD"/>
    <w:rsid w:val="007F4D8E"/>
    <w:rsid w:val="00800F5C"/>
    <w:rsid w:val="008018B3"/>
    <w:rsid w:val="00801D6F"/>
    <w:rsid w:val="00810BCD"/>
    <w:rsid w:val="00813819"/>
    <w:rsid w:val="00813B3D"/>
    <w:rsid w:val="00816736"/>
    <w:rsid w:val="008169B5"/>
    <w:rsid w:val="008208B6"/>
    <w:rsid w:val="00821F77"/>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2B38"/>
    <w:rsid w:val="00852DE3"/>
    <w:rsid w:val="00853EFA"/>
    <w:rsid w:val="0085670D"/>
    <w:rsid w:val="00856D9E"/>
    <w:rsid w:val="00857747"/>
    <w:rsid w:val="0086161A"/>
    <w:rsid w:val="00861EED"/>
    <w:rsid w:val="00862E9C"/>
    <w:rsid w:val="0086359A"/>
    <w:rsid w:val="0086365C"/>
    <w:rsid w:val="008647FE"/>
    <w:rsid w:val="00865299"/>
    <w:rsid w:val="008658ED"/>
    <w:rsid w:val="00866DFE"/>
    <w:rsid w:val="008672B2"/>
    <w:rsid w:val="0087071B"/>
    <w:rsid w:val="00873016"/>
    <w:rsid w:val="0087321D"/>
    <w:rsid w:val="008757B5"/>
    <w:rsid w:val="008762E6"/>
    <w:rsid w:val="00876496"/>
    <w:rsid w:val="008776C3"/>
    <w:rsid w:val="00877AB0"/>
    <w:rsid w:val="0088116D"/>
    <w:rsid w:val="008818E2"/>
    <w:rsid w:val="00881BFF"/>
    <w:rsid w:val="00881C9E"/>
    <w:rsid w:val="00881D5E"/>
    <w:rsid w:val="008823A4"/>
    <w:rsid w:val="00882E7A"/>
    <w:rsid w:val="008830DB"/>
    <w:rsid w:val="0088639D"/>
    <w:rsid w:val="00886441"/>
    <w:rsid w:val="00886739"/>
    <w:rsid w:val="00886882"/>
    <w:rsid w:val="00886895"/>
    <w:rsid w:val="00887C3F"/>
    <w:rsid w:val="00890158"/>
    <w:rsid w:val="00893BFF"/>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352C"/>
    <w:rsid w:val="00924088"/>
    <w:rsid w:val="00924C76"/>
    <w:rsid w:val="00925C13"/>
    <w:rsid w:val="0092720F"/>
    <w:rsid w:val="00930CBD"/>
    <w:rsid w:val="00931793"/>
    <w:rsid w:val="00932694"/>
    <w:rsid w:val="009332CB"/>
    <w:rsid w:val="00940571"/>
    <w:rsid w:val="00940FF1"/>
    <w:rsid w:val="00941F24"/>
    <w:rsid w:val="00943359"/>
    <w:rsid w:val="00943F89"/>
    <w:rsid w:val="00944DC9"/>
    <w:rsid w:val="00944FA6"/>
    <w:rsid w:val="00946E46"/>
    <w:rsid w:val="00947C6C"/>
    <w:rsid w:val="009517CB"/>
    <w:rsid w:val="009518BD"/>
    <w:rsid w:val="009522FD"/>
    <w:rsid w:val="0095344B"/>
    <w:rsid w:val="0095385C"/>
    <w:rsid w:val="009542C8"/>
    <w:rsid w:val="009544BA"/>
    <w:rsid w:val="00954D96"/>
    <w:rsid w:val="00955071"/>
    <w:rsid w:val="00956024"/>
    <w:rsid w:val="0095681D"/>
    <w:rsid w:val="0095723B"/>
    <w:rsid w:val="00957893"/>
    <w:rsid w:val="00960CE5"/>
    <w:rsid w:val="0096181F"/>
    <w:rsid w:val="00962062"/>
    <w:rsid w:val="00964087"/>
    <w:rsid w:val="00964583"/>
    <w:rsid w:val="00964842"/>
    <w:rsid w:val="00966098"/>
    <w:rsid w:val="00970DE3"/>
    <w:rsid w:val="00971793"/>
    <w:rsid w:val="00972855"/>
    <w:rsid w:val="009738B0"/>
    <w:rsid w:val="00973D02"/>
    <w:rsid w:val="00973D5B"/>
    <w:rsid w:val="00973F74"/>
    <w:rsid w:val="009745B2"/>
    <w:rsid w:val="00974DCF"/>
    <w:rsid w:val="00974F4F"/>
    <w:rsid w:val="00977DB7"/>
    <w:rsid w:val="00982DCD"/>
    <w:rsid w:val="00982ED6"/>
    <w:rsid w:val="00984902"/>
    <w:rsid w:val="00984D5A"/>
    <w:rsid w:val="00985081"/>
    <w:rsid w:val="00985AEC"/>
    <w:rsid w:val="009876A6"/>
    <w:rsid w:val="00987E97"/>
    <w:rsid w:val="0099162E"/>
    <w:rsid w:val="00992A88"/>
    <w:rsid w:val="0099363A"/>
    <w:rsid w:val="0099463A"/>
    <w:rsid w:val="00995B94"/>
    <w:rsid w:val="00995DD9"/>
    <w:rsid w:val="00995E2B"/>
    <w:rsid w:val="0099653D"/>
    <w:rsid w:val="00997885"/>
    <w:rsid w:val="009A05FD"/>
    <w:rsid w:val="009A083D"/>
    <w:rsid w:val="009A2011"/>
    <w:rsid w:val="009A23AB"/>
    <w:rsid w:val="009A29D0"/>
    <w:rsid w:val="009A3121"/>
    <w:rsid w:val="009A3175"/>
    <w:rsid w:val="009A4816"/>
    <w:rsid w:val="009A48F7"/>
    <w:rsid w:val="009A50E1"/>
    <w:rsid w:val="009A5994"/>
    <w:rsid w:val="009A6901"/>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E0B02"/>
    <w:rsid w:val="009E1885"/>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9CF"/>
    <w:rsid w:val="00A40C04"/>
    <w:rsid w:val="00A40D1B"/>
    <w:rsid w:val="00A413CF"/>
    <w:rsid w:val="00A436D0"/>
    <w:rsid w:val="00A45F38"/>
    <w:rsid w:val="00A51C2B"/>
    <w:rsid w:val="00A52B28"/>
    <w:rsid w:val="00A547FC"/>
    <w:rsid w:val="00A54C5C"/>
    <w:rsid w:val="00A54C6F"/>
    <w:rsid w:val="00A554C2"/>
    <w:rsid w:val="00A55CB2"/>
    <w:rsid w:val="00A55D1D"/>
    <w:rsid w:val="00A562C0"/>
    <w:rsid w:val="00A563FE"/>
    <w:rsid w:val="00A6014F"/>
    <w:rsid w:val="00A604C1"/>
    <w:rsid w:val="00A60DA4"/>
    <w:rsid w:val="00A6104B"/>
    <w:rsid w:val="00A61408"/>
    <w:rsid w:val="00A63D71"/>
    <w:rsid w:val="00A64803"/>
    <w:rsid w:val="00A64A96"/>
    <w:rsid w:val="00A650D4"/>
    <w:rsid w:val="00A65BFF"/>
    <w:rsid w:val="00A65DB1"/>
    <w:rsid w:val="00A66F25"/>
    <w:rsid w:val="00A67E04"/>
    <w:rsid w:val="00A715E0"/>
    <w:rsid w:val="00A722D1"/>
    <w:rsid w:val="00A7230B"/>
    <w:rsid w:val="00A7557B"/>
    <w:rsid w:val="00A75F69"/>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CA"/>
    <w:rsid w:val="00A974AE"/>
    <w:rsid w:val="00AA0B98"/>
    <w:rsid w:val="00AA10F5"/>
    <w:rsid w:val="00AA1861"/>
    <w:rsid w:val="00AA2C7F"/>
    <w:rsid w:val="00AA38A3"/>
    <w:rsid w:val="00AA4E0A"/>
    <w:rsid w:val="00AA4EEE"/>
    <w:rsid w:val="00AA5787"/>
    <w:rsid w:val="00AB1980"/>
    <w:rsid w:val="00AB19CC"/>
    <w:rsid w:val="00AB1B2E"/>
    <w:rsid w:val="00AB2C52"/>
    <w:rsid w:val="00AB35C8"/>
    <w:rsid w:val="00AB3D81"/>
    <w:rsid w:val="00AB63BA"/>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C43"/>
    <w:rsid w:val="00AE2E09"/>
    <w:rsid w:val="00AE47E5"/>
    <w:rsid w:val="00AE4A6F"/>
    <w:rsid w:val="00AE4B5B"/>
    <w:rsid w:val="00AE4BAC"/>
    <w:rsid w:val="00AE52AA"/>
    <w:rsid w:val="00AE5FD5"/>
    <w:rsid w:val="00AE7BD3"/>
    <w:rsid w:val="00AF1419"/>
    <w:rsid w:val="00AF1ABD"/>
    <w:rsid w:val="00AF4C69"/>
    <w:rsid w:val="00AF5955"/>
    <w:rsid w:val="00AF7F44"/>
    <w:rsid w:val="00B01D30"/>
    <w:rsid w:val="00B04390"/>
    <w:rsid w:val="00B04F02"/>
    <w:rsid w:val="00B056AE"/>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72868"/>
    <w:rsid w:val="00B76AE9"/>
    <w:rsid w:val="00B7777D"/>
    <w:rsid w:val="00B77832"/>
    <w:rsid w:val="00B81F3D"/>
    <w:rsid w:val="00B82002"/>
    <w:rsid w:val="00B821FE"/>
    <w:rsid w:val="00B857D3"/>
    <w:rsid w:val="00B85CE6"/>
    <w:rsid w:val="00B87784"/>
    <w:rsid w:val="00B87BDF"/>
    <w:rsid w:val="00B900DF"/>
    <w:rsid w:val="00B953DD"/>
    <w:rsid w:val="00B9644D"/>
    <w:rsid w:val="00B96564"/>
    <w:rsid w:val="00BA06A7"/>
    <w:rsid w:val="00BA161A"/>
    <w:rsid w:val="00BA461B"/>
    <w:rsid w:val="00BA5868"/>
    <w:rsid w:val="00BA5ED9"/>
    <w:rsid w:val="00BA64F7"/>
    <w:rsid w:val="00BA6F41"/>
    <w:rsid w:val="00BB03A0"/>
    <w:rsid w:val="00BB0421"/>
    <w:rsid w:val="00BB06A1"/>
    <w:rsid w:val="00BB10F5"/>
    <w:rsid w:val="00BB2205"/>
    <w:rsid w:val="00BB24D9"/>
    <w:rsid w:val="00BB50A7"/>
    <w:rsid w:val="00BB6B3E"/>
    <w:rsid w:val="00BB7845"/>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CEF"/>
    <w:rsid w:val="00BD2CA8"/>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3149"/>
    <w:rsid w:val="00C3427E"/>
    <w:rsid w:val="00C342BE"/>
    <w:rsid w:val="00C35CF1"/>
    <w:rsid w:val="00C36E4E"/>
    <w:rsid w:val="00C37644"/>
    <w:rsid w:val="00C37CC7"/>
    <w:rsid w:val="00C40DA9"/>
    <w:rsid w:val="00C43218"/>
    <w:rsid w:val="00C43B21"/>
    <w:rsid w:val="00C45ECD"/>
    <w:rsid w:val="00C4745F"/>
    <w:rsid w:val="00C478D3"/>
    <w:rsid w:val="00C51D13"/>
    <w:rsid w:val="00C51FDA"/>
    <w:rsid w:val="00C527BD"/>
    <w:rsid w:val="00C53830"/>
    <w:rsid w:val="00C53B69"/>
    <w:rsid w:val="00C53C09"/>
    <w:rsid w:val="00C54713"/>
    <w:rsid w:val="00C61F76"/>
    <w:rsid w:val="00C623C0"/>
    <w:rsid w:val="00C63791"/>
    <w:rsid w:val="00C651A1"/>
    <w:rsid w:val="00C651F6"/>
    <w:rsid w:val="00C703FD"/>
    <w:rsid w:val="00C709B1"/>
    <w:rsid w:val="00C713B0"/>
    <w:rsid w:val="00C7226E"/>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90886"/>
    <w:rsid w:val="00C92C5E"/>
    <w:rsid w:val="00C92F80"/>
    <w:rsid w:val="00C95E28"/>
    <w:rsid w:val="00C97F0E"/>
    <w:rsid w:val="00CA006B"/>
    <w:rsid w:val="00CA051E"/>
    <w:rsid w:val="00CA0B32"/>
    <w:rsid w:val="00CA1871"/>
    <w:rsid w:val="00CA1B2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661B"/>
    <w:rsid w:val="00CC0732"/>
    <w:rsid w:val="00CC1A07"/>
    <w:rsid w:val="00CC1D0E"/>
    <w:rsid w:val="00CC3D66"/>
    <w:rsid w:val="00CC4246"/>
    <w:rsid w:val="00CC580B"/>
    <w:rsid w:val="00CC6C92"/>
    <w:rsid w:val="00CC6EAF"/>
    <w:rsid w:val="00CD0B85"/>
    <w:rsid w:val="00CD11B7"/>
    <w:rsid w:val="00CD24DD"/>
    <w:rsid w:val="00CD2565"/>
    <w:rsid w:val="00CD3954"/>
    <w:rsid w:val="00CD4C66"/>
    <w:rsid w:val="00CD4DF3"/>
    <w:rsid w:val="00CD5BCF"/>
    <w:rsid w:val="00CE0ACC"/>
    <w:rsid w:val="00CE10FA"/>
    <w:rsid w:val="00CE15D6"/>
    <w:rsid w:val="00CE267F"/>
    <w:rsid w:val="00CE2C34"/>
    <w:rsid w:val="00CE4E2C"/>
    <w:rsid w:val="00CE4F4F"/>
    <w:rsid w:val="00CE5635"/>
    <w:rsid w:val="00CE581F"/>
    <w:rsid w:val="00CF25AD"/>
    <w:rsid w:val="00CF3A8C"/>
    <w:rsid w:val="00CF5256"/>
    <w:rsid w:val="00CF5510"/>
    <w:rsid w:val="00CF6B8E"/>
    <w:rsid w:val="00CF6DB1"/>
    <w:rsid w:val="00D00E6B"/>
    <w:rsid w:val="00D01920"/>
    <w:rsid w:val="00D01CB3"/>
    <w:rsid w:val="00D025A8"/>
    <w:rsid w:val="00D02C6B"/>
    <w:rsid w:val="00D0523C"/>
    <w:rsid w:val="00D0524F"/>
    <w:rsid w:val="00D052AA"/>
    <w:rsid w:val="00D057CA"/>
    <w:rsid w:val="00D06912"/>
    <w:rsid w:val="00D069CF"/>
    <w:rsid w:val="00D06F18"/>
    <w:rsid w:val="00D0711B"/>
    <w:rsid w:val="00D077B8"/>
    <w:rsid w:val="00D101A9"/>
    <w:rsid w:val="00D1033B"/>
    <w:rsid w:val="00D103BE"/>
    <w:rsid w:val="00D1063F"/>
    <w:rsid w:val="00D11385"/>
    <w:rsid w:val="00D121AB"/>
    <w:rsid w:val="00D138A3"/>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5167"/>
    <w:rsid w:val="00D465D8"/>
    <w:rsid w:val="00D51A19"/>
    <w:rsid w:val="00D5234F"/>
    <w:rsid w:val="00D5479A"/>
    <w:rsid w:val="00D55E00"/>
    <w:rsid w:val="00D5799A"/>
    <w:rsid w:val="00D579C7"/>
    <w:rsid w:val="00D6169A"/>
    <w:rsid w:val="00D6283A"/>
    <w:rsid w:val="00D62903"/>
    <w:rsid w:val="00D677D9"/>
    <w:rsid w:val="00D7007E"/>
    <w:rsid w:val="00D71AB2"/>
    <w:rsid w:val="00D720AC"/>
    <w:rsid w:val="00D723E5"/>
    <w:rsid w:val="00D732F2"/>
    <w:rsid w:val="00D73322"/>
    <w:rsid w:val="00D73449"/>
    <w:rsid w:val="00D73CA5"/>
    <w:rsid w:val="00D74E27"/>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D0D2A"/>
    <w:rsid w:val="00DD105A"/>
    <w:rsid w:val="00DD252C"/>
    <w:rsid w:val="00DD2960"/>
    <w:rsid w:val="00DD454E"/>
    <w:rsid w:val="00DD4CC3"/>
    <w:rsid w:val="00DD4E7B"/>
    <w:rsid w:val="00DD4FF3"/>
    <w:rsid w:val="00DD721F"/>
    <w:rsid w:val="00DD7223"/>
    <w:rsid w:val="00DE2145"/>
    <w:rsid w:val="00DE2A2C"/>
    <w:rsid w:val="00DE2CCD"/>
    <w:rsid w:val="00DE5052"/>
    <w:rsid w:val="00DE505B"/>
    <w:rsid w:val="00DE609B"/>
    <w:rsid w:val="00DF2199"/>
    <w:rsid w:val="00DF3FBB"/>
    <w:rsid w:val="00DF65A1"/>
    <w:rsid w:val="00E00D88"/>
    <w:rsid w:val="00E01560"/>
    <w:rsid w:val="00E019D3"/>
    <w:rsid w:val="00E02643"/>
    <w:rsid w:val="00E04650"/>
    <w:rsid w:val="00E04C40"/>
    <w:rsid w:val="00E0596B"/>
    <w:rsid w:val="00E060FF"/>
    <w:rsid w:val="00E10145"/>
    <w:rsid w:val="00E1500C"/>
    <w:rsid w:val="00E15E29"/>
    <w:rsid w:val="00E16647"/>
    <w:rsid w:val="00E17E4E"/>
    <w:rsid w:val="00E20E4B"/>
    <w:rsid w:val="00E24A2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8E0"/>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FC7"/>
    <w:rsid w:val="00E831A7"/>
    <w:rsid w:val="00E83228"/>
    <w:rsid w:val="00E83E2E"/>
    <w:rsid w:val="00E83F20"/>
    <w:rsid w:val="00E8406A"/>
    <w:rsid w:val="00E84496"/>
    <w:rsid w:val="00E8497F"/>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70CB"/>
    <w:rsid w:val="00EF7A4D"/>
    <w:rsid w:val="00F000C4"/>
    <w:rsid w:val="00F00C88"/>
    <w:rsid w:val="00F00C9F"/>
    <w:rsid w:val="00F016A4"/>
    <w:rsid w:val="00F01929"/>
    <w:rsid w:val="00F01D09"/>
    <w:rsid w:val="00F02136"/>
    <w:rsid w:val="00F028B7"/>
    <w:rsid w:val="00F032E9"/>
    <w:rsid w:val="00F0503A"/>
    <w:rsid w:val="00F071E7"/>
    <w:rsid w:val="00F073CC"/>
    <w:rsid w:val="00F07F77"/>
    <w:rsid w:val="00F11393"/>
    <w:rsid w:val="00F11C40"/>
    <w:rsid w:val="00F12E8C"/>
    <w:rsid w:val="00F16EA8"/>
    <w:rsid w:val="00F215CD"/>
    <w:rsid w:val="00F21B80"/>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1734"/>
    <w:rsid w:val="00F83577"/>
    <w:rsid w:val="00F84270"/>
    <w:rsid w:val="00F84B3B"/>
    <w:rsid w:val="00F84BAD"/>
    <w:rsid w:val="00F854EF"/>
    <w:rsid w:val="00F8580C"/>
    <w:rsid w:val="00F90D24"/>
    <w:rsid w:val="00F939F2"/>
    <w:rsid w:val="00F949A2"/>
    <w:rsid w:val="00F960EF"/>
    <w:rsid w:val="00FA0624"/>
    <w:rsid w:val="00FA17B7"/>
    <w:rsid w:val="00FA1AD1"/>
    <w:rsid w:val="00FA3682"/>
    <w:rsid w:val="00FA46AF"/>
    <w:rsid w:val="00FA4921"/>
    <w:rsid w:val="00FA4EC4"/>
    <w:rsid w:val="00FA5B0F"/>
    <w:rsid w:val="00FA5C9F"/>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D0D8D"/>
    <w:rsid w:val="00FD1A64"/>
    <w:rsid w:val="00FD27C0"/>
    <w:rsid w:val="00FD2DE8"/>
    <w:rsid w:val="00FD32DF"/>
    <w:rsid w:val="00FD4EAE"/>
    <w:rsid w:val="00FD75E5"/>
    <w:rsid w:val="00FD7C74"/>
    <w:rsid w:val="00FE090B"/>
    <w:rsid w:val="00FE26C2"/>
    <w:rsid w:val="00FE2E0C"/>
    <w:rsid w:val="00FE3691"/>
    <w:rsid w:val="00FE4B4C"/>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78A9769"/>
  <w15:docId w15:val="{C0943A5D-8456-472F-B7E8-A8C0C22C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39"/>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ind w:left="431" w:hanging="431"/>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pPr>
  </w:style>
  <w:style w:type="paragraph" w:styleId="BlockText">
    <w:name w:val="Block Text"/>
    <w:basedOn w:val="Normal"/>
    <w:rsid w:val="00E86E97"/>
    <w:pPr>
      <w:spacing w:after="120"/>
      <w:ind w:left="1440" w:right="1440"/>
    </w:pPr>
  </w:style>
  <w:style w:type="paragraph" w:styleId="BodyText">
    <w:name w:val="Body Text"/>
    <w:basedOn w:val="Normal"/>
    <w:rsid w:val="00E86E97"/>
    <w:pPr>
      <w:spacing w:before="60" w:after="60" w:line="210" w:lineRule="atLeast"/>
    </w:pPr>
    <w:rPr>
      <w:sz w:val="18"/>
    </w:rPr>
  </w:style>
  <w:style w:type="paragraph" w:styleId="BodyText2">
    <w:name w:val="Body Text 2"/>
    <w:basedOn w:val="Normal"/>
    <w:link w:val="BodyText2Char"/>
    <w:uiPriority w:val="99"/>
    <w:rsid w:val="00E86E97"/>
    <w:pPr>
      <w:spacing w:before="60" w:after="60" w:line="190" w:lineRule="atLeast"/>
    </w:pPr>
    <w:rPr>
      <w:sz w:val="16"/>
    </w:rPr>
  </w:style>
  <w:style w:type="paragraph" w:styleId="BodyText3">
    <w:name w:val="Body Text 3"/>
    <w:basedOn w:val="Normal"/>
    <w:link w:val="BodyText3Char"/>
    <w:uiPriority w:val="99"/>
    <w:rsid w:val="00E86E97"/>
    <w:pPr>
      <w:spacing w:before="60" w:after="60" w:line="170" w:lineRule="atLeast"/>
    </w:pPr>
    <w:rPr>
      <w:sz w:val="14"/>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ind w:left="283"/>
    </w:pPr>
  </w:style>
  <w:style w:type="paragraph" w:styleId="BodyTextFirstIndent2">
    <w:name w:val="Body Text First Indent 2"/>
    <w:basedOn w:val="Normal"/>
    <w:rsid w:val="00E86E97"/>
    <w:pPr>
      <w:ind w:firstLine="210"/>
    </w:pPr>
  </w:style>
  <w:style w:type="paragraph" w:styleId="BodyTextIndent2">
    <w:name w:val="Body Text Indent 2"/>
    <w:basedOn w:val="Normal"/>
    <w:link w:val="BodyTextIndent2Char"/>
    <w:uiPriority w:val="99"/>
    <w:rsid w:val="00E86E97"/>
    <w:pPr>
      <w:spacing w:after="120" w:line="480" w:lineRule="auto"/>
      <w:ind w:left="283"/>
    </w:pPr>
  </w:style>
  <w:style w:type="paragraph" w:styleId="BodyTextIndent3">
    <w:name w:val="Body Text Indent 3"/>
    <w:basedOn w:val="Normal"/>
    <w:rsid w:val="00E86E97"/>
    <w:pPr>
      <w:spacing w:after="120"/>
      <w:ind w:left="283"/>
    </w:pPr>
    <w:rPr>
      <w:sz w:val="16"/>
    </w:rPr>
  </w:style>
  <w:style w:type="paragraph" w:styleId="Caption">
    <w:name w:val="caption"/>
    <w:basedOn w:val="Normal"/>
    <w:next w:val="Normal"/>
    <w:qFormat/>
    <w:rsid w:val="00E86E97"/>
    <w:pPr>
      <w:spacing w:before="120" w:after="120"/>
    </w:pPr>
    <w:rPr>
      <w:b/>
    </w:rPr>
  </w:style>
  <w:style w:type="paragraph" w:styleId="Closing">
    <w:name w:val="Closing"/>
    <w:basedOn w:val="Normal"/>
    <w:rsid w:val="00E86E97"/>
    <w:pPr>
      <w:ind w:left="4252"/>
    </w:p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style>
  <w:style w:type="paragraph" w:styleId="Date">
    <w:name w:val="Date"/>
    <w:basedOn w:val="Normal"/>
    <w:next w:val="Normal"/>
    <w:rsid w:val="00E86E97"/>
  </w:style>
  <w:style w:type="paragraph" w:customStyle="1" w:styleId="Definition">
    <w:name w:val="Definition"/>
    <w:basedOn w:val="Normal"/>
    <w:next w:val="Normal"/>
    <w:rsid w:val="00E86E97"/>
  </w:style>
  <w:style w:type="character" w:customStyle="1" w:styleId="Defterms">
    <w:name w:val="Defterms"/>
    <w:rsid w:val="00E86E97"/>
    <w:rPr>
      <w:noProof w:val="0"/>
      <w:color w:val="auto"/>
      <w:lang w:val="fr-FR"/>
    </w:rPr>
  </w:style>
  <w:style w:type="paragraph" w:customStyle="1" w:styleId="dl">
    <w:name w:val="dl"/>
    <w:basedOn w:val="Normal"/>
    <w:rsid w:val="00E86E97"/>
    <w:pPr>
      <w:ind w:left="800" w:hanging="400"/>
    </w:pPr>
  </w:style>
  <w:style w:type="paragraph" w:styleId="DocumentMap">
    <w:name w:val="Document Map"/>
    <w:basedOn w:val="Normal"/>
    <w:semiHidden/>
    <w:rsid w:val="00E86E97"/>
    <w:pPr>
      <w:shd w:val="clear" w:color="auto" w:fill="000080"/>
    </w:pPr>
    <w:rPr>
      <w:rFonts w:ascii="Tahoma" w:hAnsi="Tahoma"/>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style>
  <w:style w:type="paragraph" w:styleId="EnvelopeAddress">
    <w:name w:val="envelope address"/>
    <w:basedOn w:val="Normal"/>
    <w:rsid w:val="00E86E97"/>
    <w:pPr>
      <w:framePr w:w="7938" w:h="1985" w:hRule="exact" w:hSpace="141" w:wrap="auto" w:hAnchor="page" w:xAlign="center" w:yAlign="bottom"/>
      <w:ind w:left="2835"/>
    </w:pPr>
    <w:rPr>
      <w:sz w:val="24"/>
    </w:rPr>
  </w:style>
  <w:style w:type="paragraph" w:styleId="EnvelopeReturn">
    <w:name w:val="envelope return"/>
    <w:basedOn w:val="Normal"/>
    <w:rsid w:val="00E86E97"/>
  </w:style>
  <w:style w:type="paragraph" w:customStyle="1" w:styleId="Example">
    <w:name w:val="Example"/>
    <w:basedOn w:val="Normal"/>
    <w:next w:val="Normal"/>
    <w:rsid w:val="00E86E97"/>
    <w:pPr>
      <w:tabs>
        <w:tab w:val="left" w:pos="1360"/>
      </w:tabs>
      <w:spacing w:line="210" w:lineRule="atLeast"/>
    </w:pPr>
    <w:rPr>
      <w:sz w:val="18"/>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sz w:val="18"/>
    </w:rPr>
  </w:style>
  <w:style w:type="paragraph" w:customStyle="1" w:styleId="Figuretitle">
    <w:name w:val="Figure title"/>
    <w:basedOn w:val="Normal"/>
    <w:next w:val="Normal"/>
    <w:rsid w:val="00E86E97"/>
    <w:pPr>
      <w:suppressAutoHyphens/>
      <w:spacing w:before="220" w:after="220"/>
      <w:jc w:val="center"/>
    </w:pPr>
    <w:rPr>
      <w:b/>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after="0" w:line="220" w:lineRule="exact"/>
    </w:p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sz w:val="18"/>
    </w:rPr>
  </w:style>
  <w:style w:type="paragraph" w:customStyle="1" w:styleId="Foreword">
    <w:name w:val="Foreword"/>
    <w:basedOn w:val="Normal"/>
    <w:next w:val="Normal"/>
    <w:rsid w:val="00E86E97"/>
    <w:rPr>
      <w:color w:val="0000FF"/>
    </w:rPr>
  </w:style>
  <w:style w:type="paragraph" w:customStyle="1" w:styleId="Formula">
    <w:name w:val="Formula"/>
    <w:basedOn w:val="Normal"/>
    <w:next w:val="Normal"/>
    <w:rsid w:val="00E86E97"/>
    <w:pPr>
      <w:tabs>
        <w:tab w:val="right" w:pos="9752"/>
      </w:tabs>
      <w:spacing w:after="220"/>
      <w:ind w:left="403"/>
      <w:jc w:val="left"/>
    </w:pPr>
  </w:style>
  <w:style w:type="paragraph" w:styleId="Header">
    <w:name w:val="header"/>
    <w:basedOn w:val="Normal"/>
    <w:link w:val="HeaderChar"/>
    <w:rsid w:val="00E86E97"/>
    <w:pPr>
      <w:spacing w:after="740" w:line="220" w:lineRule="exact"/>
    </w:pPr>
    <w:rPr>
      <w:b/>
      <w:sz w:val="22"/>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after="0" w:line="210" w:lineRule="atLeast"/>
      <w:ind w:left="142" w:hanging="142"/>
      <w:jc w:val="left"/>
    </w:pPr>
    <w:rPr>
      <w:b/>
      <w:sz w:val="18"/>
    </w:rPr>
  </w:style>
  <w:style w:type="paragraph" w:styleId="Index2">
    <w:name w:val="index 2"/>
    <w:basedOn w:val="Normal"/>
    <w:next w:val="Normal"/>
    <w:autoRedefine/>
    <w:semiHidden/>
    <w:rsid w:val="00E86E97"/>
    <w:pPr>
      <w:spacing w:line="210" w:lineRule="atLeast"/>
      <w:ind w:left="600" w:hanging="200"/>
    </w:pPr>
    <w:rPr>
      <w:b/>
      <w:sz w:val="18"/>
    </w:rPr>
  </w:style>
  <w:style w:type="paragraph" w:styleId="Index3">
    <w:name w:val="index 3"/>
    <w:basedOn w:val="Normal"/>
    <w:next w:val="Normal"/>
    <w:autoRedefine/>
    <w:semiHidden/>
    <w:rsid w:val="00E86E97"/>
    <w:pPr>
      <w:spacing w:line="220" w:lineRule="atLeast"/>
      <w:ind w:left="600" w:hanging="200"/>
    </w:pPr>
    <w:rPr>
      <w:b/>
    </w:rPr>
  </w:style>
  <w:style w:type="paragraph" w:styleId="Index4">
    <w:name w:val="index 4"/>
    <w:basedOn w:val="Normal"/>
    <w:next w:val="Normal"/>
    <w:autoRedefine/>
    <w:semiHidden/>
    <w:rsid w:val="00E86E97"/>
    <w:pPr>
      <w:spacing w:line="220" w:lineRule="atLeast"/>
      <w:ind w:left="800" w:hanging="200"/>
    </w:pPr>
    <w:rPr>
      <w:b/>
    </w:rPr>
  </w:style>
  <w:style w:type="paragraph" w:styleId="Index5">
    <w:name w:val="index 5"/>
    <w:basedOn w:val="Normal"/>
    <w:next w:val="Normal"/>
    <w:autoRedefine/>
    <w:semiHidden/>
    <w:rsid w:val="00E86E97"/>
    <w:pPr>
      <w:spacing w:line="220" w:lineRule="atLeast"/>
      <w:ind w:left="1000" w:hanging="200"/>
    </w:pPr>
    <w:rPr>
      <w:b/>
    </w:rPr>
  </w:style>
  <w:style w:type="paragraph" w:styleId="Index6">
    <w:name w:val="index 6"/>
    <w:basedOn w:val="Normal"/>
    <w:next w:val="Normal"/>
    <w:autoRedefine/>
    <w:semiHidden/>
    <w:rsid w:val="00E86E97"/>
    <w:pPr>
      <w:spacing w:line="220" w:lineRule="atLeast"/>
      <w:ind w:left="1200" w:hanging="200"/>
    </w:pPr>
    <w:rPr>
      <w:b/>
    </w:rPr>
  </w:style>
  <w:style w:type="paragraph" w:styleId="Index7">
    <w:name w:val="index 7"/>
    <w:basedOn w:val="Normal"/>
    <w:next w:val="Normal"/>
    <w:autoRedefine/>
    <w:semiHidden/>
    <w:rsid w:val="00E86E97"/>
    <w:pPr>
      <w:spacing w:line="220" w:lineRule="atLeast"/>
      <w:ind w:left="1400" w:hanging="200"/>
    </w:pPr>
    <w:rPr>
      <w:b/>
    </w:rPr>
  </w:style>
  <w:style w:type="paragraph" w:styleId="Index8">
    <w:name w:val="index 8"/>
    <w:basedOn w:val="Normal"/>
    <w:next w:val="Normal"/>
    <w:autoRedefine/>
    <w:semiHidden/>
    <w:rsid w:val="00E86E97"/>
    <w:pPr>
      <w:spacing w:line="220" w:lineRule="atLeast"/>
      <w:ind w:left="1600" w:hanging="200"/>
    </w:pPr>
    <w:rPr>
      <w:b/>
    </w:rPr>
  </w:style>
  <w:style w:type="paragraph" w:styleId="Index9">
    <w:name w:val="index 9"/>
    <w:basedOn w:val="Normal"/>
    <w:next w:val="Normal"/>
    <w:autoRedefine/>
    <w:semiHidden/>
    <w:rsid w:val="00E86E97"/>
    <w:pPr>
      <w:spacing w:line="220" w:lineRule="atLeast"/>
      <w:ind w:left="1800" w:hanging="200"/>
    </w:pPr>
    <w:rPr>
      <w:b/>
    </w:rPr>
  </w:style>
  <w:style w:type="paragraph" w:styleId="IndexHeading">
    <w:name w:val="index heading"/>
    <w:basedOn w:val="Normal"/>
    <w:next w:val="Index1"/>
    <w:semiHidden/>
    <w:rsid w:val="00E86E97"/>
    <w:pPr>
      <w:keepNext/>
      <w:spacing w:before="400" w:after="210"/>
      <w:jc w:val="center"/>
    </w:p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jc w:val="left"/>
    </w:pPr>
    <w:rPr>
      <w:b/>
      <w:sz w:val="28"/>
    </w:rPr>
  </w:style>
  <w:style w:type="character" w:styleId="LineNumber">
    <w:name w:val="line number"/>
    <w:rsid w:val="00E86E97"/>
    <w:rPr>
      <w:noProof w:val="0"/>
      <w:lang w:val="fr-FR"/>
    </w:rPr>
  </w:style>
  <w:style w:type="paragraph" w:styleId="List">
    <w:name w:val="List"/>
    <w:basedOn w:val="Normal"/>
    <w:rsid w:val="00E86E97"/>
    <w:pPr>
      <w:ind w:left="283" w:hanging="283"/>
    </w:pPr>
  </w:style>
  <w:style w:type="paragraph" w:styleId="List2">
    <w:name w:val="List 2"/>
    <w:basedOn w:val="Normal"/>
    <w:rsid w:val="00E86E97"/>
    <w:pPr>
      <w:ind w:left="566" w:hanging="283"/>
    </w:pPr>
  </w:style>
  <w:style w:type="paragraph" w:styleId="List3">
    <w:name w:val="List 3"/>
    <w:basedOn w:val="Normal"/>
    <w:rsid w:val="00E86E97"/>
    <w:pPr>
      <w:ind w:left="849" w:hanging="283"/>
    </w:pPr>
  </w:style>
  <w:style w:type="paragraph" w:styleId="List4">
    <w:name w:val="List 4"/>
    <w:basedOn w:val="Normal"/>
    <w:rsid w:val="00E86E97"/>
    <w:pPr>
      <w:ind w:left="1132" w:hanging="283"/>
    </w:pPr>
  </w:style>
  <w:style w:type="paragraph" w:styleId="List5">
    <w:name w:val="List 5"/>
    <w:basedOn w:val="Normal"/>
    <w:rsid w:val="00E86E97"/>
    <w:pPr>
      <w:ind w:left="1415" w:hanging="283"/>
    </w:pPr>
  </w:style>
  <w:style w:type="paragraph" w:styleId="ListBullet">
    <w:name w:val="List Bullet"/>
    <w:basedOn w:val="Normal"/>
    <w:autoRedefine/>
    <w:rsid w:val="00E86E97"/>
    <w:pPr>
      <w:tabs>
        <w:tab w:val="num" w:pos="360"/>
      </w:tabs>
      <w:ind w:left="360" w:hanging="360"/>
    </w:pPr>
  </w:style>
  <w:style w:type="paragraph" w:styleId="ListBullet2">
    <w:name w:val="List Bullet 2"/>
    <w:basedOn w:val="Normal"/>
    <w:autoRedefine/>
    <w:rsid w:val="00E86E97"/>
    <w:pPr>
      <w:tabs>
        <w:tab w:val="num" w:pos="643"/>
      </w:tabs>
      <w:ind w:left="643" w:hanging="360"/>
    </w:pPr>
  </w:style>
  <w:style w:type="paragraph" w:styleId="ListBullet3">
    <w:name w:val="List Bullet 3"/>
    <w:basedOn w:val="Normal"/>
    <w:autoRedefine/>
    <w:rsid w:val="00E86E97"/>
    <w:pPr>
      <w:tabs>
        <w:tab w:val="num" w:pos="926"/>
      </w:tabs>
      <w:ind w:left="926" w:hanging="360"/>
    </w:pPr>
  </w:style>
  <w:style w:type="paragraph" w:styleId="ListBullet4">
    <w:name w:val="List Bullet 4"/>
    <w:basedOn w:val="Normal"/>
    <w:autoRedefine/>
    <w:rsid w:val="00E86E97"/>
    <w:pPr>
      <w:tabs>
        <w:tab w:val="num" w:pos="1209"/>
      </w:tabs>
      <w:ind w:left="1209" w:hanging="360"/>
    </w:pPr>
  </w:style>
  <w:style w:type="paragraph" w:styleId="ListBullet5">
    <w:name w:val="List Bullet 5"/>
    <w:basedOn w:val="Normal"/>
    <w:autoRedefine/>
    <w:rsid w:val="00E86E97"/>
    <w:pPr>
      <w:numPr>
        <w:numId w:val="2"/>
      </w:numPr>
      <w:tabs>
        <w:tab w:val="clear" w:pos="360"/>
        <w:tab w:val="num" w:pos="1492"/>
      </w:tabs>
      <w:ind w:left="1492"/>
    </w:pPr>
  </w:style>
  <w:style w:type="paragraph" w:styleId="ListContinue">
    <w:name w:val="List Continue"/>
    <w:basedOn w:val="Normal"/>
    <w:rsid w:val="00E86E97"/>
    <w:pPr>
      <w:tabs>
        <w:tab w:val="left" w:pos="400"/>
      </w:tabs>
      <w:ind w:left="400" w:hanging="400"/>
    </w:p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ind w:left="1415"/>
    </w:pPr>
  </w:style>
  <w:style w:type="paragraph" w:styleId="ListNumber">
    <w:name w:val="List Number"/>
    <w:basedOn w:val="Normal"/>
    <w:rsid w:val="00E86E97"/>
    <w:pPr>
      <w:numPr>
        <w:numId w:val="4"/>
      </w:numPr>
      <w:tabs>
        <w:tab w:val="clear" w:pos="643"/>
        <w:tab w:val="left" w:pos="400"/>
      </w:tabs>
      <w:ind w:left="400" w:hanging="400"/>
    </w:pPr>
  </w:style>
  <w:style w:type="paragraph" w:styleId="ListNumber2">
    <w:name w:val="List Number 2"/>
    <w:basedOn w:val="Normal"/>
    <w:rsid w:val="00E86E97"/>
    <w:pPr>
      <w:numPr>
        <w:ilvl w:val="1"/>
        <w:numId w:val="5"/>
      </w:numPr>
      <w:tabs>
        <w:tab w:val="clear" w:pos="926"/>
        <w:tab w:val="left" w:pos="800"/>
      </w:tabs>
      <w:ind w:left="800" w:hanging="400"/>
    </w:pPr>
  </w:style>
  <w:style w:type="paragraph" w:styleId="ListNumber3">
    <w:name w:val="List Number 3"/>
    <w:basedOn w:val="Normal"/>
    <w:rsid w:val="00E86E97"/>
    <w:pPr>
      <w:numPr>
        <w:ilvl w:val="2"/>
        <w:numId w:val="6"/>
      </w:numPr>
      <w:tabs>
        <w:tab w:val="clear" w:pos="1209"/>
        <w:tab w:val="left" w:pos="1200"/>
      </w:tabs>
      <w:ind w:left="1200" w:hanging="400"/>
    </w:pPr>
  </w:style>
  <w:style w:type="paragraph" w:styleId="ListNumber4">
    <w:name w:val="List Number 4"/>
    <w:basedOn w:val="Normal"/>
    <w:rsid w:val="00E86E97"/>
    <w:pPr>
      <w:numPr>
        <w:ilvl w:val="3"/>
        <w:numId w:val="7"/>
      </w:numPr>
      <w:tabs>
        <w:tab w:val="clear" w:pos="1492"/>
        <w:tab w:val="left" w:pos="1600"/>
      </w:tabs>
      <w:ind w:left="1600" w:hanging="400"/>
    </w:pPr>
  </w:style>
  <w:style w:type="paragraph" w:styleId="ListNumber5">
    <w:name w:val="List Number 5"/>
    <w:basedOn w:val="Normal"/>
    <w:rsid w:val="00E86E97"/>
    <w:pPr>
      <w:tabs>
        <w:tab w:val="num" w:pos="1492"/>
      </w:tabs>
      <w:ind w:left="1492" w:hanging="360"/>
    </w:p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E86E97"/>
    <w:pPr>
      <w:spacing w:line="220" w:lineRule="atLeast"/>
    </w:pPr>
    <w:rPr>
      <w:color w:val="0000FF"/>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ind w:left="708"/>
    </w:pPr>
  </w:style>
  <w:style w:type="paragraph" w:customStyle="1" w:styleId="Note">
    <w:name w:val="Note"/>
    <w:basedOn w:val="Normal"/>
    <w:next w:val="Normal"/>
    <w:rsid w:val="00E86E97"/>
    <w:pPr>
      <w:tabs>
        <w:tab w:val="left" w:pos="960"/>
      </w:tabs>
      <w:spacing w:line="210" w:lineRule="atLeast"/>
    </w:pPr>
    <w:rPr>
      <w:sz w:val="18"/>
    </w:rPr>
  </w:style>
  <w:style w:type="paragraph" w:styleId="NoteHeading">
    <w:name w:val="Note Heading"/>
    <w:basedOn w:val="Normal"/>
    <w:next w:val="Normal"/>
    <w:rsid w:val="00E86E97"/>
  </w:style>
  <w:style w:type="paragraph" w:customStyle="1" w:styleId="p2">
    <w:name w:val="p2"/>
    <w:basedOn w:val="Normal"/>
    <w:next w:val="Normal"/>
    <w:rsid w:val="00E86E97"/>
    <w:pPr>
      <w:tabs>
        <w:tab w:val="left" w:pos="560"/>
      </w:tabs>
    </w:pPr>
  </w:style>
  <w:style w:type="paragraph" w:customStyle="1" w:styleId="p3">
    <w:name w:val="p3"/>
    <w:basedOn w:val="Normal"/>
    <w:next w:val="Normal"/>
    <w:rsid w:val="00E86E97"/>
    <w:pPr>
      <w:tabs>
        <w:tab w:val="left" w:pos="720"/>
      </w:tabs>
    </w:pPr>
  </w:style>
  <w:style w:type="paragraph" w:customStyle="1" w:styleId="p4">
    <w:name w:val="p4"/>
    <w:basedOn w:val="Normal"/>
    <w:next w:val="Normal"/>
    <w:rsid w:val="00E86E97"/>
    <w:pPr>
      <w:tabs>
        <w:tab w:val="left" w:pos="1100"/>
      </w:tabs>
    </w:pPr>
  </w:style>
  <w:style w:type="paragraph" w:customStyle="1" w:styleId="p5">
    <w:name w:val="p5"/>
    <w:basedOn w:val="Normal"/>
    <w:next w:val="Normal"/>
    <w:rsid w:val="00E86E97"/>
    <w:pPr>
      <w:tabs>
        <w:tab w:val="left" w:pos="1100"/>
      </w:tabs>
    </w:pPr>
  </w:style>
  <w:style w:type="paragraph" w:customStyle="1" w:styleId="p6">
    <w:name w:val="p6"/>
    <w:basedOn w:val="Normal"/>
    <w:next w:val="Normal"/>
    <w:rsid w:val="00E86E97"/>
    <w:pPr>
      <w:tabs>
        <w:tab w:val="left" w:pos="1440"/>
      </w:tabs>
    </w:pPr>
  </w:style>
  <w:style w:type="character" w:styleId="PageNumber">
    <w:name w:val="page number"/>
    <w:rsid w:val="00E86E97"/>
    <w:rPr>
      <w:noProof w:val="0"/>
      <w:lang w:val="fr-FR"/>
    </w:rPr>
  </w:style>
  <w:style w:type="paragraph" w:styleId="PlainText">
    <w:name w:val="Plain Text"/>
    <w:basedOn w:val="Normal"/>
    <w:rsid w:val="00E86E97"/>
    <w:rPr>
      <w:rFonts w:ascii="Courier New" w:hAnsi="Courier New"/>
    </w:rPr>
  </w:style>
  <w:style w:type="paragraph" w:customStyle="1" w:styleId="RefNorm">
    <w:name w:val="RefNorm"/>
    <w:basedOn w:val="Normal"/>
    <w:next w:val="Normal"/>
    <w:rsid w:val="00E86E97"/>
  </w:style>
  <w:style w:type="paragraph" w:styleId="Salutation">
    <w:name w:val="Salutation"/>
    <w:basedOn w:val="Normal"/>
    <w:next w:val="Normal"/>
    <w:rsid w:val="00E86E97"/>
  </w:style>
  <w:style w:type="paragraph" w:styleId="Signature">
    <w:name w:val="Signature"/>
    <w:basedOn w:val="Normal"/>
    <w:rsid w:val="00E86E97"/>
    <w:pPr>
      <w:ind w:left="4252"/>
    </w:pPr>
  </w:style>
  <w:style w:type="paragraph" w:customStyle="1" w:styleId="Special">
    <w:name w:val="Special"/>
    <w:basedOn w:val="Normal"/>
    <w:next w:val="Normal"/>
    <w:rsid w:val="00E86E97"/>
  </w:style>
  <w:style w:type="character" w:styleId="Strong">
    <w:name w:val="Strong"/>
    <w:qFormat/>
    <w:rsid w:val="00E86E97"/>
    <w:rPr>
      <w:b/>
      <w:noProof w:val="0"/>
      <w:lang w:val="fr-FR"/>
    </w:rPr>
  </w:style>
  <w:style w:type="paragraph" w:styleId="Subtitle">
    <w:name w:val="Subtitle"/>
    <w:basedOn w:val="Normal"/>
    <w:qFormat/>
    <w:rsid w:val="00E86E97"/>
    <w:pPr>
      <w:spacing w:after="60"/>
      <w:jc w:val="center"/>
      <w:outlineLvl w:val="1"/>
    </w:pPr>
    <w:rPr>
      <w:sz w:val="24"/>
    </w:rPr>
  </w:style>
  <w:style w:type="paragraph" w:customStyle="1" w:styleId="Tablefootnote">
    <w:name w:val="Table footnote"/>
    <w:basedOn w:val="Normal"/>
    <w:rsid w:val="00E86E97"/>
    <w:pPr>
      <w:tabs>
        <w:tab w:val="left" w:pos="340"/>
      </w:tabs>
      <w:spacing w:before="60" w:after="60" w:line="190" w:lineRule="atLeast"/>
    </w:pPr>
    <w:rPr>
      <w:sz w:val="16"/>
    </w:rPr>
  </w:style>
  <w:style w:type="paragraph" w:styleId="TableofAuthorities">
    <w:name w:val="table of authorities"/>
    <w:basedOn w:val="Normal"/>
    <w:next w:val="Normal"/>
    <w:semiHidden/>
    <w:rsid w:val="00E86E97"/>
    <w:pPr>
      <w:ind w:left="200" w:hanging="200"/>
    </w:pPr>
  </w:style>
  <w:style w:type="paragraph" w:styleId="TableofFigures">
    <w:name w:val="table of figures"/>
    <w:basedOn w:val="Normal"/>
    <w:next w:val="Normal"/>
    <w:semiHidden/>
    <w:rsid w:val="00E86E97"/>
    <w:pPr>
      <w:ind w:left="400" w:hanging="400"/>
    </w:pPr>
  </w:style>
  <w:style w:type="paragraph" w:customStyle="1" w:styleId="Tabletitle">
    <w:name w:val="Table title"/>
    <w:basedOn w:val="Normal"/>
    <w:next w:val="Normal"/>
    <w:rsid w:val="00E86E97"/>
    <w:pPr>
      <w:keepNext/>
      <w:suppressAutoHyphens/>
      <w:spacing w:before="120" w:after="120" w:line="230" w:lineRule="exact"/>
      <w:jc w:val="center"/>
    </w:pPr>
    <w:rPr>
      <w:b/>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after="0"/>
      <w:jc w:val="left"/>
    </w:pPr>
    <w:rPr>
      <w:b/>
    </w:rPr>
  </w:style>
  <w:style w:type="paragraph" w:customStyle="1" w:styleId="TermNum">
    <w:name w:val="TermNum"/>
    <w:basedOn w:val="Normal"/>
    <w:next w:val="Terms"/>
    <w:rsid w:val="00E86E97"/>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E86E97"/>
    <w:pPr>
      <w:spacing w:before="120"/>
    </w:pPr>
    <w:rPr>
      <w:b/>
      <w:sz w:val="24"/>
    </w:rPr>
  </w:style>
  <w:style w:type="paragraph" w:styleId="TOC1">
    <w:name w:val="toc 1"/>
    <w:basedOn w:val="Normal"/>
    <w:next w:val="Normal"/>
    <w:uiPriority w:val="39"/>
    <w:rsid w:val="00E86E97"/>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b/>
      <w:sz w:val="28"/>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6E97"/>
    <w:pPr>
      <w:spacing w:after="220"/>
      <w:jc w:val="right"/>
    </w:pPr>
    <w:rPr>
      <w:b/>
      <w:color w:val="000000"/>
      <w:sz w:val="24"/>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rPr>
      <w:color w:val="008000"/>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jc w:val="left"/>
    </w:pPr>
  </w:style>
  <w:style w:type="paragraph" w:customStyle="1" w:styleId="zzLc6">
    <w:name w:val="zzLc6"/>
    <w:basedOn w:val="Normal"/>
    <w:next w:val="Normal"/>
    <w:rsid w:val="00E86E97"/>
    <w:pPr>
      <w:jc w:val="left"/>
    </w:pPr>
  </w:style>
  <w:style w:type="paragraph" w:customStyle="1" w:styleId="zzLn5">
    <w:name w:val="zzLn5"/>
    <w:basedOn w:val="Normal"/>
    <w:next w:val="Normal"/>
    <w:rsid w:val="00E86E97"/>
    <w:pPr>
      <w:jc w:val="left"/>
    </w:pPr>
  </w:style>
  <w:style w:type="paragraph" w:customStyle="1" w:styleId="zzLn6">
    <w:name w:val="zzLn6"/>
    <w:basedOn w:val="Normal"/>
    <w:next w:val="Normal"/>
    <w:rsid w:val="00E86E97"/>
    <w:pPr>
      <w:jc w:val="left"/>
    </w:pPr>
  </w:style>
  <w:style w:type="paragraph" w:customStyle="1" w:styleId="zzSTDTitle">
    <w:name w:val="zzSTDTitle"/>
    <w:basedOn w:val="Normal"/>
    <w:next w:val="Normal"/>
    <w:rsid w:val="00E86E97"/>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rsid w:val="00E86E97"/>
    <w:pPr>
      <w:spacing w:before="60" w:after="60"/>
    </w:pPr>
  </w:style>
  <w:style w:type="paragraph" w:customStyle="1" w:styleId="Tabletext9">
    <w:name w:val="Table text (9)"/>
    <w:basedOn w:val="Normal"/>
    <w:rsid w:val="00E86E97"/>
    <w:pPr>
      <w:spacing w:before="60" w:after="60" w:line="210" w:lineRule="atLeast"/>
    </w:pPr>
    <w:rPr>
      <w:sz w:val="18"/>
    </w:rPr>
  </w:style>
  <w:style w:type="paragraph" w:customStyle="1" w:styleId="Tabletext8">
    <w:name w:val="Table text (8)"/>
    <w:basedOn w:val="Normal"/>
    <w:rsid w:val="00E86E97"/>
    <w:pPr>
      <w:spacing w:before="60" w:after="60" w:line="190" w:lineRule="atLeast"/>
    </w:pPr>
    <w:rPr>
      <w:sz w:val="16"/>
    </w:rPr>
  </w:style>
  <w:style w:type="paragraph" w:customStyle="1" w:styleId="Tabletext7">
    <w:name w:val="Table text (7)"/>
    <w:basedOn w:val="Normal"/>
    <w:rsid w:val="00E86E97"/>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psg-registry.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www.ogp.org.u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C3A0F-A0B2-4EB1-9E8B-D46FD893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1</TotalTime>
  <Pages>1</Pages>
  <Words>6030</Words>
  <Characters>33168</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39120</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Project Officer Peru</cp:lastModifiedBy>
  <cp:revision>3</cp:revision>
  <cp:lastPrinted>2016-09-01T03:39:00Z</cp:lastPrinted>
  <dcterms:created xsi:type="dcterms:W3CDTF">2019-08-09T09:40:00Z</dcterms:created>
  <dcterms:modified xsi:type="dcterms:W3CDTF">2019-08-09T09:40:00Z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