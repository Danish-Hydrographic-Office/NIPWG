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48FBA" w14:textId="77777777" w:rsidR="00135FFF" w:rsidRDefault="00E726EA">
      <w:pPr>
        <w:rPr>
          <w:rFonts w:ascii="Arial" w:eastAsia="Times New Roman" w:hAnsi="Arial" w:cs="Arial"/>
          <w:b/>
          <w:sz w:val="32"/>
          <w:szCs w:val="32"/>
        </w:rPr>
      </w:pPr>
      <w:r>
        <w:rPr>
          <w:rFonts w:ascii="Arial" w:eastAsia="Times New Roman" w:hAnsi="Arial" w:cs="Arial"/>
          <w:b/>
          <w:sz w:val="32"/>
          <w:szCs w:val="32"/>
        </w:rPr>
        <w:t>Notes:</w:t>
      </w:r>
    </w:p>
    <w:p w14:paraId="5BEAC668" w14:textId="77777777" w:rsidR="00E726EA" w:rsidRPr="00E726EA" w:rsidRDefault="00E726EA" w:rsidP="00E726EA">
      <w:pPr>
        <w:shd w:val="clear" w:color="auto" w:fill="FFFFFF"/>
        <w:spacing w:after="0" w:line="240" w:lineRule="auto"/>
        <w:rPr>
          <w:rFonts w:ascii="Segoe UI" w:eastAsia="Times New Roman" w:hAnsi="Segoe UI" w:cs="Segoe UI"/>
          <w:b/>
          <w:color w:val="212121"/>
          <w:sz w:val="24"/>
          <w:szCs w:val="23"/>
          <w:lang w:eastAsia="en-GB"/>
        </w:rPr>
      </w:pPr>
      <w:r w:rsidRPr="00E726EA">
        <w:rPr>
          <w:rFonts w:ascii="Calibri" w:eastAsia="Times New Roman" w:hAnsi="Calibri" w:cs="Times New Roman"/>
          <w:color w:val="212121"/>
          <w:lang w:eastAsia="en-GB"/>
        </w:rPr>
        <w:br/>
      </w:r>
      <w:r w:rsidRPr="00E726EA">
        <w:rPr>
          <w:rFonts w:ascii="Calibri" w:eastAsia="Times New Roman" w:hAnsi="Calibri" w:cs="Times New Roman"/>
          <w:b/>
          <w:color w:val="212121"/>
          <w:sz w:val="24"/>
          <w:lang w:eastAsia="en-GB"/>
        </w:rPr>
        <w:t>-</w:t>
      </w:r>
      <w:r w:rsidRPr="00E726EA">
        <w:rPr>
          <w:rFonts w:ascii="Calibri" w:eastAsia="Times New Roman" w:hAnsi="Calibri" w:cs="Times New Roman"/>
          <w:b/>
          <w:color w:val="212121"/>
          <w:sz w:val="28"/>
          <w:szCs w:val="24"/>
          <w:lang w:eastAsia="en-GB"/>
        </w:rPr>
        <w:t>                      </w:t>
      </w:r>
      <w:r w:rsidRPr="00E726EA">
        <w:rPr>
          <w:rFonts w:ascii="Calibri" w:eastAsia="Times New Roman" w:hAnsi="Calibri" w:cs="Times New Roman"/>
          <w:b/>
          <w:color w:val="212121"/>
          <w:sz w:val="24"/>
          <w:lang w:eastAsia="en-GB"/>
        </w:rPr>
        <w:t>Tidying up the content</w:t>
      </w:r>
    </w:p>
    <w:p w14:paraId="58CA7D17" w14:textId="77777777" w:rsidR="00E726EA" w:rsidRPr="00E726EA" w:rsidRDefault="00E726EA" w:rsidP="00E726EA">
      <w:pPr>
        <w:shd w:val="clear" w:color="auto" w:fill="FFFFFF"/>
        <w:spacing w:after="0" w:line="240" w:lineRule="auto"/>
        <w:rPr>
          <w:rFonts w:ascii="Segoe UI" w:eastAsia="Times New Roman" w:hAnsi="Segoe UI" w:cs="Segoe UI"/>
          <w:b/>
          <w:color w:val="212121"/>
          <w:sz w:val="24"/>
          <w:szCs w:val="23"/>
          <w:lang w:eastAsia="en-GB"/>
        </w:rPr>
      </w:pPr>
      <w:r w:rsidRPr="00E726EA">
        <w:rPr>
          <w:rFonts w:ascii="Calibri" w:eastAsia="Times New Roman" w:hAnsi="Calibri" w:cs="Times New Roman"/>
          <w:b/>
          <w:color w:val="212121"/>
          <w:sz w:val="24"/>
          <w:lang w:eastAsia="en-GB"/>
        </w:rPr>
        <w:t>-</w:t>
      </w:r>
      <w:r w:rsidRPr="00E726EA">
        <w:rPr>
          <w:rFonts w:ascii="Calibri" w:eastAsia="Times New Roman" w:hAnsi="Calibri" w:cs="Times New Roman"/>
          <w:b/>
          <w:color w:val="212121"/>
          <w:sz w:val="28"/>
          <w:szCs w:val="24"/>
          <w:lang w:eastAsia="en-GB"/>
        </w:rPr>
        <w:t>                      </w:t>
      </w:r>
      <w:r w:rsidRPr="00E726EA">
        <w:rPr>
          <w:rFonts w:ascii="Calibri" w:eastAsia="Times New Roman" w:hAnsi="Calibri" w:cs="Times New Roman"/>
          <w:b/>
          <w:color w:val="212121"/>
          <w:sz w:val="24"/>
          <w:lang w:eastAsia="en-GB"/>
        </w:rPr>
        <w:t>Finishing the file format tables + example base64 data</w:t>
      </w:r>
    </w:p>
    <w:p w14:paraId="6B2DB81D" w14:textId="77777777" w:rsidR="00E726EA" w:rsidRPr="00E726EA" w:rsidRDefault="00E726EA" w:rsidP="00E726EA">
      <w:pPr>
        <w:shd w:val="clear" w:color="auto" w:fill="FFFFFF"/>
        <w:spacing w:after="0" w:line="240" w:lineRule="auto"/>
        <w:rPr>
          <w:rFonts w:ascii="Segoe UI" w:eastAsia="Times New Roman" w:hAnsi="Segoe UI" w:cs="Segoe UI"/>
          <w:b/>
          <w:color w:val="212121"/>
          <w:sz w:val="24"/>
          <w:szCs w:val="23"/>
          <w:lang w:eastAsia="en-GB"/>
        </w:rPr>
      </w:pPr>
      <w:r w:rsidRPr="00E726EA">
        <w:rPr>
          <w:rFonts w:ascii="Calibri" w:eastAsia="Times New Roman" w:hAnsi="Calibri" w:cs="Times New Roman"/>
          <w:b/>
          <w:color w:val="212121"/>
          <w:sz w:val="24"/>
          <w:lang w:eastAsia="en-GB"/>
        </w:rPr>
        <w:t>-</w:t>
      </w:r>
      <w:r w:rsidRPr="00E726EA">
        <w:rPr>
          <w:rFonts w:ascii="Calibri" w:eastAsia="Times New Roman" w:hAnsi="Calibri" w:cs="Times New Roman"/>
          <w:b/>
          <w:color w:val="212121"/>
          <w:sz w:val="28"/>
          <w:szCs w:val="24"/>
          <w:lang w:eastAsia="en-GB"/>
        </w:rPr>
        <w:t>                      </w:t>
      </w:r>
      <w:r w:rsidRPr="00E726EA">
        <w:rPr>
          <w:rFonts w:ascii="Calibri" w:eastAsia="Times New Roman" w:hAnsi="Calibri" w:cs="Times New Roman"/>
          <w:b/>
          <w:color w:val="212121"/>
          <w:sz w:val="24"/>
          <w:lang w:eastAsia="en-GB"/>
        </w:rPr>
        <w:t>Service elements</w:t>
      </w:r>
    </w:p>
    <w:p w14:paraId="53FD2BCB" w14:textId="77777777" w:rsidR="00E726EA" w:rsidRPr="00E726EA" w:rsidRDefault="00E726EA" w:rsidP="00E726EA">
      <w:pPr>
        <w:shd w:val="clear" w:color="auto" w:fill="FFFFFF"/>
        <w:spacing w:after="0" w:line="240" w:lineRule="auto"/>
        <w:rPr>
          <w:rFonts w:ascii="Segoe UI" w:eastAsia="Times New Roman" w:hAnsi="Segoe UI" w:cs="Segoe UI"/>
          <w:b/>
          <w:color w:val="212121"/>
          <w:sz w:val="24"/>
          <w:szCs w:val="23"/>
          <w:lang w:eastAsia="en-GB"/>
        </w:rPr>
      </w:pPr>
      <w:r w:rsidRPr="00E726EA">
        <w:rPr>
          <w:rFonts w:ascii="Calibri" w:eastAsia="Times New Roman" w:hAnsi="Calibri" w:cs="Times New Roman"/>
          <w:b/>
          <w:color w:val="212121"/>
          <w:sz w:val="24"/>
          <w:lang w:eastAsia="en-GB"/>
        </w:rPr>
        <w:t>-</w:t>
      </w:r>
      <w:r w:rsidRPr="00E726EA">
        <w:rPr>
          <w:rFonts w:ascii="Calibri" w:eastAsia="Times New Roman" w:hAnsi="Calibri" w:cs="Times New Roman"/>
          <w:b/>
          <w:color w:val="212121"/>
          <w:sz w:val="28"/>
          <w:szCs w:val="24"/>
          <w:lang w:eastAsia="en-GB"/>
        </w:rPr>
        <w:t>                      </w:t>
      </w:r>
      <w:r w:rsidRPr="00E726EA">
        <w:rPr>
          <w:rFonts w:ascii="Calibri" w:eastAsia="Times New Roman" w:hAnsi="Calibri" w:cs="Times New Roman"/>
          <w:b/>
          <w:color w:val="212121"/>
          <w:sz w:val="24"/>
          <w:lang w:eastAsia="en-GB"/>
        </w:rPr>
        <w:t>Alterations to account for multiple CA descriptions</w:t>
      </w:r>
    </w:p>
    <w:p w14:paraId="3285DCF2" w14:textId="77777777" w:rsidR="00135FFF" w:rsidRDefault="00135FFF" w:rsidP="00135FFF">
      <w:pPr>
        <w:jc w:val="center"/>
        <w:rPr>
          <w:rFonts w:ascii="Arial" w:eastAsia="Times New Roman" w:hAnsi="Arial" w:cs="Arial"/>
          <w:b/>
          <w:sz w:val="40"/>
          <w:szCs w:val="32"/>
        </w:rPr>
      </w:pPr>
    </w:p>
    <w:p w14:paraId="5479ED5B" w14:textId="77777777" w:rsidR="00135FFF" w:rsidRDefault="00135FFF" w:rsidP="00135FFF">
      <w:pPr>
        <w:jc w:val="center"/>
        <w:rPr>
          <w:rFonts w:ascii="Arial" w:eastAsia="Times New Roman" w:hAnsi="Arial" w:cs="Arial"/>
          <w:b/>
          <w:sz w:val="40"/>
          <w:szCs w:val="32"/>
        </w:rPr>
      </w:pPr>
    </w:p>
    <w:p w14:paraId="649393CC" w14:textId="77777777" w:rsidR="00135FFF" w:rsidRDefault="00135FFF" w:rsidP="00135FFF">
      <w:pPr>
        <w:jc w:val="center"/>
        <w:rPr>
          <w:rFonts w:ascii="Arial" w:eastAsia="Times New Roman" w:hAnsi="Arial" w:cs="Arial"/>
          <w:b/>
          <w:sz w:val="40"/>
          <w:szCs w:val="32"/>
        </w:rPr>
      </w:pPr>
    </w:p>
    <w:p w14:paraId="0C99EDDA" w14:textId="77777777" w:rsidR="00135FFF" w:rsidRDefault="00135FFF" w:rsidP="00135FFF">
      <w:pPr>
        <w:jc w:val="center"/>
        <w:rPr>
          <w:rFonts w:ascii="Arial" w:eastAsia="Times New Roman" w:hAnsi="Arial" w:cs="Arial"/>
          <w:b/>
          <w:sz w:val="40"/>
          <w:szCs w:val="32"/>
        </w:rPr>
      </w:pPr>
    </w:p>
    <w:p w14:paraId="08467786" w14:textId="77777777" w:rsidR="00135FFF" w:rsidRDefault="00135FFF" w:rsidP="00135FFF">
      <w:pPr>
        <w:jc w:val="center"/>
        <w:rPr>
          <w:rFonts w:ascii="Arial" w:eastAsia="Times New Roman" w:hAnsi="Arial" w:cs="Arial"/>
          <w:b/>
          <w:sz w:val="40"/>
          <w:szCs w:val="32"/>
        </w:rPr>
      </w:pPr>
    </w:p>
    <w:p w14:paraId="1264136B" w14:textId="77777777" w:rsidR="00135FFF" w:rsidRDefault="00135FFF" w:rsidP="00135FFF">
      <w:pPr>
        <w:jc w:val="center"/>
        <w:rPr>
          <w:rFonts w:ascii="Arial" w:eastAsia="Times New Roman" w:hAnsi="Arial" w:cs="Arial"/>
          <w:b/>
          <w:sz w:val="40"/>
          <w:szCs w:val="32"/>
        </w:rPr>
      </w:pPr>
    </w:p>
    <w:p w14:paraId="2449AB24" w14:textId="77777777" w:rsidR="00135FFF" w:rsidRPr="00135FFF" w:rsidRDefault="00135FFF" w:rsidP="00135FFF">
      <w:pPr>
        <w:jc w:val="center"/>
        <w:rPr>
          <w:rFonts w:ascii="Arial" w:eastAsia="Times New Roman" w:hAnsi="Arial" w:cs="Arial"/>
          <w:b/>
          <w:sz w:val="40"/>
          <w:szCs w:val="32"/>
        </w:rPr>
      </w:pPr>
      <w:r w:rsidRPr="00135FFF">
        <w:rPr>
          <w:rFonts w:ascii="Arial" w:eastAsia="Times New Roman" w:hAnsi="Arial" w:cs="Arial"/>
          <w:b/>
          <w:sz w:val="40"/>
          <w:szCs w:val="32"/>
        </w:rPr>
        <w:t xml:space="preserve">S-100 – Part </w:t>
      </w:r>
      <w:r w:rsidR="00443F7E">
        <w:rPr>
          <w:rFonts w:ascii="Arial" w:eastAsia="Times New Roman" w:hAnsi="Arial" w:cs="Arial"/>
          <w:b/>
          <w:sz w:val="40"/>
          <w:szCs w:val="32"/>
        </w:rPr>
        <w:t>xx</w:t>
      </w:r>
    </w:p>
    <w:p w14:paraId="3937518E" w14:textId="77777777" w:rsidR="00135FFF" w:rsidRPr="00135FFF" w:rsidRDefault="00135FFF" w:rsidP="00135FFF">
      <w:pPr>
        <w:jc w:val="center"/>
        <w:rPr>
          <w:rFonts w:ascii="Arial" w:eastAsia="Times New Roman" w:hAnsi="Arial" w:cs="Arial"/>
          <w:b/>
          <w:sz w:val="40"/>
          <w:szCs w:val="32"/>
        </w:rPr>
      </w:pPr>
    </w:p>
    <w:p w14:paraId="1A408762" w14:textId="77777777" w:rsidR="00135FFF" w:rsidRDefault="00135FFF" w:rsidP="00135FFF">
      <w:pPr>
        <w:jc w:val="center"/>
        <w:rPr>
          <w:rFonts w:ascii="Arial" w:eastAsia="Times New Roman" w:hAnsi="Arial" w:cs="Arial"/>
          <w:b/>
          <w:sz w:val="32"/>
          <w:szCs w:val="32"/>
        </w:rPr>
      </w:pPr>
      <w:r w:rsidRPr="00135FFF">
        <w:rPr>
          <w:rFonts w:ascii="Arial" w:eastAsia="Times New Roman" w:hAnsi="Arial" w:cs="Arial"/>
          <w:b/>
          <w:sz w:val="40"/>
          <w:szCs w:val="32"/>
        </w:rPr>
        <w:t>Data Encryption and Authentication</w:t>
      </w:r>
      <w:r>
        <w:rPr>
          <w:rFonts w:ascii="Arial" w:eastAsia="Times New Roman" w:hAnsi="Arial" w:cs="Arial"/>
          <w:b/>
          <w:sz w:val="32"/>
          <w:szCs w:val="32"/>
        </w:rPr>
        <w:br w:type="page"/>
      </w:r>
    </w:p>
    <w:p w14:paraId="3896896D" w14:textId="77777777" w:rsidR="00135FFF" w:rsidRDefault="00135FFF">
      <w:pPr>
        <w:rPr>
          <w:rFonts w:ascii="Arial" w:eastAsia="Times New Roman" w:hAnsi="Arial" w:cs="Arial"/>
          <w:b/>
          <w:sz w:val="32"/>
          <w:szCs w:val="32"/>
        </w:rPr>
      </w:pPr>
    </w:p>
    <w:p w14:paraId="0222F7BD" w14:textId="77777777" w:rsidR="00135FFF" w:rsidRDefault="00135FFF">
      <w:pPr>
        <w:rPr>
          <w:rFonts w:ascii="Arial" w:eastAsia="Times New Roman" w:hAnsi="Arial" w:cs="Arial"/>
          <w:b/>
          <w:sz w:val="32"/>
          <w:szCs w:val="32"/>
        </w:rPr>
      </w:pPr>
    </w:p>
    <w:p w14:paraId="1286B8AC" w14:textId="77777777" w:rsidR="009C1FA9" w:rsidRDefault="00443F7E">
      <w:pPr>
        <w:rPr>
          <w:rFonts w:ascii="Arial" w:eastAsia="Times New Roman" w:hAnsi="Arial" w:cs="Arial"/>
          <w:b/>
          <w:sz w:val="32"/>
          <w:szCs w:val="32"/>
        </w:rPr>
      </w:pPr>
      <w:r>
        <w:rPr>
          <w:rFonts w:ascii="Arial" w:eastAsia="Times New Roman" w:hAnsi="Arial" w:cs="Arial"/>
          <w:b/>
          <w:sz w:val="32"/>
          <w:szCs w:val="32"/>
        </w:rPr>
        <w:t>Contents.</w:t>
      </w:r>
    </w:p>
    <w:sdt>
      <w:sdtPr>
        <w:rPr>
          <w:rFonts w:asciiTheme="minorHAnsi" w:eastAsiaTheme="minorHAnsi" w:hAnsiTheme="minorHAnsi" w:cstheme="minorBidi"/>
          <w:b w:val="0"/>
          <w:bCs w:val="0"/>
          <w:color w:val="auto"/>
          <w:sz w:val="22"/>
          <w:szCs w:val="22"/>
          <w:lang w:val="en-GB" w:eastAsia="en-US"/>
        </w:rPr>
        <w:id w:val="809140171"/>
        <w:docPartObj>
          <w:docPartGallery w:val="Table of Contents"/>
          <w:docPartUnique/>
        </w:docPartObj>
      </w:sdtPr>
      <w:sdtEndPr>
        <w:rPr>
          <w:noProof/>
        </w:rPr>
      </w:sdtEndPr>
      <w:sdtContent>
        <w:p w14:paraId="55675C00" w14:textId="77777777" w:rsidR="00443F7E" w:rsidRDefault="00443F7E">
          <w:pPr>
            <w:pStyle w:val="TOCHeading"/>
          </w:pPr>
          <w:r>
            <w:t>Contents</w:t>
          </w:r>
        </w:p>
        <w:p w14:paraId="794161B6" w14:textId="77777777" w:rsidR="00443F7E" w:rsidRDefault="00443F7E">
          <w:pPr>
            <w:pStyle w:val="TOC1"/>
            <w:tabs>
              <w:tab w:val="left" w:pos="440"/>
              <w:tab w:val="right" w:leader="dot" w:pos="9016"/>
            </w:tabs>
            <w:rPr>
              <w:noProof/>
              <w:lang w:val="en-GB" w:eastAsia="en-GB"/>
            </w:rPr>
          </w:pPr>
          <w:r>
            <w:fldChar w:fldCharType="begin"/>
          </w:r>
          <w:r>
            <w:instrText xml:space="preserve"> TOC \o "1-3" \h \z \u </w:instrText>
          </w:r>
          <w:r>
            <w:fldChar w:fldCharType="separate"/>
          </w:r>
          <w:hyperlink w:anchor="_Toc477353404" w:history="1">
            <w:r w:rsidRPr="0071557A">
              <w:rPr>
                <w:rStyle w:val="Hyperlink"/>
                <w:noProof/>
              </w:rPr>
              <w:t>1.</w:t>
            </w:r>
            <w:r>
              <w:rPr>
                <w:noProof/>
                <w:lang w:val="en-GB" w:eastAsia="en-GB"/>
              </w:rPr>
              <w:tab/>
            </w:r>
            <w:r w:rsidRPr="0071557A">
              <w:rPr>
                <w:rStyle w:val="Hyperlink"/>
                <w:noProof/>
              </w:rPr>
              <w:t>Introduction</w:t>
            </w:r>
            <w:r>
              <w:rPr>
                <w:noProof/>
                <w:webHidden/>
              </w:rPr>
              <w:tab/>
            </w:r>
            <w:r>
              <w:rPr>
                <w:noProof/>
                <w:webHidden/>
              </w:rPr>
              <w:fldChar w:fldCharType="begin"/>
            </w:r>
            <w:r>
              <w:rPr>
                <w:noProof/>
                <w:webHidden/>
              </w:rPr>
              <w:instrText xml:space="preserve"> PAGEREF _Toc477353404 \h </w:instrText>
            </w:r>
            <w:r>
              <w:rPr>
                <w:noProof/>
                <w:webHidden/>
              </w:rPr>
            </w:r>
            <w:r>
              <w:rPr>
                <w:noProof/>
                <w:webHidden/>
              </w:rPr>
              <w:fldChar w:fldCharType="separate"/>
            </w:r>
            <w:r>
              <w:rPr>
                <w:noProof/>
                <w:webHidden/>
              </w:rPr>
              <w:t>4</w:t>
            </w:r>
            <w:r>
              <w:rPr>
                <w:noProof/>
                <w:webHidden/>
              </w:rPr>
              <w:fldChar w:fldCharType="end"/>
            </w:r>
          </w:hyperlink>
        </w:p>
        <w:p w14:paraId="5C4E6AAB" w14:textId="77777777" w:rsidR="00443F7E" w:rsidRDefault="0085767E">
          <w:pPr>
            <w:pStyle w:val="TOC1"/>
            <w:tabs>
              <w:tab w:val="left" w:pos="440"/>
              <w:tab w:val="right" w:leader="dot" w:pos="9016"/>
            </w:tabs>
            <w:rPr>
              <w:noProof/>
              <w:lang w:val="en-GB" w:eastAsia="en-GB"/>
            </w:rPr>
          </w:pPr>
          <w:hyperlink w:anchor="_Toc477353405" w:history="1">
            <w:r w:rsidR="00443F7E" w:rsidRPr="0071557A">
              <w:rPr>
                <w:rStyle w:val="Hyperlink"/>
                <w:noProof/>
              </w:rPr>
              <w:t>2.</w:t>
            </w:r>
            <w:r w:rsidR="00443F7E">
              <w:rPr>
                <w:noProof/>
                <w:lang w:val="en-GB" w:eastAsia="en-GB"/>
              </w:rPr>
              <w:tab/>
            </w:r>
            <w:r w:rsidR="00443F7E" w:rsidRPr="0071557A">
              <w:rPr>
                <w:rStyle w:val="Hyperlink"/>
                <w:noProof/>
              </w:rPr>
              <w:t>Scope</w:t>
            </w:r>
            <w:r w:rsidR="00443F7E">
              <w:rPr>
                <w:noProof/>
                <w:webHidden/>
              </w:rPr>
              <w:tab/>
            </w:r>
            <w:r w:rsidR="00443F7E">
              <w:rPr>
                <w:noProof/>
                <w:webHidden/>
              </w:rPr>
              <w:fldChar w:fldCharType="begin"/>
            </w:r>
            <w:r w:rsidR="00443F7E">
              <w:rPr>
                <w:noProof/>
                <w:webHidden/>
              </w:rPr>
              <w:instrText xml:space="preserve"> PAGEREF _Toc477353405 \h </w:instrText>
            </w:r>
            <w:r w:rsidR="00443F7E">
              <w:rPr>
                <w:noProof/>
                <w:webHidden/>
              </w:rPr>
            </w:r>
            <w:r w:rsidR="00443F7E">
              <w:rPr>
                <w:noProof/>
                <w:webHidden/>
              </w:rPr>
              <w:fldChar w:fldCharType="separate"/>
            </w:r>
            <w:r w:rsidR="00443F7E">
              <w:rPr>
                <w:noProof/>
                <w:webHidden/>
              </w:rPr>
              <w:t>5</w:t>
            </w:r>
            <w:r w:rsidR="00443F7E">
              <w:rPr>
                <w:noProof/>
                <w:webHidden/>
              </w:rPr>
              <w:fldChar w:fldCharType="end"/>
            </w:r>
          </w:hyperlink>
        </w:p>
        <w:p w14:paraId="475EFD29" w14:textId="77777777" w:rsidR="00443F7E" w:rsidRDefault="0085767E">
          <w:pPr>
            <w:pStyle w:val="TOC2"/>
            <w:tabs>
              <w:tab w:val="left" w:pos="880"/>
              <w:tab w:val="right" w:leader="dot" w:pos="9016"/>
            </w:tabs>
            <w:rPr>
              <w:noProof/>
              <w:lang w:val="en-GB" w:eastAsia="en-GB"/>
            </w:rPr>
          </w:pPr>
          <w:hyperlink w:anchor="_Toc477353406" w:history="1">
            <w:r w:rsidR="00443F7E" w:rsidRPr="0071557A">
              <w:rPr>
                <w:rStyle w:val="Hyperlink"/>
                <w:noProof/>
              </w:rPr>
              <w:t>2.1.</w:t>
            </w:r>
            <w:r w:rsidR="00443F7E">
              <w:rPr>
                <w:noProof/>
                <w:lang w:val="en-GB" w:eastAsia="en-GB"/>
              </w:rPr>
              <w:tab/>
            </w:r>
            <w:r w:rsidR="00443F7E" w:rsidRPr="0071557A">
              <w:rPr>
                <w:rStyle w:val="Hyperlink"/>
                <w:noProof/>
              </w:rPr>
              <w:t>Structure under S-100</w:t>
            </w:r>
            <w:r w:rsidR="00443F7E">
              <w:rPr>
                <w:noProof/>
                <w:webHidden/>
              </w:rPr>
              <w:tab/>
            </w:r>
            <w:r w:rsidR="00443F7E">
              <w:rPr>
                <w:noProof/>
                <w:webHidden/>
              </w:rPr>
              <w:fldChar w:fldCharType="begin"/>
            </w:r>
            <w:r w:rsidR="00443F7E">
              <w:rPr>
                <w:noProof/>
                <w:webHidden/>
              </w:rPr>
              <w:instrText xml:space="preserve"> PAGEREF _Toc477353406 \h </w:instrText>
            </w:r>
            <w:r w:rsidR="00443F7E">
              <w:rPr>
                <w:noProof/>
                <w:webHidden/>
              </w:rPr>
            </w:r>
            <w:r w:rsidR="00443F7E">
              <w:rPr>
                <w:noProof/>
                <w:webHidden/>
              </w:rPr>
              <w:fldChar w:fldCharType="separate"/>
            </w:r>
            <w:r w:rsidR="00443F7E">
              <w:rPr>
                <w:noProof/>
                <w:webHidden/>
              </w:rPr>
              <w:t>5</w:t>
            </w:r>
            <w:r w:rsidR="00443F7E">
              <w:rPr>
                <w:noProof/>
                <w:webHidden/>
              </w:rPr>
              <w:fldChar w:fldCharType="end"/>
            </w:r>
          </w:hyperlink>
        </w:p>
        <w:p w14:paraId="2222DBF9" w14:textId="77777777" w:rsidR="00443F7E" w:rsidRDefault="0085767E">
          <w:pPr>
            <w:pStyle w:val="TOC2"/>
            <w:tabs>
              <w:tab w:val="right" w:leader="dot" w:pos="9016"/>
            </w:tabs>
            <w:rPr>
              <w:noProof/>
              <w:lang w:val="en-GB" w:eastAsia="en-GB"/>
            </w:rPr>
          </w:pPr>
          <w:hyperlink w:anchor="_Toc477353407" w:history="1">
            <w:r w:rsidR="00443F7E" w:rsidRPr="0071557A">
              <w:rPr>
                <w:rStyle w:val="Hyperlink"/>
                <w:i/>
                <w:noProof/>
              </w:rPr>
              <w:t>Participants in the Scheme</w:t>
            </w:r>
            <w:r w:rsidR="00443F7E">
              <w:rPr>
                <w:noProof/>
                <w:webHidden/>
              </w:rPr>
              <w:tab/>
            </w:r>
            <w:r w:rsidR="00443F7E">
              <w:rPr>
                <w:noProof/>
                <w:webHidden/>
              </w:rPr>
              <w:fldChar w:fldCharType="begin"/>
            </w:r>
            <w:r w:rsidR="00443F7E">
              <w:rPr>
                <w:noProof/>
                <w:webHidden/>
              </w:rPr>
              <w:instrText xml:space="preserve"> PAGEREF _Toc477353407 \h </w:instrText>
            </w:r>
            <w:r w:rsidR="00443F7E">
              <w:rPr>
                <w:noProof/>
                <w:webHidden/>
              </w:rPr>
            </w:r>
            <w:r w:rsidR="00443F7E">
              <w:rPr>
                <w:noProof/>
                <w:webHidden/>
              </w:rPr>
              <w:fldChar w:fldCharType="separate"/>
            </w:r>
            <w:r w:rsidR="00443F7E">
              <w:rPr>
                <w:noProof/>
                <w:webHidden/>
              </w:rPr>
              <w:t>5</w:t>
            </w:r>
            <w:r w:rsidR="00443F7E">
              <w:rPr>
                <w:noProof/>
                <w:webHidden/>
              </w:rPr>
              <w:fldChar w:fldCharType="end"/>
            </w:r>
          </w:hyperlink>
        </w:p>
        <w:p w14:paraId="2E5D9D46" w14:textId="77777777" w:rsidR="00443F7E" w:rsidRDefault="0085767E">
          <w:pPr>
            <w:pStyle w:val="TOC3"/>
            <w:tabs>
              <w:tab w:val="right" w:leader="dot" w:pos="9016"/>
            </w:tabs>
            <w:rPr>
              <w:noProof/>
              <w:lang w:val="en-GB" w:eastAsia="en-GB"/>
            </w:rPr>
          </w:pPr>
          <w:hyperlink w:anchor="_Toc477353408" w:history="1">
            <w:r w:rsidR="00443F7E" w:rsidRPr="0071557A">
              <w:rPr>
                <w:rStyle w:val="Hyperlink"/>
                <w:noProof/>
              </w:rPr>
              <w:t>Scheme Administrator</w:t>
            </w:r>
            <w:r w:rsidR="00443F7E">
              <w:rPr>
                <w:noProof/>
                <w:webHidden/>
              </w:rPr>
              <w:tab/>
            </w:r>
            <w:r w:rsidR="00443F7E">
              <w:rPr>
                <w:noProof/>
                <w:webHidden/>
              </w:rPr>
              <w:fldChar w:fldCharType="begin"/>
            </w:r>
            <w:r w:rsidR="00443F7E">
              <w:rPr>
                <w:noProof/>
                <w:webHidden/>
              </w:rPr>
              <w:instrText xml:space="preserve"> PAGEREF _Toc477353408 \h </w:instrText>
            </w:r>
            <w:r w:rsidR="00443F7E">
              <w:rPr>
                <w:noProof/>
                <w:webHidden/>
              </w:rPr>
            </w:r>
            <w:r w:rsidR="00443F7E">
              <w:rPr>
                <w:noProof/>
                <w:webHidden/>
              </w:rPr>
              <w:fldChar w:fldCharType="separate"/>
            </w:r>
            <w:r w:rsidR="00443F7E">
              <w:rPr>
                <w:noProof/>
                <w:webHidden/>
              </w:rPr>
              <w:t>5</w:t>
            </w:r>
            <w:r w:rsidR="00443F7E">
              <w:rPr>
                <w:noProof/>
                <w:webHidden/>
              </w:rPr>
              <w:fldChar w:fldCharType="end"/>
            </w:r>
          </w:hyperlink>
        </w:p>
        <w:p w14:paraId="58675AA6" w14:textId="77777777" w:rsidR="00443F7E" w:rsidRDefault="0085767E">
          <w:pPr>
            <w:pStyle w:val="TOC3"/>
            <w:tabs>
              <w:tab w:val="right" w:leader="dot" w:pos="9016"/>
            </w:tabs>
            <w:rPr>
              <w:noProof/>
              <w:lang w:val="en-GB" w:eastAsia="en-GB"/>
            </w:rPr>
          </w:pPr>
          <w:hyperlink w:anchor="_Toc477353409" w:history="1">
            <w:r w:rsidR="00443F7E" w:rsidRPr="0071557A">
              <w:rPr>
                <w:rStyle w:val="Hyperlink"/>
                <w:noProof/>
              </w:rPr>
              <w:t>Data Servers</w:t>
            </w:r>
            <w:r w:rsidR="00443F7E">
              <w:rPr>
                <w:noProof/>
                <w:webHidden/>
              </w:rPr>
              <w:tab/>
            </w:r>
            <w:r w:rsidR="00443F7E">
              <w:rPr>
                <w:noProof/>
                <w:webHidden/>
              </w:rPr>
              <w:fldChar w:fldCharType="begin"/>
            </w:r>
            <w:r w:rsidR="00443F7E">
              <w:rPr>
                <w:noProof/>
                <w:webHidden/>
              </w:rPr>
              <w:instrText xml:space="preserve"> PAGEREF _Toc477353409 \h </w:instrText>
            </w:r>
            <w:r w:rsidR="00443F7E">
              <w:rPr>
                <w:noProof/>
                <w:webHidden/>
              </w:rPr>
            </w:r>
            <w:r w:rsidR="00443F7E">
              <w:rPr>
                <w:noProof/>
                <w:webHidden/>
              </w:rPr>
              <w:fldChar w:fldCharType="separate"/>
            </w:r>
            <w:r w:rsidR="00443F7E">
              <w:rPr>
                <w:noProof/>
                <w:webHidden/>
              </w:rPr>
              <w:t>6</w:t>
            </w:r>
            <w:r w:rsidR="00443F7E">
              <w:rPr>
                <w:noProof/>
                <w:webHidden/>
              </w:rPr>
              <w:fldChar w:fldCharType="end"/>
            </w:r>
          </w:hyperlink>
        </w:p>
        <w:p w14:paraId="100D7271" w14:textId="77777777" w:rsidR="00443F7E" w:rsidRDefault="0085767E">
          <w:pPr>
            <w:pStyle w:val="TOC3"/>
            <w:tabs>
              <w:tab w:val="right" w:leader="dot" w:pos="9016"/>
            </w:tabs>
            <w:rPr>
              <w:noProof/>
              <w:lang w:val="en-GB" w:eastAsia="en-GB"/>
            </w:rPr>
          </w:pPr>
          <w:hyperlink w:anchor="_Toc477353410" w:history="1">
            <w:r w:rsidR="00443F7E" w:rsidRPr="0071557A">
              <w:rPr>
                <w:rStyle w:val="Hyperlink"/>
                <w:noProof/>
              </w:rPr>
              <w:t>Data Clients</w:t>
            </w:r>
            <w:r w:rsidR="00443F7E">
              <w:rPr>
                <w:noProof/>
                <w:webHidden/>
              </w:rPr>
              <w:tab/>
            </w:r>
            <w:r w:rsidR="00443F7E">
              <w:rPr>
                <w:noProof/>
                <w:webHidden/>
              </w:rPr>
              <w:fldChar w:fldCharType="begin"/>
            </w:r>
            <w:r w:rsidR="00443F7E">
              <w:rPr>
                <w:noProof/>
                <w:webHidden/>
              </w:rPr>
              <w:instrText xml:space="preserve"> PAGEREF _Toc477353410 \h </w:instrText>
            </w:r>
            <w:r w:rsidR="00443F7E">
              <w:rPr>
                <w:noProof/>
                <w:webHidden/>
              </w:rPr>
            </w:r>
            <w:r w:rsidR="00443F7E">
              <w:rPr>
                <w:noProof/>
                <w:webHidden/>
              </w:rPr>
              <w:fldChar w:fldCharType="separate"/>
            </w:r>
            <w:r w:rsidR="00443F7E">
              <w:rPr>
                <w:noProof/>
                <w:webHidden/>
              </w:rPr>
              <w:t>6</w:t>
            </w:r>
            <w:r w:rsidR="00443F7E">
              <w:rPr>
                <w:noProof/>
                <w:webHidden/>
              </w:rPr>
              <w:fldChar w:fldCharType="end"/>
            </w:r>
          </w:hyperlink>
        </w:p>
        <w:p w14:paraId="6EEC0E3F" w14:textId="77777777" w:rsidR="00443F7E" w:rsidRDefault="0085767E">
          <w:pPr>
            <w:pStyle w:val="TOC3"/>
            <w:tabs>
              <w:tab w:val="right" w:leader="dot" w:pos="9016"/>
            </w:tabs>
            <w:rPr>
              <w:noProof/>
              <w:lang w:val="en-GB" w:eastAsia="en-GB"/>
            </w:rPr>
          </w:pPr>
          <w:hyperlink w:anchor="_Toc477353411" w:history="1">
            <w:r w:rsidR="00443F7E" w:rsidRPr="0071557A">
              <w:rPr>
                <w:rStyle w:val="Hyperlink"/>
                <w:noProof/>
              </w:rPr>
              <w:t>Original Equipment Manufacturers (OEM)</w:t>
            </w:r>
            <w:r w:rsidR="00443F7E">
              <w:rPr>
                <w:noProof/>
                <w:webHidden/>
              </w:rPr>
              <w:tab/>
            </w:r>
            <w:r w:rsidR="00443F7E">
              <w:rPr>
                <w:noProof/>
                <w:webHidden/>
              </w:rPr>
              <w:fldChar w:fldCharType="begin"/>
            </w:r>
            <w:r w:rsidR="00443F7E">
              <w:rPr>
                <w:noProof/>
                <w:webHidden/>
              </w:rPr>
              <w:instrText xml:space="preserve"> PAGEREF _Toc477353411 \h </w:instrText>
            </w:r>
            <w:r w:rsidR="00443F7E">
              <w:rPr>
                <w:noProof/>
                <w:webHidden/>
              </w:rPr>
            </w:r>
            <w:r w:rsidR="00443F7E">
              <w:rPr>
                <w:noProof/>
                <w:webHidden/>
              </w:rPr>
              <w:fldChar w:fldCharType="separate"/>
            </w:r>
            <w:r w:rsidR="00443F7E">
              <w:rPr>
                <w:noProof/>
                <w:webHidden/>
              </w:rPr>
              <w:t>6</w:t>
            </w:r>
            <w:r w:rsidR="00443F7E">
              <w:rPr>
                <w:noProof/>
                <w:webHidden/>
              </w:rPr>
              <w:fldChar w:fldCharType="end"/>
            </w:r>
          </w:hyperlink>
        </w:p>
        <w:p w14:paraId="70EB85BD" w14:textId="77777777" w:rsidR="00443F7E" w:rsidRDefault="0085767E">
          <w:pPr>
            <w:pStyle w:val="TOC2"/>
            <w:tabs>
              <w:tab w:val="left" w:pos="880"/>
              <w:tab w:val="right" w:leader="dot" w:pos="9016"/>
            </w:tabs>
            <w:rPr>
              <w:noProof/>
              <w:lang w:val="en-GB" w:eastAsia="en-GB"/>
            </w:rPr>
          </w:pPr>
          <w:hyperlink w:anchor="_Toc477353412" w:history="1">
            <w:r w:rsidR="00443F7E" w:rsidRPr="0071557A">
              <w:rPr>
                <w:rStyle w:val="Hyperlink"/>
                <w:noProof/>
              </w:rPr>
              <w:t>2.2.</w:t>
            </w:r>
            <w:r w:rsidR="00443F7E">
              <w:rPr>
                <w:noProof/>
                <w:lang w:val="en-GB" w:eastAsia="en-GB"/>
              </w:rPr>
              <w:tab/>
            </w:r>
            <w:r w:rsidR="00443F7E" w:rsidRPr="0071557A">
              <w:rPr>
                <w:rStyle w:val="Hyperlink"/>
                <w:noProof/>
              </w:rPr>
              <w:t>The Operation of the Data Protection Scheme.</w:t>
            </w:r>
            <w:r w:rsidR="00443F7E">
              <w:rPr>
                <w:noProof/>
                <w:webHidden/>
              </w:rPr>
              <w:tab/>
            </w:r>
            <w:r w:rsidR="00443F7E">
              <w:rPr>
                <w:noProof/>
                <w:webHidden/>
              </w:rPr>
              <w:fldChar w:fldCharType="begin"/>
            </w:r>
            <w:r w:rsidR="00443F7E">
              <w:rPr>
                <w:noProof/>
                <w:webHidden/>
              </w:rPr>
              <w:instrText xml:space="preserve"> PAGEREF _Toc477353412 \h </w:instrText>
            </w:r>
            <w:r w:rsidR="00443F7E">
              <w:rPr>
                <w:noProof/>
                <w:webHidden/>
              </w:rPr>
            </w:r>
            <w:r w:rsidR="00443F7E">
              <w:rPr>
                <w:noProof/>
                <w:webHidden/>
              </w:rPr>
              <w:fldChar w:fldCharType="separate"/>
            </w:r>
            <w:r w:rsidR="00443F7E">
              <w:rPr>
                <w:noProof/>
                <w:webHidden/>
              </w:rPr>
              <w:t>6</w:t>
            </w:r>
            <w:r w:rsidR="00443F7E">
              <w:rPr>
                <w:noProof/>
                <w:webHidden/>
              </w:rPr>
              <w:fldChar w:fldCharType="end"/>
            </w:r>
          </w:hyperlink>
        </w:p>
        <w:p w14:paraId="1676916F" w14:textId="77777777" w:rsidR="00443F7E" w:rsidRDefault="0085767E">
          <w:pPr>
            <w:pStyle w:val="TOC1"/>
            <w:tabs>
              <w:tab w:val="left" w:pos="440"/>
              <w:tab w:val="right" w:leader="dot" w:pos="9016"/>
            </w:tabs>
            <w:rPr>
              <w:noProof/>
              <w:lang w:val="en-GB" w:eastAsia="en-GB"/>
            </w:rPr>
          </w:pPr>
          <w:hyperlink w:anchor="_Toc477353413" w:history="1">
            <w:r w:rsidR="00443F7E" w:rsidRPr="0071557A">
              <w:rPr>
                <w:rStyle w:val="Hyperlink"/>
                <w:noProof/>
              </w:rPr>
              <w:t>3.</w:t>
            </w:r>
            <w:r w:rsidR="00443F7E">
              <w:rPr>
                <w:noProof/>
                <w:lang w:val="en-GB" w:eastAsia="en-GB"/>
              </w:rPr>
              <w:tab/>
            </w:r>
            <w:r w:rsidR="00443F7E" w:rsidRPr="0071557A">
              <w:rPr>
                <w:rStyle w:val="Hyperlink"/>
                <w:noProof/>
              </w:rPr>
              <w:t>Dataset Compression and Copy Protection</w:t>
            </w:r>
            <w:r w:rsidR="00443F7E">
              <w:rPr>
                <w:noProof/>
                <w:webHidden/>
              </w:rPr>
              <w:tab/>
            </w:r>
            <w:r w:rsidR="00443F7E">
              <w:rPr>
                <w:noProof/>
                <w:webHidden/>
              </w:rPr>
              <w:fldChar w:fldCharType="begin"/>
            </w:r>
            <w:r w:rsidR="00443F7E">
              <w:rPr>
                <w:noProof/>
                <w:webHidden/>
              </w:rPr>
              <w:instrText xml:space="preserve"> PAGEREF _Toc477353413 \h </w:instrText>
            </w:r>
            <w:r w:rsidR="00443F7E">
              <w:rPr>
                <w:noProof/>
                <w:webHidden/>
              </w:rPr>
            </w:r>
            <w:r w:rsidR="00443F7E">
              <w:rPr>
                <w:noProof/>
                <w:webHidden/>
              </w:rPr>
              <w:fldChar w:fldCharType="separate"/>
            </w:r>
            <w:r w:rsidR="00443F7E">
              <w:rPr>
                <w:noProof/>
                <w:webHidden/>
              </w:rPr>
              <w:t>7</w:t>
            </w:r>
            <w:r w:rsidR="00443F7E">
              <w:rPr>
                <w:noProof/>
                <w:webHidden/>
              </w:rPr>
              <w:fldChar w:fldCharType="end"/>
            </w:r>
          </w:hyperlink>
        </w:p>
        <w:p w14:paraId="5DB606D8" w14:textId="77777777" w:rsidR="00443F7E" w:rsidRDefault="0085767E">
          <w:pPr>
            <w:pStyle w:val="TOC2"/>
            <w:tabs>
              <w:tab w:val="left" w:pos="880"/>
              <w:tab w:val="right" w:leader="dot" w:pos="9016"/>
            </w:tabs>
            <w:rPr>
              <w:noProof/>
              <w:lang w:val="en-GB" w:eastAsia="en-GB"/>
            </w:rPr>
          </w:pPr>
          <w:hyperlink w:anchor="_Toc477353414" w:history="1">
            <w:r w:rsidR="00443F7E" w:rsidRPr="0071557A">
              <w:rPr>
                <w:rStyle w:val="Hyperlink"/>
                <w:noProof/>
              </w:rPr>
              <w:t>3.1.</w:t>
            </w:r>
            <w:r w:rsidR="00443F7E">
              <w:rPr>
                <w:noProof/>
                <w:lang w:val="en-GB" w:eastAsia="en-GB"/>
              </w:rPr>
              <w:tab/>
            </w:r>
            <w:r w:rsidR="00443F7E" w:rsidRPr="0071557A">
              <w:rPr>
                <w:rStyle w:val="Hyperlink"/>
                <w:noProof/>
              </w:rPr>
              <w:t>Introduction</w:t>
            </w:r>
            <w:r w:rsidR="00443F7E">
              <w:rPr>
                <w:noProof/>
                <w:webHidden/>
              </w:rPr>
              <w:tab/>
            </w:r>
            <w:r w:rsidR="00443F7E">
              <w:rPr>
                <w:noProof/>
                <w:webHidden/>
              </w:rPr>
              <w:fldChar w:fldCharType="begin"/>
            </w:r>
            <w:r w:rsidR="00443F7E">
              <w:rPr>
                <w:noProof/>
                <w:webHidden/>
              </w:rPr>
              <w:instrText xml:space="preserve"> PAGEREF _Toc477353414 \h </w:instrText>
            </w:r>
            <w:r w:rsidR="00443F7E">
              <w:rPr>
                <w:noProof/>
                <w:webHidden/>
              </w:rPr>
            </w:r>
            <w:r w:rsidR="00443F7E">
              <w:rPr>
                <w:noProof/>
                <w:webHidden/>
              </w:rPr>
              <w:fldChar w:fldCharType="separate"/>
            </w:r>
            <w:r w:rsidR="00443F7E">
              <w:rPr>
                <w:noProof/>
                <w:webHidden/>
              </w:rPr>
              <w:t>7</w:t>
            </w:r>
            <w:r w:rsidR="00443F7E">
              <w:rPr>
                <w:noProof/>
                <w:webHidden/>
              </w:rPr>
              <w:fldChar w:fldCharType="end"/>
            </w:r>
          </w:hyperlink>
        </w:p>
        <w:p w14:paraId="2B317D2A" w14:textId="77777777" w:rsidR="00443F7E" w:rsidRDefault="0085767E">
          <w:pPr>
            <w:pStyle w:val="TOC2"/>
            <w:tabs>
              <w:tab w:val="left" w:pos="880"/>
              <w:tab w:val="right" w:leader="dot" w:pos="9016"/>
            </w:tabs>
            <w:rPr>
              <w:noProof/>
              <w:lang w:val="en-GB" w:eastAsia="en-GB"/>
            </w:rPr>
          </w:pPr>
          <w:hyperlink w:anchor="_Toc477353415" w:history="1">
            <w:r w:rsidR="00443F7E" w:rsidRPr="0071557A">
              <w:rPr>
                <w:rStyle w:val="Hyperlink"/>
                <w:noProof/>
              </w:rPr>
              <w:t>3.2.</w:t>
            </w:r>
            <w:r w:rsidR="00443F7E">
              <w:rPr>
                <w:noProof/>
                <w:lang w:val="en-GB" w:eastAsia="en-GB"/>
              </w:rPr>
              <w:tab/>
            </w:r>
            <w:r w:rsidR="00443F7E" w:rsidRPr="0071557A">
              <w:rPr>
                <w:rStyle w:val="Hyperlink"/>
                <w:noProof/>
              </w:rPr>
              <w:t>Compression.</w:t>
            </w:r>
            <w:r w:rsidR="00443F7E">
              <w:rPr>
                <w:noProof/>
                <w:webHidden/>
              </w:rPr>
              <w:tab/>
            </w:r>
            <w:r w:rsidR="00443F7E">
              <w:rPr>
                <w:noProof/>
                <w:webHidden/>
              </w:rPr>
              <w:fldChar w:fldCharType="begin"/>
            </w:r>
            <w:r w:rsidR="00443F7E">
              <w:rPr>
                <w:noProof/>
                <w:webHidden/>
              </w:rPr>
              <w:instrText xml:space="preserve"> PAGEREF _Toc477353415 \h </w:instrText>
            </w:r>
            <w:r w:rsidR="00443F7E">
              <w:rPr>
                <w:noProof/>
                <w:webHidden/>
              </w:rPr>
            </w:r>
            <w:r w:rsidR="00443F7E">
              <w:rPr>
                <w:noProof/>
                <w:webHidden/>
              </w:rPr>
              <w:fldChar w:fldCharType="separate"/>
            </w:r>
            <w:r w:rsidR="00443F7E">
              <w:rPr>
                <w:noProof/>
                <w:webHidden/>
              </w:rPr>
              <w:t>8</w:t>
            </w:r>
            <w:r w:rsidR="00443F7E">
              <w:rPr>
                <w:noProof/>
                <w:webHidden/>
              </w:rPr>
              <w:fldChar w:fldCharType="end"/>
            </w:r>
          </w:hyperlink>
        </w:p>
        <w:p w14:paraId="249B6EEE" w14:textId="77777777" w:rsidR="00443F7E" w:rsidRDefault="0085767E">
          <w:pPr>
            <w:pStyle w:val="TOC2"/>
            <w:tabs>
              <w:tab w:val="left" w:pos="880"/>
              <w:tab w:val="right" w:leader="dot" w:pos="9016"/>
            </w:tabs>
            <w:rPr>
              <w:noProof/>
              <w:lang w:val="en-GB" w:eastAsia="en-GB"/>
            </w:rPr>
          </w:pPr>
          <w:hyperlink w:anchor="_Toc477353416" w:history="1">
            <w:r w:rsidR="00443F7E" w:rsidRPr="0071557A">
              <w:rPr>
                <w:rStyle w:val="Hyperlink"/>
                <w:noProof/>
              </w:rPr>
              <w:t>3.3.</w:t>
            </w:r>
            <w:r w:rsidR="00443F7E">
              <w:rPr>
                <w:noProof/>
                <w:lang w:val="en-GB" w:eastAsia="en-GB"/>
              </w:rPr>
              <w:tab/>
            </w:r>
            <w:r w:rsidR="00443F7E" w:rsidRPr="0071557A">
              <w:rPr>
                <w:rStyle w:val="Hyperlink"/>
                <w:noProof/>
              </w:rPr>
              <w:t>Data encryption – Blowfish.</w:t>
            </w:r>
            <w:r w:rsidR="00443F7E">
              <w:rPr>
                <w:noProof/>
                <w:webHidden/>
              </w:rPr>
              <w:tab/>
            </w:r>
            <w:r w:rsidR="00443F7E">
              <w:rPr>
                <w:noProof/>
                <w:webHidden/>
              </w:rPr>
              <w:fldChar w:fldCharType="begin"/>
            </w:r>
            <w:r w:rsidR="00443F7E">
              <w:rPr>
                <w:noProof/>
                <w:webHidden/>
              </w:rPr>
              <w:instrText xml:space="preserve"> PAGEREF _Toc477353416 \h </w:instrText>
            </w:r>
            <w:r w:rsidR="00443F7E">
              <w:rPr>
                <w:noProof/>
                <w:webHidden/>
              </w:rPr>
            </w:r>
            <w:r w:rsidR="00443F7E">
              <w:rPr>
                <w:noProof/>
                <w:webHidden/>
              </w:rPr>
              <w:fldChar w:fldCharType="separate"/>
            </w:r>
            <w:r w:rsidR="00443F7E">
              <w:rPr>
                <w:noProof/>
                <w:webHidden/>
              </w:rPr>
              <w:t>8</w:t>
            </w:r>
            <w:r w:rsidR="00443F7E">
              <w:rPr>
                <w:noProof/>
                <w:webHidden/>
              </w:rPr>
              <w:fldChar w:fldCharType="end"/>
            </w:r>
          </w:hyperlink>
        </w:p>
        <w:p w14:paraId="79FB5C8D" w14:textId="77777777" w:rsidR="00443F7E" w:rsidRDefault="0085767E">
          <w:pPr>
            <w:pStyle w:val="TOC2"/>
            <w:tabs>
              <w:tab w:val="left" w:pos="880"/>
              <w:tab w:val="right" w:leader="dot" w:pos="9016"/>
            </w:tabs>
            <w:rPr>
              <w:noProof/>
              <w:lang w:val="en-GB" w:eastAsia="en-GB"/>
            </w:rPr>
          </w:pPr>
          <w:hyperlink w:anchor="_Toc477353417" w:history="1">
            <w:r w:rsidR="00443F7E" w:rsidRPr="0071557A">
              <w:rPr>
                <w:rStyle w:val="Hyperlink"/>
                <w:noProof/>
              </w:rPr>
              <w:t>3.4.</w:t>
            </w:r>
            <w:r w:rsidR="00443F7E">
              <w:rPr>
                <w:noProof/>
                <w:lang w:val="en-GB" w:eastAsia="en-GB"/>
              </w:rPr>
              <w:tab/>
            </w:r>
            <w:r w:rsidR="00443F7E" w:rsidRPr="0071557A">
              <w:rPr>
                <w:rStyle w:val="Hyperlink"/>
                <w:noProof/>
              </w:rPr>
              <w:t>Application of the encryption algorithm</w:t>
            </w:r>
            <w:r w:rsidR="00443F7E">
              <w:rPr>
                <w:noProof/>
                <w:webHidden/>
              </w:rPr>
              <w:tab/>
            </w:r>
            <w:r w:rsidR="00443F7E">
              <w:rPr>
                <w:noProof/>
                <w:webHidden/>
              </w:rPr>
              <w:fldChar w:fldCharType="begin"/>
            </w:r>
            <w:r w:rsidR="00443F7E">
              <w:rPr>
                <w:noProof/>
                <w:webHidden/>
              </w:rPr>
              <w:instrText xml:space="preserve"> PAGEREF _Toc477353417 \h </w:instrText>
            </w:r>
            <w:r w:rsidR="00443F7E">
              <w:rPr>
                <w:noProof/>
                <w:webHidden/>
              </w:rPr>
            </w:r>
            <w:r w:rsidR="00443F7E">
              <w:rPr>
                <w:noProof/>
                <w:webHidden/>
              </w:rPr>
              <w:fldChar w:fldCharType="separate"/>
            </w:r>
            <w:r w:rsidR="00443F7E">
              <w:rPr>
                <w:noProof/>
                <w:webHidden/>
              </w:rPr>
              <w:t>9</w:t>
            </w:r>
            <w:r w:rsidR="00443F7E">
              <w:rPr>
                <w:noProof/>
                <w:webHidden/>
              </w:rPr>
              <w:fldChar w:fldCharType="end"/>
            </w:r>
          </w:hyperlink>
        </w:p>
        <w:p w14:paraId="3B1A80FD" w14:textId="77777777" w:rsidR="00443F7E" w:rsidRDefault="0085767E">
          <w:pPr>
            <w:pStyle w:val="TOC2"/>
            <w:tabs>
              <w:tab w:val="left" w:pos="880"/>
              <w:tab w:val="right" w:leader="dot" w:pos="9016"/>
            </w:tabs>
            <w:rPr>
              <w:noProof/>
              <w:lang w:val="en-GB" w:eastAsia="en-GB"/>
            </w:rPr>
          </w:pPr>
          <w:hyperlink w:anchor="_Toc477353418" w:history="1">
            <w:r w:rsidR="00443F7E" w:rsidRPr="0071557A">
              <w:rPr>
                <w:rStyle w:val="Hyperlink"/>
                <w:noProof/>
              </w:rPr>
              <w:t>3.5.</w:t>
            </w:r>
            <w:r w:rsidR="00443F7E">
              <w:rPr>
                <w:noProof/>
                <w:lang w:val="en-GB" w:eastAsia="en-GB"/>
              </w:rPr>
              <w:tab/>
            </w:r>
            <w:r w:rsidR="00443F7E" w:rsidRPr="0071557A">
              <w:rPr>
                <w:rStyle w:val="Hyperlink"/>
                <w:noProof/>
              </w:rPr>
              <w:t>Detail - User Permits and cell permits.</w:t>
            </w:r>
            <w:r w:rsidR="00443F7E">
              <w:rPr>
                <w:noProof/>
                <w:webHidden/>
              </w:rPr>
              <w:tab/>
            </w:r>
            <w:r w:rsidR="00443F7E">
              <w:rPr>
                <w:noProof/>
                <w:webHidden/>
              </w:rPr>
              <w:fldChar w:fldCharType="begin"/>
            </w:r>
            <w:r w:rsidR="00443F7E">
              <w:rPr>
                <w:noProof/>
                <w:webHidden/>
              </w:rPr>
              <w:instrText xml:space="preserve"> PAGEREF _Toc477353418 \h </w:instrText>
            </w:r>
            <w:r w:rsidR="00443F7E">
              <w:rPr>
                <w:noProof/>
                <w:webHidden/>
              </w:rPr>
            </w:r>
            <w:r w:rsidR="00443F7E">
              <w:rPr>
                <w:noProof/>
                <w:webHidden/>
              </w:rPr>
              <w:fldChar w:fldCharType="separate"/>
            </w:r>
            <w:r w:rsidR="00443F7E">
              <w:rPr>
                <w:noProof/>
                <w:webHidden/>
              </w:rPr>
              <w:t>9</w:t>
            </w:r>
            <w:r w:rsidR="00443F7E">
              <w:rPr>
                <w:noProof/>
                <w:webHidden/>
              </w:rPr>
              <w:fldChar w:fldCharType="end"/>
            </w:r>
          </w:hyperlink>
        </w:p>
        <w:p w14:paraId="02D335D1" w14:textId="77777777" w:rsidR="00443F7E" w:rsidRDefault="0085767E">
          <w:pPr>
            <w:pStyle w:val="TOC3"/>
            <w:tabs>
              <w:tab w:val="left" w:pos="1320"/>
              <w:tab w:val="right" w:leader="dot" w:pos="9016"/>
            </w:tabs>
            <w:rPr>
              <w:noProof/>
              <w:lang w:val="en-GB" w:eastAsia="en-GB"/>
            </w:rPr>
          </w:pPr>
          <w:hyperlink w:anchor="_Toc477353419" w:history="1">
            <w:r w:rsidR="00443F7E" w:rsidRPr="0071557A">
              <w:rPr>
                <w:rStyle w:val="Hyperlink"/>
                <w:noProof/>
              </w:rPr>
              <w:t>3.5.1.</w:t>
            </w:r>
            <w:r w:rsidR="00443F7E">
              <w:rPr>
                <w:noProof/>
                <w:lang w:val="en-GB" w:eastAsia="en-GB"/>
              </w:rPr>
              <w:tab/>
            </w:r>
            <w:r w:rsidR="00443F7E" w:rsidRPr="0071557A">
              <w:rPr>
                <w:rStyle w:val="Hyperlink"/>
                <w:noProof/>
              </w:rPr>
              <w:t>User Permit specification.</w:t>
            </w:r>
            <w:r w:rsidR="00443F7E">
              <w:rPr>
                <w:noProof/>
                <w:webHidden/>
              </w:rPr>
              <w:tab/>
            </w:r>
            <w:r w:rsidR="00443F7E">
              <w:rPr>
                <w:noProof/>
                <w:webHidden/>
              </w:rPr>
              <w:fldChar w:fldCharType="begin"/>
            </w:r>
            <w:r w:rsidR="00443F7E">
              <w:rPr>
                <w:noProof/>
                <w:webHidden/>
              </w:rPr>
              <w:instrText xml:space="preserve"> PAGEREF _Toc477353419 \h </w:instrText>
            </w:r>
            <w:r w:rsidR="00443F7E">
              <w:rPr>
                <w:noProof/>
                <w:webHidden/>
              </w:rPr>
            </w:r>
            <w:r w:rsidR="00443F7E">
              <w:rPr>
                <w:noProof/>
                <w:webHidden/>
              </w:rPr>
              <w:fldChar w:fldCharType="separate"/>
            </w:r>
            <w:r w:rsidR="00443F7E">
              <w:rPr>
                <w:noProof/>
                <w:webHidden/>
              </w:rPr>
              <w:t>10</w:t>
            </w:r>
            <w:r w:rsidR="00443F7E">
              <w:rPr>
                <w:noProof/>
                <w:webHidden/>
              </w:rPr>
              <w:fldChar w:fldCharType="end"/>
            </w:r>
          </w:hyperlink>
        </w:p>
        <w:p w14:paraId="7BC44679" w14:textId="77777777" w:rsidR="00443F7E" w:rsidRDefault="0085767E">
          <w:pPr>
            <w:pStyle w:val="TOC3"/>
            <w:tabs>
              <w:tab w:val="left" w:pos="1320"/>
              <w:tab w:val="right" w:leader="dot" w:pos="9016"/>
            </w:tabs>
            <w:rPr>
              <w:noProof/>
              <w:lang w:val="en-GB" w:eastAsia="en-GB"/>
            </w:rPr>
          </w:pPr>
          <w:hyperlink w:anchor="_Toc477353420" w:history="1">
            <w:r w:rsidR="00443F7E" w:rsidRPr="0071557A">
              <w:rPr>
                <w:rStyle w:val="Hyperlink"/>
                <w:noProof/>
              </w:rPr>
              <w:t>3.5.2.</w:t>
            </w:r>
            <w:r w:rsidR="00443F7E">
              <w:rPr>
                <w:noProof/>
                <w:lang w:val="en-GB" w:eastAsia="en-GB"/>
              </w:rPr>
              <w:tab/>
            </w:r>
            <w:r w:rsidR="00443F7E" w:rsidRPr="0071557A">
              <w:rPr>
                <w:rStyle w:val="Hyperlink"/>
                <w:noProof/>
              </w:rPr>
              <w:t>M_ID/M_KEY format.</w:t>
            </w:r>
            <w:r w:rsidR="00443F7E">
              <w:rPr>
                <w:noProof/>
                <w:webHidden/>
              </w:rPr>
              <w:tab/>
            </w:r>
            <w:r w:rsidR="00443F7E">
              <w:rPr>
                <w:noProof/>
                <w:webHidden/>
              </w:rPr>
              <w:fldChar w:fldCharType="begin"/>
            </w:r>
            <w:r w:rsidR="00443F7E">
              <w:rPr>
                <w:noProof/>
                <w:webHidden/>
              </w:rPr>
              <w:instrText xml:space="preserve"> PAGEREF _Toc477353420 \h </w:instrText>
            </w:r>
            <w:r w:rsidR="00443F7E">
              <w:rPr>
                <w:noProof/>
                <w:webHidden/>
              </w:rPr>
            </w:r>
            <w:r w:rsidR="00443F7E">
              <w:rPr>
                <w:noProof/>
                <w:webHidden/>
              </w:rPr>
              <w:fldChar w:fldCharType="separate"/>
            </w:r>
            <w:r w:rsidR="00443F7E">
              <w:rPr>
                <w:noProof/>
                <w:webHidden/>
              </w:rPr>
              <w:t>11</w:t>
            </w:r>
            <w:r w:rsidR="00443F7E">
              <w:rPr>
                <w:noProof/>
                <w:webHidden/>
              </w:rPr>
              <w:fldChar w:fldCharType="end"/>
            </w:r>
          </w:hyperlink>
        </w:p>
        <w:p w14:paraId="33D08EF7" w14:textId="77777777" w:rsidR="00443F7E" w:rsidRDefault="0085767E">
          <w:pPr>
            <w:pStyle w:val="TOC3"/>
            <w:tabs>
              <w:tab w:val="left" w:pos="1320"/>
              <w:tab w:val="right" w:leader="dot" w:pos="9016"/>
            </w:tabs>
            <w:rPr>
              <w:noProof/>
              <w:lang w:val="en-GB" w:eastAsia="en-GB"/>
            </w:rPr>
          </w:pPr>
          <w:hyperlink w:anchor="_Toc477353421" w:history="1">
            <w:r w:rsidR="00443F7E" w:rsidRPr="0071557A">
              <w:rPr>
                <w:rStyle w:val="Hyperlink"/>
                <w:noProof/>
              </w:rPr>
              <w:t>3.5.3.</w:t>
            </w:r>
            <w:r w:rsidR="00443F7E">
              <w:rPr>
                <w:noProof/>
                <w:lang w:val="en-GB" w:eastAsia="en-GB"/>
              </w:rPr>
              <w:tab/>
            </w:r>
            <w:r w:rsidR="00443F7E" w:rsidRPr="0071557A">
              <w:rPr>
                <w:rStyle w:val="Hyperlink"/>
                <w:noProof/>
              </w:rPr>
              <w:t>Backwards compatibility.</w:t>
            </w:r>
            <w:r w:rsidR="00443F7E">
              <w:rPr>
                <w:noProof/>
                <w:webHidden/>
              </w:rPr>
              <w:tab/>
            </w:r>
            <w:r w:rsidR="00443F7E">
              <w:rPr>
                <w:noProof/>
                <w:webHidden/>
              </w:rPr>
              <w:fldChar w:fldCharType="begin"/>
            </w:r>
            <w:r w:rsidR="00443F7E">
              <w:rPr>
                <w:noProof/>
                <w:webHidden/>
              </w:rPr>
              <w:instrText xml:space="preserve"> PAGEREF _Toc477353421 \h </w:instrText>
            </w:r>
            <w:r w:rsidR="00443F7E">
              <w:rPr>
                <w:noProof/>
                <w:webHidden/>
              </w:rPr>
            </w:r>
            <w:r w:rsidR="00443F7E">
              <w:rPr>
                <w:noProof/>
                <w:webHidden/>
              </w:rPr>
              <w:fldChar w:fldCharType="separate"/>
            </w:r>
            <w:r w:rsidR="00443F7E">
              <w:rPr>
                <w:noProof/>
                <w:webHidden/>
              </w:rPr>
              <w:t>11</w:t>
            </w:r>
            <w:r w:rsidR="00443F7E">
              <w:rPr>
                <w:noProof/>
                <w:webHidden/>
              </w:rPr>
              <w:fldChar w:fldCharType="end"/>
            </w:r>
          </w:hyperlink>
        </w:p>
        <w:p w14:paraId="63095FA3" w14:textId="77777777" w:rsidR="00443F7E" w:rsidRDefault="0085767E">
          <w:pPr>
            <w:pStyle w:val="TOC3"/>
            <w:tabs>
              <w:tab w:val="left" w:pos="1320"/>
              <w:tab w:val="right" w:leader="dot" w:pos="9016"/>
            </w:tabs>
            <w:rPr>
              <w:noProof/>
              <w:lang w:val="en-GB" w:eastAsia="en-GB"/>
            </w:rPr>
          </w:pPr>
          <w:hyperlink w:anchor="_Toc477353422" w:history="1">
            <w:r w:rsidR="00443F7E" w:rsidRPr="0071557A">
              <w:rPr>
                <w:rStyle w:val="Hyperlink"/>
                <w:noProof/>
              </w:rPr>
              <w:t>3.5.4.</w:t>
            </w:r>
            <w:r w:rsidR="00443F7E">
              <w:rPr>
                <w:noProof/>
                <w:lang w:val="en-GB" w:eastAsia="en-GB"/>
              </w:rPr>
              <w:tab/>
            </w:r>
            <w:r w:rsidR="00443F7E" w:rsidRPr="0071557A">
              <w:rPr>
                <w:rStyle w:val="Hyperlink"/>
                <w:noProof/>
              </w:rPr>
              <w:t>Steps to create a user permit.</w:t>
            </w:r>
            <w:r w:rsidR="00443F7E">
              <w:rPr>
                <w:noProof/>
                <w:webHidden/>
              </w:rPr>
              <w:tab/>
            </w:r>
            <w:r w:rsidR="00443F7E">
              <w:rPr>
                <w:noProof/>
                <w:webHidden/>
              </w:rPr>
              <w:fldChar w:fldCharType="begin"/>
            </w:r>
            <w:r w:rsidR="00443F7E">
              <w:rPr>
                <w:noProof/>
                <w:webHidden/>
              </w:rPr>
              <w:instrText xml:space="preserve"> PAGEREF _Toc477353422 \h </w:instrText>
            </w:r>
            <w:r w:rsidR="00443F7E">
              <w:rPr>
                <w:noProof/>
                <w:webHidden/>
              </w:rPr>
            </w:r>
            <w:r w:rsidR="00443F7E">
              <w:rPr>
                <w:noProof/>
                <w:webHidden/>
              </w:rPr>
              <w:fldChar w:fldCharType="separate"/>
            </w:r>
            <w:r w:rsidR="00443F7E">
              <w:rPr>
                <w:noProof/>
                <w:webHidden/>
              </w:rPr>
              <w:t>11</w:t>
            </w:r>
            <w:r w:rsidR="00443F7E">
              <w:rPr>
                <w:noProof/>
                <w:webHidden/>
              </w:rPr>
              <w:fldChar w:fldCharType="end"/>
            </w:r>
          </w:hyperlink>
        </w:p>
        <w:p w14:paraId="79A6DC1C" w14:textId="77777777" w:rsidR="00443F7E" w:rsidRDefault="0085767E">
          <w:pPr>
            <w:pStyle w:val="TOC3"/>
            <w:tabs>
              <w:tab w:val="left" w:pos="1320"/>
              <w:tab w:val="right" w:leader="dot" w:pos="9016"/>
            </w:tabs>
            <w:rPr>
              <w:noProof/>
              <w:lang w:val="en-GB" w:eastAsia="en-GB"/>
            </w:rPr>
          </w:pPr>
          <w:hyperlink w:anchor="_Toc477353423" w:history="1">
            <w:r w:rsidR="00443F7E" w:rsidRPr="0071557A">
              <w:rPr>
                <w:rStyle w:val="Hyperlink"/>
                <w:noProof/>
              </w:rPr>
              <w:t>3.5.5.</w:t>
            </w:r>
            <w:r w:rsidR="00443F7E">
              <w:rPr>
                <w:noProof/>
                <w:lang w:val="en-GB" w:eastAsia="en-GB"/>
              </w:rPr>
              <w:tab/>
            </w:r>
            <w:r w:rsidR="00443F7E" w:rsidRPr="0071557A">
              <w:rPr>
                <w:rStyle w:val="Hyperlink"/>
                <w:noProof/>
              </w:rPr>
              <w:t>Dataset Permit Specification.</w:t>
            </w:r>
            <w:r w:rsidR="00443F7E">
              <w:rPr>
                <w:noProof/>
                <w:webHidden/>
              </w:rPr>
              <w:tab/>
            </w:r>
            <w:r w:rsidR="00443F7E">
              <w:rPr>
                <w:noProof/>
                <w:webHidden/>
              </w:rPr>
              <w:fldChar w:fldCharType="begin"/>
            </w:r>
            <w:r w:rsidR="00443F7E">
              <w:rPr>
                <w:noProof/>
                <w:webHidden/>
              </w:rPr>
              <w:instrText xml:space="preserve"> PAGEREF _Toc477353423 \h </w:instrText>
            </w:r>
            <w:r w:rsidR="00443F7E">
              <w:rPr>
                <w:noProof/>
                <w:webHidden/>
              </w:rPr>
            </w:r>
            <w:r w:rsidR="00443F7E">
              <w:rPr>
                <w:noProof/>
                <w:webHidden/>
              </w:rPr>
              <w:fldChar w:fldCharType="separate"/>
            </w:r>
            <w:r w:rsidR="00443F7E">
              <w:rPr>
                <w:noProof/>
                <w:webHidden/>
              </w:rPr>
              <w:t>11</w:t>
            </w:r>
            <w:r w:rsidR="00443F7E">
              <w:rPr>
                <w:noProof/>
                <w:webHidden/>
              </w:rPr>
              <w:fldChar w:fldCharType="end"/>
            </w:r>
          </w:hyperlink>
        </w:p>
        <w:p w14:paraId="11570D98" w14:textId="77777777" w:rsidR="00443F7E" w:rsidRDefault="0085767E">
          <w:pPr>
            <w:pStyle w:val="TOC1"/>
            <w:tabs>
              <w:tab w:val="left" w:pos="440"/>
              <w:tab w:val="right" w:leader="dot" w:pos="9016"/>
            </w:tabs>
            <w:rPr>
              <w:noProof/>
              <w:lang w:val="en-GB" w:eastAsia="en-GB"/>
            </w:rPr>
          </w:pPr>
          <w:hyperlink w:anchor="_Toc477353424" w:history="1">
            <w:r w:rsidR="00443F7E" w:rsidRPr="0071557A">
              <w:rPr>
                <w:rStyle w:val="Hyperlink"/>
                <w:noProof/>
              </w:rPr>
              <w:t>4.</w:t>
            </w:r>
            <w:r w:rsidR="00443F7E">
              <w:rPr>
                <w:noProof/>
                <w:lang w:val="en-GB" w:eastAsia="en-GB"/>
              </w:rPr>
              <w:tab/>
            </w:r>
            <w:r w:rsidR="00443F7E" w:rsidRPr="0071557A">
              <w:rPr>
                <w:rStyle w:val="Hyperlink"/>
                <w:noProof/>
              </w:rPr>
              <w:t>Authentication, Identity and Digital Signatures</w:t>
            </w:r>
            <w:r w:rsidR="00443F7E">
              <w:rPr>
                <w:noProof/>
                <w:webHidden/>
              </w:rPr>
              <w:tab/>
            </w:r>
            <w:r w:rsidR="00443F7E">
              <w:rPr>
                <w:noProof/>
                <w:webHidden/>
              </w:rPr>
              <w:fldChar w:fldCharType="begin"/>
            </w:r>
            <w:r w:rsidR="00443F7E">
              <w:rPr>
                <w:noProof/>
                <w:webHidden/>
              </w:rPr>
              <w:instrText xml:space="preserve"> PAGEREF _Toc477353424 \h </w:instrText>
            </w:r>
            <w:r w:rsidR="00443F7E">
              <w:rPr>
                <w:noProof/>
                <w:webHidden/>
              </w:rPr>
            </w:r>
            <w:r w:rsidR="00443F7E">
              <w:rPr>
                <w:noProof/>
                <w:webHidden/>
              </w:rPr>
              <w:fldChar w:fldCharType="separate"/>
            </w:r>
            <w:r w:rsidR="00443F7E">
              <w:rPr>
                <w:noProof/>
                <w:webHidden/>
              </w:rPr>
              <w:t>14</w:t>
            </w:r>
            <w:r w:rsidR="00443F7E">
              <w:rPr>
                <w:noProof/>
                <w:webHidden/>
              </w:rPr>
              <w:fldChar w:fldCharType="end"/>
            </w:r>
          </w:hyperlink>
        </w:p>
        <w:p w14:paraId="53B13797" w14:textId="77777777" w:rsidR="00443F7E" w:rsidRDefault="0085767E">
          <w:pPr>
            <w:pStyle w:val="TOC3"/>
            <w:tabs>
              <w:tab w:val="left" w:pos="1100"/>
              <w:tab w:val="right" w:leader="dot" w:pos="9016"/>
            </w:tabs>
            <w:rPr>
              <w:noProof/>
              <w:lang w:val="en-GB" w:eastAsia="en-GB"/>
            </w:rPr>
          </w:pPr>
          <w:hyperlink w:anchor="_Toc477353425" w:history="1">
            <w:r w:rsidR="00443F7E" w:rsidRPr="0071557A">
              <w:rPr>
                <w:rStyle w:val="Hyperlink"/>
                <w:noProof/>
              </w:rPr>
              <w:t>4.1.</w:t>
            </w:r>
            <w:r w:rsidR="00443F7E">
              <w:rPr>
                <w:noProof/>
                <w:lang w:val="en-GB" w:eastAsia="en-GB"/>
              </w:rPr>
              <w:tab/>
            </w:r>
            <w:r w:rsidR="00443F7E" w:rsidRPr="0071557A">
              <w:rPr>
                <w:rStyle w:val="Hyperlink"/>
                <w:i/>
                <w:noProof/>
              </w:rPr>
              <w:t>The operation of the data protection scheme.</w:t>
            </w:r>
            <w:r w:rsidR="00443F7E">
              <w:rPr>
                <w:noProof/>
                <w:webHidden/>
              </w:rPr>
              <w:tab/>
            </w:r>
            <w:r w:rsidR="00443F7E">
              <w:rPr>
                <w:noProof/>
                <w:webHidden/>
              </w:rPr>
              <w:fldChar w:fldCharType="begin"/>
            </w:r>
            <w:r w:rsidR="00443F7E">
              <w:rPr>
                <w:noProof/>
                <w:webHidden/>
              </w:rPr>
              <w:instrText xml:space="preserve"> PAGEREF _Toc477353425 \h </w:instrText>
            </w:r>
            <w:r w:rsidR="00443F7E">
              <w:rPr>
                <w:noProof/>
                <w:webHidden/>
              </w:rPr>
            </w:r>
            <w:r w:rsidR="00443F7E">
              <w:rPr>
                <w:noProof/>
                <w:webHidden/>
              </w:rPr>
              <w:fldChar w:fldCharType="separate"/>
            </w:r>
            <w:r w:rsidR="00443F7E">
              <w:rPr>
                <w:noProof/>
                <w:webHidden/>
              </w:rPr>
              <w:t>14</w:t>
            </w:r>
            <w:r w:rsidR="00443F7E">
              <w:rPr>
                <w:noProof/>
                <w:webHidden/>
              </w:rPr>
              <w:fldChar w:fldCharType="end"/>
            </w:r>
          </w:hyperlink>
        </w:p>
        <w:p w14:paraId="50AE7E9C" w14:textId="77777777" w:rsidR="00443F7E" w:rsidRDefault="0085767E">
          <w:pPr>
            <w:pStyle w:val="TOC3"/>
            <w:tabs>
              <w:tab w:val="left" w:pos="1320"/>
              <w:tab w:val="right" w:leader="dot" w:pos="9016"/>
            </w:tabs>
            <w:rPr>
              <w:noProof/>
              <w:lang w:val="en-GB" w:eastAsia="en-GB"/>
            </w:rPr>
          </w:pPr>
          <w:hyperlink w:anchor="_Toc477353426" w:history="1">
            <w:r w:rsidR="00443F7E" w:rsidRPr="0071557A">
              <w:rPr>
                <w:rStyle w:val="Hyperlink"/>
                <w:noProof/>
              </w:rPr>
              <w:t>4.1.1.</w:t>
            </w:r>
            <w:r w:rsidR="00443F7E">
              <w:rPr>
                <w:noProof/>
                <w:lang w:val="en-GB" w:eastAsia="en-GB"/>
              </w:rPr>
              <w:tab/>
            </w:r>
            <w:r w:rsidR="00443F7E" w:rsidRPr="0071557A">
              <w:rPr>
                <w:rStyle w:val="Hyperlink"/>
                <w:noProof/>
              </w:rPr>
              <w:t>Responsibilities of participants under the data protection scheme.</w:t>
            </w:r>
            <w:r w:rsidR="00443F7E">
              <w:rPr>
                <w:noProof/>
                <w:webHidden/>
              </w:rPr>
              <w:tab/>
            </w:r>
            <w:r w:rsidR="00443F7E">
              <w:rPr>
                <w:noProof/>
                <w:webHidden/>
              </w:rPr>
              <w:fldChar w:fldCharType="begin"/>
            </w:r>
            <w:r w:rsidR="00443F7E">
              <w:rPr>
                <w:noProof/>
                <w:webHidden/>
              </w:rPr>
              <w:instrText xml:space="preserve"> PAGEREF _Toc477353426 \h </w:instrText>
            </w:r>
            <w:r w:rsidR="00443F7E">
              <w:rPr>
                <w:noProof/>
                <w:webHidden/>
              </w:rPr>
            </w:r>
            <w:r w:rsidR="00443F7E">
              <w:rPr>
                <w:noProof/>
                <w:webHidden/>
              </w:rPr>
              <w:fldChar w:fldCharType="separate"/>
            </w:r>
            <w:r w:rsidR="00443F7E">
              <w:rPr>
                <w:noProof/>
                <w:webHidden/>
              </w:rPr>
              <w:t>15</w:t>
            </w:r>
            <w:r w:rsidR="00443F7E">
              <w:rPr>
                <w:noProof/>
                <w:webHidden/>
              </w:rPr>
              <w:fldChar w:fldCharType="end"/>
            </w:r>
          </w:hyperlink>
        </w:p>
        <w:p w14:paraId="513C0FF2" w14:textId="77777777" w:rsidR="00443F7E" w:rsidRDefault="0085767E">
          <w:pPr>
            <w:pStyle w:val="TOC3"/>
            <w:tabs>
              <w:tab w:val="left" w:pos="1320"/>
              <w:tab w:val="right" w:leader="dot" w:pos="9016"/>
            </w:tabs>
            <w:rPr>
              <w:noProof/>
              <w:lang w:val="en-GB" w:eastAsia="en-GB"/>
            </w:rPr>
          </w:pPr>
          <w:hyperlink w:anchor="_Toc477353427" w:history="1">
            <w:r w:rsidR="00443F7E" w:rsidRPr="0071557A">
              <w:rPr>
                <w:rStyle w:val="Hyperlink"/>
                <w:noProof/>
              </w:rPr>
              <w:t>4.1.2.</w:t>
            </w:r>
            <w:r w:rsidR="00443F7E">
              <w:rPr>
                <w:noProof/>
                <w:lang w:val="en-GB" w:eastAsia="en-GB"/>
              </w:rPr>
              <w:tab/>
            </w:r>
            <w:r w:rsidR="00443F7E" w:rsidRPr="0071557A">
              <w:rPr>
                <w:rStyle w:val="Hyperlink"/>
                <w:noProof/>
              </w:rPr>
              <w:t>The steps involved in digital signature production.</w:t>
            </w:r>
            <w:r w:rsidR="00443F7E">
              <w:rPr>
                <w:noProof/>
                <w:webHidden/>
              </w:rPr>
              <w:tab/>
            </w:r>
            <w:r w:rsidR="00443F7E">
              <w:rPr>
                <w:noProof/>
                <w:webHidden/>
              </w:rPr>
              <w:fldChar w:fldCharType="begin"/>
            </w:r>
            <w:r w:rsidR="00443F7E">
              <w:rPr>
                <w:noProof/>
                <w:webHidden/>
              </w:rPr>
              <w:instrText xml:space="preserve"> PAGEREF _Toc477353427 \h </w:instrText>
            </w:r>
            <w:r w:rsidR="00443F7E">
              <w:rPr>
                <w:noProof/>
                <w:webHidden/>
              </w:rPr>
            </w:r>
            <w:r w:rsidR="00443F7E">
              <w:rPr>
                <w:noProof/>
                <w:webHidden/>
              </w:rPr>
              <w:fldChar w:fldCharType="separate"/>
            </w:r>
            <w:r w:rsidR="00443F7E">
              <w:rPr>
                <w:noProof/>
                <w:webHidden/>
              </w:rPr>
              <w:t>16</w:t>
            </w:r>
            <w:r w:rsidR="00443F7E">
              <w:rPr>
                <w:noProof/>
                <w:webHidden/>
              </w:rPr>
              <w:fldChar w:fldCharType="end"/>
            </w:r>
          </w:hyperlink>
        </w:p>
        <w:p w14:paraId="083C98A0" w14:textId="77777777" w:rsidR="00443F7E" w:rsidRDefault="0085767E">
          <w:pPr>
            <w:pStyle w:val="TOC3"/>
            <w:tabs>
              <w:tab w:val="left" w:pos="1320"/>
              <w:tab w:val="right" w:leader="dot" w:pos="9016"/>
            </w:tabs>
            <w:rPr>
              <w:noProof/>
              <w:lang w:val="en-GB" w:eastAsia="en-GB"/>
            </w:rPr>
          </w:pPr>
          <w:hyperlink w:anchor="_Toc477353428" w:history="1">
            <w:r w:rsidR="00443F7E" w:rsidRPr="0071557A">
              <w:rPr>
                <w:rStyle w:val="Hyperlink"/>
                <w:noProof/>
              </w:rPr>
              <w:t>4.1.3.</w:t>
            </w:r>
            <w:r w:rsidR="00443F7E">
              <w:rPr>
                <w:noProof/>
                <w:lang w:val="en-GB" w:eastAsia="en-GB"/>
              </w:rPr>
              <w:tab/>
            </w:r>
            <w:r w:rsidR="00443F7E" w:rsidRPr="0071557A">
              <w:rPr>
                <w:rStyle w:val="Hyperlink"/>
                <w:noProof/>
              </w:rPr>
              <w:t>Notes on implementation of digital signatures within other product specifications.</w:t>
            </w:r>
            <w:r w:rsidR="00443F7E">
              <w:rPr>
                <w:noProof/>
                <w:webHidden/>
              </w:rPr>
              <w:tab/>
            </w:r>
            <w:r w:rsidR="00443F7E">
              <w:rPr>
                <w:noProof/>
                <w:webHidden/>
              </w:rPr>
              <w:fldChar w:fldCharType="begin"/>
            </w:r>
            <w:r w:rsidR="00443F7E">
              <w:rPr>
                <w:noProof/>
                <w:webHidden/>
              </w:rPr>
              <w:instrText xml:space="preserve"> PAGEREF _Toc477353428 \h </w:instrText>
            </w:r>
            <w:r w:rsidR="00443F7E">
              <w:rPr>
                <w:noProof/>
                <w:webHidden/>
              </w:rPr>
            </w:r>
            <w:r w:rsidR="00443F7E">
              <w:rPr>
                <w:noProof/>
                <w:webHidden/>
              </w:rPr>
              <w:fldChar w:fldCharType="separate"/>
            </w:r>
            <w:r w:rsidR="00443F7E">
              <w:rPr>
                <w:noProof/>
                <w:webHidden/>
              </w:rPr>
              <w:t>16</w:t>
            </w:r>
            <w:r w:rsidR="00443F7E">
              <w:rPr>
                <w:noProof/>
                <w:webHidden/>
              </w:rPr>
              <w:fldChar w:fldCharType="end"/>
            </w:r>
          </w:hyperlink>
        </w:p>
        <w:p w14:paraId="17B7E035" w14:textId="77777777" w:rsidR="00443F7E" w:rsidRDefault="0085767E">
          <w:pPr>
            <w:pStyle w:val="TOC3"/>
            <w:tabs>
              <w:tab w:val="left" w:pos="1100"/>
              <w:tab w:val="right" w:leader="dot" w:pos="9016"/>
            </w:tabs>
            <w:rPr>
              <w:noProof/>
              <w:lang w:val="en-GB" w:eastAsia="en-GB"/>
            </w:rPr>
          </w:pPr>
          <w:hyperlink w:anchor="_Toc477353429" w:history="1">
            <w:r w:rsidR="00443F7E" w:rsidRPr="0071557A">
              <w:rPr>
                <w:rStyle w:val="Hyperlink"/>
                <w:noProof/>
              </w:rPr>
              <w:t>4.2.</w:t>
            </w:r>
            <w:r w:rsidR="00443F7E">
              <w:rPr>
                <w:noProof/>
                <w:lang w:val="en-GB" w:eastAsia="en-GB"/>
              </w:rPr>
              <w:tab/>
            </w:r>
            <w:r w:rsidR="00443F7E" w:rsidRPr="0071557A">
              <w:rPr>
                <w:rStyle w:val="Hyperlink"/>
                <w:noProof/>
              </w:rPr>
              <w:t>File Formats for Digital Signatures.</w:t>
            </w:r>
            <w:r w:rsidR="00443F7E">
              <w:rPr>
                <w:noProof/>
                <w:webHidden/>
              </w:rPr>
              <w:tab/>
            </w:r>
            <w:r w:rsidR="00443F7E">
              <w:rPr>
                <w:noProof/>
                <w:webHidden/>
              </w:rPr>
              <w:fldChar w:fldCharType="begin"/>
            </w:r>
            <w:r w:rsidR="00443F7E">
              <w:rPr>
                <w:noProof/>
                <w:webHidden/>
              </w:rPr>
              <w:instrText xml:space="preserve"> PAGEREF _Toc477353429 \h </w:instrText>
            </w:r>
            <w:r w:rsidR="00443F7E">
              <w:rPr>
                <w:noProof/>
                <w:webHidden/>
              </w:rPr>
            </w:r>
            <w:r w:rsidR="00443F7E">
              <w:rPr>
                <w:noProof/>
                <w:webHidden/>
              </w:rPr>
              <w:fldChar w:fldCharType="separate"/>
            </w:r>
            <w:r w:rsidR="00443F7E">
              <w:rPr>
                <w:noProof/>
                <w:webHidden/>
              </w:rPr>
              <w:t>17</w:t>
            </w:r>
            <w:r w:rsidR="00443F7E">
              <w:rPr>
                <w:noProof/>
                <w:webHidden/>
              </w:rPr>
              <w:fldChar w:fldCharType="end"/>
            </w:r>
          </w:hyperlink>
        </w:p>
        <w:p w14:paraId="04211FEF" w14:textId="77777777" w:rsidR="00443F7E" w:rsidRDefault="0085767E">
          <w:pPr>
            <w:pStyle w:val="TOC3"/>
            <w:tabs>
              <w:tab w:val="right" w:leader="dot" w:pos="9016"/>
            </w:tabs>
            <w:rPr>
              <w:noProof/>
              <w:lang w:val="en-GB" w:eastAsia="en-GB"/>
            </w:rPr>
          </w:pPr>
          <w:hyperlink w:anchor="_Toc477353430" w:history="1">
            <w:r w:rsidR="00443F7E" w:rsidRPr="0071557A">
              <w:rPr>
                <w:rStyle w:val="Hyperlink"/>
                <w:noProof/>
              </w:rPr>
              <w:t>Definition:  Key Pairs: Public Key</w:t>
            </w:r>
            <w:r w:rsidR="00443F7E">
              <w:rPr>
                <w:noProof/>
                <w:webHidden/>
              </w:rPr>
              <w:tab/>
            </w:r>
            <w:r w:rsidR="00443F7E">
              <w:rPr>
                <w:noProof/>
                <w:webHidden/>
              </w:rPr>
              <w:fldChar w:fldCharType="begin"/>
            </w:r>
            <w:r w:rsidR="00443F7E">
              <w:rPr>
                <w:noProof/>
                <w:webHidden/>
              </w:rPr>
              <w:instrText xml:space="preserve"> PAGEREF _Toc477353430 \h </w:instrText>
            </w:r>
            <w:r w:rsidR="00443F7E">
              <w:rPr>
                <w:noProof/>
                <w:webHidden/>
              </w:rPr>
            </w:r>
            <w:r w:rsidR="00443F7E">
              <w:rPr>
                <w:noProof/>
                <w:webHidden/>
              </w:rPr>
              <w:fldChar w:fldCharType="separate"/>
            </w:r>
            <w:r w:rsidR="00443F7E">
              <w:rPr>
                <w:noProof/>
                <w:webHidden/>
              </w:rPr>
              <w:t>18</w:t>
            </w:r>
            <w:r w:rsidR="00443F7E">
              <w:rPr>
                <w:noProof/>
                <w:webHidden/>
              </w:rPr>
              <w:fldChar w:fldCharType="end"/>
            </w:r>
          </w:hyperlink>
        </w:p>
        <w:p w14:paraId="05D2BCAA" w14:textId="77777777" w:rsidR="00443F7E" w:rsidRDefault="0085767E">
          <w:pPr>
            <w:pStyle w:val="TOC3"/>
            <w:tabs>
              <w:tab w:val="right" w:leader="dot" w:pos="9016"/>
            </w:tabs>
            <w:rPr>
              <w:noProof/>
              <w:lang w:val="en-GB" w:eastAsia="en-GB"/>
            </w:rPr>
          </w:pPr>
          <w:hyperlink w:anchor="_Toc477353431" w:history="1">
            <w:r w:rsidR="00443F7E" w:rsidRPr="0071557A">
              <w:rPr>
                <w:rStyle w:val="Hyperlink"/>
                <w:noProof/>
              </w:rPr>
              <w:t>Definition:  Key Pairs: Private Key</w:t>
            </w:r>
            <w:r w:rsidR="00443F7E">
              <w:rPr>
                <w:noProof/>
                <w:webHidden/>
              </w:rPr>
              <w:tab/>
            </w:r>
            <w:r w:rsidR="00443F7E">
              <w:rPr>
                <w:noProof/>
                <w:webHidden/>
              </w:rPr>
              <w:fldChar w:fldCharType="begin"/>
            </w:r>
            <w:r w:rsidR="00443F7E">
              <w:rPr>
                <w:noProof/>
                <w:webHidden/>
              </w:rPr>
              <w:instrText xml:space="preserve"> PAGEREF _Toc477353431 \h </w:instrText>
            </w:r>
            <w:r w:rsidR="00443F7E">
              <w:rPr>
                <w:noProof/>
                <w:webHidden/>
              </w:rPr>
            </w:r>
            <w:r w:rsidR="00443F7E">
              <w:rPr>
                <w:noProof/>
                <w:webHidden/>
              </w:rPr>
              <w:fldChar w:fldCharType="separate"/>
            </w:r>
            <w:r w:rsidR="00443F7E">
              <w:rPr>
                <w:noProof/>
                <w:webHidden/>
              </w:rPr>
              <w:t>19</w:t>
            </w:r>
            <w:r w:rsidR="00443F7E">
              <w:rPr>
                <w:noProof/>
                <w:webHidden/>
              </w:rPr>
              <w:fldChar w:fldCharType="end"/>
            </w:r>
          </w:hyperlink>
        </w:p>
        <w:p w14:paraId="009C7903" w14:textId="77777777" w:rsidR="00443F7E" w:rsidRDefault="0085767E">
          <w:pPr>
            <w:pStyle w:val="TOC3"/>
            <w:tabs>
              <w:tab w:val="right" w:leader="dot" w:pos="9016"/>
            </w:tabs>
            <w:rPr>
              <w:noProof/>
              <w:lang w:val="en-GB" w:eastAsia="en-GB"/>
            </w:rPr>
          </w:pPr>
          <w:hyperlink w:anchor="_Toc477353432" w:history="1">
            <w:r w:rsidR="00443F7E" w:rsidRPr="0071557A">
              <w:rPr>
                <w:rStyle w:val="Hyperlink"/>
                <w:noProof/>
              </w:rPr>
              <w:t>Definition:  Self Signed Key.</w:t>
            </w:r>
            <w:r w:rsidR="00443F7E">
              <w:rPr>
                <w:noProof/>
                <w:webHidden/>
              </w:rPr>
              <w:tab/>
            </w:r>
            <w:r w:rsidR="00443F7E">
              <w:rPr>
                <w:noProof/>
                <w:webHidden/>
              </w:rPr>
              <w:fldChar w:fldCharType="begin"/>
            </w:r>
            <w:r w:rsidR="00443F7E">
              <w:rPr>
                <w:noProof/>
                <w:webHidden/>
              </w:rPr>
              <w:instrText xml:space="preserve"> PAGEREF _Toc477353432 \h </w:instrText>
            </w:r>
            <w:r w:rsidR="00443F7E">
              <w:rPr>
                <w:noProof/>
                <w:webHidden/>
              </w:rPr>
            </w:r>
            <w:r w:rsidR="00443F7E">
              <w:rPr>
                <w:noProof/>
                <w:webHidden/>
              </w:rPr>
              <w:fldChar w:fldCharType="separate"/>
            </w:r>
            <w:r w:rsidR="00443F7E">
              <w:rPr>
                <w:noProof/>
                <w:webHidden/>
              </w:rPr>
              <w:t>20</w:t>
            </w:r>
            <w:r w:rsidR="00443F7E">
              <w:rPr>
                <w:noProof/>
                <w:webHidden/>
              </w:rPr>
              <w:fldChar w:fldCharType="end"/>
            </w:r>
          </w:hyperlink>
        </w:p>
        <w:p w14:paraId="0DDB24DC" w14:textId="77777777" w:rsidR="00443F7E" w:rsidRDefault="0085767E">
          <w:pPr>
            <w:pStyle w:val="TOC3"/>
            <w:tabs>
              <w:tab w:val="right" w:leader="dot" w:pos="9016"/>
            </w:tabs>
            <w:rPr>
              <w:noProof/>
              <w:lang w:val="en-GB" w:eastAsia="en-GB"/>
            </w:rPr>
          </w:pPr>
          <w:hyperlink w:anchor="_Toc477353433" w:history="1">
            <w:r w:rsidR="00443F7E" w:rsidRPr="0071557A">
              <w:rPr>
                <w:rStyle w:val="Hyperlink"/>
                <w:noProof/>
              </w:rPr>
              <w:t>Definition: signedPublicKey – returned to data client</w:t>
            </w:r>
            <w:r w:rsidR="00443F7E">
              <w:rPr>
                <w:noProof/>
                <w:webHidden/>
              </w:rPr>
              <w:tab/>
            </w:r>
            <w:r w:rsidR="00443F7E">
              <w:rPr>
                <w:noProof/>
                <w:webHidden/>
              </w:rPr>
              <w:fldChar w:fldCharType="begin"/>
            </w:r>
            <w:r w:rsidR="00443F7E">
              <w:rPr>
                <w:noProof/>
                <w:webHidden/>
              </w:rPr>
              <w:instrText xml:space="preserve"> PAGEREF _Toc477353433 \h </w:instrText>
            </w:r>
            <w:r w:rsidR="00443F7E">
              <w:rPr>
                <w:noProof/>
                <w:webHidden/>
              </w:rPr>
            </w:r>
            <w:r w:rsidR="00443F7E">
              <w:rPr>
                <w:noProof/>
                <w:webHidden/>
              </w:rPr>
              <w:fldChar w:fldCharType="separate"/>
            </w:r>
            <w:r w:rsidR="00443F7E">
              <w:rPr>
                <w:noProof/>
                <w:webHidden/>
              </w:rPr>
              <w:t>21</w:t>
            </w:r>
            <w:r w:rsidR="00443F7E">
              <w:rPr>
                <w:noProof/>
                <w:webHidden/>
              </w:rPr>
              <w:fldChar w:fldCharType="end"/>
            </w:r>
          </w:hyperlink>
        </w:p>
        <w:p w14:paraId="2B21CB50" w14:textId="77777777" w:rsidR="00443F7E" w:rsidRDefault="0085767E">
          <w:pPr>
            <w:pStyle w:val="TOC3"/>
            <w:tabs>
              <w:tab w:val="right" w:leader="dot" w:pos="9016"/>
            </w:tabs>
            <w:rPr>
              <w:noProof/>
              <w:lang w:val="en-GB" w:eastAsia="en-GB"/>
            </w:rPr>
          </w:pPr>
          <w:hyperlink w:anchor="_Toc477353434" w:history="1">
            <w:r w:rsidR="00443F7E" w:rsidRPr="0071557A">
              <w:rPr>
                <w:rStyle w:val="Hyperlink"/>
                <w:noProof/>
              </w:rPr>
              <w:t>Note: This is different if the product specification specifies its own public key format. Where the key format is different the bytes in RED are replaced with the bytes representing the public key and the base64 encoding is also similarly changed.Definition:  dataset Digital Signature</w:t>
            </w:r>
            <w:r w:rsidR="00443F7E">
              <w:rPr>
                <w:noProof/>
                <w:webHidden/>
              </w:rPr>
              <w:tab/>
            </w:r>
            <w:r w:rsidR="00443F7E">
              <w:rPr>
                <w:noProof/>
                <w:webHidden/>
              </w:rPr>
              <w:fldChar w:fldCharType="begin"/>
            </w:r>
            <w:r w:rsidR="00443F7E">
              <w:rPr>
                <w:noProof/>
                <w:webHidden/>
              </w:rPr>
              <w:instrText xml:space="preserve"> PAGEREF _Toc477353434 \h </w:instrText>
            </w:r>
            <w:r w:rsidR="00443F7E">
              <w:rPr>
                <w:noProof/>
                <w:webHidden/>
              </w:rPr>
            </w:r>
            <w:r w:rsidR="00443F7E">
              <w:rPr>
                <w:noProof/>
                <w:webHidden/>
              </w:rPr>
              <w:fldChar w:fldCharType="separate"/>
            </w:r>
            <w:r w:rsidR="00443F7E">
              <w:rPr>
                <w:noProof/>
                <w:webHidden/>
              </w:rPr>
              <w:t>22</w:t>
            </w:r>
            <w:r w:rsidR="00443F7E">
              <w:rPr>
                <w:noProof/>
                <w:webHidden/>
              </w:rPr>
              <w:fldChar w:fldCharType="end"/>
            </w:r>
          </w:hyperlink>
        </w:p>
        <w:p w14:paraId="4A8194AA" w14:textId="77777777" w:rsidR="00443F7E" w:rsidRDefault="0085767E">
          <w:pPr>
            <w:pStyle w:val="TOC1"/>
            <w:tabs>
              <w:tab w:val="left" w:pos="440"/>
              <w:tab w:val="right" w:leader="dot" w:pos="9016"/>
            </w:tabs>
            <w:rPr>
              <w:noProof/>
              <w:lang w:val="en-GB" w:eastAsia="en-GB"/>
            </w:rPr>
          </w:pPr>
          <w:hyperlink w:anchor="_Toc477353435" w:history="1">
            <w:r w:rsidR="00443F7E" w:rsidRPr="0071557A">
              <w:rPr>
                <w:rStyle w:val="Hyperlink"/>
                <w:noProof/>
              </w:rPr>
              <w:t>5.</w:t>
            </w:r>
            <w:r w:rsidR="00443F7E">
              <w:rPr>
                <w:noProof/>
                <w:lang w:val="en-GB" w:eastAsia="en-GB"/>
              </w:rPr>
              <w:tab/>
            </w:r>
            <w:r w:rsidR="00443F7E" w:rsidRPr="0071557A">
              <w:rPr>
                <w:rStyle w:val="Hyperlink"/>
                <w:noProof/>
              </w:rPr>
              <w:t>Annex A – Example data?</w:t>
            </w:r>
            <w:r w:rsidR="00443F7E">
              <w:rPr>
                <w:noProof/>
                <w:webHidden/>
              </w:rPr>
              <w:tab/>
            </w:r>
            <w:r w:rsidR="00443F7E">
              <w:rPr>
                <w:noProof/>
                <w:webHidden/>
              </w:rPr>
              <w:fldChar w:fldCharType="begin"/>
            </w:r>
            <w:r w:rsidR="00443F7E">
              <w:rPr>
                <w:noProof/>
                <w:webHidden/>
              </w:rPr>
              <w:instrText xml:space="preserve"> PAGEREF _Toc477353435 \h </w:instrText>
            </w:r>
            <w:r w:rsidR="00443F7E">
              <w:rPr>
                <w:noProof/>
                <w:webHidden/>
              </w:rPr>
            </w:r>
            <w:r w:rsidR="00443F7E">
              <w:rPr>
                <w:noProof/>
                <w:webHidden/>
              </w:rPr>
              <w:fldChar w:fldCharType="separate"/>
            </w:r>
            <w:r w:rsidR="00443F7E">
              <w:rPr>
                <w:noProof/>
                <w:webHidden/>
              </w:rPr>
              <w:t>25</w:t>
            </w:r>
            <w:r w:rsidR="00443F7E">
              <w:rPr>
                <w:noProof/>
                <w:webHidden/>
              </w:rPr>
              <w:fldChar w:fldCharType="end"/>
            </w:r>
          </w:hyperlink>
        </w:p>
        <w:p w14:paraId="683122B9" w14:textId="77777777" w:rsidR="00443F7E" w:rsidRDefault="0085767E">
          <w:pPr>
            <w:pStyle w:val="TOC2"/>
            <w:tabs>
              <w:tab w:val="right" w:leader="dot" w:pos="9016"/>
            </w:tabs>
            <w:rPr>
              <w:noProof/>
              <w:lang w:val="en-GB" w:eastAsia="en-GB"/>
            </w:rPr>
          </w:pPr>
          <w:hyperlink w:anchor="_Toc477353436" w:history="1">
            <w:r w:rsidR="00443F7E" w:rsidRPr="0071557A">
              <w:rPr>
                <w:rStyle w:val="Hyperlink"/>
                <w:noProof/>
              </w:rPr>
              <w:t>Reference implementation of data.</w:t>
            </w:r>
            <w:r w:rsidR="00443F7E">
              <w:rPr>
                <w:noProof/>
                <w:webHidden/>
              </w:rPr>
              <w:tab/>
            </w:r>
            <w:r w:rsidR="00443F7E">
              <w:rPr>
                <w:noProof/>
                <w:webHidden/>
              </w:rPr>
              <w:fldChar w:fldCharType="begin"/>
            </w:r>
            <w:r w:rsidR="00443F7E">
              <w:rPr>
                <w:noProof/>
                <w:webHidden/>
              </w:rPr>
              <w:instrText xml:space="preserve"> PAGEREF _Toc477353436 \h </w:instrText>
            </w:r>
            <w:r w:rsidR="00443F7E">
              <w:rPr>
                <w:noProof/>
                <w:webHidden/>
              </w:rPr>
            </w:r>
            <w:r w:rsidR="00443F7E">
              <w:rPr>
                <w:noProof/>
                <w:webHidden/>
              </w:rPr>
              <w:fldChar w:fldCharType="separate"/>
            </w:r>
            <w:r w:rsidR="00443F7E">
              <w:rPr>
                <w:noProof/>
                <w:webHidden/>
              </w:rPr>
              <w:t>25</w:t>
            </w:r>
            <w:r w:rsidR="00443F7E">
              <w:rPr>
                <w:noProof/>
                <w:webHidden/>
              </w:rPr>
              <w:fldChar w:fldCharType="end"/>
            </w:r>
          </w:hyperlink>
        </w:p>
        <w:p w14:paraId="400DF703" w14:textId="77777777" w:rsidR="009C1FA9" w:rsidRPr="00443F7E" w:rsidRDefault="00443F7E">
          <w:r>
            <w:rPr>
              <w:b/>
              <w:bCs/>
              <w:noProof/>
            </w:rPr>
            <w:fldChar w:fldCharType="end"/>
          </w:r>
        </w:p>
      </w:sdtContent>
    </w:sdt>
    <w:p w14:paraId="72CA05D4" w14:textId="77777777" w:rsidR="00740C0E" w:rsidRDefault="00740C0E" w:rsidP="00740C0E">
      <w:pPr>
        <w:rPr>
          <w:rFonts w:ascii="Arial" w:eastAsia="Times New Roman" w:hAnsi="Arial" w:cs="Arial"/>
          <w:sz w:val="18"/>
          <w:szCs w:val="20"/>
        </w:rPr>
      </w:pPr>
    </w:p>
    <w:p w14:paraId="4B4E8AC1" w14:textId="77777777" w:rsidR="00740C0E" w:rsidRDefault="00740C0E" w:rsidP="00740C0E">
      <w:pPr>
        <w:rPr>
          <w:rFonts w:ascii="Arial" w:eastAsia="Times New Roman" w:hAnsi="Arial" w:cs="Arial"/>
          <w:sz w:val="18"/>
          <w:szCs w:val="20"/>
        </w:rPr>
      </w:pPr>
    </w:p>
    <w:p w14:paraId="1F2DE7F4" w14:textId="77777777" w:rsidR="00740C0E" w:rsidRDefault="00740C0E" w:rsidP="00740C0E">
      <w:pPr>
        <w:rPr>
          <w:rFonts w:ascii="Arial" w:eastAsia="Times New Roman" w:hAnsi="Arial" w:cs="Arial"/>
          <w:sz w:val="18"/>
          <w:szCs w:val="20"/>
        </w:rPr>
      </w:pPr>
    </w:p>
    <w:p w14:paraId="3F284D50" w14:textId="77777777" w:rsidR="00740C0E" w:rsidRDefault="00740C0E" w:rsidP="00740C0E">
      <w:pPr>
        <w:rPr>
          <w:rFonts w:ascii="Arial" w:eastAsia="Times New Roman" w:hAnsi="Arial" w:cs="Arial"/>
          <w:sz w:val="18"/>
          <w:szCs w:val="20"/>
        </w:rPr>
      </w:pPr>
    </w:p>
    <w:p w14:paraId="082ACF75" w14:textId="77777777" w:rsidR="00372343" w:rsidRPr="00740C0E" w:rsidRDefault="00372343" w:rsidP="00740C0E">
      <w:pPr>
        <w:rPr>
          <w:rFonts w:ascii="Arial" w:eastAsia="Times New Roman" w:hAnsi="Arial" w:cs="Arial"/>
          <w:sz w:val="18"/>
          <w:szCs w:val="20"/>
        </w:rPr>
      </w:pPr>
      <w:r w:rsidRPr="00740C0E">
        <w:rPr>
          <w:rFonts w:ascii="Arial" w:eastAsia="Times New Roman" w:hAnsi="Arial" w:cs="Arial"/>
          <w:sz w:val="18"/>
          <w:szCs w:val="20"/>
        </w:rPr>
        <w:br w:type="page"/>
      </w:r>
    </w:p>
    <w:p w14:paraId="6D65635D" w14:textId="77777777" w:rsidR="00372343" w:rsidRDefault="00372343" w:rsidP="005415DD"/>
    <w:p w14:paraId="65A1D8E6" w14:textId="77777777" w:rsidR="00183DAB" w:rsidRDefault="00183DAB" w:rsidP="00183DAB">
      <w:pPr>
        <w:pStyle w:val="Heading1"/>
        <w:numPr>
          <w:ilvl w:val="0"/>
          <w:numId w:val="2"/>
        </w:numPr>
      </w:pPr>
      <w:bookmarkStart w:id="0" w:name="_Toc477353404"/>
      <w:r>
        <w:t>Introduction</w:t>
      </w:r>
      <w:bookmarkEnd w:id="0"/>
    </w:p>
    <w:p w14:paraId="0D0AE1F9" w14:textId="77777777" w:rsidR="00585882" w:rsidRPr="00B61DD9" w:rsidRDefault="00585882" w:rsidP="00585882">
      <w:r w:rsidRPr="00B61DD9">
        <w:t>Copyright infringement and data piracy are pervasive problems of the digital era.  Electronic Navigational Charts (ENC) are not exempt from these issues.  As well as the economic impact, the unofficial distribution of nautical information also gives rise to significant safety concerns.  As a result, the publishers of official nautical information have sought to protect their data and provide the mariner with a certificate of authenticity through the adoption of a security scheme.</w:t>
      </w:r>
    </w:p>
    <w:p w14:paraId="758BCEF1" w14:textId="77777777" w:rsidR="00585882" w:rsidRPr="00B61DD9" w:rsidRDefault="00585882" w:rsidP="00585882">
      <w:r w:rsidRPr="00B61DD9">
        <w:t xml:space="preserve">In September 2000, IHO Member States were polled on their views on developing a single IHO Recommended Security Scheme (RSS) </w:t>
      </w:r>
      <w:r w:rsidR="00B61DD9" w:rsidRPr="00B61DD9">
        <w:t xml:space="preserve"> and </w:t>
      </w:r>
      <w:r w:rsidRPr="00B61DD9">
        <w:t>supported the adoption of the Primar Security Scheme as the IHO RSS, as it was at the time the de fa</w:t>
      </w:r>
      <w:r w:rsidR="00B61DD9" w:rsidRPr="00B61DD9">
        <w:t xml:space="preserve">cto standard for ENC protection. </w:t>
      </w:r>
      <w:r w:rsidRPr="00B61DD9">
        <w:t>The IHO Committee on Hydrographic Requirements for Information Systems (CHRIS, now HSSC: Hydrographic Services and Standards Committee), at its 13th meeting (Athens, Greece, September 2001), revisited the issue of an RSS and agreed that a small advisory expert group investigate the implications of IHB becoming the security scheme administrator for an RSS and assuming responsibility for the maintenance of an RSS.</w:t>
      </w:r>
    </w:p>
    <w:p w14:paraId="0F8EEA51" w14:textId="77777777" w:rsidR="00585882" w:rsidRPr="00B61DD9" w:rsidRDefault="00585882" w:rsidP="00585882">
      <w:r w:rsidRPr="00B61DD9">
        <w:t>The Data Protection Scheme Working Group (DPSWG) reported back to the IHB in January 2002 that there were no technical implications to the IHB becoming the security scheme administrator and that the level of effort to administer the security scheme would be limite</w:t>
      </w:r>
      <w:r w:rsidR="00B61DD9" w:rsidRPr="00B61DD9">
        <w:t xml:space="preserve">d and within the IHB resources.  </w:t>
      </w:r>
      <w:r w:rsidRPr="00B61DD9">
        <w:t>As a result, Edition 1.0 of the IHO Data Protection Scheme was adopted in October 2003 as Publication S-63.</w:t>
      </w:r>
    </w:p>
    <w:p w14:paraId="78BFD527" w14:textId="77777777" w:rsidR="00585882" w:rsidRPr="00B61DD9" w:rsidRDefault="00585882" w:rsidP="00585882">
      <w:r w:rsidRPr="00B61DD9">
        <w:t xml:space="preserve">The 18th CHRIS meeting </w:t>
      </w:r>
      <w:r w:rsidR="00B61DD9" w:rsidRPr="00B61DD9">
        <w:t>(</w:t>
      </w:r>
      <w:r w:rsidRPr="00B61DD9">
        <w:t>2006) tasked the DPSWG to develop a revised edition of S-63 with the following guidance:</w:t>
      </w:r>
    </w:p>
    <w:p w14:paraId="72612E0E" w14:textId="77777777" w:rsidR="00585882" w:rsidRPr="00B61DD9" w:rsidRDefault="00585882" w:rsidP="00585882">
      <w:pPr>
        <w:spacing w:after="0" w:line="240" w:lineRule="auto"/>
      </w:pPr>
      <w:r w:rsidRPr="00B61DD9">
        <w:t>•</w:t>
      </w:r>
      <w:r w:rsidRPr="00B61DD9">
        <w:tab/>
        <w:t>There would be no introduction of new features; changes would be kept to a minimum.</w:t>
      </w:r>
    </w:p>
    <w:p w14:paraId="1530B6B7" w14:textId="77777777" w:rsidR="00585882" w:rsidRPr="00B61DD9" w:rsidRDefault="00585882" w:rsidP="00585882">
      <w:pPr>
        <w:spacing w:after="0" w:line="240" w:lineRule="auto"/>
      </w:pPr>
      <w:r w:rsidRPr="00B61DD9">
        <w:t>•</w:t>
      </w:r>
      <w:r w:rsidRPr="00B61DD9">
        <w:tab/>
        <w:t>Published S-63 guidelines would be included in the standard.</w:t>
      </w:r>
    </w:p>
    <w:p w14:paraId="08DE460D" w14:textId="77777777" w:rsidR="00585882" w:rsidRPr="00B61DD9" w:rsidRDefault="00585882" w:rsidP="00585882">
      <w:pPr>
        <w:spacing w:after="0" w:line="240" w:lineRule="auto"/>
      </w:pPr>
      <w:r w:rsidRPr="00B61DD9">
        <w:t>•</w:t>
      </w:r>
      <w:r w:rsidRPr="00B61DD9">
        <w:tab/>
        <w:t>S-63 would be reorganized to group issues relevant to the IHB as Scheme Administrator, to Data Servers, and to OEMs, respectively.</w:t>
      </w:r>
    </w:p>
    <w:p w14:paraId="523223B5" w14:textId="77777777" w:rsidR="00585882" w:rsidRPr="00B61DD9" w:rsidRDefault="00585882" w:rsidP="00585882">
      <w:pPr>
        <w:spacing w:after="0" w:line="240" w:lineRule="auto"/>
      </w:pPr>
      <w:r w:rsidRPr="00B61DD9">
        <w:t>•</w:t>
      </w:r>
      <w:r w:rsidRPr="00B61DD9">
        <w:tab/>
        <w:t>There would be a more precise description of the correct implementation of the IHO standard.</w:t>
      </w:r>
    </w:p>
    <w:p w14:paraId="6890BF6D" w14:textId="77777777" w:rsidR="00585882" w:rsidRPr="00B61DD9" w:rsidRDefault="00585882" w:rsidP="00585882">
      <w:pPr>
        <w:spacing w:after="0" w:line="240" w:lineRule="auto"/>
      </w:pPr>
    </w:p>
    <w:p w14:paraId="140CAF49" w14:textId="77777777" w:rsidR="00585882" w:rsidRPr="00B61DD9" w:rsidRDefault="00585882" w:rsidP="00585882">
      <w:r w:rsidRPr="00B61DD9">
        <w:t xml:space="preserve">Accordingly, a draft Edition 1.1 of S-63 was prepared by DPSWG and endorsed by CHRIS at its 19th meeting (Rotterdam, Netherlands, November 2007).  In April 2012, small changes were made to Edition 1.1 to remove the hexadecimal limitation of M_ID in order to extend the number of possible M_ID values that the scheme is able to accommodate. This has resulted in this edition 1.1.1 of S-63 which supersedes the previous edition. </w:t>
      </w:r>
    </w:p>
    <w:p w14:paraId="45AD5292" w14:textId="77777777" w:rsidR="00B61DD9" w:rsidRPr="00B61DD9" w:rsidRDefault="00B61DD9" w:rsidP="00585882">
      <w:r w:rsidRPr="00B61DD9">
        <w:t>Proposals received by the DPSWG at S-100WG 1 (Tokyo), and subsequently HSSC8 (Monaco 2016) supported the view that the most pragmatic way forward with IHO S-63 is to incorporate its content into the evolving IHO S-100.</w:t>
      </w:r>
      <w:r>
        <w:t xml:space="preserve"> This recognises that:</w:t>
      </w:r>
    </w:p>
    <w:p w14:paraId="254576B8" w14:textId="77777777" w:rsidR="00183DAB" w:rsidRDefault="00183DAB" w:rsidP="00B61DD9">
      <w:pPr>
        <w:pStyle w:val="ListParagraph"/>
        <w:numPr>
          <w:ilvl w:val="0"/>
          <w:numId w:val="4"/>
        </w:numPr>
      </w:pPr>
      <w:r>
        <w:t>data integrity is apart from issues of  distribution protection</w:t>
      </w:r>
    </w:p>
    <w:p w14:paraId="74E835DA" w14:textId="77777777" w:rsidR="00B61DD9" w:rsidRPr="00135FFF" w:rsidRDefault="00B61DD9" w:rsidP="00B61DD9">
      <w:pPr>
        <w:pStyle w:val="ListParagraph"/>
        <w:numPr>
          <w:ilvl w:val="0"/>
          <w:numId w:val="4"/>
        </w:numPr>
      </w:pPr>
      <w:r>
        <w:t xml:space="preserve">that multiple product specifications </w:t>
      </w:r>
    </w:p>
    <w:p w14:paraId="0B66D134" w14:textId="77777777" w:rsidR="00DE4FE7" w:rsidRDefault="00183DAB" w:rsidP="00FF24EB">
      <w:pPr>
        <w:pStyle w:val="Heading1"/>
        <w:numPr>
          <w:ilvl w:val="0"/>
          <w:numId w:val="2"/>
        </w:numPr>
      </w:pPr>
      <w:bookmarkStart w:id="1" w:name="_Toc477353405"/>
      <w:r>
        <w:lastRenderedPageBreak/>
        <w:t>Scope</w:t>
      </w:r>
      <w:bookmarkEnd w:id="1"/>
    </w:p>
    <w:p w14:paraId="027465AD" w14:textId="77777777" w:rsidR="00AF5B60" w:rsidRDefault="00183DAB" w:rsidP="00AF5B60">
      <w:pPr>
        <w:pStyle w:val="Heading2"/>
        <w:numPr>
          <w:ilvl w:val="1"/>
          <w:numId w:val="2"/>
        </w:numPr>
      </w:pPr>
      <w:r>
        <w:t xml:space="preserve">  </w:t>
      </w:r>
      <w:bookmarkStart w:id="2" w:name="_Toc477353406"/>
      <w:r>
        <w:t>Structure under S-100</w:t>
      </w:r>
      <w:bookmarkEnd w:id="2"/>
    </w:p>
    <w:p w14:paraId="466D50A6" w14:textId="77777777" w:rsidR="00AF5B60" w:rsidRDefault="00AF5B60" w:rsidP="00AF5B60">
      <w:r>
        <w:t>S-100WG and DPSWG decided to fold all the S-63 content into S-100. The following describes how data protection and authentication is achieved within S-100 product specific</w:t>
      </w:r>
      <w:r w:rsidR="00183DAB">
        <w:t>a</w:t>
      </w:r>
      <w:r>
        <w:t>tions:</w:t>
      </w:r>
    </w:p>
    <w:p w14:paraId="6ABBCFFD" w14:textId="77777777" w:rsidR="00AF5B60" w:rsidRDefault="00AF5B60" w:rsidP="00183DAB">
      <w:pPr>
        <w:pStyle w:val="ListParagraph"/>
        <w:numPr>
          <w:ilvl w:val="0"/>
          <w:numId w:val="49"/>
        </w:numPr>
      </w:pPr>
      <w:r>
        <w:t>This part of S-100 defines how compression, encryption and authentication may be achieved within any S-100 product specification</w:t>
      </w:r>
    </w:p>
    <w:p w14:paraId="42270C07" w14:textId="77777777" w:rsidR="00AF5B60" w:rsidRDefault="00AF5B60" w:rsidP="00183DAB">
      <w:pPr>
        <w:pStyle w:val="ListParagraph"/>
        <w:numPr>
          <w:ilvl w:val="0"/>
          <w:numId w:val="49"/>
        </w:numPr>
      </w:pPr>
      <w:r>
        <w:t>It also describes the operation and tec</w:t>
      </w:r>
      <w:r w:rsidR="00C77C1F">
        <w:t>hnical details surrounding the Data Protection Scheme, run by</w:t>
      </w:r>
      <w:r>
        <w:t xml:space="preserve"> the </w:t>
      </w:r>
      <w:r w:rsidR="00C77C1F">
        <w:t>Scheme A</w:t>
      </w:r>
      <w:r>
        <w:t>dministrator. This scheme provides the mechanisms for assuring identit</w:t>
      </w:r>
      <w:r w:rsidR="00C77C1F">
        <w:t xml:space="preserve">y within its </w:t>
      </w:r>
      <w:del w:id="3" w:author="Anthony Pharaoh" w:date="2018-06-25T09:48:00Z">
        <w:r w:rsidR="00C77C1F" w:rsidDel="0085767E">
          <w:delText xml:space="preserve"> </w:delText>
        </w:r>
      </w:del>
      <w:r w:rsidR="00C77C1F">
        <w:t>scope</w:t>
      </w:r>
      <w:r>
        <w:t>.</w:t>
      </w:r>
    </w:p>
    <w:p w14:paraId="6F0550B1" w14:textId="77777777" w:rsidR="00AF5B60" w:rsidRDefault="00AF5B60" w:rsidP="00183DAB">
      <w:pPr>
        <w:pStyle w:val="ListParagraph"/>
        <w:numPr>
          <w:ilvl w:val="0"/>
          <w:numId w:val="49"/>
        </w:numPr>
      </w:pPr>
      <w:r>
        <w:t xml:space="preserve">Three individual sections </w:t>
      </w:r>
      <w:r w:rsidR="00C77C1F">
        <w:t xml:space="preserve">within this part </w:t>
      </w:r>
      <w:r>
        <w:t>define how compression, encryption and authentication may be implemented both by data servers (those applying the standard to data) and data clients (those using data encoded according to this part)</w:t>
      </w:r>
    </w:p>
    <w:p w14:paraId="39F58293" w14:textId="77777777" w:rsidR="00AF5B60" w:rsidRDefault="00183DAB" w:rsidP="00183DAB">
      <w:pPr>
        <w:pStyle w:val="ListParagraph"/>
        <w:numPr>
          <w:ilvl w:val="0"/>
          <w:numId w:val="49"/>
        </w:numPr>
      </w:pPr>
      <w:r>
        <w:t xml:space="preserve">Service elements </w:t>
      </w:r>
      <w:r w:rsidR="00AF5B60">
        <w:t>–</w:t>
      </w:r>
      <w:r>
        <w:t xml:space="preserve"> </w:t>
      </w:r>
      <w:r w:rsidR="00AF5B60">
        <w:t xml:space="preserve"> </w:t>
      </w:r>
      <w:r>
        <w:t xml:space="preserve">these </w:t>
      </w:r>
      <w:bookmarkStart w:id="4" w:name="_GoBack"/>
      <w:r>
        <w:t>elements of the former standard S-63 are now located in ECDIS specific product specifications, namely S-101</w:t>
      </w:r>
      <w:bookmarkEnd w:id="4"/>
      <w:r>
        <w:t xml:space="preserve">. </w:t>
      </w:r>
    </w:p>
    <w:p w14:paraId="1A9F0703" w14:textId="77777777" w:rsidR="0050412D" w:rsidRDefault="00AF5B60" w:rsidP="0050412D">
      <w:r>
        <w:t>This part of S-100 is designed to be applied after the relevant encoding of data has taken place. It can be applied to any file-based encoding (e.g iso8211 or GML)</w:t>
      </w:r>
      <w:r w:rsidR="00B61DD9">
        <w:t xml:space="preserve"> of an S-100 product specification</w:t>
      </w:r>
      <w:r>
        <w:t>.</w:t>
      </w:r>
      <w:bookmarkStart w:id="5" w:name="_Toc236793935"/>
    </w:p>
    <w:p w14:paraId="61DCCE1D" w14:textId="77777777" w:rsidR="0050412D" w:rsidRPr="0050412D" w:rsidRDefault="0050412D" w:rsidP="0050412D">
      <w:r>
        <w:t>[Note on compatibility with existing scheme for S-57]</w:t>
      </w:r>
    </w:p>
    <w:p w14:paraId="6EDC0812" w14:textId="77777777" w:rsidR="00B64F51" w:rsidRPr="0050412D" w:rsidRDefault="00B64F51" w:rsidP="00B64F51">
      <w:pPr>
        <w:pStyle w:val="Heading2"/>
        <w:keepLines w:val="0"/>
        <w:numPr>
          <w:ilvl w:val="1"/>
          <w:numId w:val="0"/>
        </w:numPr>
        <w:tabs>
          <w:tab w:val="num" w:pos="720"/>
        </w:tabs>
        <w:spacing w:before="120" w:after="120" w:line="240" w:lineRule="auto"/>
        <w:ind w:left="1440" w:hanging="1440"/>
        <w:rPr>
          <w:i/>
        </w:rPr>
      </w:pPr>
      <w:bookmarkStart w:id="6" w:name="_Toc477353407"/>
      <w:r w:rsidRPr="0050412D">
        <w:rPr>
          <w:i/>
        </w:rPr>
        <w:t>Participants in the Scheme</w:t>
      </w:r>
      <w:bookmarkEnd w:id="5"/>
      <w:bookmarkEnd w:id="6"/>
    </w:p>
    <w:p w14:paraId="0A2E9D11" w14:textId="77777777" w:rsidR="00B64F51" w:rsidRPr="0050412D" w:rsidRDefault="00B64F51" w:rsidP="00B64F51">
      <w:r w:rsidRPr="0050412D">
        <w:t xml:space="preserve">There are several types of users </w:t>
      </w:r>
      <w:r w:rsidR="004B2F2C">
        <w:t>within</w:t>
      </w:r>
      <w:r w:rsidRPr="0050412D">
        <w:t xml:space="preserve"> th</w:t>
      </w:r>
      <w:r w:rsidR="00183DAB" w:rsidRPr="0050412D">
        <w:t>e scheme, these are:</w:t>
      </w:r>
    </w:p>
    <w:p w14:paraId="394C58D6" w14:textId="77777777" w:rsidR="00B64F51" w:rsidRPr="0050412D" w:rsidRDefault="00B64F51" w:rsidP="00B64F51">
      <w:pPr>
        <w:numPr>
          <w:ilvl w:val="0"/>
          <w:numId w:val="27"/>
        </w:numPr>
        <w:spacing w:after="0" w:line="240" w:lineRule="auto"/>
      </w:pPr>
      <w:r w:rsidRPr="0050412D">
        <w:t>The Scheme Administrator (</w:t>
      </w:r>
      <w:r w:rsidR="004B2F2C">
        <w:t>SA). There may be many SAs</w:t>
      </w:r>
      <w:r w:rsidR="00BF35CB" w:rsidRPr="0050412D">
        <w:t>.</w:t>
      </w:r>
    </w:p>
    <w:p w14:paraId="40F8E468" w14:textId="77777777" w:rsidR="00B64F51" w:rsidRPr="0050412D" w:rsidRDefault="00B64F51" w:rsidP="00B64F51">
      <w:pPr>
        <w:numPr>
          <w:ilvl w:val="0"/>
          <w:numId w:val="27"/>
        </w:numPr>
        <w:spacing w:after="0" w:line="240" w:lineRule="auto"/>
      </w:pPr>
      <w:r w:rsidRPr="0050412D">
        <w:t>The Data Server (DS), of which there can be many.</w:t>
      </w:r>
    </w:p>
    <w:p w14:paraId="275F3B61" w14:textId="77777777" w:rsidR="00B64F51" w:rsidRPr="0050412D" w:rsidRDefault="00B64F51" w:rsidP="00B64F51">
      <w:pPr>
        <w:numPr>
          <w:ilvl w:val="0"/>
          <w:numId w:val="27"/>
        </w:numPr>
        <w:spacing w:after="0" w:line="240" w:lineRule="auto"/>
      </w:pPr>
      <w:r w:rsidRPr="0050412D">
        <w:t>The Data Client (DC), of which there are many.</w:t>
      </w:r>
    </w:p>
    <w:p w14:paraId="0B75CAAA" w14:textId="77777777" w:rsidR="00B64F51" w:rsidRPr="0050412D" w:rsidRDefault="00B64F51" w:rsidP="00B64F51">
      <w:pPr>
        <w:numPr>
          <w:ilvl w:val="0"/>
          <w:numId w:val="27"/>
        </w:numPr>
        <w:spacing w:after="0" w:line="240" w:lineRule="auto"/>
      </w:pPr>
      <w:r w:rsidRPr="0050412D">
        <w:t>The Original Equipment Manufacturer (OEM) of which there are many.</w:t>
      </w:r>
    </w:p>
    <w:p w14:paraId="40EC87BE" w14:textId="77777777" w:rsidR="00B64F51" w:rsidRPr="0050412D" w:rsidRDefault="00B64F51" w:rsidP="00B64F51"/>
    <w:p w14:paraId="4D204F67" w14:textId="77777777" w:rsidR="00B64F51" w:rsidRPr="0050412D" w:rsidRDefault="00B64F51" w:rsidP="00B64F51">
      <w:pPr>
        <w:pStyle w:val="Heading3"/>
        <w:keepLines w:val="0"/>
        <w:widowControl w:val="0"/>
        <w:numPr>
          <w:ilvl w:val="2"/>
          <w:numId w:val="0"/>
        </w:numPr>
        <w:tabs>
          <w:tab w:val="num" w:pos="432"/>
        </w:tabs>
        <w:spacing w:before="0" w:line="240" w:lineRule="auto"/>
        <w:ind w:left="2952" w:hanging="2668"/>
      </w:pPr>
      <w:bookmarkStart w:id="7" w:name="_Toc236793936"/>
      <w:bookmarkStart w:id="8" w:name="_Toc477353408"/>
      <w:r w:rsidRPr="0050412D">
        <w:t>Scheme Administrator</w:t>
      </w:r>
      <w:bookmarkEnd w:id="7"/>
      <w:bookmarkEnd w:id="8"/>
    </w:p>
    <w:p w14:paraId="6B92F1EA" w14:textId="77777777" w:rsidR="004B2F2C" w:rsidRDefault="004B2F2C" w:rsidP="004B2F2C">
      <w:pPr>
        <w:ind w:left="288"/>
        <w:jc w:val="both"/>
        <w:rPr>
          <w:ins w:id="9" w:author="Jonathan Pritchard" w:date="2017-09-18T16:17:00Z"/>
        </w:rPr>
      </w:pPr>
      <w:ins w:id="10" w:author="Jonathan Pritchard" w:date="2017-09-18T16:17:00Z">
        <w:r>
          <w:t>The Data Protection Scheme is split into multiple domains. These domains may be defined according to any criteria, e.g regional, functional (e.g IHO vs IALA vs WMO for instance) or they may be local to a particular member state. Each domain is identified by a single name (e.g the IHO domain of hydrographic offices, ECDIS and ENC producers is called “IHO”)</w:t>
        </w:r>
      </w:ins>
    </w:p>
    <w:p w14:paraId="7F57937E" w14:textId="77777777" w:rsidR="00B64F51" w:rsidRPr="0050412D" w:rsidRDefault="00B64F51" w:rsidP="00BF35CB">
      <w:pPr>
        <w:ind w:left="288"/>
        <w:jc w:val="both"/>
      </w:pPr>
      <w:r w:rsidRPr="0050412D">
        <w:t xml:space="preserve">The Scheme Administrator (SA) is solely responsible for maintaining and coordinating the </w:t>
      </w:r>
      <w:r w:rsidR="00BF35CB" w:rsidRPr="0050412D">
        <w:t>scheme</w:t>
      </w:r>
      <w:del w:id="11" w:author="Jonathan Pritchard" w:date="2017-09-18T16:17:00Z">
        <w:r w:rsidR="004B2F2C" w:rsidDel="004B2F2C">
          <w:delText xml:space="preserve"> within its domain</w:delText>
        </w:r>
      </w:del>
      <w:ins w:id="12" w:author="Jonathan Pritchard" w:date="2017-09-18T16:17:00Z">
        <w:r w:rsidR="004B2F2C" w:rsidRPr="004B2F2C">
          <w:t xml:space="preserve"> </w:t>
        </w:r>
        <w:r w:rsidR="004B2F2C">
          <w:t>within its domain</w:t>
        </w:r>
      </w:ins>
      <w:r w:rsidR="00BF35CB" w:rsidRPr="0050412D">
        <w:t>.  The SA role is currently operated</w:t>
      </w:r>
      <w:r w:rsidRPr="0050412D">
        <w:t xml:space="preserve"> by The International Hydrographic Bureau (IHB), as secretariat of the IHO, on b</w:t>
      </w:r>
      <w:r w:rsidR="00BF35CB" w:rsidRPr="0050412D">
        <w:t>ehalf of the IHO member states</w:t>
      </w:r>
      <w:ins w:id="13" w:author="Jonathan Pritchard" w:date="2017-09-18T16:17:00Z">
        <w:r w:rsidR="004B2F2C">
          <w:t xml:space="preserve"> within the IHO domain</w:t>
        </w:r>
      </w:ins>
      <w:r w:rsidR="00BF35CB" w:rsidRPr="0050412D">
        <w:t>.</w:t>
      </w:r>
    </w:p>
    <w:p w14:paraId="5DC241C8" w14:textId="77777777" w:rsidR="00344BCE" w:rsidRPr="0050412D" w:rsidRDefault="00B64F51" w:rsidP="00BF35CB">
      <w:pPr>
        <w:ind w:left="288"/>
        <w:jc w:val="both"/>
      </w:pPr>
      <w:del w:id="14" w:author="Jonathan Pritchard" w:date="2017-09-19T20:37:00Z">
        <w:r w:rsidRPr="0050412D" w:rsidDel="00DF51E3">
          <w:delText xml:space="preserve">The </w:delText>
        </w:r>
      </w:del>
      <w:ins w:id="15" w:author="Jonathan Pritchard" w:date="2017-09-19T20:37:00Z">
        <w:r w:rsidR="00DF51E3">
          <w:t>A domain</w:t>
        </w:r>
        <w:r w:rsidR="00DF51E3" w:rsidRPr="0050412D">
          <w:t xml:space="preserve"> </w:t>
        </w:r>
      </w:ins>
      <w:r w:rsidRPr="0050412D">
        <w:t xml:space="preserve">SA is responsible for controlling membership of the scheme and ensuring that all participants operate according to defined procedures. </w:t>
      </w:r>
      <w:r w:rsidR="00BF35CB" w:rsidRPr="0050412D">
        <w:t xml:space="preserve">The SA keeps track of which organisations are registered to the scheme and ensures they have access to all the necessary codes and documentation to allow them to implement the standard. </w:t>
      </w:r>
      <w:r w:rsidRPr="0050412D">
        <w:t xml:space="preserve">The </w:t>
      </w:r>
      <w:r w:rsidR="00BF35CB" w:rsidRPr="0050412D">
        <w:t xml:space="preserve"> </w:t>
      </w:r>
      <w:r w:rsidRPr="0050412D">
        <w:t xml:space="preserve">SA maintains the top level digital certificate used to operate the S-63 Data Protection Scheme and is the only body that can certify </w:t>
      </w:r>
      <w:r w:rsidRPr="0050412D">
        <w:lastRenderedPageBreak/>
        <w:t>the identity of the ot</w:t>
      </w:r>
      <w:r w:rsidR="00BF35CB" w:rsidRPr="0050412D">
        <w:t>her participants of the scheme.</w:t>
      </w:r>
      <w:r w:rsidR="00344BCE" w:rsidRPr="0050412D">
        <w:t xml:space="preserve"> The Scheme Administrator (SA), authenticates the identity of the other participants within the scheme. </w:t>
      </w:r>
    </w:p>
    <w:p w14:paraId="00627CFD" w14:textId="77777777" w:rsidR="00B64F51" w:rsidRPr="0050412D" w:rsidRDefault="00344BCE" w:rsidP="00BF35CB">
      <w:pPr>
        <w:ind w:left="288"/>
        <w:jc w:val="both"/>
      </w:pPr>
      <w:r w:rsidRPr="0050412D">
        <w:t>All Data Servers and System Manufacturers (OEMs) must apply to the SA to become participants in the scheme and, on acceptance, are supplied with proprietary information unique to them.</w:t>
      </w:r>
    </w:p>
    <w:p w14:paraId="5D619587" w14:textId="77777777" w:rsidR="00B64F51" w:rsidRPr="0050412D" w:rsidRDefault="00B64F51" w:rsidP="00BF35CB">
      <w:pPr>
        <w:ind w:firstLine="288"/>
      </w:pPr>
      <w:r w:rsidRPr="0050412D">
        <w:t>The SA is also the custodian of all documentation relating to t</w:t>
      </w:r>
      <w:r w:rsidR="00BF35CB" w:rsidRPr="0050412D">
        <w:t>he S-63 Data Protection Scheme.</w:t>
      </w:r>
    </w:p>
    <w:p w14:paraId="03B24EEA" w14:textId="77777777" w:rsidR="00B64F51" w:rsidRPr="0050412D" w:rsidRDefault="00B64F51" w:rsidP="00B64F51">
      <w:pPr>
        <w:pStyle w:val="Heading3"/>
        <w:keepLines w:val="0"/>
        <w:widowControl w:val="0"/>
        <w:numPr>
          <w:ilvl w:val="2"/>
          <w:numId w:val="0"/>
        </w:numPr>
        <w:tabs>
          <w:tab w:val="num" w:pos="432"/>
        </w:tabs>
        <w:spacing w:before="0" w:line="240" w:lineRule="auto"/>
        <w:ind w:left="2952" w:hanging="2668"/>
      </w:pPr>
      <w:bookmarkStart w:id="16" w:name="_Toc236793937"/>
      <w:bookmarkStart w:id="17" w:name="_Toc477353409"/>
      <w:r w:rsidRPr="0050412D">
        <w:t>Data Servers</w:t>
      </w:r>
      <w:bookmarkEnd w:id="16"/>
      <w:bookmarkEnd w:id="17"/>
    </w:p>
    <w:p w14:paraId="6A8A13F6" w14:textId="77777777" w:rsidR="00B64F51" w:rsidRPr="0050412D" w:rsidRDefault="00B64F51" w:rsidP="00BF35CB">
      <w:pPr>
        <w:ind w:left="288"/>
      </w:pPr>
      <w:r w:rsidRPr="0050412D">
        <w:t xml:space="preserve">Data Servers are responsible for the encrypting and signing data in compliance with the procedures and processes defined in the scheme. Data Servers issue licences (permits) so that Data Clients, with valid user permits, can decrypt </w:t>
      </w:r>
      <w:r w:rsidR="00BF35CB" w:rsidRPr="0050412D">
        <w:t>data.</w:t>
      </w:r>
    </w:p>
    <w:p w14:paraId="4E2CC3F8" w14:textId="77777777" w:rsidR="00B64F51" w:rsidRPr="0050412D" w:rsidRDefault="00B64F51" w:rsidP="00BF35CB">
      <w:pPr>
        <w:ind w:left="288"/>
      </w:pPr>
      <w:r w:rsidRPr="0050412D">
        <w:t>Data Servers will use the M_</w:t>
      </w:r>
      <w:smartTag w:uri="urn:schemas-microsoft-com:office:smarttags" w:element="stockticker">
        <w:r w:rsidRPr="0050412D">
          <w:t>KEY</w:t>
        </w:r>
      </w:smartTag>
      <w:r w:rsidRPr="0050412D">
        <w:t xml:space="preserve"> and HW_ID information, as supplied by the SA, to issue encrypted </w:t>
      </w:r>
      <w:smartTag w:uri="urn:schemas-microsoft-com:office:smarttags" w:element="stockticker">
        <w:r w:rsidRPr="0050412D">
          <w:t>ENC</w:t>
        </w:r>
      </w:smartTag>
      <w:r w:rsidRPr="0050412D">
        <w:t xml:space="preserve"> cell keys to each specific installation. Even though the cell keys used to encrypt each cell are identical, they will be encrypted using the unique HW_ID and therefore cannot be transferred between other EC</w:t>
      </w:r>
      <w:r w:rsidR="00BF35CB" w:rsidRPr="0050412D">
        <w:t>DIS from the same manufacturer.</w:t>
      </w:r>
    </w:p>
    <w:p w14:paraId="2666E7BF" w14:textId="77777777" w:rsidR="00B64F51" w:rsidRPr="0050412D" w:rsidRDefault="00B64F51" w:rsidP="00BF35CB">
      <w:pPr>
        <w:ind w:left="288"/>
        <w:rPr>
          <w:b/>
        </w:rPr>
      </w:pPr>
      <w:r w:rsidRPr="0050412D">
        <w:rPr>
          <w:b/>
        </w:rPr>
        <w:t>Hydrographic Offices, Value Added Resellers and RENC organisations are examples of Data Server</w:t>
      </w:r>
      <w:r w:rsidR="00BF35CB" w:rsidRPr="0050412D">
        <w:rPr>
          <w:b/>
        </w:rPr>
        <w:t>s.</w:t>
      </w:r>
    </w:p>
    <w:p w14:paraId="54D55E61" w14:textId="77777777" w:rsidR="00B64F51" w:rsidRPr="0050412D" w:rsidRDefault="00B64F51" w:rsidP="00B64F51">
      <w:pPr>
        <w:pStyle w:val="Heading3"/>
        <w:keepLines w:val="0"/>
        <w:widowControl w:val="0"/>
        <w:numPr>
          <w:ilvl w:val="2"/>
          <w:numId w:val="0"/>
        </w:numPr>
        <w:tabs>
          <w:tab w:val="num" w:pos="432"/>
        </w:tabs>
        <w:spacing w:before="0" w:line="240" w:lineRule="auto"/>
        <w:ind w:left="2952" w:hanging="2668"/>
      </w:pPr>
      <w:bookmarkStart w:id="18" w:name="_Toc236793938"/>
      <w:bookmarkStart w:id="19" w:name="_Toc477353410"/>
      <w:r w:rsidRPr="0050412D">
        <w:t>Data Clients</w:t>
      </w:r>
      <w:bookmarkEnd w:id="18"/>
      <w:bookmarkEnd w:id="19"/>
    </w:p>
    <w:p w14:paraId="1892A0D5" w14:textId="77777777" w:rsidR="00B64F51" w:rsidRPr="0050412D" w:rsidRDefault="00B64F51" w:rsidP="00BF35CB">
      <w:pPr>
        <w:ind w:left="288"/>
      </w:pPr>
      <w:r w:rsidRPr="0050412D">
        <w:t xml:space="preserve">Data Clients are the end users of </w:t>
      </w:r>
      <w:r w:rsidR="0050412D">
        <w:t xml:space="preserve">dataset </w:t>
      </w:r>
      <w:r w:rsidRPr="0050412D">
        <w:t xml:space="preserve">information and will receive protected information from the Data Servers. The Data Client’s software application (OEM System) is responsible for authenticating </w:t>
      </w:r>
      <w:r w:rsidR="00D945CA" w:rsidRPr="0050412D">
        <w:t>any</w:t>
      </w:r>
      <w:r w:rsidRPr="0050412D">
        <w:t xml:space="preserve"> digital signatures and decrypting the </w:t>
      </w:r>
      <w:r w:rsidR="00D945CA" w:rsidRPr="0050412D">
        <w:t>dataset</w:t>
      </w:r>
      <w:r w:rsidRPr="0050412D">
        <w:t xml:space="preserve"> information in compliance with the pro</w:t>
      </w:r>
      <w:r w:rsidR="00BF35CB" w:rsidRPr="0050412D">
        <w:t xml:space="preserve">cedures defined in the scheme. </w:t>
      </w:r>
    </w:p>
    <w:p w14:paraId="4C30CCF1" w14:textId="77777777" w:rsidR="00B64F51" w:rsidRPr="0050412D" w:rsidRDefault="00B64F51" w:rsidP="00344BCE">
      <w:pPr>
        <w:ind w:left="288"/>
        <w:rPr>
          <w:b/>
          <w:i/>
        </w:rPr>
      </w:pPr>
      <w:r w:rsidRPr="0050412D">
        <w:rPr>
          <w:b/>
          <w:i/>
        </w:rPr>
        <w:t>ECDIS/ECS systems</w:t>
      </w:r>
      <w:r w:rsidR="00BF35CB" w:rsidRPr="0050412D">
        <w:rPr>
          <w:b/>
          <w:i/>
        </w:rPr>
        <w:t xml:space="preserve"> are examples of Data Clients. </w:t>
      </w:r>
    </w:p>
    <w:p w14:paraId="073310EC" w14:textId="77777777" w:rsidR="00B64F51" w:rsidRPr="0050412D" w:rsidRDefault="00B64F51" w:rsidP="00B64F51">
      <w:pPr>
        <w:pStyle w:val="Heading3"/>
        <w:keepLines w:val="0"/>
        <w:widowControl w:val="0"/>
        <w:numPr>
          <w:ilvl w:val="2"/>
          <w:numId w:val="0"/>
        </w:numPr>
        <w:tabs>
          <w:tab w:val="num" w:pos="432"/>
        </w:tabs>
        <w:spacing w:before="0" w:line="240" w:lineRule="auto"/>
        <w:ind w:left="2952" w:hanging="2668"/>
      </w:pPr>
      <w:bookmarkStart w:id="20" w:name="_Toc236793939"/>
      <w:bookmarkStart w:id="21" w:name="_Toc477353411"/>
      <w:r w:rsidRPr="0050412D">
        <w:t>Original Equipment Manufacturers (OEM)</w:t>
      </w:r>
      <w:bookmarkEnd w:id="20"/>
      <w:bookmarkEnd w:id="21"/>
    </w:p>
    <w:p w14:paraId="4D1CD944" w14:textId="77777777" w:rsidR="00B64F51" w:rsidRPr="0050412D" w:rsidRDefault="00B64F51" w:rsidP="00D945CA">
      <w:pPr>
        <w:ind w:left="288"/>
        <w:jc w:val="both"/>
      </w:pPr>
      <w:r w:rsidRPr="0050412D">
        <w:t>OEMs subscribing to the IHO S-63 DPS must build a software application according to the specifications set out in this document and self-verify and validate it according to the terms mandated by the SA. The S-63 standard contains test data for the verification and validation of OEM applications. The SA will provide successful OEM applicants with their own unique manufacturer key and identification (M_</w:t>
      </w:r>
      <w:smartTag w:uri="urn:schemas-microsoft-com:office:smarttags" w:element="stockticker">
        <w:r w:rsidRPr="0050412D">
          <w:t>KEY</w:t>
        </w:r>
      </w:smartTag>
      <w:r w:rsidR="00D945CA" w:rsidRPr="0050412D">
        <w:t xml:space="preserve"> and M_ID). </w:t>
      </w:r>
    </w:p>
    <w:p w14:paraId="66C7F3FF" w14:textId="77777777" w:rsidR="00B64F51" w:rsidRPr="0050412D" w:rsidRDefault="00B64F51" w:rsidP="00D945CA">
      <w:pPr>
        <w:ind w:left="288"/>
        <w:jc w:val="both"/>
      </w:pPr>
      <w:r w:rsidRPr="0050412D">
        <w:t>The manufacturer must provide a secure mechanism within their software systems for uniquely identifying each end user installation. The scheme requires each installation to have a uniq</w:t>
      </w:r>
      <w:r w:rsidR="00D945CA" w:rsidRPr="0050412D">
        <w:t>ue hardware identifier (HW_ID).</w:t>
      </w:r>
    </w:p>
    <w:p w14:paraId="1FE865DD" w14:textId="77777777" w:rsidR="0050412D" w:rsidRDefault="00B64F51" w:rsidP="0050412D">
      <w:pPr>
        <w:ind w:left="288"/>
        <w:jc w:val="both"/>
      </w:pPr>
      <w:r w:rsidRPr="0050412D">
        <w:t>The software application will be able to decrypt the cell keys using the HW_ID stored in either the hard lock or soft lock devices attached to or programmed within the applicatio</w:t>
      </w:r>
      <w:r w:rsidR="00344BCE" w:rsidRPr="0050412D">
        <w:t>n to subsequently decrypt and de</w:t>
      </w:r>
      <w:r w:rsidRPr="0050412D">
        <w:t xml:space="preserve">compress the data. The </w:t>
      </w:r>
      <w:r w:rsidR="0050412D">
        <w:t>digital signature applied to the data can then be verified.</w:t>
      </w:r>
    </w:p>
    <w:p w14:paraId="31989C2A" w14:textId="77777777" w:rsidR="00183DAB" w:rsidRDefault="00761943" w:rsidP="0050412D">
      <w:pPr>
        <w:ind w:left="288"/>
        <w:jc w:val="both"/>
      </w:pPr>
      <w:r w:rsidRPr="0050412D">
        <w:t>The implementation of data integrity within S-</w:t>
      </w:r>
      <w:r w:rsidR="00F11B1F" w:rsidRPr="0050412D">
        <w:t>100</w:t>
      </w:r>
      <w:r w:rsidRPr="0050412D">
        <w:t xml:space="preserve"> is re-usable by S-10x product specifications should they require it. It contains no ENC-specific elements within it.</w:t>
      </w:r>
    </w:p>
    <w:p w14:paraId="46ABB8AC" w14:textId="77777777" w:rsidR="00183DAB" w:rsidRDefault="00183DAB" w:rsidP="00F11B1F">
      <w:pPr>
        <w:ind w:left="360"/>
      </w:pPr>
    </w:p>
    <w:p w14:paraId="44D867EA" w14:textId="77777777" w:rsidR="00183DAB" w:rsidRPr="00C77C1F" w:rsidRDefault="00183DAB" w:rsidP="00183DAB">
      <w:pPr>
        <w:pStyle w:val="Heading2"/>
        <w:numPr>
          <w:ilvl w:val="1"/>
          <w:numId w:val="2"/>
        </w:numPr>
      </w:pPr>
      <w:bookmarkStart w:id="22" w:name="_Toc477353412"/>
      <w:r w:rsidRPr="00C77C1F">
        <w:lastRenderedPageBreak/>
        <w:t>The Operation of the Data Protection Scheme.</w:t>
      </w:r>
      <w:bookmarkEnd w:id="22"/>
    </w:p>
    <w:p w14:paraId="3D175626" w14:textId="77777777" w:rsidR="0050412D" w:rsidRDefault="0050412D" w:rsidP="00183DAB">
      <w:pPr>
        <w:jc w:val="both"/>
      </w:pPr>
    </w:p>
    <w:p w14:paraId="4350B6FD" w14:textId="77777777" w:rsidR="00183DAB" w:rsidRPr="00C77C1F" w:rsidRDefault="00183DAB" w:rsidP="00183DAB">
      <w:pPr>
        <w:jc w:val="both"/>
      </w:pPr>
      <w:r w:rsidRPr="00C77C1F">
        <w:t>This document specifies a method of securing datasets and maintaining data integrity with multiple providers serving a large customer base. The purpose of the data protection described here is threefold:</w:t>
      </w:r>
    </w:p>
    <w:p w14:paraId="0A88D0D2" w14:textId="77777777" w:rsidR="00183DAB" w:rsidRPr="00C77C1F" w:rsidRDefault="00183DAB" w:rsidP="00183DAB">
      <w:pPr>
        <w:pStyle w:val="ListParagraph"/>
        <w:numPr>
          <w:ilvl w:val="0"/>
          <w:numId w:val="29"/>
        </w:numPr>
      </w:pPr>
      <w:r w:rsidRPr="00C77C1F">
        <w:t>Piracy Protection: To prevent unauthorised use of data by encrypting the ENC information.</w:t>
      </w:r>
    </w:p>
    <w:p w14:paraId="3DBFB1A6" w14:textId="77777777" w:rsidR="00183DAB" w:rsidRPr="00C77C1F" w:rsidRDefault="00183DAB" w:rsidP="00183DAB">
      <w:pPr>
        <w:pStyle w:val="ListParagraph"/>
        <w:numPr>
          <w:ilvl w:val="0"/>
          <w:numId w:val="29"/>
        </w:numPr>
      </w:pPr>
      <w:r w:rsidRPr="00C77C1F">
        <w:t>Selective Access: To restrict access to ENC information to only those cells that a customer has been licenced for.</w:t>
      </w:r>
    </w:p>
    <w:p w14:paraId="7E0F1155" w14:textId="77777777" w:rsidR="00183DAB" w:rsidRPr="00C77C1F" w:rsidRDefault="00183DAB" w:rsidP="00183DAB">
      <w:pPr>
        <w:pStyle w:val="ListParagraph"/>
        <w:numPr>
          <w:ilvl w:val="0"/>
          <w:numId w:val="29"/>
        </w:numPr>
      </w:pPr>
      <w:r w:rsidRPr="00C77C1F">
        <w:t>Authentication:</w:t>
      </w:r>
      <w:r w:rsidRPr="00C77C1F">
        <w:tab/>
        <w:t>To provide assurance that the ENC data has come from approved sources</w:t>
      </w:r>
    </w:p>
    <w:p w14:paraId="2318D687" w14:textId="77777777" w:rsidR="00183DAB" w:rsidRPr="00C77C1F" w:rsidRDefault="00183DAB" w:rsidP="00183DAB">
      <w:pPr>
        <w:jc w:val="both"/>
      </w:pPr>
      <w:r w:rsidRPr="00C77C1F">
        <w:t>Piracy protection and selective access are achieved by encrypting the data and providing “permits” to decrypt them. Data Servers will encrypt data before supplying it to the Data Client. The encrypted data is then decrypted by the ECS/ECDIS prior to being reformatted and imported into the client system.  Authentication is provided by means of digital signatures within the data.</w:t>
      </w:r>
    </w:p>
    <w:p w14:paraId="0AEABB35" w14:textId="77777777" w:rsidR="00183DAB" w:rsidRDefault="00183DAB" w:rsidP="00183DAB">
      <w:pPr>
        <w:jc w:val="both"/>
      </w:pPr>
      <w:r w:rsidRPr="00C77C1F">
        <w:t>The scheme does not specifically address how information can be protected once it is within an end-user application. This is the responsibility of the OEMs and its responsibilities according to its membership of the data protection scheme.</w:t>
      </w:r>
    </w:p>
    <w:p w14:paraId="6A1CA2A3" w14:textId="77777777" w:rsidR="00135FFF" w:rsidRPr="00C77C1F" w:rsidRDefault="00135FFF" w:rsidP="00183DAB">
      <w:pPr>
        <w:jc w:val="both"/>
      </w:pPr>
      <w:r>
        <w:t>The scheme allows for compression, copy protection and digital signatures to be applied independently of each other. Datasets can be digitally signed without requiring encryption.</w:t>
      </w:r>
    </w:p>
    <w:p w14:paraId="679844DE" w14:textId="77777777" w:rsidR="00183DAB" w:rsidRPr="00C77C1F" w:rsidRDefault="00183DAB" w:rsidP="00183DAB">
      <w:pPr>
        <w:jc w:val="both"/>
      </w:pPr>
      <w:r w:rsidRPr="00C77C1F">
        <w:t xml:space="preserve">The scheme allows for the mass distribution of encrypted data </w:t>
      </w:r>
      <w:r w:rsidR="00C77C1F" w:rsidRPr="00C77C1F">
        <w:t xml:space="preserve">either online or though the supply of hard media </w:t>
      </w:r>
      <w:r w:rsidRPr="00C77C1F">
        <w:t xml:space="preserve"> which</w:t>
      </w:r>
      <w:r w:rsidR="00C77C1F" w:rsidRPr="00C77C1F">
        <w:t xml:space="preserve"> can be accessed and used by</w:t>
      </w:r>
      <w:r w:rsidRPr="00C77C1F">
        <w:t xml:space="preserve"> customers with a valid licence containing a set of permits. Sele</w:t>
      </w:r>
      <w:r w:rsidR="00C77C1F" w:rsidRPr="00C77C1F">
        <w:t>ctive access to individual datasets</w:t>
      </w:r>
      <w:r w:rsidRPr="00C77C1F">
        <w:t xml:space="preserve"> is supported by providing users with a licenced set of permit</w:t>
      </w:r>
      <w:r w:rsidR="00C77C1F" w:rsidRPr="00C77C1F">
        <w:t xml:space="preserve">s containing the encrypted </w:t>
      </w:r>
      <w:r w:rsidRPr="00C77C1F">
        <w:t xml:space="preserve">keys. This licence is created using a unique hardware identifier of the end user </w:t>
      </w:r>
      <w:r w:rsidR="00C77C1F" w:rsidRPr="00C77C1F">
        <w:t>system and is specific</w:t>
      </w:r>
      <w:r w:rsidRPr="00C77C1F">
        <w:t xml:space="preserve"> to each Data Client. Consequently licences cannot be exchanged between individual Data Clients.</w:t>
      </w:r>
    </w:p>
    <w:p w14:paraId="5796E9F0" w14:textId="77777777" w:rsidR="00740C0E" w:rsidRPr="00183DAB" w:rsidRDefault="00C77C1F" w:rsidP="00183DAB">
      <w:pPr>
        <w:jc w:val="both"/>
      </w:pPr>
      <w:r w:rsidRPr="00C77C1F">
        <w:t>This part of S-100</w:t>
      </w:r>
      <w:r w:rsidR="00183DAB" w:rsidRPr="00C77C1F">
        <w:t xml:space="preserve"> also </w:t>
      </w:r>
      <w:r w:rsidRPr="00C77C1F">
        <w:t>specifies</w:t>
      </w:r>
      <w:r w:rsidR="00183DAB" w:rsidRPr="00C77C1F">
        <w:t xml:space="preserve"> a compression algorithm to reduce the size of the dataset. Unencrypted data may contains many repeating patterns of information, e.g. coordinate information. Compression is therefore always applied before the dataset is encrypted and uncompressed after the decryption on the data client system.</w:t>
      </w:r>
    </w:p>
    <w:p w14:paraId="53998E9A" w14:textId="77777777" w:rsidR="004714E5" w:rsidRDefault="00C03948" w:rsidP="00513D03">
      <w:pPr>
        <w:pStyle w:val="Heading1"/>
        <w:numPr>
          <w:ilvl w:val="0"/>
          <w:numId w:val="2"/>
        </w:numPr>
      </w:pPr>
      <w:bookmarkStart w:id="23" w:name="_Toc477353413"/>
      <w:r>
        <w:t>Dat</w:t>
      </w:r>
      <w:r w:rsidR="00135FFF">
        <w:t xml:space="preserve">aset Compression and </w:t>
      </w:r>
      <w:r w:rsidR="00FF24EB">
        <w:t>Copy Protection</w:t>
      </w:r>
      <w:bookmarkEnd w:id="23"/>
      <w:r w:rsidR="00FF24EB">
        <w:t xml:space="preserve"> </w:t>
      </w:r>
    </w:p>
    <w:p w14:paraId="450091CC" w14:textId="77777777" w:rsidR="00C035FE" w:rsidRDefault="00135FFF" w:rsidP="00513D03">
      <w:pPr>
        <w:pStyle w:val="Heading2"/>
        <w:numPr>
          <w:ilvl w:val="1"/>
          <w:numId w:val="2"/>
        </w:numPr>
      </w:pPr>
      <w:r>
        <w:t xml:space="preserve"> </w:t>
      </w:r>
      <w:bookmarkStart w:id="24" w:name="_Toc477353414"/>
      <w:r w:rsidR="00C035FE">
        <w:t>Introduction</w:t>
      </w:r>
      <w:bookmarkEnd w:id="24"/>
    </w:p>
    <w:p w14:paraId="41E60F82" w14:textId="77777777" w:rsidR="003A392B" w:rsidRDefault="003A392B" w:rsidP="00A77C66">
      <w:r>
        <w:t>It is designed to implement a copy protection scheme allowing for selective unlocking of individual datasets and their installation/processing on a host system which is assigned a unique identification number. The standard sets out the processes, technologies and algorithms for supplying data in an encrypted form and issuing keys to end users to allow them to selectively unlock datasets. The two main properties of the copy protection part of S-63 are to ensure:</w:t>
      </w:r>
    </w:p>
    <w:p w14:paraId="31EDC43F" w14:textId="77777777" w:rsidR="003A392B" w:rsidRDefault="003A392B" w:rsidP="003A392B">
      <w:pPr>
        <w:pStyle w:val="ListParagraph"/>
        <w:numPr>
          <w:ilvl w:val="0"/>
          <w:numId w:val="23"/>
        </w:numPr>
      </w:pPr>
      <w:r>
        <w:t>That data distributed to an end user may only be installed by that end user on a single uniquely named system</w:t>
      </w:r>
    </w:p>
    <w:p w14:paraId="098E6C72" w14:textId="77777777" w:rsidR="003A392B" w:rsidRDefault="003A392B" w:rsidP="003A392B">
      <w:pPr>
        <w:pStyle w:val="ListParagraph"/>
        <w:numPr>
          <w:ilvl w:val="0"/>
          <w:numId w:val="23"/>
        </w:numPr>
      </w:pPr>
      <w:r>
        <w:lastRenderedPageBreak/>
        <w:t>That data may not be copied for use on another system whether named or not.</w:t>
      </w:r>
    </w:p>
    <w:p w14:paraId="37E316CC" w14:textId="77777777" w:rsidR="00F11B1F" w:rsidRDefault="00344BCE" w:rsidP="00135FFF">
      <w:pPr>
        <w:pStyle w:val="ListParagraph"/>
        <w:numPr>
          <w:ilvl w:val="0"/>
          <w:numId w:val="23"/>
        </w:numPr>
      </w:pPr>
      <w:r>
        <w:t>That individual datasets, identified by a single key, can be unlocked by the end user.</w:t>
      </w:r>
    </w:p>
    <w:p w14:paraId="1DEE7198" w14:textId="77777777" w:rsidR="00135FFF" w:rsidRPr="00135FFF" w:rsidRDefault="00135FFF" w:rsidP="00135FFF"/>
    <w:p w14:paraId="5F8893C2" w14:textId="77777777" w:rsidR="004028F9" w:rsidRPr="00135FFF" w:rsidRDefault="004028F9" w:rsidP="00135FFF">
      <w:pPr>
        <w:pStyle w:val="ListParagraph"/>
        <w:rPr>
          <w:b/>
        </w:rPr>
      </w:pPr>
      <w:r w:rsidRPr="00F11B1F">
        <w:rPr>
          <w:b/>
        </w:rPr>
        <w:t>[TODO: Diagram showing how copy protection works]</w:t>
      </w:r>
    </w:p>
    <w:p w14:paraId="15995484" w14:textId="77777777" w:rsidR="00344BCE" w:rsidRDefault="00344BCE" w:rsidP="00344BCE">
      <w:pPr>
        <w:rPr>
          <w:b/>
          <w:i/>
          <w:color w:val="1F497D" w:themeColor="text2"/>
        </w:rPr>
      </w:pPr>
      <w:r>
        <w:t xml:space="preserve">In the following sections the individual components processes of S-63 are documented along with all the necessary technical details. </w:t>
      </w:r>
      <w:r w:rsidR="005A4A2B">
        <w:t xml:space="preserve">In these sections it is assumed that the input dataset is contained in a file called </w:t>
      </w:r>
      <w:r w:rsidR="005A4A2B" w:rsidRPr="005A4A2B">
        <w:rPr>
          <w:b/>
          <w:i/>
          <w:color w:val="1F497D" w:themeColor="text2"/>
        </w:rPr>
        <w:t>dataset.txt</w:t>
      </w:r>
      <w:r w:rsidR="00732259">
        <w:rPr>
          <w:b/>
          <w:i/>
          <w:color w:val="1F497D" w:themeColor="text2"/>
        </w:rPr>
        <w:t xml:space="preserve"> [change this to an S-101 filename for concrete examples]</w:t>
      </w:r>
    </w:p>
    <w:p w14:paraId="364C1A08" w14:textId="77777777" w:rsidR="00135FFF" w:rsidRDefault="00135FFF" w:rsidP="00344BCE">
      <w:pPr>
        <w:rPr>
          <w:b/>
          <w:i/>
          <w:color w:val="1F497D" w:themeColor="text2"/>
        </w:rPr>
      </w:pPr>
      <w:r>
        <w:rPr>
          <w:b/>
          <w:i/>
          <w:color w:val="1F497D" w:themeColor="text2"/>
        </w:rPr>
        <w:t xml:space="preserve">This section defines the following : </w:t>
      </w:r>
    </w:p>
    <w:p w14:paraId="208F62B9" w14:textId="77777777" w:rsidR="00344BCE" w:rsidRPr="00344BCE" w:rsidRDefault="00135FFF" w:rsidP="00344BCE">
      <w:pPr>
        <w:pStyle w:val="ListParagraph"/>
        <w:numPr>
          <w:ilvl w:val="0"/>
          <w:numId w:val="30"/>
        </w:numPr>
      </w:pPr>
      <w:r>
        <w:t>Hardware ID (</w:t>
      </w:r>
      <w:r w:rsidR="00344BCE">
        <w:t>HW_ID</w:t>
      </w:r>
      <w:r>
        <w:t>)</w:t>
      </w:r>
      <w:r w:rsidR="00344BCE">
        <w:t xml:space="preserve"> creation</w:t>
      </w:r>
      <w:r w:rsidR="00251F36">
        <w:t xml:space="preserve"> and management</w:t>
      </w:r>
      <w:r>
        <w:t xml:space="preserve"> by</w:t>
      </w:r>
      <w:r w:rsidR="00344BCE">
        <w:t xml:space="preserve"> the data client</w:t>
      </w:r>
    </w:p>
    <w:p w14:paraId="37CB276D" w14:textId="77777777" w:rsidR="00344BCE" w:rsidRDefault="00344BCE" w:rsidP="00344BCE">
      <w:pPr>
        <w:pStyle w:val="ListParagraph"/>
        <w:numPr>
          <w:ilvl w:val="0"/>
          <w:numId w:val="30"/>
        </w:numPr>
      </w:pPr>
      <w:r>
        <w:t>Compression and Encryption of data</w:t>
      </w:r>
    </w:p>
    <w:p w14:paraId="07B460BC" w14:textId="77777777" w:rsidR="00344BCE" w:rsidRDefault="00344BCE" w:rsidP="00344BCE">
      <w:pPr>
        <w:pStyle w:val="ListParagraph"/>
        <w:numPr>
          <w:ilvl w:val="0"/>
          <w:numId w:val="30"/>
        </w:numPr>
      </w:pPr>
      <w:r>
        <w:t>Construction of permit for data unlocking.</w:t>
      </w:r>
    </w:p>
    <w:p w14:paraId="2DEFC17F" w14:textId="77777777" w:rsidR="00732259" w:rsidRPr="00344BCE" w:rsidRDefault="00344BCE" w:rsidP="00732259">
      <w:pPr>
        <w:pStyle w:val="ListParagraph"/>
        <w:numPr>
          <w:ilvl w:val="0"/>
          <w:numId w:val="30"/>
        </w:numPr>
      </w:pPr>
      <w:r>
        <w:t>Distribution of permit and unlocking of data.</w:t>
      </w:r>
    </w:p>
    <w:p w14:paraId="61DEFDA0" w14:textId="77777777" w:rsidR="00187B90" w:rsidRDefault="000A1C1E" w:rsidP="00187B90">
      <w:pPr>
        <w:pStyle w:val="Heading2"/>
        <w:numPr>
          <w:ilvl w:val="1"/>
          <w:numId w:val="2"/>
        </w:numPr>
      </w:pPr>
      <w:bookmarkStart w:id="25" w:name="_Toc477353415"/>
      <w:r>
        <w:t>Compression.</w:t>
      </w:r>
      <w:bookmarkEnd w:id="25"/>
    </w:p>
    <w:p w14:paraId="42B4D0D2" w14:textId="77777777" w:rsidR="00C035FE" w:rsidRDefault="00135FFF" w:rsidP="005A4A2B">
      <w:pPr>
        <w:jc w:val="both"/>
      </w:pPr>
      <w:r>
        <w:t xml:space="preserve">The compression stage </w:t>
      </w:r>
      <w:r w:rsidR="005A4A2B">
        <w:t xml:space="preserve">is very simple. </w:t>
      </w:r>
      <w:r>
        <w:t>S-100</w:t>
      </w:r>
      <w:r w:rsidR="005A4A2B" w:rsidRPr="00FD4E20">
        <w:t xml:space="preserve"> uses the ZIP algorithm</w:t>
      </w:r>
      <w:r w:rsidR="005A4A2B" w:rsidRPr="00FD4E20">
        <w:rPr>
          <w:rStyle w:val="FootnoteReference"/>
        </w:rPr>
        <w:footnoteReference w:id="1"/>
      </w:r>
      <w:r w:rsidR="005A4A2B" w:rsidRPr="00FD4E20">
        <w:t xml:space="preserve"> [6] </w:t>
      </w:r>
      <w:r>
        <w:t>to compress and de</w:t>
      </w:r>
      <w:r w:rsidR="005A4A2B" w:rsidRPr="00FD4E20">
        <w:t>compress data</w:t>
      </w:r>
      <w:r w:rsidR="005A4A2B">
        <w:t>sets</w:t>
      </w:r>
      <w:r w:rsidR="005A4A2B" w:rsidRPr="00FD4E20">
        <w:t>. It is identical to the algorithm used in many commercial applications e.g. WinZip, PKZIP.</w:t>
      </w:r>
      <w:r>
        <w:t xml:space="preserve"> D</w:t>
      </w:r>
      <w:r w:rsidR="005A4A2B">
        <w:t>igital signatures</w:t>
      </w:r>
      <w:r>
        <w:t>, however,  are defined on unencrypted</w:t>
      </w:r>
      <w:r w:rsidR="005A4A2B">
        <w:t xml:space="preserve"> datasets before compression </w:t>
      </w:r>
      <w:r>
        <w:t xml:space="preserve">(this allows for selective implementation of digital signatures without an accompanying copy protection scheme) </w:t>
      </w:r>
      <w:r w:rsidR="005A4A2B">
        <w:t>so it is important that the</w:t>
      </w:r>
      <w:r>
        <w:t xml:space="preserve"> order </w:t>
      </w:r>
      <w:r w:rsidR="005A4A2B">
        <w:t>application is followed correctly.</w:t>
      </w:r>
    </w:p>
    <w:p w14:paraId="2DBBDF22" w14:textId="77777777" w:rsidR="005A4A2B" w:rsidRDefault="005A4A2B" w:rsidP="005A4A2B">
      <w:pPr>
        <w:jc w:val="both"/>
      </w:pPr>
      <w:r>
        <w:t xml:space="preserve">The ZIP entry [reference] should contain the name of the dataset name and the zip file should be named [datasetname].zip. e.g in our example </w:t>
      </w:r>
    </w:p>
    <w:p w14:paraId="1B6BE2D6" w14:textId="77777777" w:rsidR="005A4A2B" w:rsidRDefault="005A4A2B" w:rsidP="005A4A2B">
      <w:pPr>
        <w:jc w:val="both"/>
        <w:rPr>
          <w:b/>
          <w:i/>
          <w:color w:val="1F497D" w:themeColor="text2"/>
        </w:rPr>
      </w:pPr>
      <w:r w:rsidRPr="005A4A2B">
        <w:rPr>
          <w:b/>
          <w:i/>
          <w:color w:val="1F497D" w:themeColor="text2"/>
        </w:rPr>
        <w:t>dataset.txt</w:t>
      </w:r>
      <w:r>
        <w:rPr>
          <w:b/>
          <w:i/>
          <w:color w:val="1F497D" w:themeColor="text2"/>
        </w:rPr>
        <w:t xml:space="preserve"> </w:t>
      </w:r>
      <w:r w:rsidRPr="005A4A2B">
        <w:t xml:space="preserve">is compressed and the resultant file is called </w:t>
      </w:r>
      <w:r w:rsidRPr="005A4A2B">
        <w:rPr>
          <w:b/>
          <w:i/>
          <w:color w:val="1F497D" w:themeColor="text2"/>
        </w:rPr>
        <w:t>dataset.txt</w:t>
      </w:r>
      <w:r>
        <w:rPr>
          <w:b/>
          <w:i/>
          <w:color w:val="1F497D" w:themeColor="text2"/>
        </w:rPr>
        <w:t>.zip</w:t>
      </w:r>
    </w:p>
    <w:p w14:paraId="14E9EA29" w14:textId="77777777" w:rsidR="005A4A2B" w:rsidRDefault="005A4A2B" w:rsidP="005A4A2B">
      <w:pPr>
        <w:jc w:val="both"/>
        <w:rPr>
          <w:color w:val="1F497D" w:themeColor="text2"/>
        </w:rPr>
      </w:pPr>
      <w:r>
        <w:rPr>
          <w:color w:val="1F497D" w:themeColor="text2"/>
        </w:rPr>
        <w:t>[</w:t>
      </w:r>
      <w:r w:rsidRPr="005A4A2B">
        <w:rPr>
          <w:b/>
          <w:color w:val="1F497D" w:themeColor="text2"/>
        </w:rPr>
        <w:t>TODO</w:t>
      </w:r>
      <w:r>
        <w:rPr>
          <w:color w:val="1F497D" w:themeColor="text2"/>
        </w:rPr>
        <w:t>: insert something on how we can zip up auxiliary files too – this allows for encryption of all files within a particular dataset and makes sure that the rest of the standard only has a single file as entry point</w:t>
      </w:r>
      <w:r w:rsidR="00251F36">
        <w:rPr>
          <w:color w:val="1F497D" w:themeColor="text2"/>
        </w:rPr>
        <w:t xml:space="preserve"> – ideally all auxiliary files are zipped into the same archive</w:t>
      </w:r>
      <w:r w:rsidR="004028F9">
        <w:rPr>
          <w:color w:val="1F497D" w:themeColor="text2"/>
        </w:rPr>
        <w:t xml:space="preserve"> – this is dependent on having a known destination for all auxiliary files, it may be prudent to only allow a single file within a zip archive?</w:t>
      </w:r>
      <w:r>
        <w:rPr>
          <w:color w:val="1F497D" w:themeColor="text2"/>
        </w:rPr>
        <w:t>]</w:t>
      </w:r>
    </w:p>
    <w:p w14:paraId="6CC8E622" w14:textId="77777777" w:rsidR="005A4A2B" w:rsidRPr="005A4A2B" w:rsidRDefault="005A4A2B" w:rsidP="005A4A2B">
      <w:pPr>
        <w:jc w:val="both"/>
        <w:rPr>
          <w:b/>
        </w:rPr>
      </w:pPr>
      <w:r w:rsidRPr="005A4A2B">
        <w:rPr>
          <w:b/>
          <w:color w:val="1F497D" w:themeColor="text2"/>
        </w:rPr>
        <w:t>TODO: Make sure the zip technical spec is correct.</w:t>
      </w:r>
    </w:p>
    <w:p w14:paraId="72318BE0" w14:textId="77777777" w:rsidR="004714E5" w:rsidRDefault="004714E5" w:rsidP="00513D03">
      <w:pPr>
        <w:pStyle w:val="Heading2"/>
        <w:numPr>
          <w:ilvl w:val="1"/>
          <w:numId w:val="2"/>
        </w:numPr>
      </w:pPr>
      <w:bookmarkStart w:id="26" w:name="_Toc477353416"/>
      <w:r>
        <w:t>Data encryption</w:t>
      </w:r>
      <w:r w:rsidR="00277580">
        <w:t xml:space="preserve"> – Blowfish.</w:t>
      </w:r>
      <w:bookmarkEnd w:id="26"/>
    </w:p>
    <w:p w14:paraId="71D0155F" w14:textId="77777777" w:rsidR="00277580" w:rsidRPr="00251F36" w:rsidRDefault="00395EFF" w:rsidP="001568A5">
      <w:pPr>
        <w:pStyle w:val="ListParagraph"/>
        <w:numPr>
          <w:ilvl w:val="0"/>
          <w:numId w:val="11"/>
        </w:numPr>
        <w:rPr>
          <w:b/>
          <w:i/>
        </w:rPr>
      </w:pPr>
      <w:r w:rsidRPr="00251F36">
        <w:rPr>
          <w:b/>
          <w:i/>
        </w:rPr>
        <w:t>Default is to use same algorithm</w:t>
      </w:r>
    </w:p>
    <w:p w14:paraId="56D0C73C" w14:textId="77777777" w:rsidR="00277580" w:rsidRPr="00251F36" w:rsidRDefault="00277580" w:rsidP="001568A5">
      <w:pPr>
        <w:pStyle w:val="ListParagraph"/>
        <w:numPr>
          <w:ilvl w:val="0"/>
          <w:numId w:val="11"/>
        </w:numPr>
        <w:rPr>
          <w:b/>
          <w:i/>
        </w:rPr>
      </w:pPr>
      <w:r w:rsidRPr="00251F36">
        <w:rPr>
          <w:b/>
          <w:i/>
        </w:rPr>
        <w:t>How Blowfish is applied to file (or byte stream) based data.</w:t>
      </w:r>
    </w:p>
    <w:p w14:paraId="22782E07" w14:textId="77777777" w:rsidR="00277580" w:rsidRPr="00251F36" w:rsidRDefault="00277580" w:rsidP="001568A5">
      <w:pPr>
        <w:pStyle w:val="ListParagraph"/>
        <w:numPr>
          <w:ilvl w:val="0"/>
          <w:numId w:val="11"/>
        </w:numPr>
        <w:rPr>
          <w:b/>
          <w:i/>
        </w:rPr>
      </w:pPr>
      <w:r w:rsidRPr="00251F36">
        <w:rPr>
          <w:b/>
          <w:i/>
        </w:rPr>
        <w:t>File naming conventions (stays the same – catalogue defines names)</w:t>
      </w:r>
    </w:p>
    <w:p w14:paraId="778A853A" w14:textId="77777777" w:rsidR="00277580" w:rsidRPr="00251F36" w:rsidRDefault="00277580" w:rsidP="001568A5">
      <w:pPr>
        <w:pStyle w:val="ListParagraph"/>
        <w:numPr>
          <w:ilvl w:val="0"/>
          <w:numId w:val="11"/>
        </w:numPr>
        <w:rPr>
          <w:b/>
          <w:i/>
        </w:rPr>
      </w:pPr>
      <w:r w:rsidRPr="00251F36">
        <w:rPr>
          <w:b/>
          <w:i/>
        </w:rPr>
        <w:t>Key lengths</w:t>
      </w:r>
      <w:r w:rsidR="00F5707F" w:rsidRPr="00251F36">
        <w:rPr>
          <w:b/>
          <w:i/>
        </w:rPr>
        <w:t xml:space="preserve"> have been extended to 8 bytes</w:t>
      </w:r>
      <w:r w:rsidRPr="00251F36">
        <w:rPr>
          <w:b/>
          <w:i/>
        </w:rPr>
        <w:t>.</w:t>
      </w:r>
    </w:p>
    <w:p w14:paraId="1825F53D" w14:textId="77777777" w:rsidR="00D53582" w:rsidRPr="00251F36" w:rsidRDefault="00F5707F" w:rsidP="001568A5">
      <w:pPr>
        <w:pStyle w:val="ListParagraph"/>
        <w:numPr>
          <w:ilvl w:val="0"/>
          <w:numId w:val="11"/>
        </w:numPr>
        <w:rPr>
          <w:b/>
          <w:i/>
        </w:rPr>
      </w:pPr>
      <w:r w:rsidRPr="00251F36">
        <w:rPr>
          <w:b/>
          <w:i/>
        </w:rPr>
        <w:t>Need to specify mode of BF algorithm.</w:t>
      </w:r>
    </w:p>
    <w:p w14:paraId="033DDFAF" w14:textId="77777777" w:rsidR="00152765" w:rsidRPr="00FD4E20" w:rsidRDefault="00152765" w:rsidP="00152765">
      <w:pPr>
        <w:jc w:val="both"/>
      </w:pPr>
      <w:r w:rsidRPr="00FD4E20">
        <w:lastRenderedPageBreak/>
        <w:t>Only one encryption alg</w:t>
      </w:r>
      <w:r>
        <w:t>orithm is specified within the S-63 data protection scheme</w:t>
      </w:r>
      <w:r w:rsidR="00251F36">
        <w:t xml:space="preserve"> itself</w:t>
      </w:r>
      <w:r>
        <w:t xml:space="preserve"> and this algorithm can be used as a default for new S-100 product specifications if required. The S-63 format works at a dataset level, so it</w:t>
      </w:r>
      <w:r w:rsidRPr="00FD4E20">
        <w:t xml:space="preserve"> encrypts the complete content of the </w:t>
      </w:r>
      <w:r>
        <w:t>dataset</w:t>
      </w:r>
      <w:r w:rsidRPr="00FD4E20">
        <w:t xml:space="preserve"> data files</w:t>
      </w:r>
      <w:r>
        <w:t xml:space="preserve"> passed to it</w:t>
      </w:r>
      <w:r w:rsidRPr="00FD4E20">
        <w:t xml:space="preserve">. </w:t>
      </w:r>
    </w:p>
    <w:p w14:paraId="77BAEABA" w14:textId="77777777" w:rsidR="00152765" w:rsidRDefault="00152765" w:rsidP="00152765">
      <w:pPr>
        <w:jc w:val="both"/>
      </w:pPr>
      <w:r w:rsidRPr="00FD4E20">
        <w:t xml:space="preserve">The cell keys used to encrypt the data files are themselves encrypted by the Data Server and supplied to Data Clients as </w:t>
      </w:r>
      <w:r w:rsidR="004028F9">
        <w:t>“</w:t>
      </w:r>
      <w:r w:rsidRPr="00FD4E20">
        <w:t>cell permits</w:t>
      </w:r>
      <w:r w:rsidR="004028F9">
        <w:t>”</w:t>
      </w:r>
      <w:r w:rsidRPr="00FD4E20">
        <w:t>. Information about the encryption algorithm is available in se</w:t>
      </w:r>
      <w:r>
        <w:t>ction X.x.x [TODO: Insert reference to algorithm online]</w:t>
      </w:r>
    </w:p>
    <w:p w14:paraId="58CBDD94" w14:textId="77777777" w:rsidR="00152765" w:rsidRDefault="00152765" w:rsidP="00152765">
      <w:pPr>
        <w:jc w:val="both"/>
        <w:rPr>
          <w:i/>
        </w:rPr>
      </w:pPr>
      <w:r w:rsidRPr="00152765">
        <w:rPr>
          <w:i/>
        </w:rPr>
        <w:t xml:space="preserve">The scheme encrypts all information using the Blowfish algorithm [9]. The algorithm is unpatented and available in the public domain </w:t>
      </w:r>
      <w:r w:rsidRPr="00152765">
        <w:rPr>
          <w:i/>
          <w:color w:val="000000"/>
        </w:rPr>
        <w:t>(</w:t>
      </w:r>
      <w:hyperlink r:id="rId8" w:history="1">
        <w:r w:rsidRPr="00152765">
          <w:rPr>
            <w:rStyle w:val="Hyperlink"/>
            <w:i/>
          </w:rPr>
          <w:t>www.counterpane.com</w:t>
        </w:r>
      </w:hyperlink>
      <w:r w:rsidRPr="00152765">
        <w:rPr>
          <w:i/>
          <w:color w:val="000000"/>
        </w:rPr>
        <w:t>)</w:t>
      </w:r>
      <w:r w:rsidRPr="00152765">
        <w:rPr>
          <w:i/>
        </w:rPr>
        <w:t>. Blowfish is a block cipher algorithm that operates on 64 bit (8 byte) quantities. It requires that the data sources must be padded if they are not a multiple of 8 bytes. The protection scheme uses the “</w:t>
      </w:r>
      <w:smartTag w:uri="urn:schemas-microsoft-com:office:smarttags" w:element="stockticker">
        <w:r w:rsidRPr="00152765">
          <w:rPr>
            <w:i/>
          </w:rPr>
          <w:t>DES</w:t>
        </w:r>
      </w:smartTag>
      <w:r w:rsidRPr="00152765">
        <w:rPr>
          <w:i/>
        </w:rPr>
        <w:t xml:space="preserve"> in </w:t>
      </w:r>
      <w:smartTag w:uri="urn:schemas-microsoft-com:office:smarttags" w:element="stockticker">
        <w:r w:rsidRPr="00152765">
          <w:rPr>
            <w:i/>
          </w:rPr>
          <w:t>CBC</w:t>
        </w:r>
      </w:smartTag>
      <w:r w:rsidRPr="00152765">
        <w:rPr>
          <w:i/>
        </w:rPr>
        <w:t xml:space="preserve"> Mode” padding algorithm defined in [8] whenever any data sources must be padded. This complies with the ECB (Electronic Code Book) mode of DES</w:t>
      </w:r>
    </w:p>
    <w:p w14:paraId="200058D9" w14:textId="77777777" w:rsidR="00E3282C" w:rsidRPr="00E3282C" w:rsidRDefault="00E3282C" w:rsidP="00152765">
      <w:pPr>
        <w:jc w:val="both"/>
      </w:pPr>
      <w:r>
        <w:t xml:space="preserve">The </w:t>
      </w:r>
      <w:r w:rsidR="00135FFF">
        <w:t xml:space="preserve">defined </w:t>
      </w:r>
      <w:r>
        <w:t>key length is 64 bits arranged in an 8 byte group. Although short by modern standards this key length i</w:t>
      </w:r>
      <w:r w:rsidR="00135FFF">
        <w:t>s used as the baseline for S-100</w:t>
      </w:r>
      <w:r>
        <w:t xml:space="preserve"> data. If a longer key</w:t>
      </w:r>
      <w:r w:rsidR="00F55672">
        <w:t xml:space="preserve"> </w:t>
      </w:r>
      <w:r>
        <w:t xml:space="preserve">length is required this </w:t>
      </w:r>
      <w:r w:rsidR="00135FFF">
        <w:t xml:space="preserve">can be defined within an individual </w:t>
      </w:r>
      <w:r>
        <w:t>product specification and modifications made to the catalogue metadata to indicate the keylength.</w:t>
      </w:r>
      <w:r w:rsidR="00135FFF">
        <w:t xml:space="preserve"> In this case the permit key lengths will require change as well and specific implementation by data servers for that product specification.</w:t>
      </w:r>
    </w:p>
    <w:p w14:paraId="485D4DC1" w14:textId="77777777" w:rsidR="00A2204A" w:rsidRDefault="00152765" w:rsidP="00513D03">
      <w:pPr>
        <w:pStyle w:val="Heading2"/>
        <w:numPr>
          <w:ilvl w:val="1"/>
          <w:numId w:val="2"/>
        </w:numPr>
      </w:pPr>
      <w:r>
        <w:t xml:space="preserve"> </w:t>
      </w:r>
      <w:bookmarkStart w:id="27" w:name="_Toc477353417"/>
      <w:r>
        <w:t>Application of the encryption a</w:t>
      </w:r>
      <w:r w:rsidR="00A2204A">
        <w:t>lgorithm</w:t>
      </w:r>
      <w:bookmarkEnd w:id="27"/>
      <w:r w:rsidR="00A2204A">
        <w:t xml:space="preserve"> </w:t>
      </w:r>
    </w:p>
    <w:p w14:paraId="3E7CC58C" w14:textId="77777777" w:rsidR="00C67740" w:rsidRDefault="0085767E" w:rsidP="00C67740">
      <w:r>
        <w:rPr>
          <w:noProof/>
        </w:rPr>
        <w:object w:dxaOrig="0" w:dyaOrig="0" w14:anchorId="69C6A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2.4pt;margin-top:228.2pt;width:326.25pt;height:274.5pt;z-index:251662336;mso-wrap-distance-top:2.85pt;mso-wrap-distance-bottom:2.85pt">
            <v:imagedata r:id="rId9" o:title=""/>
            <w10:wrap type="topAndBottom"/>
          </v:shape>
          <o:OLEObject Type="Embed" ProgID="iGrafx.Document" ShapeID="_x0000_s1031" DrawAspect="Content" ObjectID="_1591433306" r:id="rId10"/>
        </w:object>
      </w:r>
      <w:r w:rsidR="00152765">
        <w:t>S-</w:t>
      </w:r>
      <w:r w:rsidR="00135FFF">
        <w:t>100 only specifies the</w:t>
      </w:r>
      <w:r w:rsidR="00152765">
        <w:t xml:space="preserve"> Blowfish (TODO: insert mode) </w:t>
      </w:r>
      <w:r w:rsidR="00135FFF">
        <w:t>algorithm for</w:t>
      </w:r>
      <w:r w:rsidR="00152765">
        <w:t xml:space="preserve"> encrypt</w:t>
      </w:r>
      <w:r w:rsidR="00135FFF">
        <w:t>ing</w:t>
      </w:r>
      <w:r w:rsidR="00152765">
        <w:t xml:space="preserve"> data files. The resultant file should be given the same filename without the .zip extension. This is so that decryption and </w:t>
      </w:r>
      <w:r w:rsidR="00E3282C">
        <w:t xml:space="preserve">unpacking of the data can be done without overwriting any source files. Using our example the data server would take the file produced by the zip algorithm, </w:t>
      </w:r>
      <w:r w:rsidR="00E3282C" w:rsidRPr="005A4A2B">
        <w:rPr>
          <w:b/>
          <w:i/>
          <w:color w:val="1F497D" w:themeColor="text2"/>
        </w:rPr>
        <w:t>dataset.txt</w:t>
      </w:r>
      <w:r w:rsidR="00E3282C">
        <w:rPr>
          <w:b/>
          <w:i/>
          <w:color w:val="1F497D" w:themeColor="text2"/>
        </w:rPr>
        <w:t>.zip</w:t>
      </w:r>
      <w:r w:rsidR="00E3282C">
        <w:t xml:space="preserve"> , and encrypt it with a chosen encryption key, renaming the output file </w:t>
      </w:r>
      <w:r w:rsidR="00E3282C" w:rsidRPr="005A4A2B">
        <w:rPr>
          <w:b/>
          <w:i/>
          <w:color w:val="1F497D" w:themeColor="text2"/>
        </w:rPr>
        <w:t>dataset.txt</w:t>
      </w:r>
      <w:r w:rsidR="00E3282C">
        <w:t>. The S-100 catalogue metadata notes the dataset name and marks it as encrypted under S-63 edition 2.0.</w:t>
      </w:r>
    </w:p>
    <w:p w14:paraId="53B35CEE" w14:textId="77777777" w:rsidR="00E3282C" w:rsidRDefault="00E3282C" w:rsidP="00C67740">
      <w:r>
        <w:lastRenderedPageBreak/>
        <w:t>Example of complete process of compression and encryption of dataset.txt file.</w:t>
      </w:r>
    </w:p>
    <w:p w14:paraId="230104D5" w14:textId="77777777" w:rsidR="00E3282C" w:rsidRPr="009A09F9" w:rsidRDefault="00E3282C" w:rsidP="00C67740">
      <w:pPr>
        <w:rPr>
          <w:b/>
          <w:i/>
        </w:rPr>
      </w:pPr>
      <w:r w:rsidRPr="009A09F9">
        <w:rPr>
          <w:b/>
          <w:i/>
        </w:rPr>
        <w:t>TODO: Diagram showing simple application along with sample encryption key “</w:t>
      </w:r>
      <w:r w:rsidRPr="009A09F9">
        <w:rPr>
          <w:b/>
          <w:i/>
          <w:color w:val="FF0000"/>
        </w:rPr>
        <w:t>43 F2 AC C9 29 94 B8 13</w:t>
      </w:r>
      <w:r w:rsidRPr="009A09F9">
        <w:rPr>
          <w:b/>
          <w:i/>
        </w:rPr>
        <w:t>” – must show dataset.txt -&gt; dataset.txt.zip -&gt; dataset.txt with key providing the encryption. We can</w:t>
      </w:r>
      <w:r w:rsidR="00135FFF">
        <w:rPr>
          <w:b/>
          <w:i/>
        </w:rPr>
        <w:t xml:space="preserve"> then</w:t>
      </w:r>
      <w:r w:rsidRPr="009A09F9">
        <w:rPr>
          <w:b/>
          <w:i/>
        </w:rPr>
        <w:t xml:space="preserve"> use the key in the next section to show how the cell permits are created.</w:t>
      </w:r>
    </w:p>
    <w:p w14:paraId="79232835" w14:textId="77777777" w:rsidR="009A582C" w:rsidRDefault="00F5707F" w:rsidP="009A582C">
      <w:pPr>
        <w:pStyle w:val="Heading2"/>
        <w:numPr>
          <w:ilvl w:val="1"/>
          <w:numId w:val="2"/>
        </w:numPr>
      </w:pPr>
      <w:bookmarkStart w:id="28" w:name="_Toc477353418"/>
      <w:r>
        <w:t xml:space="preserve">Detail - </w:t>
      </w:r>
      <w:r w:rsidR="00277580">
        <w:t xml:space="preserve">User </w:t>
      </w:r>
      <w:r w:rsidR="004714E5">
        <w:t>Permit</w:t>
      </w:r>
      <w:r w:rsidR="00277580">
        <w:t>s and ce</w:t>
      </w:r>
      <w:r>
        <w:t>ll permits</w:t>
      </w:r>
      <w:r w:rsidR="00277580">
        <w:t>.</w:t>
      </w:r>
      <w:bookmarkEnd w:id="28"/>
    </w:p>
    <w:p w14:paraId="54CA685F" w14:textId="77777777" w:rsidR="009A582C" w:rsidRPr="009A582C" w:rsidRDefault="009A582C" w:rsidP="009A582C">
      <w:r>
        <w:t>Introduction:</w:t>
      </w:r>
    </w:p>
    <w:p w14:paraId="7412ECBC" w14:textId="77777777" w:rsidR="009A582C" w:rsidRPr="005400CC" w:rsidRDefault="009A582C" w:rsidP="009A582C">
      <w:pPr>
        <w:jc w:val="both"/>
        <w:rPr>
          <w:i/>
        </w:rPr>
      </w:pPr>
      <w:commentRangeStart w:id="29"/>
      <w:r w:rsidRPr="005400CC">
        <w:rPr>
          <w:i/>
        </w:rPr>
        <w:t>To operate the scheme effectively there must be a means where Data Client systems can unlock the encrypted data. To unlock the data the Data Client’s system must have access to the encryption keys. These keys are supplied to the Dat</w:t>
      </w:r>
      <w:r w:rsidR="004028F9" w:rsidRPr="005400CC">
        <w:rPr>
          <w:i/>
        </w:rPr>
        <w:t xml:space="preserve">a Client as a “permit”, </w:t>
      </w:r>
      <w:r w:rsidRPr="005400CC">
        <w:rPr>
          <w:i/>
        </w:rPr>
        <w:t xml:space="preserve"> encoded in a file.</w:t>
      </w:r>
    </w:p>
    <w:p w14:paraId="1510DB8A" w14:textId="77777777" w:rsidR="009A582C" w:rsidRPr="005400CC" w:rsidRDefault="009A582C" w:rsidP="009A582C">
      <w:pPr>
        <w:jc w:val="both"/>
        <w:rPr>
          <w:i/>
        </w:rPr>
      </w:pPr>
      <w:r w:rsidRPr="005400CC">
        <w:rPr>
          <w:i/>
        </w:rPr>
        <w:t xml:space="preserve">To make each set of cell permits exclusive to an individual end user the cell keys must themselves be encrypted using something that is unique to the Data Clients system. </w:t>
      </w:r>
      <w:r w:rsidR="004028F9" w:rsidRPr="005400CC">
        <w:rPr>
          <w:i/>
        </w:rPr>
        <w:t>Data Clients</w:t>
      </w:r>
      <w:r w:rsidRPr="005400CC">
        <w:rPr>
          <w:i/>
        </w:rPr>
        <w:t xml:space="preserve"> assign a unique hardware identifier (HW_ID) to each </w:t>
      </w:r>
      <w:r w:rsidR="004028F9" w:rsidRPr="005400CC">
        <w:rPr>
          <w:i/>
        </w:rPr>
        <w:t>individual client system</w:t>
      </w:r>
      <w:r w:rsidRPr="005400CC">
        <w:rPr>
          <w:i/>
        </w:rPr>
        <w:t xml:space="preserve"> and provide an protected copy of this, in the form of a</w:t>
      </w:r>
      <w:r w:rsidR="004028F9" w:rsidRPr="005400CC">
        <w:rPr>
          <w:i/>
        </w:rPr>
        <w:t xml:space="preserve"> ”</w:t>
      </w:r>
      <w:r w:rsidRPr="005400CC">
        <w:rPr>
          <w:i/>
        </w:rPr>
        <w:t>userpermit</w:t>
      </w:r>
      <w:r w:rsidR="004028F9" w:rsidRPr="005400CC">
        <w:rPr>
          <w:i/>
        </w:rPr>
        <w:t>”</w:t>
      </w:r>
      <w:r w:rsidRPr="005400CC">
        <w:rPr>
          <w:i/>
        </w:rPr>
        <w:t xml:space="preserve">, to each Data Client. </w:t>
      </w:r>
    </w:p>
    <w:p w14:paraId="42C2FEB2" w14:textId="77777777" w:rsidR="009A582C" w:rsidRDefault="009A582C" w:rsidP="009A582C">
      <w:pPr>
        <w:jc w:val="both"/>
        <w:rPr>
          <w:i/>
        </w:rPr>
      </w:pPr>
      <w:r w:rsidRPr="005400CC">
        <w:rPr>
          <w:i/>
        </w:rPr>
        <w:t>OEMs encrypt the HW_ID with their own unique manufacturer key (M_</w:t>
      </w:r>
      <w:smartTag w:uri="urn:schemas-microsoft-com:office:smarttags" w:element="stockticker">
        <w:r w:rsidRPr="005400CC">
          <w:rPr>
            <w:i/>
          </w:rPr>
          <w:t>KEY</w:t>
        </w:r>
      </w:smartTag>
      <w:r w:rsidRPr="005400CC">
        <w:rPr>
          <w:i/>
        </w:rPr>
        <w:t>) so that a HW_ID cannot be duplicated by another manufacturer. Data Servers have access to each OEMs M_KEYs and can therefore decrypt the HW_ID stored in the userpermit. Data Servers encrypt their cell keys with the manufacturers HW_ID</w:t>
      </w:r>
      <w:r w:rsidRPr="005400CC">
        <w:rPr>
          <w:i/>
          <w:color w:val="FF0000"/>
        </w:rPr>
        <w:t xml:space="preserve"> </w:t>
      </w:r>
      <w:r w:rsidRPr="005400CC">
        <w:rPr>
          <w:i/>
        </w:rPr>
        <w:t>when producing a set of cell permits. This makes them unique to the Data Client and non transferable between Data Client systems.</w:t>
      </w:r>
      <w:commentRangeEnd w:id="29"/>
      <w:r w:rsidRPr="005400CC">
        <w:rPr>
          <w:rStyle w:val="CommentReference"/>
        </w:rPr>
        <w:commentReference w:id="29"/>
      </w:r>
    </w:p>
    <w:p w14:paraId="4DB1CA08" w14:textId="77777777" w:rsidR="009A582C" w:rsidRPr="009A582C" w:rsidRDefault="007E20BA" w:rsidP="00135FFF">
      <w:pPr>
        <w:jc w:val="both"/>
      </w:pPr>
      <w:r>
        <w:t>The Scheme Administrator must ensure that the data servers maintain the confidentiality of the M_KEY/M_ID pairs used to decode user permits (and create cell permits) and the individual OEMs must ensure confidentiality of their individual M_KEY/M_ID pair.</w:t>
      </w:r>
    </w:p>
    <w:p w14:paraId="38A066CE" w14:textId="77777777" w:rsidR="009A582C" w:rsidRDefault="004028F9" w:rsidP="009A582C">
      <w:pPr>
        <w:pStyle w:val="Heading3"/>
        <w:numPr>
          <w:ilvl w:val="2"/>
          <w:numId w:val="2"/>
        </w:numPr>
      </w:pPr>
      <w:bookmarkStart w:id="30" w:name="_Toc477353419"/>
      <w:r>
        <w:t>User</w:t>
      </w:r>
      <w:r w:rsidR="00F11B1F">
        <w:t xml:space="preserve"> P</w:t>
      </w:r>
      <w:r>
        <w:t>ermit specification.</w:t>
      </w:r>
      <w:bookmarkEnd w:id="30"/>
    </w:p>
    <w:p w14:paraId="7C94B4C4" w14:textId="77777777" w:rsidR="009A582C" w:rsidRDefault="00A10C9E" w:rsidP="009A582C">
      <w:r>
        <w:t>A</w:t>
      </w:r>
      <w:r w:rsidR="007E20BA">
        <w:t xml:space="preserve"> u</w:t>
      </w:r>
      <w:r w:rsidR="009A582C">
        <w:t>ser</w:t>
      </w:r>
      <w:r w:rsidR="007E20BA">
        <w:t xml:space="preserve"> </w:t>
      </w:r>
      <w:r w:rsidR="009A582C">
        <w:t>permit</w:t>
      </w:r>
      <w:r>
        <w:t xml:space="preserve"> is defined as follows</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349"/>
        <w:gridCol w:w="1842"/>
        <w:gridCol w:w="2127"/>
        <w:gridCol w:w="1701"/>
      </w:tblGrid>
      <w:tr w:rsidR="00767491" w:rsidRPr="00EA37F8" w14:paraId="45AF329E" w14:textId="77777777" w:rsidTr="00767491">
        <w:trPr>
          <w:trHeight w:val="408"/>
          <w:jc w:val="center"/>
        </w:trPr>
        <w:tc>
          <w:tcPr>
            <w:tcW w:w="234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6FE7AB6D" w14:textId="77777777" w:rsidR="00767491" w:rsidRPr="00EA37F8" w:rsidRDefault="00767491" w:rsidP="00767491">
            <w:pPr>
              <w:jc w:val="center"/>
              <w:rPr>
                <w:b/>
                <w:sz w:val="18"/>
                <w:szCs w:val="18"/>
              </w:rPr>
            </w:pPr>
            <w:r w:rsidRPr="00EA37F8">
              <w:rPr>
                <w:b/>
                <w:sz w:val="18"/>
                <w:szCs w:val="18"/>
              </w:rPr>
              <w:t>Encrypted HW_ID</w:t>
            </w:r>
            <w:r>
              <w:rPr>
                <w:b/>
                <w:sz w:val="18"/>
                <w:szCs w:val="18"/>
              </w:rPr>
              <w:t xml:space="preserve"> (E_HWID)</w:t>
            </w:r>
          </w:p>
        </w:tc>
        <w:tc>
          <w:tcPr>
            <w:tcW w:w="1842"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5A867EA" w14:textId="77777777" w:rsidR="00767491" w:rsidRPr="00EA37F8" w:rsidRDefault="00767491" w:rsidP="00767491">
            <w:pPr>
              <w:jc w:val="center"/>
              <w:rPr>
                <w:b/>
                <w:sz w:val="18"/>
                <w:szCs w:val="18"/>
              </w:rPr>
            </w:pPr>
            <w:r w:rsidRPr="00EA37F8">
              <w:rPr>
                <w:b/>
                <w:sz w:val="18"/>
                <w:szCs w:val="18"/>
              </w:rPr>
              <w:t>Check Sum (</w:t>
            </w:r>
            <w:smartTag w:uri="urn:schemas-microsoft-com:office:smarttags" w:element="stockticker">
              <w:r w:rsidRPr="00EA37F8">
                <w:rPr>
                  <w:b/>
                  <w:sz w:val="18"/>
                  <w:szCs w:val="18"/>
                </w:rPr>
                <w:t>CRC</w:t>
              </w:r>
            </w:smartTag>
            <w:r w:rsidRPr="00EA37F8">
              <w:rPr>
                <w:b/>
                <w:sz w:val="18"/>
                <w:szCs w:val="18"/>
              </w:rPr>
              <w:t>)</w:t>
            </w:r>
          </w:p>
        </w:tc>
        <w:tc>
          <w:tcPr>
            <w:tcW w:w="2127"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8A74477" w14:textId="77777777" w:rsidR="00767491" w:rsidRPr="00EA37F8" w:rsidRDefault="00767491" w:rsidP="00767491">
            <w:pPr>
              <w:jc w:val="center"/>
              <w:rPr>
                <w:b/>
                <w:sz w:val="18"/>
                <w:szCs w:val="18"/>
              </w:rPr>
            </w:pPr>
            <w:r w:rsidRPr="00EA37F8">
              <w:rPr>
                <w:b/>
                <w:sz w:val="18"/>
                <w:szCs w:val="18"/>
              </w:rPr>
              <w:t>M_ID (Manufacturer ID)</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Pr>
          <w:p w14:paraId="53FA5582" w14:textId="77777777" w:rsidR="00767491" w:rsidRPr="00EA37F8" w:rsidRDefault="00767491" w:rsidP="00767491">
            <w:pPr>
              <w:jc w:val="center"/>
              <w:rPr>
                <w:b/>
                <w:sz w:val="18"/>
                <w:szCs w:val="18"/>
              </w:rPr>
            </w:pPr>
            <w:r>
              <w:rPr>
                <w:b/>
                <w:sz w:val="18"/>
                <w:szCs w:val="18"/>
              </w:rPr>
              <w:t>M_MDL (Model)</w:t>
            </w:r>
          </w:p>
        </w:tc>
      </w:tr>
      <w:tr w:rsidR="00767491" w:rsidRPr="00EA37F8" w14:paraId="08B9E2F1" w14:textId="77777777" w:rsidTr="00767491">
        <w:trPr>
          <w:jc w:val="center"/>
        </w:trPr>
        <w:tc>
          <w:tcPr>
            <w:tcW w:w="2349" w:type="dxa"/>
            <w:tcBorders>
              <w:top w:val="single" w:sz="4" w:space="0" w:color="808080"/>
              <w:left w:val="single" w:sz="4" w:space="0" w:color="808080"/>
              <w:bottom w:val="single" w:sz="4" w:space="0" w:color="808080"/>
              <w:right w:val="single" w:sz="4" w:space="0" w:color="808080"/>
            </w:tcBorders>
            <w:vAlign w:val="center"/>
          </w:tcPr>
          <w:p w14:paraId="6D35C1CB" w14:textId="77777777" w:rsidR="00767491" w:rsidRPr="00EA37F8" w:rsidRDefault="00767491" w:rsidP="00767491">
            <w:pPr>
              <w:jc w:val="center"/>
              <w:rPr>
                <w:sz w:val="18"/>
                <w:szCs w:val="18"/>
              </w:rPr>
            </w:pPr>
            <w:r>
              <w:rPr>
                <w:sz w:val="18"/>
                <w:szCs w:val="18"/>
              </w:rPr>
              <w:t>8 bytes</w:t>
            </w:r>
          </w:p>
        </w:tc>
        <w:tc>
          <w:tcPr>
            <w:tcW w:w="1842" w:type="dxa"/>
            <w:tcBorders>
              <w:top w:val="single" w:sz="4" w:space="0" w:color="808080"/>
              <w:left w:val="single" w:sz="4" w:space="0" w:color="808080"/>
              <w:bottom w:val="single" w:sz="4" w:space="0" w:color="808080"/>
              <w:right w:val="single" w:sz="4" w:space="0" w:color="808080"/>
            </w:tcBorders>
            <w:vAlign w:val="center"/>
          </w:tcPr>
          <w:p w14:paraId="42588640" w14:textId="77777777" w:rsidR="00767491" w:rsidRPr="00EA37F8" w:rsidRDefault="00767491" w:rsidP="00767491">
            <w:pPr>
              <w:jc w:val="center"/>
              <w:rPr>
                <w:sz w:val="18"/>
                <w:szCs w:val="18"/>
              </w:rPr>
            </w:pPr>
            <w:r>
              <w:rPr>
                <w:sz w:val="18"/>
                <w:szCs w:val="18"/>
              </w:rPr>
              <w:t>4 bytes</w:t>
            </w:r>
          </w:p>
        </w:tc>
        <w:tc>
          <w:tcPr>
            <w:tcW w:w="2127" w:type="dxa"/>
            <w:tcBorders>
              <w:top w:val="single" w:sz="4" w:space="0" w:color="808080"/>
              <w:left w:val="single" w:sz="4" w:space="0" w:color="808080"/>
              <w:bottom w:val="single" w:sz="4" w:space="0" w:color="808080"/>
              <w:right w:val="single" w:sz="4" w:space="0" w:color="808080"/>
            </w:tcBorders>
            <w:vAlign w:val="center"/>
          </w:tcPr>
          <w:p w14:paraId="592328AE" w14:textId="77777777" w:rsidR="00767491" w:rsidRPr="00EA37F8" w:rsidRDefault="00767491" w:rsidP="00767491">
            <w:pPr>
              <w:jc w:val="center"/>
              <w:rPr>
                <w:sz w:val="18"/>
                <w:szCs w:val="18"/>
              </w:rPr>
            </w:pPr>
            <w:r>
              <w:rPr>
                <w:sz w:val="18"/>
                <w:szCs w:val="18"/>
              </w:rPr>
              <w:t>4 bytes</w:t>
            </w:r>
          </w:p>
        </w:tc>
        <w:tc>
          <w:tcPr>
            <w:tcW w:w="1701" w:type="dxa"/>
            <w:tcBorders>
              <w:top w:val="single" w:sz="4" w:space="0" w:color="808080"/>
              <w:left w:val="single" w:sz="4" w:space="0" w:color="808080"/>
              <w:bottom w:val="single" w:sz="4" w:space="0" w:color="808080"/>
              <w:right w:val="single" w:sz="4" w:space="0" w:color="808080"/>
            </w:tcBorders>
          </w:tcPr>
          <w:p w14:paraId="34DC7679" w14:textId="77777777" w:rsidR="00767491" w:rsidRPr="00EA37F8" w:rsidRDefault="00767491" w:rsidP="00767491">
            <w:pPr>
              <w:jc w:val="center"/>
              <w:rPr>
                <w:sz w:val="18"/>
                <w:szCs w:val="18"/>
              </w:rPr>
            </w:pPr>
            <w:r>
              <w:rPr>
                <w:sz w:val="18"/>
                <w:szCs w:val="18"/>
              </w:rPr>
              <w:t>2 bytes</w:t>
            </w:r>
          </w:p>
        </w:tc>
      </w:tr>
    </w:tbl>
    <w:p w14:paraId="5E43E900" w14:textId="77777777" w:rsidR="00767491" w:rsidRDefault="00767491" w:rsidP="009A582C">
      <w:pPr>
        <w:rPr>
          <w:rFonts w:ascii="Courier New" w:hAnsi="Courier New" w:cs="Courier New"/>
          <w:b/>
          <w:sz w:val="18"/>
          <w:szCs w:val="18"/>
        </w:rPr>
      </w:pPr>
    </w:p>
    <w:p w14:paraId="6E4EA0B4" w14:textId="77777777" w:rsidR="00767491" w:rsidRDefault="00767491" w:rsidP="009A582C">
      <w:pPr>
        <w:rPr>
          <w:rFonts w:ascii="Courier New" w:hAnsi="Courier New" w:cs="Courier New"/>
          <w:b/>
          <w:sz w:val="18"/>
          <w:szCs w:val="18"/>
        </w:rPr>
      </w:pPr>
      <w:r>
        <w:t>Example:</w:t>
      </w:r>
    </w:p>
    <w:p w14:paraId="59781552" w14:textId="77777777" w:rsidR="009A582C" w:rsidRPr="00D4633B" w:rsidRDefault="009A582C" w:rsidP="009A582C">
      <w:pPr>
        <w:rPr>
          <w:rFonts w:ascii="Courier New" w:hAnsi="Courier New" w:cs="Courier New"/>
          <w:b/>
          <w:sz w:val="18"/>
          <w:szCs w:val="18"/>
        </w:rPr>
      </w:pPr>
      <w:r w:rsidRPr="00D4633B">
        <w:rPr>
          <w:rFonts w:ascii="Courier New" w:hAnsi="Courier New" w:cs="Courier New"/>
          <w:b/>
          <w:sz w:val="18"/>
          <w:szCs w:val="18"/>
        </w:rPr>
        <w:t>09 B8 35 4C AD B0 8D CA BD 08 CA AD 09 89 80 93  55 22</w:t>
      </w:r>
    </w:p>
    <w:p w14:paraId="6ED6D569" w14:textId="77777777" w:rsidR="009A582C" w:rsidRPr="00D4633B" w:rsidRDefault="009A582C" w:rsidP="009A582C">
      <w:pPr>
        <w:rPr>
          <w:rFonts w:ascii="Courier New" w:hAnsi="Courier New" w:cs="Courier New"/>
          <w:b/>
          <w:sz w:val="18"/>
          <w:szCs w:val="18"/>
        </w:rPr>
      </w:pPr>
      <w:r w:rsidRPr="00D4633B">
        <w:rPr>
          <w:rFonts w:ascii="Courier New" w:hAnsi="Courier New" w:cs="Courier New"/>
          <w:b/>
          <w:sz w:val="18"/>
          <w:szCs w:val="18"/>
        </w:rPr>
        <w:t>|---------| |----------------------||----------||------|</w:t>
      </w:r>
    </w:p>
    <w:p w14:paraId="42C60931" w14:textId="77777777" w:rsidR="009A582C" w:rsidRPr="00D4633B" w:rsidRDefault="009A582C" w:rsidP="009A582C">
      <w:pPr>
        <w:rPr>
          <w:rFonts w:ascii="Courier New" w:hAnsi="Courier New" w:cs="Courier New"/>
          <w:b/>
          <w:sz w:val="18"/>
          <w:szCs w:val="18"/>
        </w:rPr>
      </w:pPr>
      <w:r w:rsidRPr="00D4633B">
        <w:rPr>
          <w:rFonts w:ascii="Courier New" w:hAnsi="Courier New" w:cs="Courier New"/>
          <w:b/>
          <w:sz w:val="18"/>
          <w:szCs w:val="18"/>
        </w:rPr>
        <w:t xml:space="preserve">  CRC             E_HWID                M_ID      M_MDL</w:t>
      </w:r>
    </w:p>
    <w:p w14:paraId="425B73F1" w14:textId="77777777" w:rsidR="00D4633B" w:rsidRDefault="00D4633B" w:rsidP="00D4633B">
      <w:r>
        <w:t>User Permit</w:t>
      </w:r>
    </w:p>
    <w:p w14:paraId="497BC7E8" w14:textId="77777777" w:rsidR="00D4633B" w:rsidRDefault="00D4633B" w:rsidP="00D4633B">
      <w:pPr>
        <w:pStyle w:val="ListParagraph"/>
        <w:numPr>
          <w:ilvl w:val="0"/>
          <w:numId w:val="11"/>
        </w:numPr>
      </w:pPr>
      <w:r>
        <w:t>Remains as string of hex characters for ease of transmission</w:t>
      </w:r>
    </w:p>
    <w:p w14:paraId="2CB0E394" w14:textId="77777777" w:rsidR="00D4633B" w:rsidRDefault="00D4633B" w:rsidP="00D4633B">
      <w:pPr>
        <w:pStyle w:val="ListParagraph"/>
        <w:numPr>
          <w:ilvl w:val="0"/>
          <w:numId w:val="11"/>
        </w:numPr>
      </w:pPr>
      <w:r>
        <w:t>Length of M_ID stays as 4 characters (but M_KEY -&gt; 8 bytes).</w:t>
      </w:r>
    </w:p>
    <w:p w14:paraId="19176582" w14:textId="77777777" w:rsidR="00D4633B" w:rsidRDefault="00D4633B" w:rsidP="00D4633B">
      <w:pPr>
        <w:pStyle w:val="ListParagraph"/>
        <w:numPr>
          <w:ilvl w:val="0"/>
          <w:numId w:val="11"/>
        </w:numPr>
      </w:pPr>
      <w:r>
        <w:t>CRC32 value stays as a check (but not a control)</w:t>
      </w:r>
    </w:p>
    <w:p w14:paraId="319DDD4E" w14:textId="77777777" w:rsidR="00D4633B" w:rsidRDefault="00D4633B" w:rsidP="00D4633B">
      <w:pPr>
        <w:pStyle w:val="ListParagraph"/>
        <w:numPr>
          <w:ilvl w:val="0"/>
          <w:numId w:val="11"/>
        </w:numPr>
      </w:pPr>
      <w:r>
        <w:t>Length of HW_ID = 8 bytes</w:t>
      </w:r>
      <w:r w:rsidR="006D2406">
        <w:t xml:space="preserve"> (1block of BF)</w:t>
      </w:r>
      <w:r>
        <w:t>.</w:t>
      </w:r>
    </w:p>
    <w:p w14:paraId="103FD234" w14:textId="77777777" w:rsidR="00D4633B" w:rsidRDefault="00D4633B" w:rsidP="00D4633B">
      <w:pPr>
        <w:pStyle w:val="ListParagraph"/>
        <w:numPr>
          <w:ilvl w:val="0"/>
          <w:numId w:val="11"/>
        </w:numPr>
      </w:pPr>
      <w:r>
        <w:t>E_HWID same length as before (because of BF padding)</w:t>
      </w:r>
    </w:p>
    <w:p w14:paraId="7B6FD8B3" w14:textId="77777777" w:rsidR="00D4633B" w:rsidRDefault="00D4633B" w:rsidP="00D4633B">
      <w:pPr>
        <w:pStyle w:val="ListParagraph"/>
        <w:numPr>
          <w:ilvl w:val="0"/>
          <w:numId w:val="11"/>
        </w:numPr>
      </w:pPr>
      <w:r>
        <w:lastRenderedPageBreak/>
        <w:t>M_MDL (model number - optional, useful, in agreement?).</w:t>
      </w:r>
    </w:p>
    <w:p w14:paraId="0CD933A1" w14:textId="77777777" w:rsidR="00D4633B" w:rsidRDefault="00FC394D" w:rsidP="001568A5">
      <w:pPr>
        <w:pStyle w:val="ListParagraph"/>
        <w:numPr>
          <w:ilvl w:val="0"/>
          <w:numId w:val="11"/>
        </w:numPr>
      </w:pPr>
      <w:r>
        <w:t>No restrictions on characters/bytes used for M_ID/M_KEY.</w:t>
      </w:r>
    </w:p>
    <w:p w14:paraId="039E70D9" w14:textId="77777777" w:rsidR="00306F7A" w:rsidRDefault="00306F7A" w:rsidP="00306F7A">
      <w:pPr>
        <w:ind w:left="360"/>
      </w:pPr>
    </w:p>
    <w:p w14:paraId="705BE1A3" w14:textId="77777777" w:rsidR="00D65FD7" w:rsidRDefault="00D65FD7" w:rsidP="009A582C">
      <w:pPr>
        <w:pStyle w:val="Heading3"/>
        <w:numPr>
          <w:ilvl w:val="2"/>
          <w:numId w:val="2"/>
        </w:numPr>
      </w:pPr>
      <w:bookmarkStart w:id="31" w:name="_Toc477353420"/>
      <w:r w:rsidRPr="00D65FD7">
        <w:t>M_ID/M_KEY format.</w:t>
      </w:r>
      <w:bookmarkEnd w:id="31"/>
    </w:p>
    <w:p w14:paraId="0FEC1BE2" w14:textId="77777777" w:rsidR="006D2406" w:rsidRPr="006D2406" w:rsidRDefault="006D2406" w:rsidP="006D2406"/>
    <w:p w14:paraId="6FF675B4" w14:textId="77777777" w:rsidR="00D65FD7" w:rsidRDefault="00D65FD7" w:rsidP="009A582C">
      <w:r>
        <w:t>The M_ID/M_KEY pairs are defined as follows:</w:t>
      </w:r>
    </w:p>
    <w:p w14:paraId="5D0E7AF7" w14:textId="77777777" w:rsidR="00D65FD7" w:rsidRDefault="00D65FD7" w:rsidP="00D65FD7">
      <w:pPr>
        <w:pStyle w:val="ListParagraph"/>
        <w:numPr>
          <w:ilvl w:val="0"/>
          <w:numId w:val="44"/>
        </w:numPr>
      </w:pPr>
      <w:r>
        <w:t>1.M_ID – the individual identification of the data client system. This is a random 4 byte number encoded in the userpermit in hexadecimal.</w:t>
      </w:r>
    </w:p>
    <w:p w14:paraId="0F904A3F" w14:textId="77777777" w:rsidR="00D65FD7" w:rsidRDefault="00D65FD7" w:rsidP="009A582C">
      <w:pPr>
        <w:pStyle w:val="ListParagraph"/>
        <w:numPr>
          <w:ilvl w:val="0"/>
          <w:numId w:val="44"/>
        </w:numPr>
      </w:pPr>
      <w:r>
        <w:t>M_KEY the corresponding key used to produce the encrypted HW_ID (EHW_ID). This is held securely by the data client, used to construct the userpermit and decrypt the permits when received from the data server.</w:t>
      </w:r>
    </w:p>
    <w:p w14:paraId="2D7D17AC" w14:textId="77777777" w:rsidR="00A10C9E" w:rsidRDefault="00A10C9E" w:rsidP="009A582C">
      <w:r>
        <w:t>The user permit is  sent from the end user system to the data server and allows the data server to extract the HW_ID. This is then used to encrypt the individual cell keys.</w:t>
      </w:r>
    </w:p>
    <w:p w14:paraId="3301F195" w14:textId="77777777" w:rsidR="00A10C9E" w:rsidRDefault="00D65FD7" w:rsidP="00D65FD7">
      <w:pPr>
        <w:pStyle w:val="Heading3"/>
        <w:numPr>
          <w:ilvl w:val="2"/>
          <w:numId w:val="2"/>
        </w:numPr>
      </w:pPr>
      <w:bookmarkStart w:id="32" w:name="_Toc477353421"/>
      <w:r>
        <w:t>Backwards compatibility.</w:t>
      </w:r>
      <w:bookmarkEnd w:id="32"/>
    </w:p>
    <w:p w14:paraId="6C9DC1A2" w14:textId="77777777" w:rsidR="007E20BA" w:rsidRDefault="00FF1E61" w:rsidP="001568A5">
      <w:pPr>
        <w:rPr>
          <w:i/>
          <w:color w:val="1F497D" w:themeColor="text2"/>
        </w:rPr>
      </w:pPr>
      <w:r w:rsidRPr="009A582C">
        <w:rPr>
          <w:i/>
          <w:color w:val="1F497D" w:themeColor="text2"/>
        </w:rPr>
        <w:t>[ a key question for me is whether the fixed M_ID/M_KEY scenario is long term sustainable. If an M_KEY is compromised then it can’t be revoked. Using DH key exchange (with each ECDIS having its own PK) would be a more secure and established way of doing it but is significantly more complex</w:t>
      </w:r>
      <w:r w:rsidR="00D22D4A">
        <w:rPr>
          <w:i/>
          <w:color w:val="1F497D" w:themeColor="text2"/>
        </w:rPr>
        <w:t xml:space="preserve"> (or could just be in the streams section of the standard]  </w:t>
      </w:r>
      <w:r w:rsidRPr="009A582C">
        <w:rPr>
          <w:i/>
          <w:color w:val="1F497D" w:themeColor="text2"/>
        </w:rPr>
        <w:t>. Sh</w:t>
      </w:r>
      <w:r w:rsidR="00A10C9E">
        <w:rPr>
          <w:i/>
          <w:color w:val="1F497D" w:themeColor="text2"/>
        </w:rPr>
        <w:t>ould be debated</w:t>
      </w:r>
      <w:r w:rsidRPr="009A582C">
        <w:rPr>
          <w:i/>
          <w:color w:val="1F497D" w:themeColor="text2"/>
        </w:rPr>
        <w:t>]</w:t>
      </w:r>
      <w:r w:rsidR="00A10C9E">
        <w:rPr>
          <w:i/>
          <w:color w:val="1F497D" w:themeColor="text2"/>
        </w:rPr>
        <w:t xml:space="preserve"> </w:t>
      </w:r>
    </w:p>
    <w:p w14:paraId="7B1A6241" w14:textId="77777777" w:rsidR="00FF1E61" w:rsidRPr="009A582C" w:rsidRDefault="0051006B" w:rsidP="001568A5">
      <w:pPr>
        <w:rPr>
          <w:i/>
          <w:color w:val="1F497D" w:themeColor="text2"/>
        </w:rPr>
      </w:pPr>
      <w:r w:rsidRPr="009A582C">
        <w:rPr>
          <w:i/>
          <w:color w:val="1F497D" w:themeColor="text2"/>
        </w:rPr>
        <w:t xml:space="preserve"> [agreed within group discussion to leave user permit as unchanged as possible – it’s readability is useful and familiar to users – by all means strengthen (by extending</w:t>
      </w:r>
      <w:r w:rsidR="007E20BA">
        <w:rPr>
          <w:i/>
          <w:color w:val="1F497D" w:themeColor="text2"/>
        </w:rPr>
        <w:t>the bit length of the</w:t>
      </w:r>
      <w:r w:rsidRPr="009A582C">
        <w:rPr>
          <w:i/>
          <w:color w:val="1F497D" w:themeColor="text2"/>
        </w:rPr>
        <w:t xml:space="preserve"> E_HWID and M_KEY and M_MDL) but don’t e.g XML or base64 encode it).</w:t>
      </w:r>
    </w:p>
    <w:p w14:paraId="3E3841F0" w14:textId="77777777" w:rsidR="009A582C" w:rsidRDefault="009A582C" w:rsidP="00D65FD7">
      <w:pPr>
        <w:pStyle w:val="Heading3"/>
        <w:numPr>
          <w:ilvl w:val="2"/>
          <w:numId w:val="2"/>
        </w:numPr>
      </w:pPr>
      <w:bookmarkStart w:id="33" w:name="_Toc477353422"/>
      <w:r>
        <w:t>Steps to create a user permit.</w:t>
      </w:r>
      <w:bookmarkEnd w:id="33"/>
    </w:p>
    <w:p w14:paraId="0F466470" w14:textId="77777777" w:rsidR="009A582C" w:rsidRDefault="00767491" w:rsidP="009A582C">
      <w:r>
        <w:t>[</w:t>
      </w:r>
      <w:r w:rsidR="009A582C">
        <w:t>This procedure is carried out by the implementing end user system, the data client:</w:t>
      </w:r>
      <w:r>
        <w:t>]</w:t>
      </w:r>
    </w:p>
    <w:p w14:paraId="1A87E4C5" w14:textId="77777777" w:rsidR="009A582C" w:rsidRDefault="00767491" w:rsidP="009A582C">
      <w:pPr>
        <w:pStyle w:val="ListParagraph"/>
        <w:numPr>
          <w:ilvl w:val="0"/>
          <w:numId w:val="31"/>
        </w:numPr>
      </w:pPr>
      <w:r>
        <w:t>Construct 8 byte HW_ID</w:t>
      </w:r>
    </w:p>
    <w:p w14:paraId="6A60295D" w14:textId="77777777" w:rsidR="00767491" w:rsidRDefault="00E30F34" w:rsidP="009A582C">
      <w:pPr>
        <w:pStyle w:val="ListParagraph"/>
        <w:numPr>
          <w:ilvl w:val="0"/>
          <w:numId w:val="31"/>
        </w:numPr>
      </w:pPr>
      <w:r>
        <w:t>Get M_KEY (8 bytes)</w:t>
      </w:r>
    </w:p>
    <w:p w14:paraId="061FBFC9" w14:textId="77777777" w:rsidR="00E30F34" w:rsidRDefault="00E30F34" w:rsidP="009A582C">
      <w:pPr>
        <w:pStyle w:val="ListParagraph"/>
        <w:numPr>
          <w:ilvl w:val="0"/>
          <w:numId w:val="31"/>
        </w:numPr>
      </w:pPr>
      <w:r>
        <w:t>Encrypt HW_ID with M_KEY</w:t>
      </w:r>
    </w:p>
    <w:p w14:paraId="0B0D442F" w14:textId="77777777" w:rsidR="00E30F34" w:rsidRDefault="00E30F34" w:rsidP="009A582C">
      <w:pPr>
        <w:pStyle w:val="ListParagraph"/>
        <w:numPr>
          <w:ilvl w:val="0"/>
          <w:numId w:val="31"/>
        </w:numPr>
      </w:pPr>
      <w:r>
        <w:t>Append M_ID</w:t>
      </w:r>
    </w:p>
    <w:p w14:paraId="16FD8177" w14:textId="77777777" w:rsidR="00E30F34" w:rsidRDefault="00E30F34" w:rsidP="009A582C">
      <w:pPr>
        <w:pStyle w:val="ListParagraph"/>
        <w:numPr>
          <w:ilvl w:val="0"/>
          <w:numId w:val="31"/>
        </w:numPr>
      </w:pPr>
      <w:r>
        <w:t>Append M_MDL</w:t>
      </w:r>
    </w:p>
    <w:p w14:paraId="165C6329" w14:textId="77777777" w:rsidR="00E30F34" w:rsidRDefault="00E30F34" w:rsidP="009A582C">
      <w:pPr>
        <w:pStyle w:val="ListParagraph"/>
        <w:numPr>
          <w:ilvl w:val="0"/>
          <w:numId w:val="31"/>
        </w:numPr>
      </w:pPr>
      <w:r>
        <w:t>Calculate CRC32</w:t>
      </w:r>
    </w:p>
    <w:p w14:paraId="7154E6D2" w14:textId="77777777" w:rsidR="00E30F34" w:rsidRDefault="00E6179D" w:rsidP="009A582C">
      <w:pPr>
        <w:pStyle w:val="ListParagraph"/>
        <w:numPr>
          <w:ilvl w:val="0"/>
          <w:numId w:val="31"/>
        </w:numPr>
      </w:pPr>
      <w:r>
        <w:t xml:space="preserve">Append </w:t>
      </w:r>
      <w:r w:rsidR="005400CC">
        <w:t>rest of user</w:t>
      </w:r>
      <w:r>
        <w:t>permit to CRC32.</w:t>
      </w:r>
    </w:p>
    <w:p w14:paraId="6127F8B4" w14:textId="77777777" w:rsidR="00A06470" w:rsidRPr="009A582C" w:rsidRDefault="00A06470" w:rsidP="00A06470">
      <w:r>
        <w:t xml:space="preserve">[ The original standard has some nice tabular step by step diagrams on how to make these up.] we need some reference ones using genuine M_ID/M_KEY and illustrating the new M_MDL and extended length of the M_KEY] </w:t>
      </w:r>
    </w:p>
    <w:p w14:paraId="557CF951" w14:textId="77777777" w:rsidR="00E6179D" w:rsidRDefault="00E6179D" w:rsidP="00D65FD7">
      <w:pPr>
        <w:pStyle w:val="Heading3"/>
        <w:numPr>
          <w:ilvl w:val="2"/>
          <w:numId w:val="2"/>
        </w:numPr>
      </w:pPr>
      <w:bookmarkStart w:id="34" w:name="_Toc477353423"/>
      <w:r>
        <w:t>Dataset Permit Specification.</w:t>
      </w:r>
      <w:bookmarkEnd w:id="34"/>
    </w:p>
    <w:p w14:paraId="36756FCB" w14:textId="77777777" w:rsidR="00E6179D" w:rsidRDefault="00E6179D" w:rsidP="00E6179D"/>
    <w:p w14:paraId="524E90A4" w14:textId="77777777" w:rsidR="00A2204A" w:rsidRPr="00D22D4A" w:rsidRDefault="00F5707F" w:rsidP="00E6179D">
      <w:pPr>
        <w:rPr>
          <w:b/>
        </w:rPr>
      </w:pPr>
      <w:r w:rsidRPr="00D22D4A">
        <w:rPr>
          <w:b/>
        </w:rPr>
        <w:t xml:space="preserve">Cell/dataset </w:t>
      </w:r>
      <w:r w:rsidR="00A2204A" w:rsidRPr="00D22D4A">
        <w:rPr>
          <w:b/>
        </w:rPr>
        <w:t>Permit specification</w:t>
      </w:r>
    </w:p>
    <w:p w14:paraId="2B0FD1E0" w14:textId="77777777" w:rsidR="00D53582" w:rsidRDefault="00D53582" w:rsidP="00D53582">
      <w:r>
        <w:t>XML Specification for permit.</w:t>
      </w:r>
    </w:p>
    <w:p w14:paraId="18F3403D" w14:textId="77777777" w:rsidR="006A65BC" w:rsidRDefault="00FF1E61" w:rsidP="00A06470">
      <w:pPr>
        <w:pStyle w:val="ListParagraph"/>
        <w:numPr>
          <w:ilvl w:val="0"/>
          <w:numId w:val="18"/>
        </w:numPr>
      </w:pPr>
      <w:r>
        <w:lastRenderedPageBreak/>
        <w:t>Includes all new fields.</w:t>
      </w:r>
    </w:p>
    <w:p w14:paraId="46F43109" w14:textId="77777777" w:rsidR="00A06470" w:rsidRDefault="00A06470" w:rsidP="00A06470">
      <w:pPr>
        <w:pStyle w:val="ListParagraph"/>
        <w:numPr>
          <w:ilvl w:val="1"/>
          <w:numId w:val="18"/>
        </w:numPr>
      </w:pPr>
      <w:r>
        <w:t>ID – detail needed here</w:t>
      </w:r>
      <w:r w:rsidR="00A10C9E">
        <w:t xml:space="preserve"> – should we standardise how ID is generated and/or require dataserver certificate from the IHO here?</w:t>
      </w:r>
      <w:r>
        <w:t>.</w:t>
      </w:r>
    </w:p>
    <w:p w14:paraId="210A0E0C" w14:textId="77777777" w:rsidR="00A06470" w:rsidRDefault="00A10C9E" w:rsidP="00A06470">
      <w:pPr>
        <w:pStyle w:val="ListParagraph"/>
        <w:numPr>
          <w:ilvl w:val="1"/>
          <w:numId w:val="18"/>
        </w:numPr>
      </w:pPr>
      <w:r>
        <w:t>userP</w:t>
      </w:r>
      <w:r w:rsidR="00A06470">
        <w:t>ermit – originating user permit.</w:t>
      </w:r>
    </w:p>
    <w:p w14:paraId="19C9ABCB" w14:textId="77777777" w:rsidR="00A06470" w:rsidRDefault="00A06470" w:rsidP="00A06470">
      <w:pPr>
        <w:pStyle w:val="ListParagraph"/>
        <w:numPr>
          <w:ilvl w:val="1"/>
          <w:numId w:val="18"/>
        </w:numPr>
      </w:pPr>
      <w:r>
        <w:t>serialNum – freetext unique indentifier</w:t>
      </w:r>
    </w:p>
    <w:p w14:paraId="68D03E85" w14:textId="77777777" w:rsidR="00A06470" w:rsidRDefault="00A10C9E" w:rsidP="00A06470">
      <w:pPr>
        <w:pStyle w:val="ListParagraph"/>
        <w:numPr>
          <w:ilvl w:val="1"/>
          <w:numId w:val="18"/>
        </w:numPr>
      </w:pPr>
      <w:r>
        <w:t>dateOfIssue [date of issue of</w:t>
      </w:r>
      <w:r w:rsidR="00A06470">
        <w:t xml:space="preserve"> permit]</w:t>
      </w:r>
    </w:p>
    <w:p w14:paraId="17FB61DD" w14:textId="77777777" w:rsidR="0051006B" w:rsidRDefault="00A06470" w:rsidP="0051006B">
      <w:pPr>
        <w:pStyle w:val="ListParagraph"/>
        <w:numPr>
          <w:ilvl w:val="0"/>
          <w:numId w:val="18"/>
        </w:numPr>
      </w:pPr>
      <w:r>
        <w:t>XML</w:t>
      </w:r>
      <w:r w:rsidR="0051006B">
        <w:t xml:space="preserve"> wrapper of elements known from last edition.</w:t>
      </w:r>
    </w:p>
    <w:p w14:paraId="21E62431" w14:textId="77777777" w:rsidR="00A06470" w:rsidRDefault="00A10C9E" w:rsidP="00A06470">
      <w:pPr>
        <w:pStyle w:val="ListParagraph"/>
        <w:numPr>
          <w:ilvl w:val="1"/>
          <w:numId w:val="18"/>
        </w:numPr>
      </w:pPr>
      <w:r>
        <w:t>datasetName – (oldcell name)</w:t>
      </w:r>
    </w:p>
    <w:p w14:paraId="15073B87" w14:textId="77777777" w:rsidR="00A06470" w:rsidRDefault="00A06470" w:rsidP="00A06470">
      <w:pPr>
        <w:pStyle w:val="ListParagraph"/>
        <w:numPr>
          <w:ilvl w:val="1"/>
          <w:numId w:val="18"/>
        </w:numPr>
      </w:pPr>
      <w:r>
        <w:t>startDate – NEW start date of permit</w:t>
      </w:r>
    </w:p>
    <w:p w14:paraId="518367B5" w14:textId="77777777" w:rsidR="00A06470" w:rsidRDefault="00A06470" w:rsidP="00A06470">
      <w:pPr>
        <w:pStyle w:val="ListParagraph"/>
        <w:numPr>
          <w:ilvl w:val="1"/>
          <w:numId w:val="18"/>
        </w:numPr>
      </w:pPr>
      <w:r>
        <w:t>endDate – old expiry date</w:t>
      </w:r>
    </w:p>
    <w:p w14:paraId="392E7767" w14:textId="77777777" w:rsidR="00A06470" w:rsidRDefault="00A06470" w:rsidP="00A06470">
      <w:pPr>
        <w:pStyle w:val="ListParagraph"/>
        <w:numPr>
          <w:ilvl w:val="1"/>
          <w:numId w:val="18"/>
        </w:numPr>
      </w:pPr>
      <w:r>
        <w:t>permitString – just the encrypted dataset key.</w:t>
      </w:r>
    </w:p>
    <w:p w14:paraId="46A76C6E" w14:textId="77777777" w:rsidR="00A06470" w:rsidRDefault="00A06470" w:rsidP="00A06470">
      <w:pPr>
        <w:pStyle w:val="ListParagraph"/>
        <w:numPr>
          <w:ilvl w:val="1"/>
          <w:numId w:val="18"/>
        </w:numPr>
      </w:pPr>
      <w:r>
        <w:t>crc –encrypted permit crc (not cell CRC) – this is calculated from the preceding fields CRCd together then encrypted with the HW_ID.</w:t>
      </w:r>
      <w:r w:rsidR="00A10C9E">
        <w:t xml:space="preserve"> This prevents modification of the permit [</w:t>
      </w:r>
      <w:r w:rsidR="00A10C9E" w:rsidRPr="00A10C9E">
        <w:rPr>
          <w:highlight w:val="yellow"/>
        </w:rPr>
        <w:t>should we replace this with a digital signature of the entire permit?]</w:t>
      </w:r>
      <w:r>
        <w:t xml:space="preserve"> </w:t>
      </w:r>
    </w:p>
    <w:p w14:paraId="1FF792C7" w14:textId="77777777" w:rsidR="0051006B" w:rsidRDefault="00906DE1" w:rsidP="0051006B">
      <w:pPr>
        <w:pStyle w:val="ListParagraph"/>
        <w:numPr>
          <w:ilvl w:val="0"/>
          <w:numId w:val="18"/>
        </w:numPr>
      </w:pPr>
      <w:r>
        <w:t>Contains dataset name</w:t>
      </w:r>
      <w:r w:rsidR="00A06470">
        <w:t xml:space="preserve"> instead of cell name – this facilitates its use by other products and is non filename format specific. All that is required is an ASCII representation of the filename which can be included in the XML.</w:t>
      </w:r>
    </w:p>
    <w:p w14:paraId="77C69576" w14:textId="77777777" w:rsidR="0051006B" w:rsidRDefault="0051006B" w:rsidP="0051006B">
      <w:pPr>
        <w:pStyle w:val="ListParagraph"/>
        <w:numPr>
          <w:ilvl w:val="0"/>
          <w:numId w:val="18"/>
        </w:numPr>
      </w:pPr>
      <w:r>
        <w:t>Identifies host system by userpermit.</w:t>
      </w:r>
      <w:r w:rsidR="00906DE1">
        <w:t xml:space="preserve"> Optional Serial number. [provider?]</w:t>
      </w:r>
    </w:p>
    <w:p w14:paraId="1860C06A" w14:textId="77777777" w:rsidR="0051006B" w:rsidRDefault="0051006B" w:rsidP="0051006B">
      <w:pPr>
        <w:pStyle w:val="ListParagraph"/>
        <w:numPr>
          <w:ilvl w:val="0"/>
          <w:numId w:val="18"/>
        </w:numPr>
      </w:pPr>
      <w:r>
        <w:t>Algorithm uses ASCII encoding of cell, st/end date</w:t>
      </w:r>
      <w:r w:rsidR="00F13074">
        <w:t xml:space="preserve"> and calculates permit/encrypted checksum.</w:t>
      </w:r>
    </w:p>
    <w:p w14:paraId="52C24F64" w14:textId="77777777" w:rsidR="00655AB1" w:rsidRDefault="00655AB1" w:rsidP="0051006B">
      <w:pPr>
        <w:pStyle w:val="ListParagraph"/>
        <w:numPr>
          <w:ilvl w:val="0"/>
          <w:numId w:val="18"/>
        </w:numPr>
      </w:pPr>
      <w:r>
        <w:t xml:space="preserve">Adds in </w:t>
      </w:r>
      <w:r w:rsidR="00A06470">
        <w:t xml:space="preserve">(encrypted) </w:t>
      </w:r>
      <w:r>
        <w:t>CRC32 of permit/</w:t>
      </w:r>
      <w:r w:rsidR="00AC4884">
        <w:t xml:space="preserve"> (start/end)</w:t>
      </w:r>
      <w:r>
        <w:t>date and cell so they can’t be changed?</w:t>
      </w:r>
    </w:p>
    <w:p w14:paraId="036C819A" w14:textId="77777777" w:rsidR="006A65BC" w:rsidRPr="004E5560" w:rsidRDefault="00F13074" w:rsidP="00D53582">
      <w:pPr>
        <w:pStyle w:val="ListParagraph"/>
        <w:numPr>
          <w:ilvl w:val="0"/>
          <w:numId w:val="18"/>
        </w:numPr>
      </w:pPr>
      <w:r>
        <w:t>Permits are then zipped</w:t>
      </w:r>
      <w:r w:rsidR="00906DE1">
        <w:t xml:space="preserve"> into </w:t>
      </w:r>
      <w:r w:rsidR="00A10C9E">
        <w:t xml:space="preserve">a </w:t>
      </w:r>
      <w:r w:rsidR="00906DE1">
        <w:t xml:space="preserve">PERMIT.ZIP </w:t>
      </w:r>
      <w:r>
        <w:t xml:space="preserve"> </w:t>
      </w:r>
      <w:r w:rsidRPr="00AC4884">
        <w:rPr>
          <w:i/>
        </w:rPr>
        <w:t>– name should be neutral but a convention of using the userpermit as the filename might be a good idea</w:t>
      </w:r>
      <w:r w:rsidR="004E5560">
        <w:rPr>
          <w:i/>
        </w:rPr>
        <w:t>(? – discuss)</w:t>
      </w:r>
      <w:r w:rsidRPr="00AC4884">
        <w:rPr>
          <w:i/>
        </w:rPr>
        <w:t>.</w:t>
      </w:r>
      <w:r w:rsidR="00906DE1" w:rsidRPr="00AC4884">
        <w:rPr>
          <w:i/>
        </w:rPr>
        <w:t xml:space="preserve"> </w:t>
      </w:r>
      <w:r w:rsidRPr="00AC4884">
        <w:rPr>
          <w:i/>
        </w:rPr>
        <w:t>Also multiple permits could be embedded in the same file?</w:t>
      </w:r>
    </w:p>
    <w:p w14:paraId="74B4B55A" w14:textId="77777777" w:rsidR="004E5560" w:rsidRPr="00906DE1" w:rsidRDefault="004E5560" w:rsidP="004E5560">
      <w:pPr>
        <w:pStyle w:val="ListParagraph"/>
      </w:pPr>
    </w:p>
    <w:p w14:paraId="539E37AD" w14:textId="77777777" w:rsidR="006A65BC" w:rsidRPr="006A65BC" w:rsidRDefault="004E5560" w:rsidP="006A65BC">
      <w:pPr>
        <w:rPr>
          <w:rFonts w:ascii="Courier New" w:hAnsi="Courier New" w:cs="Courier New"/>
          <w:b/>
          <w:sz w:val="18"/>
          <w:szCs w:val="16"/>
        </w:rPr>
      </w:pPr>
      <w:r>
        <w:rPr>
          <w:rFonts w:ascii="Courier New" w:hAnsi="Courier New" w:cs="Courier New"/>
          <w:b/>
          <w:sz w:val="18"/>
          <w:szCs w:val="16"/>
        </w:rPr>
        <w:t>Example: Cell Permit</w:t>
      </w:r>
    </w:p>
    <w:p w14:paraId="77CADCF5"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&lt;permit version = "2.0"&gt;</w:t>
      </w:r>
      <w:r w:rsidR="004E5560">
        <w:rPr>
          <w:rFonts w:ascii="Courier New" w:hAnsi="Courier New" w:cs="Courier New"/>
          <w:b/>
          <w:i/>
          <w:sz w:val="16"/>
          <w:szCs w:val="16"/>
        </w:rPr>
        <w:t xml:space="preserve"> - should we inclu</w:t>
      </w:r>
      <w:r w:rsidR="00A10C9E">
        <w:rPr>
          <w:rFonts w:ascii="Courier New" w:hAnsi="Courier New" w:cs="Courier New"/>
          <w:b/>
          <w:i/>
          <w:sz w:val="16"/>
          <w:szCs w:val="16"/>
        </w:rPr>
        <w:t>de an XML format descriptor URI?</w:t>
      </w:r>
    </w:p>
    <w:p w14:paraId="3C8B9F89" w14:textId="77777777" w:rsidR="006A65BC" w:rsidRPr="00C03948" w:rsidRDefault="00906DE1" w:rsidP="00C03948">
      <w:pPr>
        <w:spacing w:after="0"/>
        <w:rPr>
          <w:rFonts w:ascii="Courier New" w:hAnsi="Courier New" w:cs="Courier New"/>
          <w:b/>
          <w:i/>
          <w:sz w:val="16"/>
          <w:szCs w:val="16"/>
        </w:rPr>
      </w:pPr>
      <w:r>
        <w:rPr>
          <w:rFonts w:ascii="Courier New" w:hAnsi="Courier New" w:cs="Courier New"/>
          <w:b/>
          <w:i/>
          <w:sz w:val="16"/>
          <w:szCs w:val="16"/>
        </w:rPr>
        <w:t xml:space="preserve">    </w:t>
      </w:r>
      <w:r w:rsidR="006A65BC" w:rsidRPr="00C03948">
        <w:rPr>
          <w:rFonts w:ascii="Courier New" w:hAnsi="Courier New" w:cs="Courier New"/>
          <w:b/>
          <w:i/>
          <w:sz w:val="16"/>
          <w:szCs w:val="16"/>
        </w:rPr>
        <w:t>&lt;header&gt;</w:t>
      </w:r>
    </w:p>
    <w:p w14:paraId="53742069"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t>&lt;id&gt;</w:t>
      </w:r>
    </w:p>
    <w:p w14:paraId="290C4D96" w14:textId="77777777" w:rsidR="006A65BC"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sidRPr="00C03948">
        <w:rPr>
          <w:rFonts w:ascii="Courier New" w:hAnsi="Courier New" w:cs="Courier New"/>
          <w:b/>
          <w:i/>
          <w:sz w:val="16"/>
          <w:szCs w:val="16"/>
        </w:rPr>
        <w:tab/>
        <w:t>[Who is sending the permit out]</w:t>
      </w:r>
    </w:p>
    <w:p w14:paraId="58094D7B" w14:textId="77777777" w:rsidR="00906DE1" w:rsidRPr="00C03948" w:rsidRDefault="00906DE1" w:rsidP="00C03948">
      <w:pPr>
        <w:spacing w:after="0"/>
        <w:rPr>
          <w:rFonts w:ascii="Courier New" w:hAnsi="Courier New" w:cs="Courier New"/>
          <w:b/>
          <w:i/>
          <w:sz w:val="16"/>
          <w:szCs w:val="16"/>
        </w:rPr>
      </w:pPr>
      <w:r>
        <w:rPr>
          <w:rFonts w:ascii="Courier New" w:hAnsi="Courier New" w:cs="Courier New"/>
          <w:b/>
          <w:i/>
          <w:sz w:val="16"/>
          <w:szCs w:val="16"/>
        </w:rPr>
        <w:tab/>
      </w:r>
      <w:r>
        <w:rPr>
          <w:rFonts w:ascii="Courier New" w:hAnsi="Courier New" w:cs="Courier New"/>
          <w:b/>
          <w:i/>
          <w:sz w:val="16"/>
          <w:szCs w:val="16"/>
        </w:rPr>
        <w:tab/>
      </w:r>
      <w:r>
        <w:rPr>
          <w:rFonts w:ascii="Courier New" w:hAnsi="Courier New" w:cs="Courier New"/>
          <w:b/>
          <w:i/>
          <w:sz w:val="16"/>
          <w:szCs w:val="16"/>
        </w:rPr>
        <w:tab/>
        <w:t>[If this is signed then the id is here]</w:t>
      </w:r>
    </w:p>
    <w:p w14:paraId="77EE474A" w14:textId="77777777" w:rsidR="00513D03"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t>&lt;/id&gt;</w:t>
      </w:r>
      <w:r w:rsidRPr="00C03948">
        <w:rPr>
          <w:rFonts w:ascii="Courier New" w:hAnsi="Courier New" w:cs="Courier New"/>
          <w:b/>
          <w:i/>
          <w:sz w:val="16"/>
          <w:szCs w:val="16"/>
        </w:rPr>
        <w:tab/>
      </w:r>
      <w:r w:rsidRPr="00C03948">
        <w:rPr>
          <w:rFonts w:ascii="Courier New" w:hAnsi="Courier New" w:cs="Courier New"/>
          <w:b/>
          <w:i/>
          <w:sz w:val="16"/>
          <w:szCs w:val="16"/>
        </w:rPr>
        <w:tab/>
      </w:r>
    </w:p>
    <w:p w14:paraId="0B31D966" w14:textId="77777777" w:rsidR="006A65BC" w:rsidRPr="00C03948" w:rsidRDefault="006A65BC" w:rsidP="00513D03">
      <w:pPr>
        <w:spacing w:after="0"/>
        <w:ind w:left="720" w:firstLine="720"/>
        <w:rPr>
          <w:rFonts w:ascii="Courier New" w:hAnsi="Courier New" w:cs="Courier New"/>
          <w:b/>
          <w:i/>
          <w:sz w:val="16"/>
          <w:szCs w:val="16"/>
        </w:rPr>
      </w:pPr>
      <w:r w:rsidRPr="00C03948">
        <w:rPr>
          <w:rFonts w:ascii="Courier New" w:hAnsi="Courier New" w:cs="Courier New"/>
          <w:b/>
          <w:i/>
          <w:sz w:val="16"/>
          <w:szCs w:val="16"/>
        </w:rPr>
        <w:t>&lt;userpermit&gt;09B8354CADB08DCABD08CAAD09898&lt;/userpermit&gt;</w:t>
      </w:r>
    </w:p>
    <w:p w14:paraId="126DC6BE"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00513D03">
        <w:rPr>
          <w:rFonts w:ascii="Courier New" w:hAnsi="Courier New" w:cs="Courier New"/>
          <w:b/>
          <w:i/>
          <w:sz w:val="16"/>
          <w:szCs w:val="16"/>
        </w:rPr>
        <w:tab/>
      </w:r>
      <w:r w:rsidRPr="00C03948">
        <w:rPr>
          <w:rFonts w:ascii="Courier New" w:hAnsi="Courier New" w:cs="Courier New"/>
          <w:b/>
          <w:i/>
          <w:sz w:val="16"/>
          <w:szCs w:val="16"/>
        </w:rPr>
        <w:t>&lt;serialNum&gt;424-93242-342&lt;/serialNum&gt;</w:t>
      </w:r>
    </w:p>
    <w:p w14:paraId="186E32B4" w14:textId="77777777" w:rsidR="00906DE1"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00513D03">
        <w:rPr>
          <w:rFonts w:ascii="Courier New" w:hAnsi="Courier New" w:cs="Courier New"/>
          <w:b/>
          <w:i/>
          <w:sz w:val="16"/>
          <w:szCs w:val="16"/>
        </w:rPr>
        <w:tab/>
      </w:r>
      <w:r w:rsidRPr="00C03948">
        <w:rPr>
          <w:rFonts w:ascii="Courier New" w:hAnsi="Courier New" w:cs="Courier New"/>
          <w:b/>
          <w:i/>
          <w:sz w:val="16"/>
          <w:szCs w:val="16"/>
        </w:rPr>
        <w:t>&lt;date&gt; [d</w:t>
      </w:r>
      <w:r w:rsidR="00AC4884">
        <w:rPr>
          <w:rFonts w:ascii="Courier New" w:hAnsi="Courier New" w:cs="Courier New"/>
          <w:b/>
          <w:i/>
          <w:sz w:val="16"/>
          <w:szCs w:val="16"/>
        </w:rPr>
        <w:t>o we need a date here (date of issue)</w:t>
      </w:r>
      <w:r w:rsidR="00906DE1">
        <w:rPr>
          <w:rFonts w:ascii="Courier New" w:hAnsi="Courier New" w:cs="Courier New"/>
          <w:b/>
          <w:i/>
          <w:sz w:val="16"/>
          <w:szCs w:val="16"/>
        </w:rPr>
        <w:t>] &lt;/date&gt;</w:t>
      </w:r>
    </w:p>
    <w:p w14:paraId="569BE866" w14:textId="77777777" w:rsidR="006A65BC" w:rsidRDefault="00906DE1" w:rsidP="00C03948">
      <w:pPr>
        <w:spacing w:after="0"/>
        <w:rPr>
          <w:rFonts w:ascii="Courier New" w:hAnsi="Courier New" w:cs="Courier New"/>
          <w:b/>
          <w:i/>
          <w:sz w:val="16"/>
          <w:szCs w:val="16"/>
        </w:rPr>
      </w:pPr>
      <w:r>
        <w:rPr>
          <w:rFonts w:ascii="Courier New" w:hAnsi="Courier New" w:cs="Courier New"/>
          <w:b/>
          <w:i/>
          <w:sz w:val="16"/>
          <w:szCs w:val="16"/>
        </w:rPr>
        <w:t xml:space="preserve">    </w:t>
      </w:r>
      <w:r w:rsidR="006A65BC" w:rsidRPr="00C03948">
        <w:rPr>
          <w:rFonts w:ascii="Courier New" w:hAnsi="Courier New" w:cs="Courier New"/>
          <w:b/>
          <w:i/>
          <w:sz w:val="16"/>
          <w:szCs w:val="16"/>
        </w:rPr>
        <w:t>&lt;/header&gt;</w:t>
      </w:r>
    </w:p>
    <w:p w14:paraId="362F760F" w14:textId="77777777" w:rsidR="00906DE1" w:rsidRPr="00C03948" w:rsidRDefault="00906DE1" w:rsidP="00C03948">
      <w:pPr>
        <w:spacing w:after="0"/>
        <w:rPr>
          <w:rFonts w:ascii="Courier New" w:hAnsi="Courier New" w:cs="Courier New"/>
          <w:b/>
          <w:i/>
          <w:sz w:val="16"/>
          <w:szCs w:val="16"/>
        </w:rPr>
      </w:pPr>
      <w:r>
        <w:rPr>
          <w:rFonts w:ascii="Courier New" w:hAnsi="Courier New" w:cs="Courier New"/>
          <w:b/>
          <w:i/>
          <w:sz w:val="16"/>
          <w:szCs w:val="16"/>
        </w:rPr>
        <w:t xml:space="preserve">    </w:t>
      </w:r>
      <w:r w:rsidR="00AC4884">
        <w:rPr>
          <w:rFonts w:ascii="Courier New" w:hAnsi="Courier New" w:cs="Courier New"/>
          <w:b/>
          <w:i/>
          <w:sz w:val="16"/>
          <w:szCs w:val="16"/>
        </w:rPr>
        <w:t>&lt;permits</w:t>
      </w:r>
      <w:r>
        <w:rPr>
          <w:rFonts w:ascii="Courier New" w:hAnsi="Courier New" w:cs="Courier New"/>
          <w:b/>
          <w:i/>
          <w:sz w:val="16"/>
          <w:szCs w:val="16"/>
        </w:rPr>
        <w:t>&gt;</w:t>
      </w:r>
    </w:p>
    <w:p w14:paraId="55D0F198"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t>&lt;dataCategory name="S-101"&gt; [can be multiple ones]</w:t>
      </w:r>
    </w:p>
    <w:p w14:paraId="4BD12D62" w14:textId="77777777" w:rsidR="00655AB1" w:rsidRDefault="00655AB1" w:rsidP="00C03948">
      <w:pPr>
        <w:spacing w:after="0"/>
        <w:rPr>
          <w:rFonts w:ascii="Courier New" w:hAnsi="Courier New" w:cs="Courier New"/>
          <w:b/>
          <w:i/>
          <w:sz w:val="16"/>
          <w:szCs w:val="16"/>
        </w:rPr>
      </w:pPr>
      <w:r>
        <w:rPr>
          <w:rFonts w:ascii="Courier New" w:hAnsi="Courier New" w:cs="Courier New"/>
          <w:b/>
          <w:i/>
          <w:sz w:val="16"/>
          <w:szCs w:val="16"/>
        </w:rPr>
        <w:t xml:space="preserve">             &lt;permits&gt;</w:t>
      </w:r>
    </w:p>
    <w:p w14:paraId="32C6E849" w14:textId="77777777" w:rsidR="006A65BC" w:rsidRPr="00C03948" w:rsidRDefault="00655AB1" w:rsidP="00C03948">
      <w:pPr>
        <w:spacing w:after="0"/>
        <w:rPr>
          <w:rFonts w:ascii="Courier New" w:hAnsi="Courier New" w:cs="Courier New"/>
          <w:b/>
          <w:i/>
          <w:sz w:val="16"/>
          <w:szCs w:val="16"/>
        </w:rPr>
      </w:pPr>
      <w:r>
        <w:rPr>
          <w:rFonts w:ascii="Courier New" w:hAnsi="Courier New" w:cs="Courier New"/>
          <w:b/>
          <w:i/>
          <w:sz w:val="16"/>
          <w:szCs w:val="16"/>
        </w:rPr>
        <w:t xml:space="preserve">               &lt;per</w:t>
      </w:r>
      <w:r w:rsidR="00906DE1">
        <w:rPr>
          <w:rFonts w:ascii="Courier New" w:hAnsi="Courier New" w:cs="Courier New"/>
          <w:b/>
          <w:i/>
          <w:sz w:val="16"/>
          <w:szCs w:val="16"/>
        </w:rPr>
        <w:t>mit&gt;</w:t>
      </w:r>
    </w:p>
    <w:p w14:paraId="13CA10A3" w14:textId="77777777" w:rsidR="00906DE1" w:rsidRDefault="00906DE1" w:rsidP="00C03948">
      <w:pPr>
        <w:spacing w:after="0"/>
        <w:rPr>
          <w:rFonts w:ascii="Courier New" w:hAnsi="Courier New" w:cs="Courier New"/>
          <w:b/>
          <w:i/>
          <w:sz w:val="16"/>
          <w:szCs w:val="16"/>
        </w:rPr>
      </w:pPr>
      <w:r>
        <w:rPr>
          <w:rFonts w:ascii="Courier New" w:hAnsi="Courier New" w:cs="Courier New"/>
          <w:b/>
          <w:i/>
          <w:sz w:val="16"/>
          <w:szCs w:val="16"/>
        </w:rPr>
        <w:tab/>
      </w:r>
      <w:r>
        <w:rPr>
          <w:rFonts w:ascii="Courier New" w:hAnsi="Courier New" w:cs="Courier New"/>
          <w:b/>
          <w:i/>
          <w:sz w:val="16"/>
          <w:szCs w:val="16"/>
        </w:rPr>
        <w:tab/>
        <w:t xml:space="preserve">     &lt;dataset&gt;GB400797&lt;/dataset&gt;</w:t>
      </w:r>
    </w:p>
    <w:p w14:paraId="49ED0811"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sidR="00655AB1">
        <w:rPr>
          <w:rFonts w:ascii="Courier New" w:hAnsi="Courier New" w:cs="Courier New"/>
          <w:b/>
          <w:i/>
          <w:sz w:val="16"/>
          <w:szCs w:val="16"/>
        </w:rPr>
        <w:t xml:space="preserve">     &lt;startDate&gt;201512</w:t>
      </w:r>
      <w:r w:rsidRPr="00C03948">
        <w:rPr>
          <w:rFonts w:ascii="Courier New" w:hAnsi="Courier New" w:cs="Courier New"/>
          <w:b/>
          <w:i/>
          <w:sz w:val="16"/>
          <w:szCs w:val="16"/>
        </w:rPr>
        <w:t>01&lt;/startDate&gt;</w:t>
      </w:r>
    </w:p>
    <w:p w14:paraId="255B5FA0"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sidR="00655AB1">
        <w:rPr>
          <w:rFonts w:ascii="Courier New" w:hAnsi="Courier New" w:cs="Courier New"/>
          <w:b/>
          <w:i/>
          <w:sz w:val="16"/>
          <w:szCs w:val="16"/>
        </w:rPr>
        <w:t xml:space="preserve">     &lt;endDate&gt;2016123</w:t>
      </w:r>
      <w:r w:rsidRPr="00C03948">
        <w:rPr>
          <w:rFonts w:ascii="Courier New" w:hAnsi="Courier New" w:cs="Courier New"/>
          <w:b/>
          <w:i/>
          <w:sz w:val="16"/>
          <w:szCs w:val="16"/>
        </w:rPr>
        <w:t>1&lt;/endDate&gt;</w:t>
      </w:r>
    </w:p>
    <w:p w14:paraId="3D7042BC" w14:textId="77777777" w:rsidR="006A65BC"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sidR="00655AB1">
        <w:rPr>
          <w:rFonts w:ascii="Courier New" w:hAnsi="Courier New" w:cs="Courier New"/>
          <w:b/>
          <w:i/>
          <w:sz w:val="16"/>
          <w:szCs w:val="16"/>
        </w:rPr>
        <w:t xml:space="preserve">     </w:t>
      </w:r>
      <w:r w:rsidRPr="00C03948">
        <w:rPr>
          <w:rFonts w:ascii="Courier New" w:hAnsi="Courier New" w:cs="Courier New"/>
          <w:b/>
          <w:i/>
          <w:sz w:val="16"/>
          <w:szCs w:val="16"/>
        </w:rPr>
        <w:t>&lt;permitString&gt;CC053093B43539A&lt;/permitString&gt;</w:t>
      </w:r>
    </w:p>
    <w:p w14:paraId="16BCF653" w14:textId="77777777" w:rsidR="00655AB1" w:rsidRPr="00C03948" w:rsidRDefault="00655AB1" w:rsidP="00C03948">
      <w:pPr>
        <w:spacing w:after="0"/>
        <w:rPr>
          <w:rFonts w:ascii="Courier New" w:hAnsi="Courier New" w:cs="Courier New"/>
          <w:b/>
          <w:i/>
          <w:sz w:val="16"/>
          <w:szCs w:val="16"/>
        </w:rPr>
      </w:pPr>
      <w:r>
        <w:rPr>
          <w:rFonts w:ascii="Courier New" w:hAnsi="Courier New" w:cs="Courier New"/>
          <w:b/>
          <w:i/>
          <w:sz w:val="16"/>
          <w:szCs w:val="16"/>
        </w:rPr>
        <w:t xml:space="preserve">                    </w:t>
      </w:r>
      <w:r w:rsidRPr="005400CC">
        <w:rPr>
          <w:rFonts w:ascii="Courier New" w:hAnsi="Courier New" w:cs="Courier New"/>
          <w:b/>
          <w:i/>
          <w:sz w:val="16"/>
          <w:szCs w:val="16"/>
          <w:highlight w:val="yellow"/>
        </w:rPr>
        <w:t>&lt;crc&gt;46BB2901&lt;/crc&gt;</w:t>
      </w:r>
    </w:p>
    <w:p w14:paraId="6A428153" w14:textId="77777777" w:rsidR="006A65BC" w:rsidRDefault="00655AB1" w:rsidP="00C03948">
      <w:pPr>
        <w:spacing w:after="0"/>
        <w:rPr>
          <w:rFonts w:ascii="Courier New" w:hAnsi="Courier New" w:cs="Courier New"/>
          <w:b/>
          <w:i/>
          <w:sz w:val="16"/>
          <w:szCs w:val="16"/>
        </w:rPr>
      </w:pPr>
      <w:r>
        <w:rPr>
          <w:rFonts w:ascii="Courier New" w:hAnsi="Courier New" w:cs="Courier New"/>
          <w:b/>
          <w:i/>
          <w:sz w:val="16"/>
          <w:szCs w:val="16"/>
        </w:rPr>
        <w:tab/>
      </w:r>
      <w:r>
        <w:rPr>
          <w:rFonts w:ascii="Courier New" w:hAnsi="Courier New" w:cs="Courier New"/>
          <w:b/>
          <w:i/>
          <w:sz w:val="16"/>
          <w:szCs w:val="16"/>
        </w:rPr>
        <w:tab/>
        <w:t>&lt;/permit</w:t>
      </w:r>
      <w:r w:rsidR="006A65BC" w:rsidRPr="00C03948">
        <w:rPr>
          <w:rFonts w:ascii="Courier New" w:hAnsi="Courier New" w:cs="Courier New"/>
          <w:b/>
          <w:i/>
          <w:sz w:val="16"/>
          <w:szCs w:val="16"/>
        </w:rPr>
        <w:t>&gt;</w:t>
      </w:r>
    </w:p>
    <w:p w14:paraId="14684FAE" w14:textId="77777777" w:rsidR="00906DE1" w:rsidRDefault="00655AB1" w:rsidP="00655AB1">
      <w:pPr>
        <w:spacing w:after="0"/>
        <w:rPr>
          <w:rFonts w:ascii="Courier New" w:hAnsi="Courier New" w:cs="Courier New"/>
          <w:b/>
          <w:i/>
          <w:sz w:val="16"/>
          <w:szCs w:val="16"/>
        </w:rPr>
      </w:pPr>
      <w:r>
        <w:rPr>
          <w:rFonts w:ascii="Courier New" w:hAnsi="Courier New" w:cs="Courier New"/>
          <w:b/>
          <w:i/>
          <w:sz w:val="16"/>
          <w:szCs w:val="16"/>
        </w:rPr>
        <w:t xml:space="preserve">               &lt;permit</w:t>
      </w:r>
      <w:r w:rsidR="00906DE1">
        <w:rPr>
          <w:rFonts w:ascii="Courier New" w:hAnsi="Courier New" w:cs="Courier New"/>
          <w:b/>
          <w:i/>
          <w:sz w:val="16"/>
          <w:szCs w:val="16"/>
        </w:rPr>
        <w:t>&gt;</w:t>
      </w:r>
      <w:r>
        <w:rPr>
          <w:rFonts w:ascii="Courier New" w:hAnsi="Courier New" w:cs="Courier New"/>
          <w:b/>
          <w:i/>
          <w:sz w:val="16"/>
          <w:szCs w:val="16"/>
        </w:rPr>
        <w:t xml:space="preserve"> </w:t>
      </w:r>
      <w:r w:rsidR="00906DE1">
        <w:rPr>
          <w:rFonts w:ascii="Courier New" w:hAnsi="Courier New" w:cs="Courier New"/>
          <w:b/>
          <w:i/>
          <w:sz w:val="16"/>
          <w:szCs w:val="16"/>
        </w:rPr>
        <w:t>&lt;</w:t>
      </w:r>
    </w:p>
    <w:p w14:paraId="00C589BA" w14:textId="77777777" w:rsidR="00655AB1" w:rsidRPr="00C03948" w:rsidRDefault="00906DE1" w:rsidP="00655AB1">
      <w:pPr>
        <w:spacing w:after="0"/>
        <w:rPr>
          <w:rFonts w:ascii="Courier New" w:hAnsi="Courier New" w:cs="Courier New"/>
          <w:b/>
          <w:i/>
          <w:sz w:val="16"/>
          <w:szCs w:val="16"/>
        </w:rPr>
      </w:pPr>
      <w:r>
        <w:rPr>
          <w:rFonts w:ascii="Courier New" w:hAnsi="Courier New" w:cs="Courier New"/>
          <w:b/>
          <w:i/>
          <w:sz w:val="16"/>
          <w:szCs w:val="16"/>
        </w:rPr>
        <w:t xml:space="preserve">                    &lt;dataset&gt;</w:t>
      </w:r>
      <w:r w:rsidR="00655AB1">
        <w:rPr>
          <w:rFonts w:ascii="Courier New" w:hAnsi="Courier New" w:cs="Courier New"/>
          <w:b/>
          <w:i/>
          <w:sz w:val="16"/>
          <w:szCs w:val="16"/>
        </w:rPr>
        <w:t>GB308210</w:t>
      </w:r>
      <w:r>
        <w:rPr>
          <w:rFonts w:ascii="Courier New" w:hAnsi="Courier New" w:cs="Courier New"/>
          <w:b/>
          <w:i/>
          <w:sz w:val="16"/>
          <w:szCs w:val="16"/>
        </w:rPr>
        <w:t>&lt;/dataset&gt;</w:t>
      </w:r>
    </w:p>
    <w:p w14:paraId="35414AEF" w14:textId="77777777" w:rsidR="00655AB1" w:rsidRPr="00C03948" w:rsidRDefault="00655AB1" w:rsidP="00655AB1">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Pr>
          <w:rFonts w:ascii="Courier New" w:hAnsi="Courier New" w:cs="Courier New"/>
          <w:b/>
          <w:i/>
          <w:sz w:val="16"/>
          <w:szCs w:val="16"/>
        </w:rPr>
        <w:t xml:space="preserve">     &lt;startDate&gt;201512</w:t>
      </w:r>
      <w:r w:rsidRPr="00C03948">
        <w:rPr>
          <w:rFonts w:ascii="Courier New" w:hAnsi="Courier New" w:cs="Courier New"/>
          <w:b/>
          <w:i/>
          <w:sz w:val="16"/>
          <w:szCs w:val="16"/>
        </w:rPr>
        <w:t>01&lt;/startDate&gt;</w:t>
      </w:r>
    </w:p>
    <w:p w14:paraId="24E48CAB" w14:textId="77777777" w:rsidR="00655AB1" w:rsidRPr="00C03948" w:rsidRDefault="00655AB1" w:rsidP="00655AB1">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Pr>
          <w:rFonts w:ascii="Courier New" w:hAnsi="Courier New" w:cs="Courier New"/>
          <w:b/>
          <w:i/>
          <w:sz w:val="16"/>
          <w:szCs w:val="16"/>
        </w:rPr>
        <w:t xml:space="preserve">     &lt;endDate&gt;2016123</w:t>
      </w:r>
      <w:r w:rsidRPr="00C03948">
        <w:rPr>
          <w:rFonts w:ascii="Courier New" w:hAnsi="Courier New" w:cs="Courier New"/>
          <w:b/>
          <w:i/>
          <w:sz w:val="16"/>
          <w:szCs w:val="16"/>
        </w:rPr>
        <w:t>1&lt;/endDate&gt;</w:t>
      </w:r>
    </w:p>
    <w:p w14:paraId="6EF532EE" w14:textId="77777777" w:rsidR="00655AB1" w:rsidRDefault="00655AB1" w:rsidP="00655AB1">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r>
      <w:r>
        <w:rPr>
          <w:rFonts w:ascii="Courier New" w:hAnsi="Courier New" w:cs="Courier New"/>
          <w:b/>
          <w:i/>
          <w:sz w:val="16"/>
          <w:szCs w:val="16"/>
        </w:rPr>
        <w:t xml:space="preserve">     &lt;permitString&gt;CC923895725</w:t>
      </w:r>
      <w:r w:rsidRPr="00C03948">
        <w:rPr>
          <w:rFonts w:ascii="Courier New" w:hAnsi="Courier New" w:cs="Courier New"/>
          <w:b/>
          <w:i/>
          <w:sz w:val="16"/>
          <w:szCs w:val="16"/>
        </w:rPr>
        <w:t>3539A&lt;/permitString&gt;</w:t>
      </w:r>
    </w:p>
    <w:p w14:paraId="4FAFBC80" w14:textId="77777777" w:rsidR="00655AB1" w:rsidRPr="00C03948" w:rsidRDefault="00655AB1" w:rsidP="00655AB1">
      <w:pPr>
        <w:spacing w:after="0"/>
        <w:rPr>
          <w:rFonts w:ascii="Courier New" w:hAnsi="Courier New" w:cs="Courier New"/>
          <w:b/>
          <w:i/>
          <w:sz w:val="16"/>
          <w:szCs w:val="16"/>
        </w:rPr>
      </w:pPr>
      <w:r>
        <w:rPr>
          <w:rFonts w:ascii="Courier New" w:hAnsi="Courier New" w:cs="Courier New"/>
          <w:b/>
          <w:i/>
          <w:sz w:val="16"/>
          <w:szCs w:val="16"/>
        </w:rPr>
        <w:t xml:space="preserve">                    </w:t>
      </w:r>
      <w:r w:rsidRPr="005400CC">
        <w:rPr>
          <w:rFonts w:ascii="Courier New" w:hAnsi="Courier New" w:cs="Courier New"/>
          <w:b/>
          <w:i/>
          <w:sz w:val="16"/>
          <w:szCs w:val="16"/>
          <w:highlight w:val="yellow"/>
        </w:rPr>
        <w:t>&lt;crc&gt;77DD3452&lt;/crc&gt;</w:t>
      </w:r>
      <w:r w:rsidR="00A10C9E" w:rsidRPr="005400CC">
        <w:rPr>
          <w:rFonts w:ascii="Courier New" w:hAnsi="Courier New" w:cs="Courier New"/>
          <w:b/>
          <w:i/>
          <w:sz w:val="16"/>
          <w:szCs w:val="16"/>
          <w:highlight w:val="yellow"/>
        </w:rPr>
        <w:t xml:space="preserve"> - not needed if we go with signed permits</w:t>
      </w:r>
    </w:p>
    <w:p w14:paraId="23DF4940" w14:textId="77777777" w:rsidR="00655AB1" w:rsidRDefault="00655AB1" w:rsidP="00C03948">
      <w:pPr>
        <w:spacing w:after="0"/>
        <w:rPr>
          <w:rFonts w:ascii="Courier New" w:hAnsi="Courier New" w:cs="Courier New"/>
          <w:b/>
          <w:i/>
          <w:sz w:val="16"/>
          <w:szCs w:val="16"/>
        </w:rPr>
      </w:pPr>
      <w:r>
        <w:rPr>
          <w:rFonts w:ascii="Courier New" w:hAnsi="Courier New" w:cs="Courier New"/>
          <w:b/>
          <w:i/>
          <w:sz w:val="16"/>
          <w:szCs w:val="16"/>
        </w:rPr>
        <w:lastRenderedPageBreak/>
        <w:tab/>
      </w:r>
      <w:r>
        <w:rPr>
          <w:rFonts w:ascii="Courier New" w:hAnsi="Courier New" w:cs="Courier New"/>
          <w:b/>
          <w:i/>
          <w:sz w:val="16"/>
          <w:szCs w:val="16"/>
        </w:rPr>
        <w:tab/>
        <w:t>&lt;/permit</w:t>
      </w:r>
      <w:r w:rsidRPr="00C03948">
        <w:rPr>
          <w:rFonts w:ascii="Courier New" w:hAnsi="Courier New" w:cs="Courier New"/>
          <w:b/>
          <w:i/>
          <w:sz w:val="16"/>
          <w:szCs w:val="16"/>
        </w:rPr>
        <w:t>&gt;</w:t>
      </w:r>
    </w:p>
    <w:p w14:paraId="4809F26B" w14:textId="77777777" w:rsidR="00655AB1" w:rsidRPr="00C03948" w:rsidRDefault="00655AB1" w:rsidP="00C03948">
      <w:pPr>
        <w:spacing w:after="0"/>
        <w:rPr>
          <w:rFonts w:ascii="Courier New" w:hAnsi="Courier New" w:cs="Courier New"/>
          <w:b/>
          <w:i/>
          <w:sz w:val="16"/>
          <w:szCs w:val="16"/>
        </w:rPr>
      </w:pPr>
      <w:r>
        <w:rPr>
          <w:rFonts w:ascii="Courier New" w:hAnsi="Courier New" w:cs="Courier New"/>
          <w:b/>
          <w:i/>
          <w:sz w:val="16"/>
          <w:szCs w:val="16"/>
        </w:rPr>
        <w:t xml:space="preserve">             &lt;/permits&gt;</w:t>
      </w:r>
    </w:p>
    <w:p w14:paraId="40A5C85D"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t>&lt;/dataCategory&gt;</w:t>
      </w:r>
    </w:p>
    <w:p w14:paraId="33047B4B" w14:textId="77777777" w:rsidR="00906DE1" w:rsidRDefault="00906DE1" w:rsidP="00C03948">
      <w:pPr>
        <w:spacing w:after="0"/>
        <w:rPr>
          <w:rFonts w:ascii="Courier New" w:hAnsi="Courier New" w:cs="Courier New"/>
          <w:b/>
          <w:i/>
          <w:sz w:val="16"/>
          <w:szCs w:val="16"/>
        </w:rPr>
      </w:pPr>
      <w:r>
        <w:rPr>
          <w:rFonts w:ascii="Courier New" w:hAnsi="Courier New" w:cs="Courier New"/>
          <w:b/>
          <w:i/>
          <w:sz w:val="16"/>
          <w:szCs w:val="16"/>
        </w:rPr>
        <w:t xml:space="preserve">    </w:t>
      </w:r>
      <w:r w:rsidR="00AC4884">
        <w:rPr>
          <w:rFonts w:ascii="Courier New" w:hAnsi="Courier New" w:cs="Courier New"/>
          <w:b/>
          <w:i/>
          <w:sz w:val="16"/>
          <w:szCs w:val="16"/>
        </w:rPr>
        <w:t>&lt;/permits</w:t>
      </w:r>
      <w:r>
        <w:rPr>
          <w:rFonts w:ascii="Courier New" w:hAnsi="Courier New" w:cs="Courier New"/>
          <w:b/>
          <w:i/>
          <w:sz w:val="16"/>
          <w:szCs w:val="16"/>
        </w:rPr>
        <w:t>&gt;</w:t>
      </w:r>
    </w:p>
    <w:p w14:paraId="4DFAA81D"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t>&lt;sig&gt;</w:t>
      </w:r>
    </w:p>
    <w:p w14:paraId="24103F65" w14:textId="77777777" w:rsidR="004E5560"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r>
      <w:r w:rsidRPr="00C03948">
        <w:rPr>
          <w:rFonts w:ascii="Courier New" w:hAnsi="Courier New" w:cs="Courier New"/>
          <w:b/>
          <w:i/>
          <w:sz w:val="16"/>
          <w:szCs w:val="16"/>
        </w:rPr>
        <w:tab/>
        <w:t xml:space="preserve">[ Should we offer ability to sign permits? </w:t>
      </w:r>
      <w:r w:rsidR="00130327" w:rsidRPr="00C03948">
        <w:rPr>
          <w:rFonts w:ascii="Courier New" w:hAnsi="Courier New" w:cs="Courier New"/>
          <w:b/>
          <w:i/>
          <w:sz w:val="16"/>
          <w:szCs w:val="16"/>
        </w:rPr>
        <w:t>YES</w:t>
      </w:r>
      <w:r w:rsidR="00C03948">
        <w:rPr>
          <w:rFonts w:ascii="Courier New" w:hAnsi="Courier New" w:cs="Courier New"/>
          <w:b/>
          <w:i/>
          <w:sz w:val="16"/>
          <w:szCs w:val="16"/>
        </w:rPr>
        <w:t xml:space="preserve"> – look at meeting notes…</w:t>
      </w:r>
      <w:r w:rsidRPr="00C03948">
        <w:rPr>
          <w:rFonts w:ascii="Courier New" w:hAnsi="Courier New" w:cs="Courier New"/>
          <w:b/>
          <w:i/>
          <w:sz w:val="16"/>
          <w:szCs w:val="16"/>
        </w:rPr>
        <w:t>]</w:t>
      </w:r>
      <w:r w:rsidR="00A40318" w:rsidRPr="00C03948">
        <w:rPr>
          <w:rFonts w:ascii="Courier New" w:hAnsi="Courier New" w:cs="Courier New"/>
          <w:b/>
          <w:i/>
          <w:sz w:val="16"/>
          <w:szCs w:val="16"/>
        </w:rPr>
        <w:t>?</w:t>
      </w:r>
      <w:r w:rsidR="00AC4884">
        <w:rPr>
          <w:rFonts w:ascii="Courier New" w:hAnsi="Courier New" w:cs="Courier New"/>
          <w:b/>
          <w:i/>
          <w:sz w:val="16"/>
          <w:szCs w:val="16"/>
        </w:rPr>
        <w:t xml:space="preserve"> </w:t>
      </w:r>
    </w:p>
    <w:p w14:paraId="1E5CDDE2" w14:textId="77777777" w:rsidR="006A65BC" w:rsidRPr="00C03948" w:rsidRDefault="004E5560" w:rsidP="00C03948">
      <w:pPr>
        <w:spacing w:after="0"/>
        <w:rPr>
          <w:rFonts w:ascii="Courier New" w:hAnsi="Courier New" w:cs="Courier New"/>
          <w:b/>
          <w:i/>
          <w:sz w:val="16"/>
          <w:szCs w:val="16"/>
        </w:rPr>
      </w:pPr>
      <w:r>
        <w:rPr>
          <w:rFonts w:ascii="Courier New" w:hAnsi="Courier New" w:cs="Courier New"/>
          <w:b/>
          <w:i/>
          <w:sz w:val="16"/>
          <w:szCs w:val="16"/>
        </w:rPr>
        <w:t xml:space="preserve">               </w:t>
      </w:r>
      <w:r w:rsidR="00AC4884">
        <w:rPr>
          <w:rFonts w:ascii="Courier New" w:hAnsi="Courier New" w:cs="Courier New"/>
          <w:b/>
          <w:i/>
          <w:sz w:val="16"/>
          <w:szCs w:val="16"/>
        </w:rPr>
        <w:t>[ this can be a single base64 string ]</w:t>
      </w:r>
    </w:p>
    <w:p w14:paraId="6BB8F8EC"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ab/>
        <w:t>&lt;/sig&gt;</w:t>
      </w:r>
    </w:p>
    <w:p w14:paraId="32325D10" w14:textId="77777777" w:rsidR="006A65BC" w:rsidRPr="00C03948" w:rsidRDefault="006A65BC" w:rsidP="00C03948">
      <w:pPr>
        <w:spacing w:after="0"/>
        <w:rPr>
          <w:rFonts w:ascii="Courier New" w:hAnsi="Courier New" w:cs="Courier New"/>
          <w:b/>
          <w:i/>
          <w:sz w:val="16"/>
          <w:szCs w:val="16"/>
        </w:rPr>
      </w:pPr>
      <w:r w:rsidRPr="00C03948">
        <w:rPr>
          <w:rFonts w:ascii="Courier New" w:hAnsi="Courier New" w:cs="Courier New"/>
          <w:b/>
          <w:i/>
          <w:sz w:val="16"/>
          <w:szCs w:val="16"/>
        </w:rPr>
        <w:t>&lt;/permit&gt;</w:t>
      </w:r>
    </w:p>
    <w:p w14:paraId="5128F4DF" w14:textId="77777777" w:rsidR="00F13074" w:rsidRDefault="00F13074" w:rsidP="00175287"/>
    <w:p w14:paraId="2B46E27C" w14:textId="77777777" w:rsidR="009A09F9" w:rsidRPr="00D65FD7" w:rsidRDefault="009A09F9" w:rsidP="00175287">
      <w:pPr>
        <w:rPr>
          <w:b/>
        </w:rPr>
      </w:pPr>
      <w:r w:rsidRPr="00D65FD7">
        <w:rPr>
          <w:b/>
        </w:rPr>
        <w:t>Permit XML details.</w:t>
      </w:r>
    </w:p>
    <w:tbl>
      <w:tblPr>
        <w:tblStyle w:val="TableGrid"/>
        <w:tblW w:w="0" w:type="auto"/>
        <w:tblLook w:val="04A0" w:firstRow="1" w:lastRow="0" w:firstColumn="1" w:lastColumn="0" w:noHBand="0" w:noVBand="1"/>
      </w:tblPr>
      <w:tblGrid>
        <w:gridCol w:w="1792"/>
        <w:gridCol w:w="4231"/>
        <w:gridCol w:w="2993"/>
      </w:tblGrid>
      <w:tr w:rsidR="009A09F9" w14:paraId="41C09C4F" w14:textId="77777777" w:rsidTr="009A09F9">
        <w:tc>
          <w:tcPr>
            <w:tcW w:w="1809" w:type="dxa"/>
            <w:shd w:val="clear" w:color="auto" w:fill="F2F2F2" w:themeFill="background1" w:themeFillShade="F2"/>
          </w:tcPr>
          <w:p w14:paraId="596B6FDC" w14:textId="77777777" w:rsidR="009A09F9" w:rsidRPr="009A09F9" w:rsidRDefault="009A09F9">
            <w:pPr>
              <w:rPr>
                <w:b/>
              </w:rPr>
            </w:pPr>
            <w:r w:rsidRPr="009A09F9">
              <w:rPr>
                <w:b/>
              </w:rPr>
              <w:t>Field.</w:t>
            </w:r>
          </w:p>
        </w:tc>
        <w:tc>
          <w:tcPr>
            <w:tcW w:w="4352" w:type="dxa"/>
            <w:shd w:val="clear" w:color="auto" w:fill="F2F2F2" w:themeFill="background1" w:themeFillShade="F2"/>
          </w:tcPr>
          <w:p w14:paraId="09AF2956" w14:textId="77777777" w:rsidR="009A09F9" w:rsidRPr="009A09F9" w:rsidRDefault="009A09F9">
            <w:pPr>
              <w:rPr>
                <w:b/>
              </w:rPr>
            </w:pPr>
            <w:r w:rsidRPr="009A09F9">
              <w:rPr>
                <w:b/>
              </w:rPr>
              <w:t>Description</w:t>
            </w:r>
          </w:p>
        </w:tc>
        <w:tc>
          <w:tcPr>
            <w:tcW w:w="3081" w:type="dxa"/>
            <w:shd w:val="clear" w:color="auto" w:fill="F2F2F2" w:themeFill="background1" w:themeFillShade="F2"/>
          </w:tcPr>
          <w:p w14:paraId="1FD176A0" w14:textId="77777777" w:rsidR="009A09F9" w:rsidRPr="009A09F9" w:rsidRDefault="009A09F9">
            <w:pPr>
              <w:rPr>
                <w:b/>
              </w:rPr>
            </w:pPr>
            <w:r w:rsidRPr="009A09F9">
              <w:rPr>
                <w:b/>
              </w:rPr>
              <w:t>Example</w:t>
            </w:r>
          </w:p>
        </w:tc>
      </w:tr>
      <w:tr w:rsidR="009A09F9" w14:paraId="3D0CD8B6" w14:textId="77777777" w:rsidTr="009A09F9">
        <w:tc>
          <w:tcPr>
            <w:tcW w:w="1809" w:type="dxa"/>
          </w:tcPr>
          <w:p w14:paraId="153967C8" w14:textId="77777777" w:rsidR="009A09F9" w:rsidRDefault="009A09F9">
            <w:r>
              <w:t>dataCategory</w:t>
            </w:r>
          </w:p>
        </w:tc>
        <w:tc>
          <w:tcPr>
            <w:tcW w:w="4352" w:type="dxa"/>
          </w:tcPr>
          <w:p w14:paraId="564F1868" w14:textId="77777777" w:rsidR="009A09F9" w:rsidRDefault="009A09F9">
            <w:r>
              <w:t>The S-100 product name</w:t>
            </w:r>
          </w:p>
        </w:tc>
        <w:tc>
          <w:tcPr>
            <w:tcW w:w="3081" w:type="dxa"/>
          </w:tcPr>
          <w:p w14:paraId="336822D3" w14:textId="77777777" w:rsidR="009A09F9" w:rsidRDefault="009A09F9">
            <w:r>
              <w:t>“S-101”</w:t>
            </w:r>
          </w:p>
        </w:tc>
      </w:tr>
      <w:tr w:rsidR="009A09F9" w14:paraId="2562AD45" w14:textId="77777777" w:rsidTr="009A09F9">
        <w:tc>
          <w:tcPr>
            <w:tcW w:w="1809" w:type="dxa"/>
          </w:tcPr>
          <w:p w14:paraId="30E292B6" w14:textId="77777777" w:rsidR="009A09F9" w:rsidRDefault="009A09F9">
            <w:r>
              <w:t>datasetName</w:t>
            </w:r>
          </w:p>
        </w:tc>
        <w:tc>
          <w:tcPr>
            <w:tcW w:w="4352" w:type="dxa"/>
          </w:tcPr>
          <w:p w14:paraId="7F232CBA" w14:textId="77777777" w:rsidR="009A09F9" w:rsidRDefault="009A09F9">
            <w:r>
              <w:t>The name of the dataset which is encrypted (n.b link to metadata catalogue name)</w:t>
            </w:r>
          </w:p>
        </w:tc>
        <w:tc>
          <w:tcPr>
            <w:tcW w:w="3081" w:type="dxa"/>
          </w:tcPr>
          <w:p w14:paraId="0377C8E5" w14:textId="77777777" w:rsidR="009A09F9" w:rsidRDefault="009A09F9"/>
        </w:tc>
      </w:tr>
      <w:tr w:rsidR="009A09F9" w14:paraId="0142CE42" w14:textId="77777777" w:rsidTr="009A09F9">
        <w:tc>
          <w:tcPr>
            <w:tcW w:w="1809" w:type="dxa"/>
          </w:tcPr>
          <w:p w14:paraId="559DECC2" w14:textId="77777777" w:rsidR="009A09F9" w:rsidRDefault="009A09F9">
            <w:r>
              <w:t>startDate</w:t>
            </w:r>
          </w:p>
        </w:tc>
        <w:tc>
          <w:tcPr>
            <w:tcW w:w="4352" w:type="dxa"/>
          </w:tcPr>
          <w:p w14:paraId="2690AD43" w14:textId="77777777" w:rsidR="009A09F9" w:rsidRDefault="009A09F9">
            <w:r>
              <w:t>The start date of the permit</w:t>
            </w:r>
            <w:r w:rsidR="00D65FD7">
              <w:t>. Format “YYYYMMDD”</w:t>
            </w:r>
          </w:p>
        </w:tc>
        <w:tc>
          <w:tcPr>
            <w:tcW w:w="3081" w:type="dxa"/>
          </w:tcPr>
          <w:p w14:paraId="1753B491" w14:textId="77777777" w:rsidR="009A09F9" w:rsidRDefault="009A09F9"/>
        </w:tc>
      </w:tr>
      <w:tr w:rsidR="009A09F9" w14:paraId="33E15E4E" w14:textId="77777777" w:rsidTr="009A09F9">
        <w:tc>
          <w:tcPr>
            <w:tcW w:w="1809" w:type="dxa"/>
          </w:tcPr>
          <w:p w14:paraId="7AEF7A90" w14:textId="77777777" w:rsidR="009A09F9" w:rsidRDefault="009A09F9">
            <w:r>
              <w:t>endDate</w:t>
            </w:r>
          </w:p>
        </w:tc>
        <w:tc>
          <w:tcPr>
            <w:tcW w:w="4352" w:type="dxa"/>
          </w:tcPr>
          <w:p w14:paraId="503DD62E" w14:textId="77777777" w:rsidR="009A09F9" w:rsidRDefault="009A09F9">
            <w:r>
              <w:t>The expiry date of the permit</w:t>
            </w:r>
            <w:r w:rsidR="00D65FD7">
              <w:t>. Format “YYYYMMDD”</w:t>
            </w:r>
          </w:p>
        </w:tc>
        <w:tc>
          <w:tcPr>
            <w:tcW w:w="3081" w:type="dxa"/>
          </w:tcPr>
          <w:p w14:paraId="6F4E8F6E" w14:textId="77777777" w:rsidR="009A09F9" w:rsidRDefault="009A09F9"/>
        </w:tc>
      </w:tr>
      <w:tr w:rsidR="009A09F9" w14:paraId="4C954C5E" w14:textId="77777777" w:rsidTr="009A09F9">
        <w:tc>
          <w:tcPr>
            <w:tcW w:w="1809" w:type="dxa"/>
          </w:tcPr>
          <w:p w14:paraId="67EBAD2D" w14:textId="77777777" w:rsidR="009A09F9" w:rsidRDefault="009A09F9">
            <w:r>
              <w:t>permitString</w:t>
            </w:r>
          </w:p>
        </w:tc>
        <w:tc>
          <w:tcPr>
            <w:tcW w:w="4352" w:type="dxa"/>
          </w:tcPr>
          <w:p w14:paraId="575F8531" w14:textId="77777777" w:rsidR="009A09F9" w:rsidRDefault="009A09F9">
            <w:r>
              <w:t>The encrypted key of the dateset. The permitString is an ASCII encoded hexadecimal string containing the encryption key encrypted (using the Blowfish Algorithm) with the HW_ID extracted by the data server from the userpermit supplied by the data client system.</w:t>
            </w:r>
          </w:p>
        </w:tc>
        <w:tc>
          <w:tcPr>
            <w:tcW w:w="3081" w:type="dxa"/>
          </w:tcPr>
          <w:p w14:paraId="06858D95" w14:textId="77777777" w:rsidR="009A09F9" w:rsidRDefault="009A09F9"/>
        </w:tc>
      </w:tr>
      <w:tr w:rsidR="009A09F9" w14:paraId="2CB07F2D" w14:textId="77777777" w:rsidTr="009A09F9">
        <w:tc>
          <w:tcPr>
            <w:tcW w:w="1809" w:type="dxa"/>
          </w:tcPr>
          <w:p w14:paraId="169F97AE" w14:textId="77777777" w:rsidR="009A09F9" w:rsidRDefault="009A09F9">
            <w:r>
              <w:t>crc</w:t>
            </w:r>
          </w:p>
        </w:tc>
        <w:tc>
          <w:tcPr>
            <w:tcW w:w="4352" w:type="dxa"/>
          </w:tcPr>
          <w:p w14:paraId="038AA669" w14:textId="77777777" w:rsidR="009A09F9" w:rsidRDefault="009A09F9" w:rsidP="00E0261A">
            <w:r>
              <w:t>An encrypted crc of the permit field</w:t>
            </w:r>
            <w:r w:rsidR="00E0261A">
              <w:t>s (without the XML formatting)</w:t>
            </w:r>
            <w:r>
              <w:t xml:space="preserve">. This provides a check of individual permits contained within a single permit.zip to ensure they are free from modification. The crc is encrypted with the HW_ID taken from the userpermit </w:t>
            </w:r>
            <w:r w:rsidR="005400CC" w:rsidRPr="005400CC">
              <w:rPr>
                <w:b/>
              </w:rPr>
              <w:t>[if we digitall sign the entire permit then this CRC is not necessarily required]</w:t>
            </w:r>
          </w:p>
        </w:tc>
        <w:tc>
          <w:tcPr>
            <w:tcW w:w="3081" w:type="dxa"/>
          </w:tcPr>
          <w:p w14:paraId="791EC675" w14:textId="77777777" w:rsidR="009A09F9" w:rsidRDefault="009A09F9"/>
        </w:tc>
      </w:tr>
      <w:tr w:rsidR="009A09F9" w14:paraId="32471C3D" w14:textId="77777777" w:rsidTr="009A09F9">
        <w:tc>
          <w:tcPr>
            <w:tcW w:w="1809" w:type="dxa"/>
          </w:tcPr>
          <w:p w14:paraId="0A0BA0D1" w14:textId="77777777" w:rsidR="009A09F9" w:rsidRDefault="009A09F9">
            <w:r>
              <w:t>Sig</w:t>
            </w:r>
          </w:p>
        </w:tc>
        <w:tc>
          <w:tcPr>
            <w:tcW w:w="4352" w:type="dxa"/>
          </w:tcPr>
          <w:p w14:paraId="7B251FA1" w14:textId="77777777" w:rsidR="009A09F9" w:rsidRDefault="00D65FD7">
            <w:r>
              <w:t>A digital signature of the entire permit file. This is formatted as per the specification in section [x.x.x]</w:t>
            </w:r>
          </w:p>
        </w:tc>
        <w:tc>
          <w:tcPr>
            <w:tcW w:w="3081" w:type="dxa"/>
          </w:tcPr>
          <w:p w14:paraId="5A3B5C0C" w14:textId="77777777" w:rsidR="009A09F9" w:rsidRDefault="009A09F9"/>
        </w:tc>
      </w:tr>
    </w:tbl>
    <w:p w14:paraId="6D132EDE" w14:textId="77777777" w:rsidR="00D65FD7" w:rsidRDefault="00D65FD7"/>
    <w:p w14:paraId="13F9EB45" w14:textId="77777777" w:rsidR="00740C0E" w:rsidRDefault="00D65FD7">
      <w:pPr>
        <w:rPr>
          <w:rFonts w:asciiTheme="majorHAnsi" w:eastAsiaTheme="majorEastAsia" w:hAnsiTheme="majorHAnsi" w:cstheme="majorBidi"/>
          <w:b/>
          <w:bCs/>
          <w:color w:val="365F91" w:themeColor="accent1" w:themeShade="BF"/>
          <w:sz w:val="28"/>
          <w:szCs w:val="28"/>
        </w:rPr>
      </w:pPr>
      <w:r>
        <w:t>The Annex Part 13:A contains a complete worked example of a userpermit and associated dataset permits for several different product specifications.</w:t>
      </w:r>
      <w:r w:rsidR="00740C0E">
        <w:br w:type="page"/>
      </w:r>
    </w:p>
    <w:p w14:paraId="75C369D7" w14:textId="77777777" w:rsidR="00251F36" w:rsidRPr="00251F36" w:rsidRDefault="003D094A" w:rsidP="00251F36">
      <w:pPr>
        <w:pStyle w:val="Heading1"/>
        <w:numPr>
          <w:ilvl w:val="0"/>
          <w:numId w:val="2"/>
        </w:numPr>
      </w:pPr>
      <w:bookmarkStart w:id="35" w:name="_Toc477353424"/>
      <w:r>
        <w:lastRenderedPageBreak/>
        <w:t>Aut</w:t>
      </w:r>
      <w:r w:rsidR="00B64F51">
        <w:t>h</w:t>
      </w:r>
      <w:r>
        <w:t>entication</w:t>
      </w:r>
      <w:r w:rsidR="005844E7">
        <w:t>, Identity and</w:t>
      </w:r>
      <w:r>
        <w:t xml:space="preserve"> </w:t>
      </w:r>
      <w:r w:rsidR="005844E7">
        <w:t>Digital Signatures</w:t>
      </w:r>
      <w:bookmarkEnd w:id="35"/>
      <w:r w:rsidR="000B6A1B">
        <w:t xml:space="preserve"> </w:t>
      </w:r>
    </w:p>
    <w:p w14:paraId="64C04AA6" w14:textId="77777777" w:rsidR="0051006B" w:rsidRDefault="00BE2F06" w:rsidP="00BE2F06">
      <w:r>
        <w:t xml:space="preserve">This section </w:t>
      </w:r>
      <w:r w:rsidR="00A10C9E">
        <w:t>defines</w:t>
      </w:r>
      <w:r>
        <w:t xml:space="preserve"> how digital signatures are </w:t>
      </w:r>
      <w:r w:rsidR="00A10C9E">
        <w:t>constructed</w:t>
      </w:r>
      <w:r>
        <w:t xml:space="preserve"> for </w:t>
      </w:r>
      <w:r w:rsidR="00A10C9E">
        <w:t xml:space="preserve">file based </w:t>
      </w:r>
      <w:r>
        <w:t xml:space="preserve">data products. </w:t>
      </w:r>
      <w:r w:rsidR="00F80449">
        <w:t>It</w:t>
      </w:r>
      <w:r w:rsidR="000A373F">
        <w:t xml:space="preserve"> show</w:t>
      </w:r>
      <w:r w:rsidR="00F80449">
        <w:t>s</w:t>
      </w:r>
      <w:r w:rsidR="000A373F">
        <w:t xml:space="preserve"> how to create digital signature</w:t>
      </w:r>
      <w:r w:rsidR="0051006B">
        <w:t>s for data files, how the signatures are</w:t>
      </w:r>
      <w:r w:rsidR="000A373F">
        <w:t xml:space="preserve"> encoded and comprehensive examples. </w:t>
      </w:r>
    </w:p>
    <w:p w14:paraId="3FFCB1B9" w14:textId="77777777" w:rsidR="00F80449" w:rsidRPr="00E0261A" w:rsidRDefault="000A373F" w:rsidP="00D22D4A">
      <w:r>
        <w:t xml:space="preserve">The intention is that </w:t>
      </w:r>
      <w:r w:rsidR="00F80449">
        <w:t>product specifications</w:t>
      </w:r>
      <w:r>
        <w:t xml:space="preserve"> can </w:t>
      </w:r>
      <w:r w:rsidR="00F80449">
        <w:t>implement this</w:t>
      </w:r>
      <w:r>
        <w:t xml:space="preserve"> section direct</w:t>
      </w:r>
      <w:r w:rsidR="00F80449">
        <w:t>ly and that the data created (</w:t>
      </w:r>
      <w:r>
        <w:t xml:space="preserve">a base64 </w:t>
      </w:r>
      <w:r w:rsidR="00F80449">
        <w:t xml:space="preserve">encoded </w:t>
      </w:r>
      <w:r>
        <w:t>string</w:t>
      </w:r>
      <w:r w:rsidR="00F80449">
        <w:t xml:space="preserve">)  is embedded </w:t>
      </w:r>
      <w:r>
        <w:t xml:space="preserve">into </w:t>
      </w:r>
      <w:r w:rsidR="00F80449">
        <w:t xml:space="preserve">the relevant parts of the </w:t>
      </w:r>
      <w:r>
        <w:t xml:space="preserve">catalogue </w:t>
      </w:r>
      <w:r w:rsidR="00F80449">
        <w:t>metadata – this is to ensure no separate digital signature files are required for implementation.</w:t>
      </w:r>
      <w:r>
        <w:t>.</w:t>
      </w:r>
    </w:p>
    <w:p w14:paraId="5C3AE3DE" w14:textId="77777777" w:rsidR="0008057D" w:rsidRDefault="00951B53" w:rsidP="0008057D">
      <w:pPr>
        <w:rPr>
          <w:i/>
        </w:rPr>
      </w:pPr>
      <w:r>
        <w:rPr>
          <w:i/>
        </w:rPr>
        <w:t>There are two specific sections to this part – one part defines how the data server applies the digital signature algorithm to an individual dataset and produces a digital signature which can be embedded in catalogue metadata. The second part defines the surrounding identity management environment (essentially the data protection scheme which the scheme administrator operates) and the formats and processes defined.</w:t>
      </w:r>
      <w:r w:rsidR="0008057D">
        <w:rPr>
          <w:i/>
        </w:rPr>
        <w:t xml:space="preserve">It is assumed that the reader is familiar with the concept of digital signatures and public key cryptography. A comprehensive introduction </w:t>
      </w:r>
      <w:r w:rsidR="00E0261A">
        <w:rPr>
          <w:i/>
        </w:rPr>
        <w:t>is available at:</w:t>
      </w:r>
    </w:p>
    <w:p w14:paraId="5A44976F" w14:textId="77777777" w:rsidR="008A0C07" w:rsidRDefault="0085767E" w:rsidP="0008057D">
      <w:pPr>
        <w:rPr>
          <w:i/>
        </w:rPr>
      </w:pPr>
      <w:hyperlink r:id="rId13" w:history="1">
        <w:r w:rsidR="008A0C07" w:rsidRPr="00547D2A">
          <w:rPr>
            <w:rStyle w:val="Hyperlink"/>
            <w:i/>
          </w:rPr>
          <w:t>https://en.wikipedia.org/wiki/Digital_signature</w:t>
        </w:r>
      </w:hyperlink>
    </w:p>
    <w:p w14:paraId="14726AB9" w14:textId="77777777" w:rsidR="008A0C07" w:rsidRDefault="0085767E" w:rsidP="0008057D">
      <w:pPr>
        <w:rPr>
          <w:i/>
        </w:rPr>
      </w:pPr>
      <w:hyperlink r:id="rId14" w:history="1">
        <w:r w:rsidR="008A0C07" w:rsidRPr="00547D2A">
          <w:rPr>
            <w:rStyle w:val="Hyperlink"/>
            <w:i/>
          </w:rPr>
          <w:t>https://en.wikipedia.org/wiki/Digital_Signature_Algorithm</w:t>
        </w:r>
      </w:hyperlink>
    </w:p>
    <w:p w14:paraId="0474F62E" w14:textId="77777777" w:rsidR="0008057D" w:rsidRPr="008A0C07" w:rsidRDefault="0008057D" w:rsidP="0008057D">
      <w:pPr>
        <w:rPr>
          <w:i/>
        </w:rPr>
      </w:pPr>
      <w:r w:rsidRPr="008A0C07">
        <w:rPr>
          <w:i/>
        </w:rPr>
        <w:t>S-100 uses a pre-existing digital signature algorithm. A  detailed explanation of the algorithm itself  is beyond the scope of this document and the reader is referred to the Digital Signature Standard (</w:t>
      </w:r>
      <w:smartTag w:uri="urn:schemas-microsoft-com:office:smarttags" w:element="stockticker">
        <w:r w:rsidRPr="008A0C07">
          <w:rPr>
            <w:i/>
          </w:rPr>
          <w:t>DSS</w:t>
        </w:r>
      </w:smartTag>
      <w:r w:rsidRPr="008A0C07">
        <w:rPr>
          <w:i/>
        </w:rPr>
        <w:t>), FIPS Pub 186 (</w:t>
      </w:r>
      <w:hyperlink r:id="rId15" w:history="1">
        <w:r w:rsidRPr="008A0C07">
          <w:rPr>
            <w:rStyle w:val="Hyperlink"/>
            <w:i/>
            <w:color w:val="auto"/>
          </w:rPr>
          <w:t>www.itl.nist.gov/div897/pubs/fip186.htm</w:t>
        </w:r>
      </w:hyperlink>
      <w:r w:rsidRPr="008A0C07">
        <w:rPr>
          <w:i/>
        </w:rPr>
        <w:t>) for a more detailed and accessible explanation. This part of S-100 does not specify code or algorithms for digital signature verification or construction (this is dealt with in the above documentation) but it does provide a set of test data to ensure that implementations are correct.</w:t>
      </w:r>
    </w:p>
    <w:p w14:paraId="1614F451" w14:textId="77777777" w:rsidR="0008057D" w:rsidRPr="008A0C07" w:rsidRDefault="0008057D" w:rsidP="0008057D">
      <w:pPr>
        <w:rPr>
          <w:i/>
        </w:rPr>
      </w:pPr>
    </w:p>
    <w:p w14:paraId="3CED8458" w14:textId="77777777" w:rsidR="00CF4753" w:rsidRPr="008A0C07" w:rsidRDefault="00CF4753" w:rsidP="00D22D4A">
      <w:pPr>
        <w:pStyle w:val="Heading3"/>
        <w:numPr>
          <w:ilvl w:val="1"/>
          <w:numId w:val="2"/>
        </w:numPr>
        <w:rPr>
          <w:color w:val="auto"/>
          <w:sz w:val="28"/>
        </w:rPr>
      </w:pPr>
      <w:bookmarkStart w:id="36" w:name="_Toc477353425"/>
      <w:r w:rsidRPr="008A0C07">
        <w:rPr>
          <w:b w:val="0"/>
          <w:i/>
          <w:color w:val="auto"/>
          <w:sz w:val="28"/>
        </w:rPr>
        <w:t>The operation of the data protection scheme.</w:t>
      </w:r>
      <w:bookmarkEnd w:id="36"/>
    </w:p>
    <w:p w14:paraId="7EFAF14B" w14:textId="77777777" w:rsidR="005844E7" w:rsidRPr="008A0C07" w:rsidRDefault="005844E7" w:rsidP="0008057D">
      <w:pPr>
        <w:rPr>
          <w:i/>
        </w:rPr>
      </w:pPr>
      <w:r w:rsidRPr="008A0C07">
        <w:rPr>
          <w:i/>
        </w:rPr>
        <w:t>The digital sign</w:t>
      </w:r>
      <w:r w:rsidR="00594F7D" w:rsidRPr="008A0C07">
        <w:rPr>
          <w:i/>
        </w:rPr>
        <w:t>ature technique used within the data protection</w:t>
      </w:r>
      <w:r w:rsidRPr="008A0C07">
        <w:rPr>
          <w:i/>
        </w:rPr>
        <w:t xml:space="preserve"> scheme uses a standard algorithm and key exchange mechanism widely used</w:t>
      </w:r>
      <w:r w:rsidR="00594F7D" w:rsidRPr="008A0C07">
        <w:rPr>
          <w:i/>
        </w:rPr>
        <w:t xml:space="preserve"> elsewhere. S100</w:t>
      </w:r>
      <w:r w:rsidRPr="008A0C07">
        <w:rPr>
          <w:i/>
        </w:rPr>
        <w:t xml:space="preserve"> digital signatures use asymmetric public key algorithms within a </w:t>
      </w:r>
      <w:smartTag w:uri="urn:schemas-microsoft-com:office:smarttags" w:element="stockticker">
        <w:r w:rsidRPr="008A0C07">
          <w:rPr>
            <w:i/>
          </w:rPr>
          <w:t>PKI</w:t>
        </w:r>
      </w:smartTag>
      <w:r w:rsidRPr="008A0C07">
        <w:rPr>
          <w:i/>
        </w:rPr>
        <w:t xml:space="preserve">-like infrastructure scheme to unbreakably bind a data file with the identity of the issuer. </w:t>
      </w:r>
    </w:p>
    <w:p w14:paraId="7C07B577" w14:textId="77777777" w:rsidR="005844E7" w:rsidRPr="008A0C07" w:rsidRDefault="005844E7" w:rsidP="005844E7">
      <w:pPr>
        <w:jc w:val="both"/>
        <w:rPr>
          <w:i/>
        </w:rPr>
      </w:pPr>
      <w:r w:rsidRPr="008A0C07">
        <w:rPr>
          <w:i/>
        </w:rPr>
        <w:t>The scheme relies on asymmetric encryption</w:t>
      </w:r>
      <w:r w:rsidRPr="008A0C07">
        <w:rPr>
          <w:rStyle w:val="FootnoteReference"/>
          <w:i/>
        </w:rPr>
        <w:footnoteReference w:id="2"/>
      </w:r>
      <w:r w:rsidRPr="008A0C07">
        <w:rPr>
          <w:i/>
        </w:rPr>
        <w:t xml:space="preserve"> of a checksum of a data file. By verifying the signature against the issuer’s public key, and also verifying the i</w:t>
      </w:r>
      <w:r w:rsidR="00594F7D" w:rsidRPr="008A0C07">
        <w:rPr>
          <w:i/>
        </w:rPr>
        <w:t>ssuer’s public key against a root</w:t>
      </w:r>
      <w:r w:rsidRPr="008A0C07">
        <w:rPr>
          <w:i/>
        </w:rPr>
        <w:t xml:space="preserve"> level identity the user is assured of the signer’s identity. </w:t>
      </w:r>
    </w:p>
    <w:p w14:paraId="4EC993BC" w14:textId="77777777" w:rsidR="005844E7" w:rsidRPr="008A0C07" w:rsidRDefault="005844E7" w:rsidP="005844E7">
      <w:pPr>
        <w:jc w:val="both"/>
        <w:rPr>
          <w:i/>
        </w:rPr>
      </w:pPr>
      <w:r w:rsidRPr="008A0C07">
        <w:rPr>
          <w:i/>
        </w:rPr>
        <w:t>Operation of the</w:t>
      </w:r>
      <w:r w:rsidR="0008057D" w:rsidRPr="008A0C07">
        <w:rPr>
          <w:i/>
        </w:rPr>
        <w:t xml:space="preserve"> data protection</w:t>
      </w:r>
      <w:r w:rsidRPr="008A0C07">
        <w:rPr>
          <w:i/>
        </w:rPr>
        <w:t xml:space="preserve"> scheme can be considered</w:t>
      </w:r>
      <w:r w:rsidR="0040695D">
        <w:rPr>
          <w:i/>
        </w:rPr>
        <w:t xml:space="preserve"> to have three distinct phases:</w:t>
      </w:r>
    </w:p>
    <w:p w14:paraId="263576BB" w14:textId="77777777" w:rsidR="005844E7" w:rsidRPr="008A0C07" w:rsidRDefault="005844E7" w:rsidP="005844E7">
      <w:pPr>
        <w:numPr>
          <w:ilvl w:val="0"/>
          <w:numId w:val="26"/>
        </w:numPr>
        <w:spacing w:after="0" w:line="240" w:lineRule="auto"/>
        <w:jc w:val="both"/>
        <w:rPr>
          <w:i/>
        </w:rPr>
      </w:pPr>
      <w:r w:rsidRPr="008A0C07">
        <w:rPr>
          <w:i/>
        </w:rPr>
        <w:t>A Scheme Administrator (SA) verifie</w:t>
      </w:r>
      <w:r w:rsidR="00594F7D" w:rsidRPr="008A0C07">
        <w:rPr>
          <w:i/>
        </w:rPr>
        <w:t>s the identity of a data server</w:t>
      </w:r>
      <w:r w:rsidRPr="008A0C07">
        <w:rPr>
          <w:i/>
        </w:rPr>
        <w:t xml:space="preserve"> and provides th</w:t>
      </w:r>
      <w:r w:rsidR="00594F7D" w:rsidRPr="008A0C07">
        <w:rPr>
          <w:i/>
        </w:rPr>
        <w:t>em</w:t>
      </w:r>
      <w:r w:rsidRPr="008A0C07">
        <w:rPr>
          <w:i/>
        </w:rPr>
        <w:t xml:space="preserve"> with </w:t>
      </w:r>
      <w:r w:rsidR="00594F7D" w:rsidRPr="008A0C07">
        <w:rPr>
          <w:i/>
        </w:rPr>
        <w:t xml:space="preserve">a certified public key. This is embedded with distributed datasets. </w:t>
      </w:r>
    </w:p>
    <w:p w14:paraId="6C1898D5" w14:textId="77777777" w:rsidR="005844E7" w:rsidRPr="008A0C07" w:rsidRDefault="005844E7" w:rsidP="005844E7">
      <w:pPr>
        <w:numPr>
          <w:ilvl w:val="0"/>
          <w:numId w:val="26"/>
        </w:numPr>
        <w:spacing w:after="0" w:line="240" w:lineRule="auto"/>
        <w:jc w:val="both"/>
        <w:rPr>
          <w:i/>
        </w:rPr>
      </w:pPr>
      <w:r w:rsidRPr="008A0C07">
        <w:rPr>
          <w:i/>
        </w:rPr>
        <w:t>A Data Server (</w:t>
      </w:r>
      <w:r w:rsidR="00594F7D" w:rsidRPr="008A0C07">
        <w:rPr>
          <w:i/>
        </w:rPr>
        <w:t>the implemente</w:t>
      </w:r>
      <w:r w:rsidRPr="008A0C07">
        <w:rPr>
          <w:i/>
        </w:rPr>
        <w:t xml:space="preserve">r of the standard) issues data signed with their </w:t>
      </w:r>
      <w:r w:rsidR="00594F7D" w:rsidRPr="008A0C07">
        <w:rPr>
          <w:i/>
        </w:rPr>
        <w:t>private key and supplies their SA-signed public key along with the data</w:t>
      </w:r>
    </w:p>
    <w:p w14:paraId="06AC065D" w14:textId="77777777" w:rsidR="005844E7" w:rsidRPr="008A0C07" w:rsidRDefault="00594F7D" w:rsidP="005844E7">
      <w:pPr>
        <w:numPr>
          <w:ilvl w:val="0"/>
          <w:numId w:val="26"/>
        </w:numPr>
        <w:tabs>
          <w:tab w:val="left" w:pos="4900"/>
        </w:tabs>
        <w:spacing w:after="0" w:line="240" w:lineRule="auto"/>
        <w:jc w:val="both"/>
        <w:rPr>
          <w:i/>
        </w:rPr>
      </w:pPr>
      <w:r w:rsidRPr="008A0C07">
        <w:rPr>
          <w:i/>
        </w:rPr>
        <w:lastRenderedPageBreak/>
        <w:t>The data client can then verify</w:t>
      </w:r>
      <w:r w:rsidR="005844E7" w:rsidRPr="008A0C07">
        <w:rPr>
          <w:i/>
        </w:rPr>
        <w:t xml:space="preserve"> the Data Server’s identity (by its association with the SA) and the integrity of the signed data.</w:t>
      </w:r>
    </w:p>
    <w:p w14:paraId="107CCF51" w14:textId="77777777" w:rsidR="00951B53" w:rsidRDefault="00951B53" w:rsidP="00D22D4A">
      <w:pPr>
        <w:rPr>
          <w:b/>
          <w:i/>
        </w:rPr>
      </w:pPr>
    </w:p>
    <w:p w14:paraId="1F2A0C60" w14:textId="77777777" w:rsidR="00594F7D" w:rsidRDefault="0085767E" w:rsidP="00D22D4A">
      <w:pPr>
        <w:rPr>
          <w:b/>
          <w:i/>
        </w:rPr>
      </w:pPr>
      <w:r>
        <w:rPr>
          <w:b/>
          <w:i/>
          <w:noProof/>
          <w:lang w:eastAsia="en-GB"/>
        </w:rPr>
        <w:object w:dxaOrig="0" w:dyaOrig="0" w14:anchorId="040A8384">
          <v:shape id="_x0000_s1034" type="#_x0000_t75" style="position:absolute;margin-left:-.55pt;margin-top:6.9pt;width:410.25pt;height:384.75pt;z-index:251663360">
            <v:imagedata r:id="rId16" o:title=""/>
            <w10:wrap type="topAndBottom"/>
          </v:shape>
          <o:OLEObject Type="Embed" ProgID="iGrafx.Document" ShapeID="_x0000_s1034" DrawAspect="Content" ObjectID="_1591433307" r:id="rId17"/>
        </w:object>
      </w:r>
      <w:r w:rsidR="00594F7D">
        <w:rPr>
          <w:b/>
          <w:i/>
        </w:rPr>
        <w:t>[]</w:t>
      </w:r>
    </w:p>
    <w:p w14:paraId="2B299053" w14:textId="77777777" w:rsidR="008A0C07" w:rsidRPr="0040695D" w:rsidRDefault="008A0C07" w:rsidP="0040695D">
      <w:pPr>
        <w:pStyle w:val="Heading3"/>
        <w:numPr>
          <w:ilvl w:val="2"/>
          <w:numId w:val="2"/>
        </w:numPr>
        <w:rPr>
          <w:b w:val="0"/>
          <w:sz w:val="28"/>
        </w:rPr>
      </w:pPr>
      <w:bookmarkStart w:id="37" w:name="_Toc477353426"/>
      <w:r w:rsidRPr="0040695D">
        <w:rPr>
          <w:b w:val="0"/>
          <w:sz w:val="28"/>
        </w:rPr>
        <w:t>Responsibilities of participants under the data protection scheme.</w:t>
      </w:r>
      <w:bookmarkEnd w:id="37"/>
    </w:p>
    <w:p w14:paraId="749284A2" w14:textId="77777777" w:rsidR="008A0C07" w:rsidRDefault="008A0C07" w:rsidP="008A0C07">
      <w:pPr>
        <w:pStyle w:val="ListParagraph"/>
        <w:numPr>
          <w:ilvl w:val="0"/>
          <w:numId w:val="47"/>
        </w:numPr>
      </w:pPr>
      <w:r>
        <w:t>SA</w:t>
      </w:r>
    </w:p>
    <w:p w14:paraId="33F73BCE" w14:textId="77777777" w:rsidR="008A0C07" w:rsidRDefault="008A0C07" w:rsidP="008A0C07">
      <w:pPr>
        <w:pStyle w:val="ListParagraph"/>
        <w:numPr>
          <w:ilvl w:val="1"/>
          <w:numId w:val="47"/>
        </w:numPr>
      </w:pPr>
      <w:r>
        <w:t>Enrolling participants within the data protection scheme.</w:t>
      </w:r>
    </w:p>
    <w:p w14:paraId="2EBE188A" w14:textId="77777777" w:rsidR="008A0C07" w:rsidRDefault="008A0C07" w:rsidP="008A0C07">
      <w:pPr>
        <w:pStyle w:val="ListParagraph"/>
        <w:numPr>
          <w:ilvl w:val="1"/>
          <w:numId w:val="47"/>
        </w:numPr>
      </w:pPr>
      <w:r>
        <w:t>Producing  signedPublicKey certificates for end users.</w:t>
      </w:r>
      <w:r w:rsidR="009E4481">
        <w:t xml:space="preserve"> Establishing correct identity of applications for signed public keys.</w:t>
      </w:r>
    </w:p>
    <w:p w14:paraId="4DC043A5" w14:textId="77777777" w:rsidR="008A0C07" w:rsidRDefault="008A0C07" w:rsidP="008A0C07">
      <w:pPr>
        <w:pStyle w:val="ListParagraph"/>
        <w:numPr>
          <w:ilvl w:val="1"/>
          <w:numId w:val="47"/>
        </w:numPr>
      </w:pPr>
      <w:r>
        <w:t>Maintaining and distributing the list of M_ID/M_KEY pairs.</w:t>
      </w:r>
    </w:p>
    <w:p w14:paraId="63EFDECA" w14:textId="77777777" w:rsidR="008A0C07" w:rsidRDefault="008A0C07" w:rsidP="008A0C07">
      <w:pPr>
        <w:pStyle w:val="ListParagraph"/>
        <w:numPr>
          <w:ilvl w:val="1"/>
          <w:numId w:val="47"/>
        </w:numPr>
      </w:pPr>
      <w:r>
        <w:t>Maintaining the SA key root level keypair.</w:t>
      </w:r>
    </w:p>
    <w:p w14:paraId="0442E106" w14:textId="77777777" w:rsidR="008A0C07" w:rsidRDefault="008A0C07" w:rsidP="008A0C07">
      <w:pPr>
        <w:pStyle w:val="ListParagraph"/>
        <w:numPr>
          <w:ilvl w:val="0"/>
          <w:numId w:val="47"/>
        </w:numPr>
      </w:pPr>
      <w:r>
        <w:t>Implementing data clients</w:t>
      </w:r>
    </w:p>
    <w:p w14:paraId="14BF5D67" w14:textId="77777777" w:rsidR="008A0C07" w:rsidRDefault="008A0C07" w:rsidP="008A0C07">
      <w:pPr>
        <w:pStyle w:val="ListParagraph"/>
        <w:numPr>
          <w:ilvl w:val="1"/>
          <w:numId w:val="47"/>
        </w:numPr>
      </w:pPr>
      <w:r>
        <w:t>Maintaining the security of the M_ID/M_KEY pairs (if encryption is being implemented by the product specification)</w:t>
      </w:r>
    </w:p>
    <w:p w14:paraId="0C6EF111" w14:textId="77777777" w:rsidR="008A0C07" w:rsidRDefault="008A0C07" w:rsidP="008A0C07">
      <w:pPr>
        <w:pStyle w:val="ListParagraph"/>
        <w:numPr>
          <w:ilvl w:val="1"/>
          <w:numId w:val="47"/>
        </w:numPr>
      </w:pPr>
      <w:r>
        <w:t>Producing systems capable of outputting valid userpermits and importing/decoding valid permits.</w:t>
      </w:r>
    </w:p>
    <w:p w14:paraId="1722D8F1" w14:textId="77777777" w:rsidR="008A0C07" w:rsidRDefault="008A0C07" w:rsidP="008A0C07">
      <w:pPr>
        <w:pStyle w:val="ListParagraph"/>
        <w:numPr>
          <w:ilvl w:val="1"/>
          <w:numId w:val="47"/>
        </w:numPr>
      </w:pPr>
      <w:r>
        <w:t>Producing systems which decode and correctly verify digital signatures.</w:t>
      </w:r>
    </w:p>
    <w:p w14:paraId="2EE95F22" w14:textId="77777777" w:rsidR="008A0C07" w:rsidRDefault="008A0C07" w:rsidP="008A0C07">
      <w:pPr>
        <w:pStyle w:val="ListParagraph"/>
        <w:numPr>
          <w:ilvl w:val="1"/>
          <w:numId w:val="47"/>
        </w:numPr>
      </w:pPr>
      <w:r>
        <w:lastRenderedPageBreak/>
        <w:t xml:space="preserve">Maintenance of an independently updateable SA certificate on the data client. </w:t>
      </w:r>
    </w:p>
    <w:p w14:paraId="49F35D10" w14:textId="77777777" w:rsidR="008A0C07" w:rsidRDefault="008A0C07" w:rsidP="008A0C07">
      <w:pPr>
        <w:pStyle w:val="ListParagraph"/>
        <w:numPr>
          <w:ilvl w:val="0"/>
          <w:numId w:val="47"/>
        </w:numPr>
      </w:pPr>
      <w:r>
        <w:t>Data servers</w:t>
      </w:r>
    </w:p>
    <w:p w14:paraId="1846141E" w14:textId="77777777" w:rsidR="008A0C07" w:rsidRDefault="008A0C07" w:rsidP="008A0C07">
      <w:pPr>
        <w:pStyle w:val="ListParagraph"/>
        <w:numPr>
          <w:ilvl w:val="1"/>
          <w:numId w:val="47"/>
        </w:numPr>
      </w:pPr>
      <w:r>
        <w:t>Keeping their private keys safe.</w:t>
      </w:r>
    </w:p>
    <w:p w14:paraId="537E8C8D" w14:textId="77777777" w:rsidR="008A0C07" w:rsidRDefault="008A0C07" w:rsidP="008A0C07">
      <w:pPr>
        <w:pStyle w:val="ListParagraph"/>
        <w:numPr>
          <w:ilvl w:val="1"/>
          <w:numId w:val="47"/>
        </w:numPr>
      </w:pPr>
      <w:r>
        <w:t>Compression/encryption of data (if required)</w:t>
      </w:r>
    </w:p>
    <w:p w14:paraId="38E2EC44" w14:textId="77777777" w:rsidR="008A0C07" w:rsidRDefault="008A0C07" w:rsidP="008A0C07">
      <w:pPr>
        <w:pStyle w:val="ListParagraph"/>
        <w:numPr>
          <w:ilvl w:val="1"/>
          <w:numId w:val="47"/>
        </w:numPr>
      </w:pPr>
      <w:r>
        <w:t>Production of valid digital signatures for data</w:t>
      </w:r>
    </w:p>
    <w:p w14:paraId="748ECDE2" w14:textId="77777777" w:rsidR="0040695D" w:rsidRDefault="008A0C07" w:rsidP="008A0C07">
      <w:pPr>
        <w:pStyle w:val="ListParagraph"/>
        <w:numPr>
          <w:ilvl w:val="1"/>
          <w:numId w:val="47"/>
        </w:numPr>
      </w:pPr>
      <w:r>
        <w:t>Identity authentication with Scheme Administrator and the use of the authenticated identity for promulgation of data.</w:t>
      </w:r>
    </w:p>
    <w:p w14:paraId="257D477F" w14:textId="77777777" w:rsidR="008A0C07" w:rsidRPr="0040695D" w:rsidRDefault="0040695D" w:rsidP="0040695D">
      <w:pPr>
        <w:pStyle w:val="Heading3"/>
        <w:numPr>
          <w:ilvl w:val="2"/>
          <w:numId w:val="2"/>
        </w:numPr>
        <w:rPr>
          <w:b w:val="0"/>
          <w:sz w:val="28"/>
        </w:rPr>
      </w:pPr>
      <w:bookmarkStart w:id="38" w:name="_Toc477353427"/>
      <w:r w:rsidRPr="0040695D">
        <w:rPr>
          <w:b w:val="0"/>
          <w:sz w:val="28"/>
        </w:rPr>
        <w:t>The steps involved in digital signature production.</w:t>
      </w:r>
      <w:bookmarkEnd w:id="38"/>
      <w:r w:rsidR="008A0C07" w:rsidRPr="0040695D">
        <w:rPr>
          <w:b w:val="0"/>
          <w:sz w:val="28"/>
        </w:rPr>
        <w:t xml:space="preserve"> </w:t>
      </w:r>
    </w:p>
    <w:p w14:paraId="522C984B" w14:textId="77777777" w:rsidR="0040695D" w:rsidRPr="0040695D" w:rsidRDefault="0040695D" w:rsidP="0040695D"/>
    <w:p w14:paraId="13DB6830" w14:textId="77777777" w:rsidR="00594F7D" w:rsidRDefault="00594F7D" w:rsidP="00594F7D">
      <w:pPr>
        <w:pStyle w:val="ListParagraph"/>
        <w:numPr>
          <w:ilvl w:val="0"/>
          <w:numId w:val="38"/>
        </w:numPr>
      </w:pPr>
      <w:r>
        <w:t xml:space="preserve">When setting up the data protection scheme, the scheme administrator </w:t>
      </w:r>
    </w:p>
    <w:p w14:paraId="6338C557" w14:textId="77777777" w:rsidR="00594F7D" w:rsidRDefault="00594F7D" w:rsidP="00594F7D">
      <w:pPr>
        <w:pStyle w:val="ListParagraph"/>
        <w:numPr>
          <w:ilvl w:val="1"/>
          <w:numId w:val="38"/>
        </w:numPr>
      </w:pPr>
      <w:r>
        <w:t>sets up their own private/public key pair</w:t>
      </w:r>
    </w:p>
    <w:p w14:paraId="13F77486" w14:textId="77777777" w:rsidR="00594F7D" w:rsidRDefault="00594F7D" w:rsidP="00594F7D">
      <w:pPr>
        <w:pStyle w:val="ListParagraph"/>
        <w:numPr>
          <w:ilvl w:val="1"/>
          <w:numId w:val="38"/>
        </w:numPr>
      </w:pPr>
      <w:r>
        <w:t>self-signs their own public key</w:t>
      </w:r>
    </w:p>
    <w:p w14:paraId="173DEAF6" w14:textId="77777777" w:rsidR="00594F7D" w:rsidRDefault="00594F7D" w:rsidP="00594F7D">
      <w:pPr>
        <w:pStyle w:val="ListParagraph"/>
        <w:numPr>
          <w:ilvl w:val="1"/>
          <w:numId w:val="38"/>
        </w:numPr>
      </w:pPr>
      <w:r>
        <w:t>publicises their own self-signed public key as the “SA Certificate”</w:t>
      </w:r>
    </w:p>
    <w:p w14:paraId="3D6B8E46" w14:textId="77777777" w:rsidR="00594F7D" w:rsidRDefault="00594F7D" w:rsidP="0040695D">
      <w:pPr>
        <w:pStyle w:val="ListParagraph"/>
        <w:numPr>
          <w:ilvl w:val="1"/>
          <w:numId w:val="38"/>
        </w:numPr>
      </w:pPr>
      <w:r>
        <w:t>This SA certificate is distributed to all data clients for embedding within end user systems.</w:t>
      </w:r>
    </w:p>
    <w:p w14:paraId="623DE207" w14:textId="77777777" w:rsidR="005844E7" w:rsidRDefault="00594F7D" w:rsidP="00594F7D">
      <w:pPr>
        <w:pStyle w:val="ListParagraph"/>
        <w:numPr>
          <w:ilvl w:val="0"/>
          <w:numId w:val="38"/>
        </w:numPr>
      </w:pPr>
      <w:r>
        <w:t>Each data server constructs a public/private</w:t>
      </w:r>
      <w:r w:rsidR="005844E7">
        <w:t xml:space="preserve"> key pair </w:t>
      </w:r>
    </w:p>
    <w:p w14:paraId="7B151522" w14:textId="77777777" w:rsidR="005844E7" w:rsidRDefault="00594F7D" w:rsidP="00594F7D">
      <w:pPr>
        <w:pStyle w:val="ListParagraph"/>
        <w:numPr>
          <w:ilvl w:val="1"/>
          <w:numId w:val="38"/>
        </w:numPr>
      </w:pPr>
      <w:r>
        <w:t>The data server self-signs their public key</w:t>
      </w:r>
    </w:p>
    <w:p w14:paraId="72D8BD73" w14:textId="77777777" w:rsidR="005844E7" w:rsidRDefault="00594F7D" w:rsidP="00594F7D">
      <w:pPr>
        <w:pStyle w:val="ListParagraph"/>
        <w:numPr>
          <w:ilvl w:val="1"/>
          <w:numId w:val="38"/>
        </w:numPr>
      </w:pPr>
      <w:r>
        <w:t>The data server s</w:t>
      </w:r>
      <w:r w:rsidR="005844E7">
        <w:t xml:space="preserve">ends </w:t>
      </w:r>
      <w:r>
        <w:t xml:space="preserve">the self-signed public key </w:t>
      </w:r>
      <w:r w:rsidR="005844E7">
        <w:t xml:space="preserve">to </w:t>
      </w:r>
      <w:r>
        <w:t xml:space="preserve">the </w:t>
      </w:r>
      <w:r w:rsidR="005844E7">
        <w:t>SA fo</w:t>
      </w:r>
      <w:r>
        <w:t>r verification and certification.</w:t>
      </w:r>
    </w:p>
    <w:p w14:paraId="7FE8C79B" w14:textId="77777777" w:rsidR="005844E7" w:rsidRDefault="00594F7D" w:rsidP="00594F7D">
      <w:pPr>
        <w:pStyle w:val="ListParagraph"/>
        <w:numPr>
          <w:ilvl w:val="1"/>
          <w:numId w:val="38"/>
        </w:numPr>
      </w:pPr>
      <w:r>
        <w:t xml:space="preserve">The </w:t>
      </w:r>
      <w:r w:rsidR="005844E7">
        <w:t xml:space="preserve">SA </w:t>
      </w:r>
      <w:r>
        <w:t xml:space="preserve">verifies the self-signed key and signs it with their own private key. The SA then </w:t>
      </w:r>
      <w:r w:rsidR="005844E7">
        <w:t xml:space="preserve">sends </w:t>
      </w:r>
      <w:r>
        <w:t xml:space="preserve">the signed </w:t>
      </w:r>
      <w:r w:rsidR="005844E7">
        <w:t>public key back to user.</w:t>
      </w:r>
    </w:p>
    <w:p w14:paraId="203E75A1" w14:textId="77777777" w:rsidR="00594F7D" w:rsidRDefault="00594F7D" w:rsidP="00594F7D">
      <w:pPr>
        <w:pStyle w:val="ListParagraph"/>
        <w:numPr>
          <w:ilvl w:val="1"/>
          <w:numId w:val="38"/>
        </w:numPr>
      </w:pPr>
      <w:r>
        <w:t>The data server then embeds the signed public key (their “certificate”) with digital signatures of data (constructed with their private key) and the data itself.</w:t>
      </w:r>
    </w:p>
    <w:p w14:paraId="17335FC2" w14:textId="77777777" w:rsidR="00594F7D" w:rsidRDefault="00594F7D" w:rsidP="00594F7D">
      <w:pPr>
        <w:pStyle w:val="ListParagraph"/>
        <w:numPr>
          <w:ilvl w:val="1"/>
          <w:numId w:val="38"/>
        </w:numPr>
      </w:pPr>
      <w:r>
        <w:t>The data client system verifies that:</w:t>
      </w:r>
    </w:p>
    <w:p w14:paraId="28ED46C8" w14:textId="77777777" w:rsidR="00594F7D" w:rsidRDefault="0008057D" w:rsidP="00594F7D">
      <w:pPr>
        <w:pStyle w:val="ListParagraph"/>
        <w:numPr>
          <w:ilvl w:val="2"/>
          <w:numId w:val="38"/>
        </w:numPr>
      </w:pPr>
      <w:r>
        <w:t>The SA certificate correctly authenticates the data server’s certificate</w:t>
      </w:r>
    </w:p>
    <w:p w14:paraId="31C12E10" w14:textId="77777777" w:rsidR="008A0C07" w:rsidRDefault="0008057D" w:rsidP="008A0C07">
      <w:pPr>
        <w:pStyle w:val="ListParagraph"/>
        <w:numPr>
          <w:ilvl w:val="2"/>
          <w:numId w:val="38"/>
        </w:numPr>
      </w:pPr>
      <w:r>
        <w:t>The data digital signature is verified by the data server’s public key against the data itself.</w:t>
      </w:r>
    </w:p>
    <w:p w14:paraId="5B10F99F" w14:textId="77777777" w:rsidR="0089029E" w:rsidRDefault="005844E7">
      <w:r>
        <w:t>[ Note that the SA must use the key lengths and algorithms as defined in this document. If a product specification wants to define its own digital signature algorithms (or different/longer key pairs) it can still be supported within the data protection scheme as the SA only has to verify the identity and sign the public key, then send it back to the participant. The product specification merely specifies its own equivalent of the content in section B of this document to correspond to its own requirements.]</w:t>
      </w:r>
    </w:p>
    <w:p w14:paraId="3545327D" w14:textId="77777777" w:rsidR="00E0261A" w:rsidRPr="00E0261A" w:rsidRDefault="00F53964" w:rsidP="0040695D">
      <w:pPr>
        <w:pStyle w:val="Heading3"/>
        <w:numPr>
          <w:ilvl w:val="2"/>
          <w:numId w:val="2"/>
        </w:numPr>
        <w:rPr>
          <w:sz w:val="28"/>
        </w:rPr>
      </w:pPr>
      <w:bookmarkStart w:id="39" w:name="_Toc477353428"/>
      <w:r w:rsidRPr="00E0261A">
        <w:rPr>
          <w:b w:val="0"/>
          <w:sz w:val="28"/>
        </w:rPr>
        <w:t>Notes on implementation</w:t>
      </w:r>
      <w:r w:rsidR="0089029E" w:rsidRPr="00E0261A">
        <w:rPr>
          <w:b w:val="0"/>
          <w:sz w:val="28"/>
        </w:rPr>
        <w:t xml:space="preserve"> of digital signatures</w:t>
      </w:r>
      <w:r w:rsidR="00E90946" w:rsidRPr="00E0261A">
        <w:rPr>
          <w:b w:val="0"/>
          <w:sz w:val="28"/>
        </w:rPr>
        <w:t xml:space="preserve"> within other product specifications</w:t>
      </w:r>
      <w:r w:rsidRPr="00E0261A">
        <w:rPr>
          <w:b w:val="0"/>
          <w:sz w:val="28"/>
        </w:rPr>
        <w:t>.</w:t>
      </w:r>
      <w:bookmarkEnd w:id="39"/>
    </w:p>
    <w:p w14:paraId="3AAEA433" w14:textId="77777777" w:rsidR="00251F36" w:rsidRDefault="00E0261A">
      <w:r>
        <w:t>It is</w:t>
      </w:r>
      <w:r w:rsidR="00F53964">
        <w:t xml:space="preserve"> worth noting that the digital signatures of datasets can be independent of the scheme used to assure identity although within this standard they use the same algorithms</w:t>
      </w:r>
      <w:r w:rsidR="00CF4753">
        <w:t xml:space="preserve"> (this is for simplification of</w:t>
      </w:r>
      <w:r w:rsidR="00251F36">
        <w:t xml:space="preserve"> usage and red</w:t>
      </w:r>
      <w:r w:rsidR="00951B53">
        <w:t>uction of implementation comple</w:t>
      </w:r>
      <w:r w:rsidR="00251F36">
        <w:t>xity by implementing systems).</w:t>
      </w:r>
    </w:p>
    <w:p w14:paraId="58DE1A9B" w14:textId="77777777" w:rsidR="00251F36" w:rsidRDefault="00251F36">
      <w:r>
        <w:t>For product specifications requiring digital signatures but requiring algorithms other than those specified in this document (and therefore requiring a digital identity within the IHO data protection scheme) the following process should be followed:</w:t>
      </w:r>
    </w:p>
    <w:p w14:paraId="5BAFA398" w14:textId="77777777" w:rsidR="00251F36" w:rsidRDefault="00251F36" w:rsidP="00251F36">
      <w:pPr>
        <w:pStyle w:val="ListParagraph"/>
        <w:numPr>
          <w:ilvl w:val="0"/>
          <w:numId w:val="41"/>
        </w:numPr>
      </w:pPr>
      <w:r>
        <w:lastRenderedPageBreak/>
        <w:t>The product specification should define its own data integrity measure either as a section in the main document or as a separate (referenced specification)</w:t>
      </w:r>
    </w:p>
    <w:p w14:paraId="7C23DEA6" w14:textId="77777777" w:rsidR="00251F36" w:rsidRDefault="00251F36" w:rsidP="00251F36">
      <w:pPr>
        <w:pStyle w:val="ListParagraph"/>
        <w:numPr>
          <w:ilvl w:val="0"/>
          <w:numId w:val="41"/>
        </w:numPr>
      </w:pPr>
      <w:r>
        <w:t>The product specification should ensure it provides an encoding for an end user’s public key in byte form.</w:t>
      </w:r>
    </w:p>
    <w:p w14:paraId="07217DBF" w14:textId="77777777" w:rsidR="00251F36" w:rsidRDefault="00251F36" w:rsidP="00251F36">
      <w:pPr>
        <w:pStyle w:val="ListParagraph"/>
        <w:numPr>
          <w:ilvl w:val="0"/>
          <w:numId w:val="41"/>
        </w:numPr>
      </w:pPr>
      <w:r>
        <w:t>Participants will create key pairs according to the product specification – these can be of any kind and their byte encodings should be sent to the SA for certification.</w:t>
      </w:r>
    </w:p>
    <w:p w14:paraId="2AE1AA2E" w14:textId="77777777" w:rsidR="00251F36" w:rsidRDefault="00251F36" w:rsidP="00251F36">
      <w:pPr>
        <w:pStyle w:val="ListParagraph"/>
        <w:numPr>
          <w:ilvl w:val="0"/>
          <w:numId w:val="41"/>
        </w:numPr>
      </w:pPr>
      <w:r>
        <w:t>The SA will certify by signing the public key and will return a DSA digital signature of the users’ public key. This is then the user’s signedPublicKey in the context of S-63.</w:t>
      </w:r>
    </w:p>
    <w:p w14:paraId="2E4A7D7B" w14:textId="77777777" w:rsidR="00251F36" w:rsidRDefault="00251F36" w:rsidP="00251F36">
      <w:pPr>
        <w:pStyle w:val="ListParagraph"/>
        <w:numPr>
          <w:ilvl w:val="0"/>
          <w:numId w:val="41"/>
        </w:numPr>
      </w:pPr>
      <w:r>
        <w:t>A digital signature then consists of the signature (as defined by the product specification), the SA public key (as defined by Section C of this document) and the signedPublicKey as provided by the SA.</w:t>
      </w:r>
    </w:p>
    <w:p w14:paraId="7ABC9832" w14:textId="77777777" w:rsidR="00251F36" w:rsidRPr="009E4481" w:rsidRDefault="00251F36" w:rsidP="00BE2F06">
      <w:pPr>
        <w:pStyle w:val="ListParagraph"/>
        <w:numPr>
          <w:ilvl w:val="0"/>
          <w:numId w:val="41"/>
        </w:numPr>
      </w:pPr>
      <w:r>
        <w:t>Note that the SA will need to independently verify the identity of the implementing organisation and recognise its status before providing a signedPublicKey for use within the data protection scheme.</w:t>
      </w:r>
      <w:r w:rsidR="00FE01C2" w:rsidRPr="009E4481">
        <w:rPr>
          <w:b/>
        </w:rPr>
        <w:t xml:space="preserve"> </w:t>
      </w:r>
    </w:p>
    <w:p w14:paraId="30279F11" w14:textId="77777777" w:rsidR="002D1F71" w:rsidRPr="0040695D" w:rsidRDefault="007949B3" w:rsidP="00E0261A">
      <w:pPr>
        <w:pStyle w:val="Heading3"/>
        <w:numPr>
          <w:ilvl w:val="1"/>
          <w:numId w:val="2"/>
        </w:numPr>
        <w:rPr>
          <w:b w:val="0"/>
          <w:sz w:val="28"/>
        </w:rPr>
      </w:pPr>
      <w:bookmarkStart w:id="40" w:name="_Toc477353429"/>
      <w:r w:rsidRPr="0040695D">
        <w:rPr>
          <w:b w:val="0"/>
          <w:sz w:val="36"/>
          <w:u w:val="single"/>
        </w:rPr>
        <w:t>File Formats for D</w:t>
      </w:r>
      <w:r w:rsidR="002D1F71" w:rsidRPr="0040695D">
        <w:rPr>
          <w:b w:val="0"/>
          <w:sz w:val="36"/>
          <w:u w:val="single"/>
        </w:rPr>
        <w:t>igital Signatures.</w:t>
      </w:r>
      <w:bookmarkEnd w:id="40"/>
    </w:p>
    <w:p w14:paraId="7B0E0E0A" w14:textId="77777777" w:rsidR="007949B3" w:rsidRDefault="007949B3" w:rsidP="00BE2F06">
      <w:pPr>
        <w:rPr>
          <w:b/>
          <w:sz w:val="28"/>
          <w:u w:val="single"/>
        </w:rPr>
      </w:pPr>
    </w:p>
    <w:p w14:paraId="653D7EAE" w14:textId="77777777" w:rsidR="00CF4753" w:rsidRDefault="002D1F71" w:rsidP="00BE2F06">
      <w:pPr>
        <w:rPr>
          <w:b/>
        </w:rPr>
      </w:pPr>
      <w:r>
        <w:rPr>
          <w:b/>
        </w:rPr>
        <w:t xml:space="preserve">This section defines each of the file formats and record contents for the authentication mechanisms and digital signature creation. </w:t>
      </w:r>
    </w:p>
    <w:p w14:paraId="0331CC88" w14:textId="77777777" w:rsidR="0008057D" w:rsidRDefault="0008057D" w:rsidP="0008057D">
      <w:r>
        <w:t>Digital signatures are calculated on unencrypted data to allow for their usage independently of any copy protection scheme also being implemented. It is intended primarily for S-101 but should be able to be adapted to any file based S-10x product. The main outputs of the digital signatures are base64 encoded number sequences which can be slotted into a product specifications’  catalogue metadata.</w:t>
      </w:r>
    </w:p>
    <w:p w14:paraId="28801F6D" w14:textId="77777777" w:rsidR="0008057D" w:rsidRDefault="0008057D" w:rsidP="00BE2F06">
      <w:pPr>
        <w:rPr>
          <w:b/>
        </w:rPr>
      </w:pPr>
    </w:p>
    <w:p w14:paraId="56425DE8" w14:textId="77777777" w:rsidR="002D1F71" w:rsidRDefault="002D1F71" w:rsidP="00BE2F06">
      <w:pPr>
        <w:rPr>
          <w:b/>
        </w:rPr>
      </w:pPr>
      <w:r>
        <w:rPr>
          <w:b/>
        </w:rPr>
        <w:t xml:space="preserve">For each type of record the </w:t>
      </w:r>
      <w:r w:rsidR="009E4481">
        <w:rPr>
          <w:b/>
        </w:rPr>
        <w:t xml:space="preserve">following </w:t>
      </w:r>
      <w:r w:rsidR="00E0261A">
        <w:rPr>
          <w:b/>
        </w:rPr>
        <w:t>t</w:t>
      </w:r>
      <w:r>
        <w:rPr>
          <w:b/>
        </w:rPr>
        <w:t>able</w:t>
      </w:r>
      <w:r w:rsidR="00E0261A">
        <w:rPr>
          <w:b/>
        </w:rPr>
        <w:t>s show:</w:t>
      </w:r>
    </w:p>
    <w:p w14:paraId="4B197ECC" w14:textId="77777777" w:rsidR="00306F7A" w:rsidRDefault="00306F7A" w:rsidP="002D1F71">
      <w:pPr>
        <w:pStyle w:val="ListParagraph"/>
        <w:numPr>
          <w:ilvl w:val="0"/>
          <w:numId w:val="35"/>
        </w:numPr>
        <w:rPr>
          <w:b/>
        </w:rPr>
      </w:pPr>
      <w:r>
        <w:rPr>
          <w:b/>
        </w:rPr>
        <w:t>A description of the content of the record.</w:t>
      </w:r>
    </w:p>
    <w:p w14:paraId="2C223911" w14:textId="77777777" w:rsidR="002D1F71" w:rsidRDefault="002D1F71" w:rsidP="002D1F71">
      <w:pPr>
        <w:pStyle w:val="ListParagraph"/>
        <w:numPr>
          <w:ilvl w:val="0"/>
          <w:numId w:val="35"/>
        </w:numPr>
        <w:rPr>
          <w:b/>
        </w:rPr>
      </w:pPr>
      <w:r>
        <w:rPr>
          <w:b/>
        </w:rPr>
        <w:t>An XML representation of the data</w:t>
      </w:r>
      <w:r w:rsidR="0008057D">
        <w:rPr>
          <w:b/>
        </w:rPr>
        <w:t xml:space="preserve"> </w:t>
      </w:r>
      <w:r w:rsidR="00306F7A">
        <w:rPr>
          <w:b/>
        </w:rPr>
        <w:t>content</w:t>
      </w:r>
      <w:r w:rsidR="0008057D">
        <w:rPr>
          <w:b/>
        </w:rPr>
        <w:t>.</w:t>
      </w:r>
    </w:p>
    <w:p w14:paraId="37F41CAA" w14:textId="77777777" w:rsidR="002D1F71" w:rsidRDefault="002D1F71" w:rsidP="002D1F71">
      <w:pPr>
        <w:pStyle w:val="ListParagraph"/>
        <w:numPr>
          <w:ilvl w:val="0"/>
          <w:numId w:val="35"/>
        </w:numPr>
        <w:rPr>
          <w:b/>
        </w:rPr>
      </w:pPr>
      <w:r>
        <w:rPr>
          <w:b/>
        </w:rPr>
        <w:t>A t</w:t>
      </w:r>
      <w:r w:rsidR="00306F7A">
        <w:rPr>
          <w:b/>
        </w:rPr>
        <w:t>able with each element described</w:t>
      </w:r>
      <w:r w:rsidR="00FE01C2">
        <w:rPr>
          <w:b/>
        </w:rPr>
        <w:t>.</w:t>
      </w:r>
    </w:p>
    <w:p w14:paraId="2AFC7748" w14:textId="77777777" w:rsidR="00CF4753" w:rsidRPr="00306F7A" w:rsidRDefault="002D1F71" w:rsidP="00B66AF5">
      <w:pPr>
        <w:pStyle w:val="ListParagraph"/>
        <w:numPr>
          <w:ilvl w:val="0"/>
          <w:numId w:val="35"/>
        </w:numPr>
        <w:rPr>
          <w:b/>
        </w:rPr>
      </w:pPr>
      <w:r>
        <w:rPr>
          <w:b/>
        </w:rPr>
        <w:t>A base64 encoding example (this is the encoding used in S-63 ed2.0</w:t>
      </w:r>
      <w:r w:rsidR="00FE01C2">
        <w:rPr>
          <w:b/>
        </w:rPr>
        <w:t xml:space="preserve"> as the output format</w:t>
      </w:r>
      <w:r>
        <w:rPr>
          <w:b/>
        </w:rPr>
        <w:t>)</w:t>
      </w:r>
    </w:p>
    <w:p w14:paraId="3278D09C" w14:textId="77777777" w:rsidR="00306F7A" w:rsidRDefault="00306F7A" w:rsidP="00B66AF5">
      <w:pPr>
        <w:rPr>
          <w:b/>
        </w:rPr>
      </w:pPr>
    </w:p>
    <w:p w14:paraId="5FE7C723" w14:textId="77777777" w:rsidR="00CF4753" w:rsidRDefault="00CF4753" w:rsidP="00B66AF5">
      <w:pPr>
        <w:rPr>
          <w:b/>
        </w:rPr>
      </w:pPr>
      <w:r>
        <w:rPr>
          <w:b/>
        </w:rPr>
        <w:t>The following process is followed by the data server in order to create a digital signature of file based data.</w:t>
      </w:r>
    </w:p>
    <w:p w14:paraId="59CF7B15" w14:textId="77777777" w:rsidR="00306F7A" w:rsidRDefault="00306F7A" w:rsidP="00B66AF5">
      <w:pPr>
        <w:rPr>
          <w:b/>
        </w:rPr>
      </w:pPr>
      <w:r>
        <w:rPr>
          <w:b/>
        </w:rPr>
        <w:t>[ Step by step guide for creation of key pair, issuing of signed public key and receipt of signedPublicKey.]</w:t>
      </w:r>
    </w:p>
    <w:p w14:paraId="07B1A7A7" w14:textId="77777777" w:rsidR="00CF4753" w:rsidRDefault="00CF4753" w:rsidP="00B66AF5">
      <w:pPr>
        <w:rPr>
          <w:b/>
        </w:rPr>
      </w:pPr>
    </w:p>
    <w:p w14:paraId="45796F09" w14:textId="77777777" w:rsidR="002D1F71" w:rsidRDefault="002D1F71">
      <w:pPr>
        <w:rPr>
          <w:b/>
        </w:rPr>
      </w:pPr>
      <w:r>
        <w:rPr>
          <w:b/>
        </w:rPr>
        <w:br w:type="page"/>
      </w:r>
    </w:p>
    <w:p w14:paraId="5EA57D0A" w14:textId="77777777" w:rsidR="002D1F71" w:rsidRDefault="007949B3" w:rsidP="00E0261A">
      <w:pPr>
        <w:pStyle w:val="Heading3"/>
      </w:pPr>
      <w:bookmarkStart w:id="41" w:name="_Toc477353430"/>
      <w:r>
        <w:lastRenderedPageBreak/>
        <w:t xml:space="preserve">Definition: </w:t>
      </w:r>
      <w:r w:rsidR="003D5AAA">
        <w:t xml:space="preserve"> </w:t>
      </w:r>
      <w:r w:rsidR="0080684F">
        <w:t xml:space="preserve">Key Pairs: </w:t>
      </w:r>
      <w:r w:rsidR="002D1F71" w:rsidRPr="0080684F">
        <w:t>Public Key</w:t>
      </w:r>
      <w:bookmarkEnd w:id="41"/>
    </w:p>
    <w:p w14:paraId="0DBAE17F" w14:textId="77777777" w:rsidR="00251F36" w:rsidRPr="0080684F" w:rsidRDefault="00251F36" w:rsidP="00251F36">
      <w:r>
        <w:t>Notes: Key length for public/private keys for product specifications implementing this section is fixed at XXX bytes.</w:t>
      </w:r>
    </w:p>
    <w:tbl>
      <w:tblPr>
        <w:tblStyle w:val="TableGrid"/>
        <w:tblW w:w="0" w:type="auto"/>
        <w:tblLayout w:type="fixed"/>
        <w:tblLook w:val="04A0" w:firstRow="1" w:lastRow="0" w:firstColumn="1" w:lastColumn="0" w:noHBand="0" w:noVBand="1"/>
      </w:tblPr>
      <w:tblGrid>
        <w:gridCol w:w="3009"/>
        <w:gridCol w:w="2771"/>
        <w:gridCol w:w="2975"/>
      </w:tblGrid>
      <w:tr w:rsidR="007949B3" w14:paraId="15C80D40" w14:textId="77777777" w:rsidTr="0080684F">
        <w:tc>
          <w:tcPr>
            <w:tcW w:w="8755" w:type="dxa"/>
            <w:gridSpan w:val="3"/>
          </w:tcPr>
          <w:p w14:paraId="55697816" w14:textId="77777777" w:rsidR="007949B3" w:rsidRDefault="007949B3" w:rsidP="0080684F">
            <w:pPr>
              <w:pStyle w:val="NormalWeb"/>
              <w:spacing w:before="0" w:beforeAutospacing="0" w:after="0" w:afterAutospacing="0"/>
              <w:textAlignment w:val="baseline"/>
              <w:rPr>
                <w:rFonts w:ascii="Verdana" w:eastAsia="+mn-ea" w:hAnsi="Verdana" w:cs="Courier New"/>
                <w:color w:val="1F497D"/>
                <w:kern w:val="24"/>
                <w:sz w:val="20"/>
                <w:szCs w:val="20"/>
                <w:lang w:val="en-US"/>
              </w:rPr>
            </w:pPr>
            <w:r w:rsidRPr="00306F7A">
              <w:rPr>
                <w:rFonts w:ascii="Verdana" w:eastAsia="+mn-ea" w:hAnsi="Verdana" w:cs="Courier New"/>
                <w:b/>
                <w:color w:val="1F497D"/>
                <w:kern w:val="24"/>
                <w:sz w:val="20"/>
                <w:szCs w:val="20"/>
                <w:lang w:val="en-US"/>
              </w:rPr>
              <w:t>Description</w:t>
            </w:r>
            <w:r w:rsidRPr="00306F7A">
              <w:rPr>
                <w:rFonts w:ascii="Verdana" w:eastAsia="+mn-ea" w:hAnsi="Verdana" w:cs="Courier New"/>
                <w:color w:val="1F497D"/>
                <w:kern w:val="24"/>
                <w:sz w:val="20"/>
                <w:szCs w:val="20"/>
                <w:lang w:val="en-US"/>
              </w:rPr>
              <w:t>: A public key is one half of a key pair. As a DSA public key it is composed of three numbers, the XML representation below shows an example encoded in hexadecimal.</w:t>
            </w:r>
            <w:r w:rsidR="00306F7A">
              <w:rPr>
                <w:rFonts w:ascii="Verdana" w:eastAsia="+mn-ea" w:hAnsi="Verdana" w:cs="Courier New"/>
                <w:color w:val="1F497D"/>
                <w:kern w:val="24"/>
                <w:sz w:val="20"/>
                <w:szCs w:val="20"/>
                <w:lang w:val="en-US"/>
              </w:rPr>
              <w:t xml:space="preserve"> </w:t>
            </w:r>
          </w:p>
          <w:p w14:paraId="4A30D19D" w14:textId="77777777" w:rsidR="00306F7A" w:rsidRDefault="00306F7A" w:rsidP="0080684F">
            <w:pPr>
              <w:pStyle w:val="NormalWeb"/>
              <w:spacing w:before="0" w:beforeAutospacing="0" w:after="0" w:afterAutospacing="0"/>
              <w:textAlignment w:val="baseline"/>
              <w:rPr>
                <w:rFonts w:ascii="Verdana" w:eastAsia="+mn-ea" w:hAnsi="Verdana" w:cs="Courier New"/>
                <w:color w:val="1F497D"/>
                <w:kern w:val="24"/>
                <w:sz w:val="20"/>
                <w:szCs w:val="20"/>
                <w:lang w:val="en-US"/>
              </w:rPr>
            </w:pPr>
          </w:p>
          <w:p w14:paraId="4DE643E8" w14:textId="77777777" w:rsidR="00306F7A" w:rsidRPr="00306F7A" w:rsidRDefault="00306F7A" w:rsidP="0080684F">
            <w:pPr>
              <w:pStyle w:val="NormalWeb"/>
              <w:spacing w:before="0" w:beforeAutospacing="0" w:after="0" w:afterAutospacing="0"/>
              <w:textAlignment w:val="baseline"/>
              <w:rPr>
                <w:rFonts w:ascii="Verdana" w:eastAsia="+mn-ea" w:hAnsi="Verdana" w:cs="Courier New"/>
                <w:color w:val="1F497D"/>
                <w:kern w:val="24"/>
                <w:sz w:val="20"/>
                <w:szCs w:val="20"/>
                <w:lang w:val="en-US"/>
              </w:rPr>
            </w:pPr>
            <w:r w:rsidRPr="00306F7A">
              <w:rPr>
                <w:rFonts w:ascii="Verdana" w:eastAsia="+mn-ea" w:hAnsi="Verdana" w:cs="Courier New"/>
                <w:color w:val="1F497D"/>
                <w:kern w:val="24"/>
                <w:sz w:val="20"/>
                <w:szCs w:val="20"/>
                <w:shd w:val="clear" w:color="auto" w:fill="FFFF00"/>
                <w:lang w:val="en-US"/>
              </w:rPr>
              <w:t>Enhanced with “Role” attribute</w:t>
            </w:r>
          </w:p>
        </w:tc>
      </w:tr>
      <w:tr w:rsidR="0080684F" w14:paraId="48335B30" w14:textId="77777777" w:rsidTr="0080684F">
        <w:tc>
          <w:tcPr>
            <w:tcW w:w="8755" w:type="dxa"/>
            <w:gridSpan w:val="3"/>
          </w:tcPr>
          <w:p w14:paraId="36B10E4B" w14:textId="77777777" w:rsidR="0080684F" w:rsidRPr="0080684F" w:rsidRDefault="0080684F" w:rsidP="0080684F">
            <w:pPr>
              <w:pStyle w:val="NormalWeb"/>
              <w:spacing w:before="0" w:beforeAutospacing="0" w:after="0" w:afterAutospacing="0"/>
              <w:textAlignment w:val="baseline"/>
              <w:rPr>
                <w:rFonts w:ascii="Courier New" w:hAnsi="Courier New" w:cs="Courier New"/>
              </w:rPr>
            </w:pPr>
            <w:r w:rsidRPr="0080684F">
              <w:rPr>
                <w:rFonts w:ascii="Courier New" w:eastAsia="+mn-ea" w:hAnsi="Courier New" w:cs="Courier New"/>
                <w:color w:val="1F497D"/>
                <w:kern w:val="24"/>
                <w:sz w:val="20"/>
                <w:szCs w:val="20"/>
                <w:lang w:val="en-US"/>
              </w:rPr>
              <w:t>&lt;publicKey&gt;</w:t>
            </w:r>
          </w:p>
          <w:p w14:paraId="417E1602" w14:textId="77777777" w:rsidR="0080684F" w:rsidRPr="0080684F" w:rsidRDefault="0080684F" w:rsidP="0080684F">
            <w:pPr>
              <w:autoSpaceDE w:val="0"/>
              <w:autoSpaceDN w:val="0"/>
              <w:adjustRightInd w:val="0"/>
              <w:rPr>
                <w:rFonts w:ascii="Courier New" w:hAnsi="Courier New" w:cs="Courier New"/>
                <w:sz w:val="18"/>
                <w:szCs w:val="18"/>
              </w:rPr>
            </w:pPr>
            <w:r w:rsidRPr="0080684F">
              <w:rPr>
                <w:rFonts w:ascii="Courier New" w:eastAsia="+mn-ea" w:hAnsi="Courier New" w:cs="Courier New"/>
                <w:color w:val="1F497D"/>
                <w:kern w:val="24"/>
                <w:sz w:val="20"/>
                <w:szCs w:val="20"/>
                <w:lang w:val="en-US"/>
              </w:rPr>
              <w:t xml:space="preserve">    &lt;P&gt;</w:t>
            </w:r>
            <w:r w:rsidRPr="0080684F">
              <w:rPr>
                <w:rFonts w:ascii="Courier New" w:hAnsi="Courier New" w:cs="Courier New"/>
                <w:sz w:val="18"/>
                <w:szCs w:val="18"/>
              </w:rPr>
              <w:t xml:space="preserve"> FCA6 82CE 8E12 CABA 26EF CCF7 110E 526D B078 B05E DECB CD1E B4A2 08F3 AE16 17AE 01F3 5B91 A47E 6DF6 3413 C5E1 2ED0 899B CD13 2ACD 50D9 9151 BDC4 3EE7 3759 2E17</w:t>
            </w:r>
            <w:r w:rsidRPr="0080684F">
              <w:rPr>
                <w:rFonts w:ascii="Courier New" w:eastAsia="+mn-ea" w:hAnsi="Courier New" w:cs="Courier New"/>
                <w:color w:val="1F497D"/>
                <w:kern w:val="24"/>
                <w:sz w:val="20"/>
                <w:szCs w:val="20"/>
                <w:lang w:val="en-US"/>
              </w:rPr>
              <w:t>&lt;/P&gt;</w:t>
            </w:r>
          </w:p>
          <w:p w14:paraId="1D1F1E80" w14:textId="77777777" w:rsidR="0080684F" w:rsidRPr="0080684F" w:rsidRDefault="0080684F" w:rsidP="0080684F">
            <w:pPr>
              <w:autoSpaceDE w:val="0"/>
              <w:autoSpaceDN w:val="0"/>
              <w:adjustRightInd w:val="0"/>
              <w:rPr>
                <w:rFonts w:ascii="Courier New" w:hAnsi="Courier New" w:cs="Courier New"/>
                <w:sz w:val="18"/>
                <w:szCs w:val="18"/>
              </w:rPr>
            </w:pPr>
            <w:r w:rsidRPr="0080684F">
              <w:rPr>
                <w:rFonts w:ascii="Courier New" w:eastAsia="+mn-ea" w:hAnsi="Courier New" w:cs="Courier New"/>
                <w:color w:val="1F497D"/>
                <w:kern w:val="24"/>
                <w:sz w:val="20"/>
                <w:szCs w:val="20"/>
                <w:lang w:val="en-US"/>
              </w:rPr>
              <w:t xml:space="preserve">    &lt;Q&gt;</w:t>
            </w:r>
            <w:r w:rsidRPr="0080684F">
              <w:rPr>
                <w:rFonts w:ascii="Courier New" w:hAnsi="Courier New" w:cs="Courier New"/>
                <w:sz w:val="18"/>
                <w:szCs w:val="18"/>
              </w:rPr>
              <w:t>962E DDCC 369C BA8E BB26 0EE6 B6A1 26D9 346E 38C5</w:t>
            </w:r>
            <w:r w:rsidRPr="0080684F">
              <w:rPr>
                <w:rFonts w:ascii="Courier New" w:eastAsia="+mn-ea" w:hAnsi="Courier New" w:cs="Courier New"/>
                <w:color w:val="1F497D"/>
                <w:kern w:val="24"/>
                <w:sz w:val="20"/>
                <w:szCs w:val="20"/>
                <w:lang w:val="en-US"/>
              </w:rPr>
              <w:t>&lt;/Q&gt;</w:t>
            </w:r>
          </w:p>
          <w:p w14:paraId="4DE1CAD3" w14:textId="77777777" w:rsidR="0080684F" w:rsidRPr="00251F36" w:rsidRDefault="0080684F" w:rsidP="00251F36">
            <w:pPr>
              <w:rPr>
                <w:rFonts w:ascii="Courier New" w:hAnsi="Courier New" w:cs="Courier New"/>
                <w:sz w:val="18"/>
                <w:szCs w:val="18"/>
              </w:rPr>
            </w:pPr>
            <w:r w:rsidRPr="0080684F">
              <w:rPr>
                <w:rFonts w:ascii="Courier New" w:eastAsia="+mn-ea" w:hAnsi="Courier New" w:cs="Courier New"/>
                <w:color w:val="1F497D"/>
                <w:kern w:val="24"/>
                <w:sz w:val="20"/>
                <w:szCs w:val="20"/>
                <w:lang w:val="en-US"/>
              </w:rPr>
              <w:t xml:space="preserve">    &lt;G&gt;</w:t>
            </w:r>
            <w:r w:rsidRPr="0080684F">
              <w:rPr>
                <w:rFonts w:ascii="Courier New" w:hAnsi="Courier New" w:cs="Courier New"/>
                <w:sz w:val="18"/>
                <w:szCs w:val="18"/>
              </w:rPr>
              <w:t>6784 71B2 7A9C F44E E91A 49C5 147D B1A9 AAF2 44F0 5A43 4D64 8693 1D2D 1427 1B9E 3503 0B71 FD73 DA17 9069 B32E 2935 630E 1C20 623</w:t>
            </w:r>
            <w:r w:rsidR="00251F36">
              <w:rPr>
                <w:rFonts w:ascii="Courier New" w:hAnsi="Courier New" w:cs="Courier New"/>
                <w:sz w:val="18"/>
                <w:szCs w:val="18"/>
              </w:rPr>
              <w:t>5 4D0D A20A 6C41 6E50 BE79 4CA4</w:t>
            </w:r>
            <w:r w:rsidRPr="0080684F">
              <w:rPr>
                <w:rFonts w:ascii="Courier New" w:eastAsia="+mn-ea" w:hAnsi="Courier New" w:cs="Courier New"/>
                <w:color w:val="1F497D"/>
                <w:kern w:val="24"/>
                <w:sz w:val="20"/>
                <w:szCs w:val="20"/>
                <w:lang w:val="en-US"/>
              </w:rPr>
              <w:t>&lt;/G&gt;</w:t>
            </w:r>
          </w:p>
          <w:p w14:paraId="6A2ECE93" w14:textId="77777777" w:rsidR="0080684F" w:rsidRDefault="0080684F" w:rsidP="0080684F">
            <w:pPr>
              <w:pStyle w:val="NormalWeb"/>
              <w:spacing w:before="0" w:beforeAutospacing="0" w:after="0" w:afterAutospacing="0"/>
              <w:textAlignment w:val="baseline"/>
              <w:rPr>
                <w:rFonts w:ascii="Courier New" w:hAnsi="Courier New" w:cs="Courier New"/>
              </w:rPr>
            </w:pPr>
            <w:r>
              <w:rPr>
                <w:rFonts w:ascii="Courier New" w:eastAsia="+mn-ea" w:hAnsi="Courier New" w:cs="Courier New"/>
                <w:color w:val="1F497D"/>
                <w:kern w:val="24"/>
                <w:sz w:val="20"/>
                <w:szCs w:val="20"/>
                <w:lang w:val="en-US"/>
              </w:rPr>
              <w:t xml:space="preserve">    </w:t>
            </w:r>
            <w:r w:rsidRPr="0080684F">
              <w:rPr>
                <w:rFonts w:ascii="Courier New" w:eastAsia="+mn-ea" w:hAnsi="Courier New" w:cs="Courier New"/>
                <w:color w:val="1F497D"/>
                <w:kern w:val="24"/>
                <w:sz w:val="20"/>
                <w:szCs w:val="20"/>
                <w:lang w:val="en-US"/>
              </w:rPr>
              <w:t>&lt;Y&gt;</w:t>
            </w:r>
            <w:r w:rsidRPr="00896035">
              <w:rPr>
                <w:rFonts w:ascii="Lucida Console" w:hAnsi="Lucida Console" w:cs="Lucida Console"/>
                <w:sz w:val="18"/>
                <w:szCs w:val="18"/>
              </w:rPr>
              <w:t>2A64</w:t>
            </w:r>
            <w:r>
              <w:rPr>
                <w:rFonts w:ascii="Lucida Console" w:hAnsi="Lucida Console" w:cs="Lucida Console"/>
                <w:sz w:val="18"/>
                <w:szCs w:val="18"/>
              </w:rPr>
              <w:t xml:space="preserve"> </w:t>
            </w:r>
            <w:r w:rsidRPr="00896035">
              <w:rPr>
                <w:rFonts w:ascii="Lucida Console" w:hAnsi="Lucida Console" w:cs="Lucida Console"/>
                <w:sz w:val="18"/>
                <w:szCs w:val="18"/>
              </w:rPr>
              <w:t>D7D5</w:t>
            </w:r>
            <w:r>
              <w:rPr>
                <w:rFonts w:ascii="Lucida Console" w:hAnsi="Lucida Console" w:cs="Lucida Console"/>
                <w:sz w:val="18"/>
                <w:szCs w:val="18"/>
              </w:rPr>
              <w:t xml:space="preserve"> </w:t>
            </w:r>
            <w:r w:rsidRPr="00896035">
              <w:rPr>
                <w:rFonts w:ascii="Lucida Console" w:hAnsi="Lucida Console" w:cs="Lucida Console"/>
                <w:sz w:val="18"/>
                <w:szCs w:val="18"/>
              </w:rPr>
              <w:t>B1A0</w:t>
            </w:r>
            <w:r>
              <w:rPr>
                <w:rFonts w:ascii="Lucida Console" w:hAnsi="Lucida Console" w:cs="Lucida Console"/>
                <w:sz w:val="18"/>
                <w:szCs w:val="18"/>
              </w:rPr>
              <w:t xml:space="preserve"> </w:t>
            </w:r>
            <w:r w:rsidRPr="00896035">
              <w:rPr>
                <w:rFonts w:ascii="Lucida Console" w:hAnsi="Lucida Console" w:cs="Lucida Console"/>
                <w:sz w:val="18"/>
                <w:szCs w:val="18"/>
              </w:rPr>
              <w:t>6537</w:t>
            </w:r>
            <w:r>
              <w:rPr>
                <w:rFonts w:ascii="Lucida Console" w:hAnsi="Lucida Console" w:cs="Lucida Console"/>
                <w:sz w:val="18"/>
                <w:szCs w:val="18"/>
              </w:rPr>
              <w:t xml:space="preserve"> </w:t>
            </w:r>
            <w:r w:rsidRPr="00896035">
              <w:rPr>
                <w:rFonts w:ascii="Lucida Console" w:hAnsi="Lucida Console" w:cs="Lucida Console"/>
                <w:sz w:val="18"/>
                <w:szCs w:val="18"/>
              </w:rPr>
              <w:t>DD90</w:t>
            </w:r>
            <w:r>
              <w:rPr>
                <w:rFonts w:ascii="Lucida Console" w:hAnsi="Lucida Console" w:cs="Lucida Console"/>
                <w:sz w:val="18"/>
                <w:szCs w:val="18"/>
              </w:rPr>
              <w:t xml:space="preserve"> </w:t>
            </w:r>
            <w:r w:rsidRPr="00896035">
              <w:rPr>
                <w:rFonts w:ascii="Lucida Console" w:hAnsi="Lucida Console" w:cs="Lucida Console"/>
                <w:sz w:val="18"/>
                <w:szCs w:val="18"/>
              </w:rPr>
              <w:t>5B6B</w:t>
            </w:r>
            <w:r>
              <w:rPr>
                <w:rFonts w:ascii="Lucida Console" w:hAnsi="Lucida Console" w:cs="Lucida Console"/>
                <w:sz w:val="18"/>
                <w:szCs w:val="18"/>
              </w:rPr>
              <w:t xml:space="preserve"> </w:t>
            </w:r>
            <w:r w:rsidRPr="00896035">
              <w:rPr>
                <w:rFonts w:ascii="Lucida Console" w:hAnsi="Lucida Console" w:cs="Lucida Console"/>
                <w:sz w:val="18"/>
                <w:szCs w:val="18"/>
              </w:rPr>
              <w:t>2C44</w:t>
            </w:r>
            <w:r>
              <w:rPr>
                <w:rFonts w:ascii="Lucida Console" w:hAnsi="Lucida Console" w:cs="Lucida Console"/>
                <w:sz w:val="18"/>
                <w:szCs w:val="18"/>
              </w:rPr>
              <w:t xml:space="preserve"> </w:t>
            </w:r>
            <w:r w:rsidRPr="00896035">
              <w:rPr>
                <w:rFonts w:ascii="Lucida Console" w:hAnsi="Lucida Console" w:cs="Lucida Console"/>
                <w:sz w:val="18"/>
                <w:szCs w:val="18"/>
              </w:rPr>
              <w:t>4210</w:t>
            </w:r>
            <w:r>
              <w:rPr>
                <w:rFonts w:ascii="Lucida Console" w:hAnsi="Lucida Console" w:cs="Lucida Console"/>
                <w:sz w:val="18"/>
                <w:szCs w:val="18"/>
              </w:rPr>
              <w:t xml:space="preserve"> </w:t>
            </w:r>
            <w:r w:rsidRPr="00896035">
              <w:rPr>
                <w:rFonts w:ascii="Lucida Console" w:hAnsi="Lucida Console" w:cs="Lucida Console"/>
                <w:sz w:val="18"/>
                <w:szCs w:val="18"/>
              </w:rPr>
              <w:t>9294</w:t>
            </w:r>
            <w:r>
              <w:rPr>
                <w:rFonts w:ascii="Lucida Console" w:hAnsi="Lucida Console" w:cs="Lucida Console"/>
                <w:sz w:val="18"/>
                <w:szCs w:val="18"/>
              </w:rPr>
              <w:t xml:space="preserve"> </w:t>
            </w:r>
            <w:r w:rsidRPr="00896035">
              <w:rPr>
                <w:rFonts w:ascii="Lucida Console" w:hAnsi="Lucida Console" w:cs="Lucida Console"/>
                <w:sz w:val="18"/>
                <w:szCs w:val="18"/>
              </w:rPr>
              <w:t>B586</w:t>
            </w:r>
            <w:r>
              <w:rPr>
                <w:rFonts w:ascii="Lucida Console" w:hAnsi="Lucida Console" w:cs="Lucida Console"/>
                <w:sz w:val="18"/>
                <w:szCs w:val="18"/>
              </w:rPr>
              <w:t xml:space="preserve"> </w:t>
            </w:r>
            <w:r w:rsidRPr="00896035">
              <w:rPr>
                <w:rFonts w:ascii="Lucida Console" w:hAnsi="Lucida Console" w:cs="Lucida Console"/>
                <w:sz w:val="18"/>
                <w:szCs w:val="18"/>
              </w:rPr>
              <w:t>6C25</w:t>
            </w:r>
            <w:r>
              <w:rPr>
                <w:rFonts w:ascii="Lucida Console" w:hAnsi="Lucida Console" w:cs="Lucida Console"/>
                <w:sz w:val="18"/>
                <w:szCs w:val="18"/>
              </w:rPr>
              <w:t xml:space="preserve"> </w:t>
            </w:r>
            <w:r w:rsidRPr="00896035">
              <w:rPr>
                <w:rFonts w:ascii="Lucida Console" w:hAnsi="Lucida Console" w:cs="Lucida Console"/>
                <w:sz w:val="18"/>
                <w:szCs w:val="18"/>
              </w:rPr>
              <w:t>E959</w:t>
            </w:r>
            <w:r>
              <w:rPr>
                <w:rFonts w:ascii="Lucida Console" w:hAnsi="Lucida Console" w:cs="Lucida Console"/>
                <w:sz w:val="18"/>
                <w:szCs w:val="18"/>
              </w:rPr>
              <w:t xml:space="preserve"> </w:t>
            </w:r>
            <w:r w:rsidRPr="00896035">
              <w:rPr>
                <w:rFonts w:ascii="Lucida Console" w:hAnsi="Lucida Console" w:cs="Lucida Console"/>
                <w:sz w:val="18"/>
                <w:szCs w:val="18"/>
              </w:rPr>
              <w:t>1C1E</w:t>
            </w:r>
            <w:r>
              <w:rPr>
                <w:rFonts w:ascii="Lucida Console" w:hAnsi="Lucida Console" w:cs="Lucida Console"/>
                <w:sz w:val="18"/>
                <w:szCs w:val="18"/>
              </w:rPr>
              <w:t xml:space="preserve"> </w:t>
            </w:r>
            <w:r w:rsidRPr="00896035">
              <w:rPr>
                <w:rFonts w:ascii="Lucida Console" w:hAnsi="Lucida Console" w:cs="Lucida Console"/>
                <w:sz w:val="18"/>
                <w:szCs w:val="18"/>
              </w:rPr>
              <w:t>CD5C</w:t>
            </w:r>
            <w:r>
              <w:rPr>
                <w:rFonts w:ascii="Lucida Console" w:hAnsi="Lucida Console" w:cs="Lucida Console"/>
                <w:sz w:val="18"/>
                <w:szCs w:val="18"/>
              </w:rPr>
              <w:t xml:space="preserve"> </w:t>
            </w:r>
            <w:r w:rsidRPr="00896035">
              <w:rPr>
                <w:rFonts w:ascii="Lucida Console" w:hAnsi="Lucida Console" w:cs="Lucida Console"/>
                <w:sz w:val="18"/>
                <w:szCs w:val="18"/>
              </w:rPr>
              <w:t>CDE6</w:t>
            </w:r>
            <w:r>
              <w:rPr>
                <w:rFonts w:ascii="Lucida Console" w:hAnsi="Lucida Console" w:cs="Lucida Console"/>
                <w:sz w:val="18"/>
                <w:szCs w:val="18"/>
              </w:rPr>
              <w:t xml:space="preserve"> </w:t>
            </w:r>
            <w:r w:rsidRPr="00896035">
              <w:rPr>
                <w:rFonts w:ascii="Lucida Console" w:hAnsi="Lucida Console" w:cs="Lucida Console"/>
                <w:sz w:val="18"/>
                <w:szCs w:val="18"/>
              </w:rPr>
              <w:t>75C2</w:t>
            </w:r>
            <w:r>
              <w:rPr>
                <w:rFonts w:ascii="Lucida Console" w:hAnsi="Lucida Console" w:cs="Lucida Console"/>
                <w:sz w:val="18"/>
                <w:szCs w:val="18"/>
              </w:rPr>
              <w:t xml:space="preserve"> </w:t>
            </w:r>
            <w:r w:rsidRPr="00896035">
              <w:rPr>
                <w:rFonts w:ascii="Lucida Console" w:hAnsi="Lucida Console" w:cs="Lucida Console"/>
                <w:sz w:val="18"/>
                <w:szCs w:val="18"/>
              </w:rPr>
              <w:t>4C26</w:t>
            </w:r>
            <w:r>
              <w:rPr>
                <w:rFonts w:ascii="Lucida Console" w:hAnsi="Lucida Console" w:cs="Lucida Console"/>
                <w:sz w:val="18"/>
                <w:szCs w:val="18"/>
              </w:rPr>
              <w:t xml:space="preserve"> </w:t>
            </w:r>
            <w:r w:rsidRPr="00896035">
              <w:rPr>
                <w:rFonts w:ascii="Lucida Console" w:hAnsi="Lucida Console" w:cs="Lucida Console"/>
                <w:sz w:val="18"/>
                <w:szCs w:val="18"/>
              </w:rPr>
              <w:t>E32E</w:t>
            </w:r>
            <w:r>
              <w:rPr>
                <w:rFonts w:ascii="Lucida Console" w:hAnsi="Lucida Console" w:cs="Lucida Console"/>
                <w:sz w:val="18"/>
                <w:szCs w:val="18"/>
              </w:rPr>
              <w:t xml:space="preserve"> </w:t>
            </w:r>
            <w:r w:rsidRPr="00896035">
              <w:rPr>
                <w:rFonts w:ascii="Lucida Console" w:hAnsi="Lucida Console" w:cs="Lucida Console"/>
                <w:sz w:val="18"/>
                <w:szCs w:val="18"/>
              </w:rPr>
              <w:t>904C</w:t>
            </w:r>
            <w:r>
              <w:rPr>
                <w:rFonts w:ascii="Lucida Console" w:hAnsi="Lucida Console" w:cs="Lucida Console"/>
                <w:sz w:val="18"/>
                <w:szCs w:val="18"/>
              </w:rPr>
              <w:t xml:space="preserve"> </w:t>
            </w:r>
            <w:r w:rsidRPr="00896035">
              <w:rPr>
                <w:rFonts w:ascii="Lucida Console" w:hAnsi="Lucida Console" w:cs="Lucida Console"/>
                <w:sz w:val="18"/>
                <w:szCs w:val="18"/>
              </w:rPr>
              <w:t>EAAC</w:t>
            </w:r>
            <w:r>
              <w:rPr>
                <w:rFonts w:ascii="Lucida Console" w:hAnsi="Lucida Console" w:cs="Lucida Console"/>
                <w:sz w:val="18"/>
                <w:szCs w:val="18"/>
              </w:rPr>
              <w:t xml:space="preserve"> </w:t>
            </w:r>
            <w:r w:rsidRPr="00896035">
              <w:rPr>
                <w:rFonts w:ascii="Lucida Console" w:hAnsi="Lucida Console" w:cs="Lucida Console"/>
                <w:sz w:val="18"/>
                <w:szCs w:val="18"/>
              </w:rPr>
              <w:t>C040</w:t>
            </w:r>
            <w:r>
              <w:rPr>
                <w:rFonts w:ascii="Lucida Console" w:hAnsi="Lucida Console" w:cs="Lucida Console"/>
                <w:sz w:val="18"/>
                <w:szCs w:val="18"/>
              </w:rPr>
              <w:t xml:space="preserve"> </w:t>
            </w:r>
            <w:r w:rsidRPr="00896035">
              <w:rPr>
                <w:rFonts w:ascii="Lucida Console" w:hAnsi="Lucida Console" w:cs="Lucida Console"/>
                <w:sz w:val="18"/>
                <w:szCs w:val="18"/>
              </w:rPr>
              <w:t>E810</w:t>
            </w:r>
            <w:r>
              <w:rPr>
                <w:rFonts w:ascii="Lucida Console" w:hAnsi="Lucida Console" w:cs="Lucida Console"/>
                <w:sz w:val="18"/>
                <w:szCs w:val="18"/>
              </w:rPr>
              <w:t xml:space="preserve"> </w:t>
            </w:r>
            <w:r w:rsidRPr="00896035">
              <w:rPr>
                <w:rFonts w:ascii="Lucida Console" w:hAnsi="Lucida Console" w:cs="Lucida Console"/>
                <w:sz w:val="18"/>
                <w:szCs w:val="18"/>
              </w:rPr>
              <w:t>7B6E</w:t>
            </w:r>
            <w:r>
              <w:rPr>
                <w:rFonts w:ascii="Lucida Console" w:hAnsi="Lucida Console" w:cs="Lucida Console"/>
                <w:sz w:val="18"/>
                <w:szCs w:val="18"/>
              </w:rPr>
              <w:t xml:space="preserve"> </w:t>
            </w:r>
            <w:r w:rsidRPr="00896035">
              <w:rPr>
                <w:rFonts w:ascii="Lucida Console" w:hAnsi="Lucida Console" w:cs="Lucida Console"/>
                <w:sz w:val="18"/>
                <w:szCs w:val="18"/>
              </w:rPr>
              <w:t>E8DA</w:t>
            </w:r>
            <w:r>
              <w:rPr>
                <w:rFonts w:ascii="Lucida Console" w:hAnsi="Lucida Console" w:cs="Lucida Console"/>
                <w:sz w:val="18"/>
                <w:szCs w:val="18"/>
              </w:rPr>
              <w:t xml:space="preserve"> </w:t>
            </w:r>
            <w:r w:rsidRPr="00896035">
              <w:rPr>
                <w:rFonts w:ascii="Lucida Console" w:hAnsi="Lucida Console" w:cs="Lucida Console"/>
                <w:sz w:val="18"/>
                <w:szCs w:val="18"/>
              </w:rPr>
              <w:t>8353</w:t>
            </w:r>
            <w:r>
              <w:rPr>
                <w:rFonts w:ascii="Lucida Console" w:hAnsi="Lucida Console" w:cs="Lucida Console"/>
                <w:sz w:val="18"/>
                <w:szCs w:val="18"/>
              </w:rPr>
              <w:t xml:space="preserve"> </w:t>
            </w:r>
            <w:r w:rsidRPr="00896035">
              <w:rPr>
                <w:rFonts w:ascii="Lucida Console" w:hAnsi="Lucida Console" w:cs="Lucida Console"/>
                <w:sz w:val="18"/>
                <w:szCs w:val="18"/>
              </w:rPr>
              <w:t>8E35</w:t>
            </w:r>
            <w:r>
              <w:rPr>
                <w:rFonts w:ascii="Lucida Console" w:hAnsi="Lucida Console" w:cs="Lucida Console"/>
                <w:sz w:val="18"/>
                <w:szCs w:val="18"/>
              </w:rPr>
              <w:t xml:space="preserve"> </w:t>
            </w:r>
            <w:r w:rsidRPr="00896035">
              <w:rPr>
                <w:rFonts w:ascii="Lucida Console" w:hAnsi="Lucida Console" w:cs="Lucida Console"/>
                <w:sz w:val="18"/>
                <w:szCs w:val="18"/>
              </w:rPr>
              <w:t>8CD1</w:t>
            </w:r>
            <w:r>
              <w:rPr>
                <w:rFonts w:ascii="Lucida Console" w:hAnsi="Lucida Console" w:cs="Lucida Console"/>
                <w:sz w:val="18"/>
                <w:szCs w:val="18"/>
              </w:rPr>
              <w:t xml:space="preserve"> </w:t>
            </w:r>
            <w:r w:rsidRPr="00896035">
              <w:rPr>
                <w:rFonts w:ascii="Lucida Console" w:hAnsi="Lucida Console" w:cs="Lucida Console"/>
                <w:sz w:val="18"/>
                <w:szCs w:val="18"/>
              </w:rPr>
              <w:t>E2F3</w:t>
            </w:r>
            <w:r>
              <w:rPr>
                <w:rFonts w:ascii="Lucida Console" w:hAnsi="Lucida Console" w:cs="Lucida Console"/>
                <w:sz w:val="18"/>
                <w:szCs w:val="18"/>
              </w:rPr>
              <w:t xml:space="preserve"> </w:t>
            </w:r>
            <w:r w:rsidRPr="00896035">
              <w:rPr>
                <w:rFonts w:ascii="Lucida Console" w:hAnsi="Lucida Console" w:cs="Lucida Console"/>
                <w:sz w:val="18"/>
                <w:szCs w:val="18"/>
              </w:rPr>
              <w:t>5A61</w:t>
            </w:r>
            <w:r>
              <w:rPr>
                <w:rFonts w:ascii="Lucida Console" w:hAnsi="Lucida Console" w:cs="Lucida Console"/>
                <w:sz w:val="18"/>
                <w:szCs w:val="18"/>
              </w:rPr>
              <w:t xml:space="preserve"> </w:t>
            </w:r>
            <w:r w:rsidRPr="00896035">
              <w:rPr>
                <w:rFonts w:ascii="Lucida Console" w:hAnsi="Lucida Console" w:cs="Lucida Console"/>
                <w:sz w:val="18"/>
                <w:szCs w:val="18"/>
              </w:rPr>
              <w:t>E7E8</w:t>
            </w:r>
            <w:r>
              <w:rPr>
                <w:rFonts w:ascii="Lucida Console" w:hAnsi="Lucida Console" w:cs="Lucida Console"/>
                <w:sz w:val="18"/>
                <w:szCs w:val="18"/>
              </w:rPr>
              <w:t xml:space="preserve"> </w:t>
            </w:r>
            <w:r w:rsidRPr="00896035">
              <w:rPr>
                <w:rFonts w:ascii="Lucida Console" w:hAnsi="Lucida Console" w:cs="Lucida Console"/>
                <w:sz w:val="18"/>
                <w:szCs w:val="18"/>
              </w:rPr>
              <w:t>10BE</w:t>
            </w:r>
            <w:r>
              <w:rPr>
                <w:rFonts w:ascii="Lucida Console" w:hAnsi="Lucida Console" w:cs="Lucida Console"/>
                <w:sz w:val="18"/>
                <w:szCs w:val="18"/>
              </w:rPr>
              <w:t xml:space="preserve"> </w:t>
            </w:r>
            <w:r w:rsidRPr="00896035">
              <w:rPr>
                <w:rFonts w:ascii="Lucida Console" w:hAnsi="Lucida Console" w:cs="Lucida Console"/>
                <w:sz w:val="18"/>
                <w:szCs w:val="18"/>
              </w:rPr>
              <w:t>29B2</w:t>
            </w:r>
            <w:r w:rsidRPr="0080684F">
              <w:rPr>
                <w:rFonts w:ascii="Courier New" w:eastAsia="+mn-ea" w:hAnsi="Courier New" w:cs="Courier New"/>
                <w:color w:val="1F497D"/>
                <w:kern w:val="24"/>
                <w:sz w:val="20"/>
                <w:szCs w:val="20"/>
                <w:lang w:val="en-US"/>
              </w:rPr>
              <w:t>&lt;/Y&gt;</w:t>
            </w:r>
          </w:p>
          <w:p w14:paraId="20B7DA03" w14:textId="77777777" w:rsidR="0080684F" w:rsidRPr="0080684F" w:rsidRDefault="0080684F" w:rsidP="0080684F">
            <w:pPr>
              <w:pStyle w:val="NormalWeb"/>
              <w:spacing w:before="0" w:beforeAutospacing="0" w:after="0" w:afterAutospacing="0"/>
              <w:textAlignment w:val="baseline"/>
              <w:rPr>
                <w:rFonts w:ascii="Courier New" w:hAnsi="Courier New" w:cs="Courier New"/>
              </w:rPr>
            </w:pPr>
            <w:r w:rsidRPr="0080684F">
              <w:rPr>
                <w:rFonts w:ascii="Courier New" w:eastAsia="+mn-ea" w:hAnsi="Courier New" w:cs="Courier New"/>
                <w:color w:val="1F497D"/>
                <w:kern w:val="24"/>
                <w:sz w:val="20"/>
                <w:szCs w:val="20"/>
                <w:lang w:val="en-US"/>
              </w:rPr>
              <w:t>&lt;/publicKey&gt;</w:t>
            </w:r>
          </w:p>
        </w:tc>
      </w:tr>
      <w:tr w:rsidR="0080684F" w:rsidRPr="007F0158" w14:paraId="157F6612" w14:textId="77777777" w:rsidTr="0080684F">
        <w:tc>
          <w:tcPr>
            <w:tcW w:w="3009" w:type="dxa"/>
          </w:tcPr>
          <w:p w14:paraId="753E1FD1" w14:textId="77777777" w:rsidR="0080684F" w:rsidRPr="007F0158" w:rsidRDefault="0080684F" w:rsidP="00384CE2">
            <w:pPr>
              <w:rPr>
                <w:b/>
              </w:rPr>
            </w:pPr>
            <w:r w:rsidRPr="007F0158">
              <w:rPr>
                <w:b/>
              </w:rPr>
              <w:t>Field</w:t>
            </w:r>
          </w:p>
        </w:tc>
        <w:tc>
          <w:tcPr>
            <w:tcW w:w="2771" w:type="dxa"/>
          </w:tcPr>
          <w:p w14:paraId="6B579DE4" w14:textId="77777777" w:rsidR="0080684F" w:rsidRPr="007F0158" w:rsidRDefault="0080684F" w:rsidP="00384CE2">
            <w:pPr>
              <w:rPr>
                <w:b/>
              </w:rPr>
            </w:pPr>
            <w:r w:rsidRPr="007F0158">
              <w:rPr>
                <w:b/>
              </w:rPr>
              <w:t>Type</w:t>
            </w:r>
            <w:r w:rsidR="00306F7A">
              <w:rPr>
                <w:b/>
              </w:rPr>
              <w:t xml:space="preserve"> / Values</w:t>
            </w:r>
          </w:p>
        </w:tc>
        <w:tc>
          <w:tcPr>
            <w:tcW w:w="2975" w:type="dxa"/>
          </w:tcPr>
          <w:p w14:paraId="1B513588" w14:textId="77777777" w:rsidR="0080684F" w:rsidRPr="007F0158" w:rsidRDefault="0080684F" w:rsidP="00384CE2">
            <w:pPr>
              <w:rPr>
                <w:b/>
              </w:rPr>
            </w:pPr>
            <w:r w:rsidRPr="007F0158">
              <w:rPr>
                <w:b/>
              </w:rPr>
              <w:t>Example Content.</w:t>
            </w:r>
          </w:p>
        </w:tc>
      </w:tr>
      <w:tr w:rsidR="0080684F" w:rsidRPr="004A07CB" w14:paraId="4AF62CAE" w14:textId="77777777" w:rsidTr="0080684F">
        <w:tc>
          <w:tcPr>
            <w:tcW w:w="3009" w:type="dxa"/>
          </w:tcPr>
          <w:p w14:paraId="537B74D7" w14:textId="77777777" w:rsidR="0080684F" w:rsidRPr="007F0158" w:rsidRDefault="0080684F" w:rsidP="00384CE2">
            <w:pPr>
              <w:rPr>
                <w:b/>
                <w:i/>
              </w:rPr>
            </w:pPr>
            <w:r w:rsidRPr="007F0158">
              <w:rPr>
                <w:b/>
                <w:i/>
              </w:rPr>
              <w:t>Public Key Parameter P</w:t>
            </w:r>
          </w:p>
        </w:tc>
        <w:tc>
          <w:tcPr>
            <w:tcW w:w="2771" w:type="dxa"/>
          </w:tcPr>
          <w:p w14:paraId="423E2DB4" w14:textId="77777777" w:rsidR="0080684F" w:rsidRDefault="0080684F" w:rsidP="00384CE2">
            <w:r>
              <w:t>Integer [128 bytes]</w:t>
            </w:r>
          </w:p>
        </w:tc>
        <w:tc>
          <w:tcPr>
            <w:tcW w:w="2975" w:type="dxa"/>
          </w:tcPr>
          <w:p w14:paraId="666C24CF" w14:textId="77777777" w:rsidR="0080684F" w:rsidRDefault="0080684F" w:rsidP="00384CE2">
            <w:pPr>
              <w:autoSpaceDE w:val="0"/>
              <w:autoSpaceDN w:val="0"/>
              <w:adjustRightInd w:val="0"/>
              <w:rPr>
                <w:rFonts w:ascii="Lucida Console" w:hAnsi="Lucida Console" w:cs="Lucida Console"/>
                <w:sz w:val="18"/>
                <w:szCs w:val="18"/>
              </w:rPr>
            </w:pPr>
          </w:p>
          <w:p w14:paraId="5DCD11E8" w14:textId="77777777" w:rsidR="0080684F" w:rsidRDefault="0080684F" w:rsidP="00384CE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FCA6 82CE 8E12 CABA 26EF CCF7 110E 526D B078 B05E DECB CD1E B4A2 08F3 AE16 17AE 01F3 5B91 A47E 6DF6 3413 C5E1 2ED0 899B CD13 2ACD 50D9 9151 BDC4 3EE7 3759 2E17</w:t>
            </w:r>
          </w:p>
          <w:p w14:paraId="1F34E306" w14:textId="77777777" w:rsidR="0080684F" w:rsidRPr="004A07CB" w:rsidRDefault="0080684F" w:rsidP="00384CE2">
            <w:pPr>
              <w:autoSpaceDE w:val="0"/>
              <w:autoSpaceDN w:val="0"/>
              <w:adjustRightInd w:val="0"/>
              <w:rPr>
                <w:rFonts w:ascii="Lucida Console" w:hAnsi="Lucida Console" w:cs="Lucida Console"/>
                <w:sz w:val="18"/>
                <w:szCs w:val="18"/>
              </w:rPr>
            </w:pPr>
          </w:p>
        </w:tc>
      </w:tr>
      <w:tr w:rsidR="0080684F" w:rsidRPr="004A07CB" w14:paraId="42FEC24A" w14:textId="77777777" w:rsidTr="0080684F">
        <w:trPr>
          <w:trHeight w:val="493"/>
        </w:trPr>
        <w:tc>
          <w:tcPr>
            <w:tcW w:w="3009" w:type="dxa"/>
          </w:tcPr>
          <w:p w14:paraId="611CDE55" w14:textId="77777777" w:rsidR="0080684F" w:rsidRPr="007F0158" w:rsidRDefault="0080684F" w:rsidP="00384CE2">
            <w:pPr>
              <w:rPr>
                <w:b/>
                <w:i/>
              </w:rPr>
            </w:pPr>
            <w:r w:rsidRPr="007F0158">
              <w:rPr>
                <w:b/>
                <w:i/>
              </w:rPr>
              <w:t>Public Key Parameter Q</w:t>
            </w:r>
          </w:p>
        </w:tc>
        <w:tc>
          <w:tcPr>
            <w:tcW w:w="2771" w:type="dxa"/>
          </w:tcPr>
          <w:p w14:paraId="2B8A5BE4" w14:textId="77777777" w:rsidR="0080684F" w:rsidRDefault="0080684F" w:rsidP="00384CE2">
            <w:r>
              <w:t>Integer [40 bytes]</w:t>
            </w:r>
          </w:p>
        </w:tc>
        <w:tc>
          <w:tcPr>
            <w:tcW w:w="2975" w:type="dxa"/>
          </w:tcPr>
          <w:p w14:paraId="75F3FAB7" w14:textId="77777777" w:rsidR="0080684F" w:rsidRDefault="0080684F" w:rsidP="00384CE2">
            <w:pPr>
              <w:autoSpaceDE w:val="0"/>
              <w:autoSpaceDN w:val="0"/>
              <w:adjustRightInd w:val="0"/>
              <w:rPr>
                <w:rFonts w:ascii="Lucida Console" w:hAnsi="Lucida Console" w:cs="Lucida Console"/>
                <w:sz w:val="18"/>
                <w:szCs w:val="18"/>
              </w:rPr>
            </w:pPr>
          </w:p>
          <w:p w14:paraId="2BE623DC" w14:textId="77777777" w:rsidR="0080684F" w:rsidRDefault="0080684F" w:rsidP="00384CE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962E DDCC 369C BA8E BB26 0EE6 B6A1 26D9 346E 38C5</w:t>
            </w:r>
          </w:p>
          <w:p w14:paraId="36FA7F9F" w14:textId="77777777" w:rsidR="0080684F" w:rsidRPr="004A07CB" w:rsidRDefault="0080684F" w:rsidP="00384CE2">
            <w:pPr>
              <w:autoSpaceDE w:val="0"/>
              <w:autoSpaceDN w:val="0"/>
              <w:adjustRightInd w:val="0"/>
              <w:rPr>
                <w:rFonts w:ascii="Lucida Console" w:hAnsi="Lucida Console" w:cs="Lucida Console"/>
                <w:sz w:val="18"/>
                <w:szCs w:val="18"/>
              </w:rPr>
            </w:pPr>
          </w:p>
        </w:tc>
      </w:tr>
      <w:tr w:rsidR="0080684F" w14:paraId="71FF93AC" w14:textId="77777777" w:rsidTr="0080684F">
        <w:tc>
          <w:tcPr>
            <w:tcW w:w="3009" w:type="dxa"/>
          </w:tcPr>
          <w:p w14:paraId="42706E52" w14:textId="77777777" w:rsidR="0080684F" w:rsidRPr="007F0158" w:rsidRDefault="0080684F" w:rsidP="00384CE2">
            <w:pPr>
              <w:rPr>
                <w:b/>
                <w:i/>
              </w:rPr>
            </w:pPr>
            <w:r w:rsidRPr="007F0158">
              <w:rPr>
                <w:b/>
                <w:i/>
              </w:rPr>
              <w:t>Public key Parameter G</w:t>
            </w:r>
          </w:p>
        </w:tc>
        <w:tc>
          <w:tcPr>
            <w:tcW w:w="2771" w:type="dxa"/>
          </w:tcPr>
          <w:p w14:paraId="6E4506AB" w14:textId="77777777" w:rsidR="0080684F" w:rsidRDefault="0080684F" w:rsidP="00384CE2">
            <w:r>
              <w:t>Integer [128 bytes]</w:t>
            </w:r>
          </w:p>
        </w:tc>
        <w:tc>
          <w:tcPr>
            <w:tcW w:w="2975" w:type="dxa"/>
          </w:tcPr>
          <w:p w14:paraId="691DC7E1" w14:textId="77777777" w:rsidR="0080684F" w:rsidRDefault="0080684F" w:rsidP="00384CE2">
            <w:pPr>
              <w:rPr>
                <w:rFonts w:ascii="Lucida Console" w:hAnsi="Lucida Console" w:cs="Lucida Console"/>
                <w:sz w:val="18"/>
                <w:szCs w:val="18"/>
              </w:rPr>
            </w:pPr>
          </w:p>
          <w:p w14:paraId="3689E306" w14:textId="77777777" w:rsidR="0080684F" w:rsidRDefault="0080684F" w:rsidP="00384CE2">
            <w:pPr>
              <w:rPr>
                <w:rFonts w:ascii="Lucida Console" w:hAnsi="Lucida Console" w:cs="Lucida Console"/>
                <w:sz w:val="18"/>
                <w:szCs w:val="18"/>
              </w:rPr>
            </w:pPr>
            <w:r>
              <w:rPr>
                <w:rFonts w:ascii="Lucida Console" w:hAnsi="Lucida Console" w:cs="Lucida Console"/>
                <w:sz w:val="18"/>
                <w:szCs w:val="18"/>
              </w:rPr>
              <w:t>6784 71B2 7A9C F44E E91A 49C5 147D B1A9 AAF2 44F0 5A43 4D64 8693 1D2D 1427 1B9E 3503 0B71 FD73 DA17 9069 B32E 2935 630E 1C20 6235 4D0D A20A 6C41 6E50 BE79 4CA4</w:t>
            </w:r>
          </w:p>
          <w:p w14:paraId="62D72050" w14:textId="77777777" w:rsidR="0080684F" w:rsidRDefault="0080684F" w:rsidP="00384CE2"/>
        </w:tc>
      </w:tr>
      <w:tr w:rsidR="0080684F" w14:paraId="08741362" w14:textId="77777777" w:rsidTr="0080684F">
        <w:tc>
          <w:tcPr>
            <w:tcW w:w="3009" w:type="dxa"/>
          </w:tcPr>
          <w:p w14:paraId="74D11BED" w14:textId="77777777" w:rsidR="0080684F" w:rsidRPr="007F0158" w:rsidRDefault="0080684F" w:rsidP="0080684F">
            <w:pPr>
              <w:rPr>
                <w:b/>
                <w:i/>
              </w:rPr>
            </w:pPr>
            <w:r w:rsidRPr="007F0158">
              <w:rPr>
                <w:b/>
                <w:i/>
              </w:rPr>
              <w:t>Public Key Y</w:t>
            </w:r>
          </w:p>
        </w:tc>
        <w:tc>
          <w:tcPr>
            <w:tcW w:w="2771" w:type="dxa"/>
          </w:tcPr>
          <w:p w14:paraId="1529496A" w14:textId="77777777" w:rsidR="0080684F" w:rsidRDefault="0080684F" w:rsidP="00384CE2">
            <w:r>
              <w:t>Integer [128 bytes]</w:t>
            </w:r>
          </w:p>
        </w:tc>
        <w:tc>
          <w:tcPr>
            <w:tcW w:w="2975" w:type="dxa"/>
          </w:tcPr>
          <w:p w14:paraId="6BF213CA" w14:textId="77777777" w:rsidR="0080684F" w:rsidRDefault="0080684F" w:rsidP="00384CE2">
            <w:pPr>
              <w:rPr>
                <w:rFonts w:ascii="Lucida Console" w:hAnsi="Lucida Console" w:cs="Lucida Console"/>
                <w:sz w:val="18"/>
                <w:szCs w:val="18"/>
              </w:rPr>
            </w:pPr>
          </w:p>
          <w:p w14:paraId="40EE13A2" w14:textId="77777777" w:rsidR="0080684F" w:rsidRDefault="0080684F" w:rsidP="00384CE2">
            <w:r w:rsidRPr="00896035">
              <w:rPr>
                <w:rFonts w:ascii="Lucida Console" w:hAnsi="Lucida Console" w:cs="Lucida Console"/>
                <w:sz w:val="18"/>
                <w:szCs w:val="18"/>
              </w:rPr>
              <w:t>2A64</w:t>
            </w:r>
            <w:r>
              <w:rPr>
                <w:rFonts w:ascii="Lucida Console" w:hAnsi="Lucida Console" w:cs="Lucida Console"/>
                <w:sz w:val="18"/>
                <w:szCs w:val="18"/>
              </w:rPr>
              <w:t xml:space="preserve"> </w:t>
            </w:r>
            <w:r w:rsidRPr="00896035">
              <w:rPr>
                <w:rFonts w:ascii="Lucida Console" w:hAnsi="Lucida Console" w:cs="Lucida Console"/>
                <w:sz w:val="18"/>
                <w:szCs w:val="18"/>
              </w:rPr>
              <w:t>D7D5</w:t>
            </w:r>
            <w:r>
              <w:rPr>
                <w:rFonts w:ascii="Lucida Console" w:hAnsi="Lucida Console" w:cs="Lucida Console"/>
                <w:sz w:val="18"/>
                <w:szCs w:val="18"/>
              </w:rPr>
              <w:t xml:space="preserve"> </w:t>
            </w:r>
            <w:r w:rsidRPr="00896035">
              <w:rPr>
                <w:rFonts w:ascii="Lucida Console" w:hAnsi="Lucida Console" w:cs="Lucida Console"/>
                <w:sz w:val="18"/>
                <w:szCs w:val="18"/>
              </w:rPr>
              <w:t>B1A0</w:t>
            </w:r>
            <w:r>
              <w:rPr>
                <w:rFonts w:ascii="Lucida Console" w:hAnsi="Lucida Console" w:cs="Lucida Console"/>
                <w:sz w:val="18"/>
                <w:szCs w:val="18"/>
              </w:rPr>
              <w:t xml:space="preserve"> </w:t>
            </w:r>
            <w:r w:rsidRPr="00896035">
              <w:rPr>
                <w:rFonts w:ascii="Lucida Console" w:hAnsi="Lucida Console" w:cs="Lucida Console"/>
                <w:sz w:val="18"/>
                <w:szCs w:val="18"/>
              </w:rPr>
              <w:t>6537</w:t>
            </w:r>
            <w:r>
              <w:rPr>
                <w:rFonts w:ascii="Lucida Console" w:hAnsi="Lucida Console" w:cs="Lucida Console"/>
                <w:sz w:val="18"/>
                <w:szCs w:val="18"/>
              </w:rPr>
              <w:t xml:space="preserve"> </w:t>
            </w:r>
            <w:r w:rsidRPr="00896035">
              <w:rPr>
                <w:rFonts w:ascii="Lucida Console" w:hAnsi="Lucida Console" w:cs="Lucida Console"/>
                <w:sz w:val="18"/>
                <w:szCs w:val="18"/>
              </w:rPr>
              <w:t>DD90</w:t>
            </w:r>
            <w:r>
              <w:rPr>
                <w:rFonts w:ascii="Lucida Console" w:hAnsi="Lucida Console" w:cs="Lucida Console"/>
                <w:sz w:val="18"/>
                <w:szCs w:val="18"/>
              </w:rPr>
              <w:t xml:space="preserve"> </w:t>
            </w:r>
            <w:r w:rsidRPr="00896035">
              <w:rPr>
                <w:rFonts w:ascii="Lucida Console" w:hAnsi="Lucida Console" w:cs="Lucida Console"/>
                <w:sz w:val="18"/>
                <w:szCs w:val="18"/>
              </w:rPr>
              <w:t>5B6B</w:t>
            </w:r>
            <w:r>
              <w:rPr>
                <w:rFonts w:ascii="Lucida Console" w:hAnsi="Lucida Console" w:cs="Lucida Console"/>
                <w:sz w:val="18"/>
                <w:szCs w:val="18"/>
              </w:rPr>
              <w:t xml:space="preserve"> </w:t>
            </w:r>
            <w:r w:rsidRPr="00896035">
              <w:rPr>
                <w:rFonts w:ascii="Lucida Console" w:hAnsi="Lucida Console" w:cs="Lucida Console"/>
                <w:sz w:val="18"/>
                <w:szCs w:val="18"/>
              </w:rPr>
              <w:t>2C44</w:t>
            </w:r>
            <w:r>
              <w:rPr>
                <w:rFonts w:ascii="Lucida Console" w:hAnsi="Lucida Console" w:cs="Lucida Console"/>
                <w:sz w:val="18"/>
                <w:szCs w:val="18"/>
              </w:rPr>
              <w:t xml:space="preserve"> </w:t>
            </w:r>
            <w:r w:rsidRPr="00896035">
              <w:rPr>
                <w:rFonts w:ascii="Lucida Console" w:hAnsi="Lucida Console" w:cs="Lucida Console"/>
                <w:sz w:val="18"/>
                <w:szCs w:val="18"/>
              </w:rPr>
              <w:t>4210</w:t>
            </w:r>
            <w:r>
              <w:rPr>
                <w:rFonts w:ascii="Lucida Console" w:hAnsi="Lucida Console" w:cs="Lucida Console"/>
                <w:sz w:val="18"/>
                <w:szCs w:val="18"/>
              </w:rPr>
              <w:t xml:space="preserve"> </w:t>
            </w:r>
            <w:r w:rsidRPr="00896035">
              <w:rPr>
                <w:rFonts w:ascii="Lucida Console" w:hAnsi="Lucida Console" w:cs="Lucida Console"/>
                <w:sz w:val="18"/>
                <w:szCs w:val="18"/>
              </w:rPr>
              <w:t>9294</w:t>
            </w:r>
            <w:r>
              <w:rPr>
                <w:rFonts w:ascii="Lucida Console" w:hAnsi="Lucida Console" w:cs="Lucida Console"/>
                <w:sz w:val="18"/>
                <w:szCs w:val="18"/>
              </w:rPr>
              <w:t xml:space="preserve"> </w:t>
            </w:r>
            <w:r w:rsidRPr="00896035">
              <w:rPr>
                <w:rFonts w:ascii="Lucida Console" w:hAnsi="Lucida Console" w:cs="Lucida Console"/>
                <w:sz w:val="18"/>
                <w:szCs w:val="18"/>
              </w:rPr>
              <w:t>B586</w:t>
            </w:r>
            <w:r>
              <w:rPr>
                <w:rFonts w:ascii="Lucida Console" w:hAnsi="Lucida Console" w:cs="Lucida Console"/>
                <w:sz w:val="18"/>
                <w:szCs w:val="18"/>
              </w:rPr>
              <w:t xml:space="preserve"> </w:t>
            </w:r>
            <w:r w:rsidRPr="00896035">
              <w:rPr>
                <w:rFonts w:ascii="Lucida Console" w:hAnsi="Lucida Console" w:cs="Lucida Console"/>
                <w:sz w:val="18"/>
                <w:szCs w:val="18"/>
              </w:rPr>
              <w:t>6C25</w:t>
            </w:r>
            <w:r>
              <w:rPr>
                <w:rFonts w:ascii="Lucida Console" w:hAnsi="Lucida Console" w:cs="Lucida Console"/>
                <w:sz w:val="18"/>
                <w:szCs w:val="18"/>
              </w:rPr>
              <w:t xml:space="preserve"> </w:t>
            </w:r>
            <w:r w:rsidRPr="00896035">
              <w:rPr>
                <w:rFonts w:ascii="Lucida Console" w:hAnsi="Lucida Console" w:cs="Lucida Console"/>
                <w:sz w:val="18"/>
                <w:szCs w:val="18"/>
              </w:rPr>
              <w:t>E959</w:t>
            </w:r>
            <w:r>
              <w:rPr>
                <w:rFonts w:ascii="Lucida Console" w:hAnsi="Lucida Console" w:cs="Lucida Console"/>
                <w:sz w:val="18"/>
                <w:szCs w:val="18"/>
              </w:rPr>
              <w:t xml:space="preserve"> </w:t>
            </w:r>
            <w:r w:rsidRPr="00896035">
              <w:rPr>
                <w:rFonts w:ascii="Lucida Console" w:hAnsi="Lucida Console" w:cs="Lucida Console"/>
                <w:sz w:val="18"/>
                <w:szCs w:val="18"/>
              </w:rPr>
              <w:t>1C1E</w:t>
            </w:r>
            <w:r>
              <w:rPr>
                <w:rFonts w:ascii="Lucida Console" w:hAnsi="Lucida Console" w:cs="Lucida Console"/>
                <w:sz w:val="18"/>
                <w:szCs w:val="18"/>
              </w:rPr>
              <w:t xml:space="preserve"> </w:t>
            </w:r>
            <w:r w:rsidRPr="00896035">
              <w:rPr>
                <w:rFonts w:ascii="Lucida Console" w:hAnsi="Lucida Console" w:cs="Lucida Console"/>
                <w:sz w:val="18"/>
                <w:szCs w:val="18"/>
              </w:rPr>
              <w:t>CD5C</w:t>
            </w:r>
            <w:r>
              <w:rPr>
                <w:rFonts w:ascii="Lucida Console" w:hAnsi="Lucida Console" w:cs="Lucida Console"/>
                <w:sz w:val="18"/>
                <w:szCs w:val="18"/>
              </w:rPr>
              <w:t xml:space="preserve"> </w:t>
            </w:r>
            <w:r w:rsidRPr="00896035">
              <w:rPr>
                <w:rFonts w:ascii="Lucida Console" w:hAnsi="Lucida Console" w:cs="Lucida Console"/>
                <w:sz w:val="18"/>
                <w:szCs w:val="18"/>
              </w:rPr>
              <w:t>CDE6</w:t>
            </w:r>
            <w:r>
              <w:rPr>
                <w:rFonts w:ascii="Lucida Console" w:hAnsi="Lucida Console" w:cs="Lucida Console"/>
                <w:sz w:val="18"/>
                <w:szCs w:val="18"/>
              </w:rPr>
              <w:t xml:space="preserve"> </w:t>
            </w:r>
            <w:r w:rsidRPr="00896035">
              <w:rPr>
                <w:rFonts w:ascii="Lucida Console" w:hAnsi="Lucida Console" w:cs="Lucida Console"/>
                <w:sz w:val="18"/>
                <w:szCs w:val="18"/>
              </w:rPr>
              <w:t>75C2</w:t>
            </w:r>
            <w:r>
              <w:rPr>
                <w:rFonts w:ascii="Lucida Console" w:hAnsi="Lucida Console" w:cs="Lucida Console"/>
                <w:sz w:val="18"/>
                <w:szCs w:val="18"/>
              </w:rPr>
              <w:t xml:space="preserve"> </w:t>
            </w:r>
            <w:r w:rsidRPr="00896035">
              <w:rPr>
                <w:rFonts w:ascii="Lucida Console" w:hAnsi="Lucida Console" w:cs="Lucida Console"/>
                <w:sz w:val="18"/>
                <w:szCs w:val="18"/>
              </w:rPr>
              <w:t>4C26</w:t>
            </w:r>
            <w:r>
              <w:rPr>
                <w:rFonts w:ascii="Lucida Console" w:hAnsi="Lucida Console" w:cs="Lucida Console"/>
                <w:sz w:val="18"/>
                <w:szCs w:val="18"/>
              </w:rPr>
              <w:t xml:space="preserve"> </w:t>
            </w:r>
            <w:r w:rsidRPr="00896035">
              <w:rPr>
                <w:rFonts w:ascii="Lucida Console" w:hAnsi="Lucida Console" w:cs="Lucida Console"/>
                <w:sz w:val="18"/>
                <w:szCs w:val="18"/>
              </w:rPr>
              <w:t>E32E</w:t>
            </w:r>
            <w:r>
              <w:rPr>
                <w:rFonts w:ascii="Lucida Console" w:hAnsi="Lucida Console" w:cs="Lucida Console"/>
                <w:sz w:val="18"/>
                <w:szCs w:val="18"/>
              </w:rPr>
              <w:t xml:space="preserve"> </w:t>
            </w:r>
            <w:r w:rsidRPr="00896035">
              <w:rPr>
                <w:rFonts w:ascii="Lucida Console" w:hAnsi="Lucida Console" w:cs="Lucida Console"/>
                <w:sz w:val="18"/>
                <w:szCs w:val="18"/>
              </w:rPr>
              <w:t>904C</w:t>
            </w:r>
            <w:r>
              <w:rPr>
                <w:rFonts w:ascii="Lucida Console" w:hAnsi="Lucida Console" w:cs="Lucida Console"/>
                <w:sz w:val="18"/>
                <w:szCs w:val="18"/>
              </w:rPr>
              <w:t xml:space="preserve"> </w:t>
            </w:r>
            <w:r w:rsidRPr="00896035">
              <w:rPr>
                <w:rFonts w:ascii="Lucida Console" w:hAnsi="Lucida Console" w:cs="Lucida Console"/>
                <w:sz w:val="18"/>
                <w:szCs w:val="18"/>
              </w:rPr>
              <w:t>EAAC</w:t>
            </w:r>
            <w:r>
              <w:rPr>
                <w:rFonts w:ascii="Lucida Console" w:hAnsi="Lucida Console" w:cs="Lucida Console"/>
                <w:sz w:val="18"/>
                <w:szCs w:val="18"/>
              </w:rPr>
              <w:t xml:space="preserve"> </w:t>
            </w:r>
            <w:r w:rsidRPr="00896035">
              <w:rPr>
                <w:rFonts w:ascii="Lucida Console" w:hAnsi="Lucida Console" w:cs="Lucida Console"/>
                <w:sz w:val="18"/>
                <w:szCs w:val="18"/>
              </w:rPr>
              <w:t>C040</w:t>
            </w:r>
            <w:r>
              <w:rPr>
                <w:rFonts w:ascii="Lucida Console" w:hAnsi="Lucida Console" w:cs="Lucida Console"/>
                <w:sz w:val="18"/>
                <w:szCs w:val="18"/>
              </w:rPr>
              <w:t xml:space="preserve"> </w:t>
            </w:r>
            <w:r w:rsidRPr="00896035">
              <w:rPr>
                <w:rFonts w:ascii="Lucida Console" w:hAnsi="Lucida Console" w:cs="Lucida Console"/>
                <w:sz w:val="18"/>
                <w:szCs w:val="18"/>
              </w:rPr>
              <w:t>E810</w:t>
            </w:r>
            <w:r>
              <w:rPr>
                <w:rFonts w:ascii="Lucida Console" w:hAnsi="Lucida Console" w:cs="Lucida Console"/>
                <w:sz w:val="18"/>
                <w:szCs w:val="18"/>
              </w:rPr>
              <w:t xml:space="preserve"> </w:t>
            </w:r>
            <w:r w:rsidRPr="00896035">
              <w:rPr>
                <w:rFonts w:ascii="Lucida Console" w:hAnsi="Lucida Console" w:cs="Lucida Console"/>
                <w:sz w:val="18"/>
                <w:szCs w:val="18"/>
              </w:rPr>
              <w:t>7B6E</w:t>
            </w:r>
            <w:r>
              <w:rPr>
                <w:rFonts w:ascii="Lucida Console" w:hAnsi="Lucida Console" w:cs="Lucida Console"/>
                <w:sz w:val="18"/>
                <w:szCs w:val="18"/>
              </w:rPr>
              <w:t xml:space="preserve"> </w:t>
            </w:r>
            <w:r w:rsidRPr="00896035">
              <w:rPr>
                <w:rFonts w:ascii="Lucida Console" w:hAnsi="Lucida Console" w:cs="Lucida Console"/>
                <w:sz w:val="18"/>
                <w:szCs w:val="18"/>
              </w:rPr>
              <w:t>E8DA</w:t>
            </w:r>
            <w:r>
              <w:rPr>
                <w:rFonts w:ascii="Lucida Console" w:hAnsi="Lucida Console" w:cs="Lucida Console"/>
                <w:sz w:val="18"/>
                <w:szCs w:val="18"/>
              </w:rPr>
              <w:t xml:space="preserve"> </w:t>
            </w:r>
            <w:r w:rsidRPr="00896035">
              <w:rPr>
                <w:rFonts w:ascii="Lucida Console" w:hAnsi="Lucida Console" w:cs="Lucida Console"/>
                <w:sz w:val="18"/>
                <w:szCs w:val="18"/>
              </w:rPr>
              <w:t>8353</w:t>
            </w:r>
            <w:r>
              <w:rPr>
                <w:rFonts w:ascii="Lucida Console" w:hAnsi="Lucida Console" w:cs="Lucida Console"/>
                <w:sz w:val="18"/>
                <w:szCs w:val="18"/>
              </w:rPr>
              <w:t xml:space="preserve"> </w:t>
            </w:r>
            <w:r w:rsidRPr="00896035">
              <w:rPr>
                <w:rFonts w:ascii="Lucida Console" w:hAnsi="Lucida Console" w:cs="Lucida Console"/>
                <w:sz w:val="18"/>
                <w:szCs w:val="18"/>
              </w:rPr>
              <w:t>8E35</w:t>
            </w:r>
            <w:r>
              <w:rPr>
                <w:rFonts w:ascii="Lucida Console" w:hAnsi="Lucida Console" w:cs="Lucida Console"/>
                <w:sz w:val="18"/>
                <w:szCs w:val="18"/>
              </w:rPr>
              <w:t xml:space="preserve"> </w:t>
            </w:r>
            <w:r w:rsidRPr="00896035">
              <w:rPr>
                <w:rFonts w:ascii="Lucida Console" w:hAnsi="Lucida Console" w:cs="Lucida Console"/>
                <w:sz w:val="18"/>
                <w:szCs w:val="18"/>
              </w:rPr>
              <w:t>8CD1</w:t>
            </w:r>
            <w:r>
              <w:rPr>
                <w:rFonts w:ascii="Lucida Console" w:hAnsi="Lucida Console" w:cs="Lucida Console"/>
                <w:sz w:val="18"/>
                <w:szCs w:val="18"/>
              </w:rPr>
              <w:t xml:space="preserve"> </w:t>
            </w:r>
            <w:r w:rsidRPr="00896035">
              <w:rPr>
                <w:rFonts w:ascii="Lucida Console" w:hAnsi="Lucida Console" w:cs="Lucida Console"/>
                <w:sz w:val="18"/>
                <w:szCs w:val="18"/>
              </w:rPr>
              <w:t>E2F3</w:t>
            </w:r>
            <w:r>
              <w:rPr>
                <w:rFonts w:ascii="Lucida Console" w:hAnsi="Lucida Console" w:cs="Lucida Console"/>
                <w:sz w:val="18"/>
                <w:szCs w:val="18"/>
              </w:rPr>
              <w:t xml:space="preserve"> </w:t>
            </w:r>
            <w:r w:rsidRPr="00896035">
              <w:rPr>
                <w:rFonts w:ascii="Lucida Console" w:hAnsi="Lucida Console" w:cs="Lucida Console"/>
                <w:sz w:val="18"/>
                <w:szCs w:val="18"/>
              </w:rPr>
              <w:t>5A61</w:t>
            </w:r>
            <w:r>
              <w:rPr>
                <w:rFonts w:ascii="Lucida Console" w:hAnsi="Lucida Console" w:cs="Lucida Console"/>
                <w:sz w:val="18"/>
                <w:szCs w:val="18"/>
              </w:rPr>
              <w:t xml:space="preserve"> </w:t>
            </w:r>
            <w:r w:rsidRPr="00896035">
              <w:rPr>
                <w:rFonts w:ascii="Lucida Console" w:hAnsi="Lucida Console" w:cs="Lucida Console"/>
                <w:sz w:val="18"/>
                <w:szCs w:val="18"/>
              </w:rPr>
              <w:t>E7E8</w:t>
            </w:r>
            <w:r>
              <w:rPr>
                <w:rFonts w:ascii="Lucida Console" w:hAnsi="Lucida Console" w:cs="Lucida Console"/>
                <w:sz w:val="18"/>
                <w:szCs w:val="18"/>
              </w:rPr>
              <w:t xml:space="preserve"> </w:t>
            </w:r>
            <w:r w:rsidRPr="00896035">
              <w:rPr>
                <w:rFonts w:ascii="Lucida Console" w:hAnsi="Lucida Console" w:cs="Lucida Console"/>
                <w:sz w:val="18"/>
                <w:szCs w:val="18"/>
              </w:rPr>
              <w:t>10BE</w:t>
            </w:r>
            <w:r>
              <w:rPr>
                <w:rFonts w:ascii="Lucida Console" w:hAnsi="Lucida Console" w:cs="Lucida Console"/>
                <w:sz w:val="18"/>
                <w:szCs w:val="18"/>
              </w:rPr>
              <w:t xml:space="preserve"> </w:t>
            </w:r>
            <w:r w:rsidRPr="00896035">
              <w:rPr>
                <w:rFonts w:ascii="Lucida Console" w:hAnsi="Lucida Console" w:cs="Lucida Console"/>
                <w:sz w:val="18"/>
                <w:szCs w:val="18"/>
              </w:rPr>
              <w:t>29B2</w:t>
            </w:r>
          </w:p>
        </w:tc>
      </w:tr>
      <w:tr w:rsidR="0080684F" w14:paraId="26CA0AC4" w14:textId="77777777" w:rsidTr="00251F36">
        <w:trPr>
          <w:trHeight w:val="1561"/>
        </w:trPr>
        <w:tc>
          <w:tcPr>
            <w:tcW w:w="8755" w:type="dxa"/>
            <w:gridSpan w:val="3"/>
          </w:tcPr>
          <w:p w14:paraId="68184ECC" w14:textId="77777777" w:rsidR="00251F36" w:rsidRDefault="00251F36" w:rsidP="0080684F">
            <w:pPr>
              <w:tabs>
                <w:tab w:val="left" w:pos="930"/>
              </w:tabs>
              <w:jc w:val="both"/>
              <w:rPr>
                <w:rFonts w:ascii="Courier New" w:hAnsi="Courier New" w:cs="Courier New"/>
              </w:rPr>
            </w:pPr>
            <w:r>
              <w:rPr>
                <w:rFonts w:ascii="Courier New" w:hAnsi="Courier New" w:cs="Courier New"/>
              </w:rPr>
              <w:t>Base64 Representation.</w:t>
            </w:r>
          </w:p>
          <w:p w14:paraId="0793CACB" w14:textId="77777777" w:rsidR="0080684F" w:rsidRPr="00251F36" w:rsidRDefault="0080684F" w:rsidP="0080684F">
            <w:pPr>
              <w:tabs>
                <w:tab w:val="left" w:pos="930"/>
              </w:tabs>
              <w:jc w:val="both"/>
              <w:rPr>
                <w:rFonts w:ascii="Courier New" w:hAnsi="Courier New" w:cs="Courier New"/>
                <w:b/>
                <w:color w:val="1F497D" w:themeColor="text2"/>
              </w:rPr>
            </w:pPr>
            <w:r w:rsidRPr="00251F36">
              <w:rPr>
                <w:rFonts w:ascii="Courier New" w:hAnsi="Courier New" w:cs="Courier New"/>
                <w:b/>
                <w:color w:val="1F497D" w:themeColor="text2"/>
              </w:rPr>
              <w:t>&lt;publicKey&gt;/KaCzo4Syrom78z3EQ5SbbB4sF7ey80etKII864WF64B81uRpH5t9jQTxeEu0ImbzRMqzVDZkVG9xD7nN1kuFw==li7dzDacuo67Jg7mtqEm2TRuOMU=</w:t>
            </w:r>
          </w:p>
          <w:p w14:paraId="4BD789B0" w14:textId="77777777" w:rsidR="0080684F" w:rsidRDefault="0080684F" w:rsidP="0080684F">
            <w:pPr>
              <w:rPr>
                <w:rFonts w:ascii="Lucida Console" w:hAnsi="Lucida Console" w:cs="Lucida Console"/>
                <w:sz w:val="18"/>
                <w:szCs w:val="18"/>
              </w:rPr>
            </w:pPr>
            <w:r w:rsidRPr="00251F36">
              <w:rPr>
                <w:rFonts w:ascii="Courier New" w:hAnsi="Courier New" w:cs="Courier New"/>
                <w:b/>
                <w:color w:val="1F497D" w:themeColor="text2"/>
              </w:rPr>
              <w:t>Z4Rxsnqc9E7pGknFFH2xqaryRPBaQ01khpMdLRQnG541Awtx/XPaF5Bpsy4pNWMOHCBiNU0NogpsQW5QvnlMpA==KmTX1bGgZTfdkFtrLERCEJKUtYZsJelZHB7NXM3mdcJMJuMukEzqrMBA6BB7bujag1OONYzR4vNaYefoEL4psg==&lt;/publicKey&gt;</w:t>
            </w:r>
          </w:p>
        </w:tc>
      </w:tr>
    </w:tbl>
    <w:p w14:paraId="300BD546" w14:textId="77777777" w:rsidR="0080684F" w:rsidRDefault="0080684F" w:rsidP="00BE2F06"/>
    <w:p w14:paraId="5101B0A0" w14:textId="77777777" w:rsidR="0080684F" w:rsidRDefault="0080684F">
      <w:r>
        <w:br w:type="page"/>
      </w:r>
    </w:p>
    <w:p w14:paraId="48E1CDEE" w14:textId="77777777" w:rsidR="002D1F71" w:rsidRDefault="007949B3" w:rsidP="00E0261A">
      <w:pPr>
        <w:pStyle w:val="Heading3"/>
      </w:pPr>
      <w:bookmarkStart w:id="42" w:name="_Toc477353431"/>
      <w:r>
        <w:lastRenderedPageBreak/>
        <w:t xml:space="preserve">Definition: </w:t>
      </w:r>
      <w:r w:rsidR="003D5AAA">
        <w:t xml:space="preserve"> </w:t>
      </w:r>
      <w:r w:rsidR="0080684F" w:rsidRPr="00B66AF5">
        <w:t xml:space="preserve">Key Pairs: </w:t>
      </w:r>
      <w:r w:rsidR="002D1F71" w:rsidRPr="00B66AF5">
        <w:t>Private Key</w:t>
      </w:r>
      <w:bookmarkEnd w:id="42"/>
    </w:p>
    <w:p w14:paraId="19A5FB34" w14:textId="77777777" w:rsidR="00306F7A" w:rsidRPr="00306F7A" w:rsidRDefault="00306F7A" w:rsidP="00306F7A"/>
    <w:tbl>
      <w:tblPr>
        <w:tblStyle w:val="TableGrid"/>
        <w:tblW w:w="0" w:type="auto"/>
        <w:tblLayout w:type="fixed"/>
        <w:tblLook w:val="04A0" w:firstRow="1" w:lastRow="0" w:firstColumn="1" w:lastColumn="0" w:noHBand="0" w:noVBand="1"/>
      </w:tblPr>
      <w:tblGrid>
        <w:gridCol w:w="3009"/>
        <w:gridCol w:w="2771"/>
        <w:gridCol w:w="2975"/>
      </w:tblGrid>
      <w:tr w:rsidR="00306F7A" w:rsidRPr="0080684F" w14:paraId="09935072" w14:textId="77777777" w:rsidTr="00384CE2">
        <w:tc>
          <w:tcPr>
            <w:tcW w:w="8755" w:type="dxa"/>
            <w:gridSpan w:val="3"/>
          </w:tcPr>
          <w:p w14:paraId="0FA2C845" w14:textId="77777777" w:rsidR="00306F7A" w:rsidRDefault="00306F7A" w:rsidP="00384CE2">
            <w:pPr>
              <w:pStyle w:val="NormalWeb"/>
              <w:spacing w:before="0" w:beforeAutospacing="0" w:after="0" w:afterAutospacing="0"/>
              <w:textAlignment w:val="baseline"/>
              <w:rPr>
                <w:rFonts w:ascii="Verdana" w:eastAsia="+mn-ea" w:hAnsi="Verdana" w:cs="Courier New"/>
                <w:color w:val="1F497D"/>
                <w:kern w:val="24"/>
                <w:sz w:val="20"/>
                <w:szCs w:val="20"/>
                <w:lang w:val="en-US"/>
              </w:rPr>
            </w:pPr>
            <w:r w:rsidRPr="00306F7A">
              <w:rPr>
                <w:rFonts w:ascii="Verdana" w:eastAsia="+mn-ea" w:hAnsi="Verdana" w:cs="Courier New"/>
                <w:b/>
                <w:color w:val="1F497D"/>
                <w:kern w:val="24"/>
                <w:sz w:val="20"/>
                <w:szCs w:val="20"/>
                <w:lang w:val="en-US"/>
              </w:rPr>
              <w:t>Description</w:t>
            </w:r>
            <w:r>
              <w:rPr>
                <w:rFonts w:ascii="Verdana" w:eastAsia="+mn-ea" w:hAnsi="Verdana" w:cs="Courier New"/>
                <w:color w:val="1F497D"/>
                <w:kern w:val="24"/>
                <w:sz w:val="20"/>
                <w:szCs w:val="20"/>
                <w:lang w:val="en-US"/>
              </w:rPr>
              <w:t>:</w:t>
            </w:r>
          </w:p>
          <w:p w14:paraId="72E9B264" w14:textId="77777777" w:rsidR="00306F7A" w:rsidRDefault="00306F7A" w:rsidP="00384CE2">
            <w:pPr>
              <w:pStyle w:val="NormalWeb"/>
              <w:spacing w:before="0" w:beforeAutospacing="0" w:after="0" w:afterAutospacing="0"/>
              <w:textAlignment w:val="baseline"/>
              <w:rPr>
                <w:rFonts w:ascii="Verdana" w:eastAsia="+mn-ea" w:hAnsi="Verdana" w:cs="Courier New"/>
                <w:color w:val="1F497D"/>
                <w:kern w:val="24"/>
                <w:sz w:val="20"/>
                <w:szCs w:val="20"/>
                <w:lang w:val="en-US"/>
              </w:rPr>
            </w:pPr>
          </w:p>
          <w:p w14:paraId="0A6D906E" w14:textId="77777777" w:rsidR="00306F7A" w:rsidRDefault="00306F7A" w:rsidP="00384CE2">
            <w:pPr>
              <w:pStyle w:val="NormalWeb"/>
              <w:spacing w:before="0" w:beforeAutospacing="0" w:after="0" w:afterAutospacing="0"/>
              <w:textAlignment w:val="baseline"/>
              <w:rPr>
                <w:rFonts w:ascii="Verdana" w:eastAsia="+mn-ea" w:hAnsi="Verdana" w:cs="Courier New"/>
                <w:color w:val="1F497D"/>
                <w:kern w:val="24"/>
                <w:sz w:val="20"/>
                <w:szCs w:val="20"/>
                <w:lang w:val="en-US"/>
              </w:rPr>
            </w:pPr>
            <w:r>
              <w:rPr>
                <w:rFonts w:ascii="Verdana" w:eastAsia="+mn-ea" w:hAnsi="Verdana" w:cs="Courier New"/>
                <w:color w:val="1F497D"/>
                <w:kern w:val="24"/>
                <w:sz w:val="20"/>
                <w:szCs w:val="20"/>
                <w:lang w:val="en-US"/>
              </w:rPr>
              <w:t xml:space="preserve">The private key </w:t>
            </w:r>
          </w:p>
          <w:p w14:paraId="284A873B" w14:textId="77777777" w:rsidR="00306F7A" w:rsidRPr="00306F7A" w:rsidRDefault="00306F7A" w:rsidP="00384CE2">
            <w:pPr>
              <w:pStyle w:val="NormalWeb"/>
              <w:spacing w:before="0" w:beforeAutospacing="0" w:after="0" w:afterAutospacing="0"/>
              <w:textAlignment w:val="baseline"/>
              <w:rPr>
                <w:rFonts w:ascii="Verdana" w:eastAsia="+mn-ea" w:hAnsi="Verdana" w:cs="Courier New"/>
                <w:color w:val="1F497D"/>
                <w:kern w:val="24"/>
                <w:sz w:val="20"/>
                <w:szCs w:val="20"/>
                <w:lang w:val="en-US"/>
              </w:rPr>
            </w:pPr>
          </w:p>
          <w:p w14:paraId="4E32AFE9" w14:textId="77777777" w:rsidR="00306F7A" w:rsidRPr="0080684F" w:rsidRDefault="00306F7A" w:rsidP="00384CE2">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p>
        </w:tc>
      </w:tr>
      <w:tr w:rsidR="0080684F" w:rsidRPr="0080684F" w14:paraId="09EB4B53" w14:textId="77777777" w:rsidTr="00384CE2">
        <w:tc>
          <w:tcPr>
            <w:tcW w:w="8755" w:type="dxa"/>
            <w:gridSpan w:val="3"/>
          </w:tcPr>
          <w:p w14:paraId="7381CDDF" w14:textId="77777777" w:rsidR="0080684F" w:rsidRPr="0080684F" w:rsidRDefault="0080684F" w:rsidP="00384CE2">
            <w:pPr>
              <w:pStyle w:val="NormalWeb"/>
              <w:spacing w:before="0" w:beforeAutospacing="0" w:after="0" w:afterAutospacing="0"/>
              <w:textAlignment w:val="baseline"/>
              <w:rPr>
                <w:rFonts w:ascii="Courier New" w:hAnsi="Courier New" w:cs="Courier New"/>
              </w:rPr>
            </w:pPr>
            <w:r w:rsidRPr="0080684F">
              <w:rPr>
                <w:rFonts w:ascii="Courier New" w:eastAsia="+mn-ea" w:hAnsi="Courier New" w:cs="Courier New"/>
                <w:color w:val="1F497D"/>
                <w:kern w:val="24"/>
                <w:sz w:val="20"/>
                <w:szCs w:val="20"/>
                <w:lang w:val="en-US"/>
              </w:rPr>
              <w:t>&lt;</w:t>
            </w:r>
            <w:r w:rsidR="00B66AF5">
              <w:rPr>
                <w:rFonts w:ascii="Courier New" w:eastAsia="+mn-ea" w:hAnsi="Courier New" w:cs="Courier New"/>
                <w:color w:val="1F497D"/>
                <w:kern w:val="24"/>
                <w:sz w:val="20"/>
                <w:szCs w:val="20"/>
                <w:lang w:val="en-US"/>
              </w:rPr>
              <w:t>privateKey</w:t>
            </w:r>
            <w:r w:rsidRPr="0080684F">
              <w:rPr>
                <w:rFonts w:ascii="Courier New" w:eastAsia="+mn-ea" w:hAnsi="Courier New" w:cs="Courier New"/>
                <w:color w:val="1F497D"/>
                <w:kern w:val="24"/>
                <w:sz w:val="20"/>
                <w:szCs w:val="20"/>
                <w:lang w:val="en-US"/>
              </w:rPr>
              <w:t>&gt;</w:t>
            </w:r>
          </w:p>
          <w:p w14:paraId="55C3E783" w14:textId="77777777" w:rsidR="0080684F" w:rsidRPr="0080684F" w:rsidRDefault="0080684F" w:rsidP="00384CE2">
            <w:pPr>
              <w:autoSpaceDE w:val="0"/>
              <w:autoSpaceDN w:val="0"/>
              <w:adjustRightInd w:val="0"/>
              <w:rPr>
                <w:rFonts w:ascii="Courier New" w:hAnsi="Courier New" w:cs="Courier New"/>
                <w:sz w:val="18"/>
                <w:szCs w:val="18"/>
              </w:rPr>
            </w:pPr>
            <w:r w:rsidRPr="0080684F">
              <w:rPr>
                <w:rFonts w:ascii="Courier New" w:eastAsia="+mn-ea" w:hAnsi="Courier New" w:cs="Courier New"/>
                <w:color w:val="1F497D"/>
                <w:kern w:val="24"/>
                <w:sz w:val="20"/>
                <w:szCs w:val="20"/>
                <w:lang w:val="en-US"/>
              </w:rPr>
              <w:t xml:space="preserve">    &lt;P&gt;</w:t>
            </w:r>
            <w:r w:rsidRPr="0080684F">
              <w:rPr>
                <w:rFonts w:ascii="Courier New" w:hAnsi="Courier New" w:cs="Courier New"/>
                <w:sz w:val="18"/>
                <w:szCs w:val="18"/>
              </w:rPr>
              <w:t xml:space="preserve"> FCA6 82CE 8E12 CABA 26EF CCF7 110E 526D B078 B05E DECB CD1E B4A2 08F3 AE16 17AE 01F3 5B91 A47E 6DF6 3413 C5E1 2ED0 899B CD13 2ACD 50D9 9151 BDC4 3EE7 3759 2E17</w:t>
            </w:r>
            <w:r w:rsidRPr="0080684F">
              <w:rPr>
                <w:rFonts w:ascii="Courier New" w:eastAsia="+mn-ea" w:hAnsi="Courier New" w:cs="Courier New"/>
                <w:color w:val="1F497D"/>
                <w:kern w:val="24"/>
                <w:sz w:val="20"/>
                <w:szCs w:val="20"/>
                <w:lang w:val="en-US"/>
              </w:rPr>
              <w:t>&lt;/P&gt;</w:t>
            </w:r>
          </w:p>
          <w:p w14:paraId="57955E09" w14:textId="77777777" w:rsidR="0080684F" w:rsidRPr="0080684F" w:rsidRDefault="0080684F" w:rsidP="00384CE2">
            <w:pPr>
              <w:autoSpaceDE w:val="0"/>
              <w:autoSpaceDN w:val="0"/>
              <w:adjustRightInd w:val="0"/>
              <w:rPr>
                <w:rFonts w:ascii="Courier New" w:hAnsi="Courier New" w:cs="Courier New"/>
                <w:sz w:val="18"/>
                <w:szCs w:val="18"/>
              </w:rPr>
            </w:pPr>
            <w:r w:rsidRPr="0080684F">
              <w:rPr>
                <w:rFonts w:ascii="Courier New" w:eastAsia="+mn-ea" w:hAnsi="Courier New" w:cs="Courier New"/>
                <w:color w:val="1F497D"/>
                <w:kern w:val="24"/>
                <w:sz w:val="20"/>
                <w:szCs w:val="20"/>
                <w:lang w:val="en-US"/>
              </w:rPr>
              <w:t xml:space="preserve">    &lt;Q&gt;</w:t>
            </w:r>
            <w:r w:rsidRPr="0080684F">
              <w:rPr>
                <w:rFonts w:ascii="Courier New" w:hAnsi="Courier New" w:cs="Courier New"/>
                <w:sz w:val="18"/>
                <w:szCs w:val="18"/>
              </w:rPr>
              <w:t>962E DDCC 369C BA8E BB26 0EE6 B6A1 26D9 346E 38C5</w:t>
            </w:r>
            <w:r w:rsidRPr="0080684F">
              <w:rPr>
                <w:rFonts w:ascii="Courier New" w:eastAsia="+mn-ea" w:hAnsi="Courier New" w:cs="Courier New"/>
                <w:color w:val="1F497D"/>
                <w:kern w:val="24"/>
                <w:sz w:val="20"/>
                <w:szCs w:val="20"/>
                <w:lang w:val="en-US"/>
              </w:rPr>
              <w:t>&lt;/Q&gt;</w:t>
            </w:r>
          </w:p>
          <w:p w14:paraId="18456A1F" w14:textId="77777777" w:rsidR="0080684F" w:rsidRPr="00251F36" w:rsidRDefault="0080684F" w:rsidP="00251F36">
            <w:pPr>
              <w:rPr>
                <w:rFonts w:ascii="Courier New" w:hAnsi="Courier New" w:cs="Courier New"/>
                <w:sz w:val="18"/>
                <w:szCs w:val="18"/>
              </w:rPr>
            </w:pPr>
            <w:r w:rsidRPr="0080684F">
              <w:rPr>
                <w:rFonts w:ascii="Courier New" w:eastAsia="+mn-ea" w:hAnsi="Courier New" w:cs="Courier New"/>
                <w:color w:val="1F497D"/>
                <w:kern w:val="24"/>
                <w:sz w:val="20"/>
                <w:szCs w:val="20"/>
                <w:lang w:val="en-US"/>
              </w:rPr>
              <w:t xml:space="preserve">    &lt;G&gt;</w:t>
            </w:r>
            <w:r w:rsidRPr="0080684F">
              <w:rPr>
                <w:rFonts w:ascii="Courier New" w:hAnsi="Courier New" w:cs="Courier New"/>
                <w:sz w:val="18"/>
                <w:szCs w:val="18"/>
              </w:rPr>
              <w:t>6784 71B2 7A9C F44E E91A 49C5 147D B1A9 AAF2 44F0 5A43 4D64 8693 1D2D 1427 1B9E 3503 0B71 FD73 DA17 9069 B32E 2935 630E 1C20 623</w:t>
            </w:r>
            <w:r w:rsidR="00251F36">
              <w:rPr>
                <w:rFonts w:ascii="Courier New" w:hAnsi="Courier New" w:cs="Courier New"/>
                <w:sz w:val="18"/>
                <w:szCs w:val="18"/>
              </w:rPr>
              <w:t>5 4D0D A20A 6C41 6E50 BE79 4CA4</w:t>
            </w:r>
            <w:r w:rsidRPr="0080684F">
              <w:rPr>
                <w:rFonts w:ascii="Courier New" w:eastAsia="+mn-ea" w:hAnsi="Courier New" w:cs="Courier New"/>
                <w:color w:val="1F497D"/>
                <w:kern w:val="24"/>
                <w:sz w:val="20"/>
                <w:szCs w:val="20"/>
                <w:lang w:val="en-US"/>
              </w:rPr>
              <w:t>&lt;/G&gt;</w:t>
            </w:r>
          </w:p>
          <w:p w14:paraId="3A04DB7D" w14:textId="77777777" w:rsidR="0080684F" w:rsidRDefault="0080684F" w:rsidP="00384CE2">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r>
              <w:rPr>
                <w:rFonts w:ascii="Courier New" w:eastAsia="+mn-ea" w:hAnsi="Courier New" w:cs="Courier New"/>
                <w:color w:val="1F497D"/>
                <w:kern w:val="24"/>
                <w:sz w:val="20"/>
                <w:szCs w:val="20"/>
                <w:lang w:val="en-US"/>
              </w:rPr>
              <w:t xml:space="preserve">    </w:t>
            </w:r>
            <w:r w:rsidRPr="0080684F">
              <w:rPr>
                <w:rFonts w:ascii="Courier New" w:eastAsia="+mn-ea" w:hAnsi="Courier New" w:cs="Courier New"/>
                <w:color w:val="1F497D"/>
                <w:kern w:val="24"/>
                <w:sz w:val="20"/>
                <w:szCs w:val="20"/>
                <w:lang w:val="en-US"/>
              </w:rPr>
              <w:t>&lt;Y&gt;</w:t>
            </w:r>
            <w:r w:rsidR="00C30CE5" w:rsidRPr="00B113C5">
              <w:rPr>
                <w:rFonts w:ascii="Lucida Console" w:hAnsi="Lucida Console" w:cs="Lucida Console"/>
                <w:sz w:val="18"/>
                <w:szCs w:val="18"/>
              </w:rPr>
              <w:t>7963</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182F</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F2AA</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C641</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A50D</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77D1</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2057</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9F52</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C9C8</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04C4</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0270</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C764</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6E50</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19BA</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C51A</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7E95</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300F</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44F4</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F9D3</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A883</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09E2</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18F6</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FC8F</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9905</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7548</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121F</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9ADA</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09FF</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7DF5</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D23B</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700A</w:t>
            </w:r>
            <w:r w:rsidR="00C30CE5">
              <w:rPr>
                <w:rFonts w:ascii="Lucida Console" w:hAnsi="Lucida Console" w:cs="Lucida Console"/>
                <w:sz w:val="18"/>
                <w:szCs w:val="18"/>
              </w:rPr>
              <w:t xml:space="preserve"> </w:t>
            </w:r>
            <w:r w:rsidR="00C30CE5" w:rsidRPr="00B113C5">
              <w:rPr>
                <w:rFonts w:ascii="Lucida Console" w:hAnsi="Lucida Console" w:cs="Lucida Console"/>
                <w:sz w:val="18"/>
                <w:szCs w:val="18"/>
              </w:rPr>
              <w:t>8F56</w:t>
            </w:r>
            <w:r w:rsidRPr="0080684F">
              <w:rPr>
                <w:rFonts w:ascii="Courier New" w:eastAsia="+mn-ea" w:hAnsi="Courier New" w:cs="Courier New"/>
                <w:color w:val="1F497D"/>
                <w:kern w:val="24"/>
                <w:sz w:val="20"/>
                <w:szCs w:val="20"/>
                <w:lang w:val="en-US"/>
              </w:rPr>
              <w:t>&lt;/Y&gt;</w:t>
            </w:r>
          </w:p>
          <w:p w14:paraId="67651509" w14:textId="77777777" w:rsidR="00C30CE5" w:rsidRDefault="00C30CE5" w:rsidP="00384CE2">
            <w:pPr>
              <w:pStyle w:val="NormalWeb"/>
              <w:spacing w:before="0" w:beforeAutospacing="0" w:after="0" w:afterAutospacing="0"/>
              <w:textAlignment w:val="baseline"/>
              <w:rPr>
                <w:rFonts w:ascii="Courier New" w:hAnsi="Courier New" w:cs="Courier New"/>
              </w:rPr>
            </w:pPr>
            <w:r>
              <w:rPr>
                <w:rFonts w:ascii="Courier New" w:eastAsia="+mn-ea" w:hAnsi="Courier New" w:cs="Courier New"/>
                <w:color w:val="1F497D"/>
                <w:kern w:val="24"/>
                <w:sz w:val="20"/>
                <w:szCs w:val="20"/>
                <w:lang w:val="en-US"/>
              </w:rPr>
              <w:t xml:space="preserve">    &lt;X&gt;</w:t>
            </w:r>
            <w:r w:rsidRPr="00B113C5">
              <w:rPr>
                <w:rFonts w:ascii="Lucida Console" w:hAnsi="Lucida Console" w:cs="Lucida Console"/>
                <w:sz w:val="18"/>
                <w:szCs w:val="18"/>
              </w:rPr>
              <w:t>9583</w:t>
            </w:r>
            <w:r>
              <w:rPr>
                <w:rFonts w:ascii="Lucida Console" w:hAnsi="Lucida Console" w:cs="Lucida Console"/>
                <w:sz w:val="18"/>
                <w:szCs w:val="18"/>
              </w:rPr>
              <w:t xml:space="preserve"> </w:t>
            </w:r>
            <w:r w:rsidRPr="00B113C5">
              <w:rPr>
                <w:rFonts w:ascii="Lucida Console" w:hAnsi="Lucida Console" w:cs="Lucida Console"/>
                <w:sz w:val="18"/>
                <w:szCs w:val="18"/>
              </w:rPr>
              <w:t>A9EE</w:t>
            </w:r>
            <w:r>
              <w:rPr>
                <w:rFonts w:ascii="Lucida Console" w:hAnsi="Lucida Console" w:cs="Lucida Console"/>
                <w:sz w:val="18"/>
                <w:szCs w:val="18"/>
              </w:rPr>
              <w:t xml:space="preserve"> </w:t>
            </w:r>
            <w:r w:rsidRPr="00B113C5">
              <w:rPr>
                <w:rFonts w:ascii="Lucida Console" w:hAnsi="Lucida Console" w:cs="Lucida Console"/>
                <w:sz w:val="18"/>
                <w:szCs w:val="18"/>
              </w:rPr>
              <w:t>035C</w:t>
            </w:r>
            <w:r>
              <w:rPr>
                <w:rFonts w:ascii="Lucida Console" w:hAnsi="Lucida Console" w:cs="Lucida Console"/>
                <w:sz w:val="18"/>
                <w:szCs w:val="18"/>
              </w:rPr>
              <w:t xml:space="preserve"> </w:t>
            </w:r>
            <w:r w:rsidRPr="00B113C5">
              <w:rPr>
                <w:rFonts w:ascii="Lucida Console" w:hAnsi="Lucida Console" w:cs="Lucida Console"/>
                <w:sz w:val="18"/>
                <w:szCs w:val="18"/>
              </w:rPr>
              <w:t>B385</w:t>
            </w:r>
            <w:r>
              <w:rPr>
                <w:rFonts w:ascii="Lucida Console" w:hAnsi="Lucida Console" w:cs="Lucida Console"/>
                <w:sz w:val="18"/>
                <w:szCs w:val="18"/>
              </w:rPr>
              <w:t xml:space="preserve"> </w:t>
            </w:r>
            <w:r w:rsidRPr="00B113C5">
              <w:rPr>
                <w:rFonts w:ascii="Lucida Console" w:hAnsi="Lucida Console" w:cs="Lucida Console"/>
                <w:sz w:val="18"/>
                <w:szCs w:val="18"/>
              </w:rPr>
              <w:t>46A7</w:t>
            </w:r>
            <w:r>
              <w:rPr>
                <w:rFonts w:ascii="Lucida Console" w:hAnsi="Lucida Console" w:cs="Lucida Console"/>
                <w:sz w:val="18"/>
                <w:szCs w:val="18"/>
              </w:rPr>
              <w:t xml:space="preserve"> </w:t>
            </w:r>
            <w:r w:rsidRPr="00B113C5">
              <w:rPr>
                <w:rFonts w:ascii="Lucida Console" w:hAnsi="Lucida Console" w:cs="Lucida Console"/>
                <w:sz w:val="18"/>
                <w:szCs w:val="18"/>
              </w:rPr>
              <w:t>6F8D</w:t>
            </w:r>
            <w:r>
              <w:rPr>
                <w:rFonts w:ascii="Lucida Console" w:hAnsi="Lucida Console" w:cs="Lucida Console"/>
                <w:sz w:val="18"/>
                <w:szCs w:val="18"/>
              </w:rPr>
              <w:t xml:space="preserve"> </w:t>
            </w:r>
            <w:r w:rsidRPr="00B113C5">
              <w:rPr>
                <w:rFonts w:ascii="Lucida Console" w:hAnsi="Lucida Console" w:cs="Lucida Console"/>
                <w:sz w:val="18"/>
                <w:szCs w:val="18"/>
              </w:rPr>
              <w:t>770F</w:t>
            </w:r>
            <w:r>
              <w:rPr>
                <w:rFonts w:ascii="Lucida Console" w:hAnsi="Lucida Console" w:cs="Lucida Console"/>
                <w:sz w:val="18"/>
                <w:szCs w:val="18"/>
              </w:rPr>
              <w:t xml:space="preserve"> </w:t>
            </w:r>
            <w:r w:rsidRPr="00B113C5">
              <w:rPr>
                <w:rFonts w:ascii="Lucida Console" w:hAnsi="Lucida Console" w:cs="Lucida Console"/>
                <w:sz w:val="18"/>
                <w:szCs w:val="18"/>
              </w:rPr>
              <w:t>AF05</w:t>
            </w:r>
            <w:r>
              <w:rPr>
                <w:rFonts w:ascii="Lucida Console" w:hAnsi="Lucida Console" w:cs="Lucida Console"/>
                <w:sz w:val="18"/>
                <w:szCs w:val="18"/>
              </w:rPr>
              <w:t xml:space="preserve"> </w:t>
            </w:r>
            <w:r w:rsidRPr="00B113C5">
              <w:rPr>
                <w:rFonts w:ascii="Lucida Console" w:hAnsi="Lucida Console" w:cs="Lucida Console"/>
                <w:sz w:val="18"/>
                <w:szCs w:val="18"/>
              </w:rPr>
              <w:t>AC5A</w:t>
            </w:r>
            <w:r>
              <w:rPr>
                <w:rFonts w:ascii="Lucida Console" w:hAnsi="Lucida Console" w:cs="Lucida Console"/>
                <w:sz w:val="18"/>
                <w:szCs w:val="18"/>
              </w:rPr>
              <w:t xml:space="preserve"> </w:t>
            </w:r>
            <w:r w:rsidRPr="00B113C5">
              <w:rPr>
                <w:rFonts w:ascii="Lucida Console" w:hAnsi="Lucida Console" w:cs="Lucida Console"/>
                <w:sz w:val="18"/>
                <w:szCs w:val="18"/>
              </w:rPr>
              <w:t>A5C5</w:t>
            </w:r>
            <w:r>
              <w:rPr>
                <w:rFonts w:ascii="Lucida Console" w:hAnsi="Lucida Console" w:cs="Lucida Console"/>
                <w:sz w:val="18"/>
                <w:szCs w:val="18"/>
              </w:rPr>
              <w:t>&lt;/X&gt;</w:t>
            </w:r>
          </w:p>
          <w:p w14:paraId="2BE4F72D" w14:textId="77777777" w:rsidR="0080684F" w:rsidRPr="0080684F" w:rsidRDefault="0080684F" w:rsidP="00B66AF5">
            <w:pPr>
              <w:pStyle w:val="NormalWeb"/>
              <w:spacing w:before="0" w:beforeAutospacing="0" w:after="0" w:afterAutospacing="0"/>
              <w:textAlignment w:val="baseline"/>
              <w:rPr>
                <w:rFonts w:ascii="Courier New" w:hAnsi="Courier New" w:cs="Courier New"/>
              </w:rPr>
            </w:pPr>
            <w:r w:rsidRPr="0080684F">
              <w:rPr>
                <w:rFonts w:ascii="Courier New" w:eastAsia="+mn-ea" w:hAnsi="Courier New" w:cs="Courier New"/>
                <w:color w:val="1F497D"/>
                <w:kern w:val="24"/>
                <w:sz w:val="20"/>
                <w:szCs w:val="20"/>
                <w:lang w:val="en-US"/>
              </w:rPr>
              <w:t>&lt;/</w:t>
            </w:r>
            <w:r w:rsidR="00B66AF5">
              <w:rPr>
                <w:rFonts w:ascii="Courier New" w:eastAsia="+mn-ea" w:hAnsi="Courier New" w:cs="Courier New"/>
                <w:color w:val="1F497D"/>
                <w:kern w:val="24"/>
                <w:sz w:val="20"/>
                <w:szCs w:val="20"/>
                <w:lang w:val="en-US"/>
              </w:rPr>
              <w:t>privateKey</w:t>
            </w:r>
            <w:r w:rsidRPr="0080684F">
              <w:rPr>
                <w:rFonts w:ascii="Courier New" w:eastAsia="+mn-ea" w:hAnsi="Courier New" w:cs="Courier New"/>
                <w:color w:val="1F497D"/>
                <w:kern w:val="24"/>
                <w:sz w:val="20"/>
                <w:szCs w:val="20"/>
                <w:lang w:val="en-US"/>
              </w:rPr>
              <w:t>&gt;</w:t>
            </w:r>
          </w:p>
        </w:tc>
      </w:tr>
      <w:tr w:rsidR="0080684F" w:rsidRPr="007F0158" w14:paraId="2DF33324" w14:textId="77777777" w:rsidTr="00384CE2">
        <w:tc>
          <w:tcPr>
            <w:tcW w:w="3009" w:type="dxa"/>
          </w:tcPr>
          <w:p w14:paraId="22B557B1" w14:textId="77777777" w:rsidR="0080684F" w:rsidRPr="007F0158" w:rsidRDefault="0080684F" w:rsidP="00384CE2">
            <w:pPr>
              <w:rPr>
                <w:b/>
              </w:rPr>
            </w:pPr>
            <w:r w:rsidRPr="007F0158">
              <w:rPr>
                <w:b/>
              </w:rPr>
              <w:t>Field</w:t>
            </w:r>
          </w:p>
        </w:tc>
        <w:tc>
          <w:tcPr>
            <w:tcW w:w="2771" w:type="dxa"/>
          </w:tcPr>
          <w:p w14:paraId="21F1DF0B" w14:textId="77777777" w:rsidR="0080684F" w:rsidRPr="007F0158" w:rsidRDefault="0080684F" w:rsidP="00384CE2">
            <w:pPr>
              <w:rPr>
                <w:b/>
              </w:rPr>
            </w:pPr>
            <w:r w:rsidRPr="007F0158">
              <w:rPr>
                <w:b/>
              </w:rPr>
              <w:t>Type</w:t>
            </w:r>
            <w:r w:rsidR="00306F7A">
              <w:rPr>
                <w:b/>
              </w:rPr>
              <w:t xml:space="preserve"> / Values</w:t>
            </w:r>
          </w:p>
        </w:tc>
        <w:tc>
          <w:tcPr>
            <w:tcW w:w="2975" w:type="dxa"/>
          </w:tcPr>
          <w:p w14:paraId="5706763F" w14:textId="77777777" w:rsidR="0080684F" w:rsidRPr="007F0158" w:rsidRDefault="0080684F" w:rsidP="00384CE2">
            <w:pPr>
              <w:rPr>
                <w:b/>
              </w:rPr>
            </w:pPr>
            <w:r w:rsidRPr="007F0158">
              <w:rPr>
                <w:b/>
              </w:rPr>
              <w:t>Example Content.</w:t>
            </w:r>
          </w:p>
        </w:tc>
      </w:tr>
      <w:tr w:rsidR="0080684F" w:rsidRPr="004A07CB" w14:paraId="6E8F77F4" w14:textId="77777777" w:rsidTr="00384CE2">
        <w:tc>
          <w:tcPr>
            <w:tcW w:w="3009" w:type="dxa"/>
          </w:tcPr>
          <w:p w14:paraId="65FDC744" w14:textId="77777777" w:rsidR="0080684F" w:rsidRPr="007F0158" w:rsidRDefault="0080684F" w:rsidP="00384CE2">
            <w:pPr>
              <w:rPr>
                <w:b/>
                <w:i/>
              </w:rPr>
            </w:pPr>
            <w:r w:rsidRPr="007F0158">
              <w:rPr>
                <w:b/>
                <w:i/>
              </w:rPr>
              <w:t>Public Key Parameter P</w:t>
            </w:r>
          </w:p>
        </w:tc>
        <w:tc>
          <w:tcPr>
            <w:tcW w:w="2771" w:type="dxa"/>
          </w:tcPr>
          <w:p w14:paraId="53D257B7" w14:textId="77777777" w:rsidR="0080684F" w:rsidRDefault="0080684F" w:rsidP="00384CE2">
            <w:r>
              <w:t>Integer [128 bytes]</w:t>
            </w:r>
          </w:p>
        </w:tc>
        <w:tc>
          <w:tcPr>
            <w:tcW w:w="2975" w:type="dxa"/>
          </w:tcPr>
          <w:p w14:paraId="477BE36B" w14:textId="77777777" w:rsidR="0080684F" w:rsidRDefault="0080684F" w:rsidP="00384CE2">
            <w:pPr>
              <w:autoSpaceDE w:val="0"/>
              <w:autoSpaceDN w:val="0"/>
              <w:adjustRightInd w:val="0"/>
              <w:rPr>
                <w:rFonts w:ascii="Lucida Console" w:hAnsi="Lucida Console" w:cs="Lucida Console"/>
                <w:sz w:val="18"/>
                <w:szCs w:val="18"/>
              </w:rPr>
            </w:pPr>
          </w:p>
          <w:p w14:paraId="76D054D6" w14:textId="77777777" w:rsidR="0080684F" w:rsidRDefault="0080684F" w:rsidP="00384CE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FCA6 82CE 8E12 CABA 26EF CCF7 110E 526D B078 B05E DECB CD1E B4A2 08F3 AE16 17AE 01F3 5B91 A47E 6DF6 3413 C5E1 2ED0 899B CD13 2ACD 50D9 9151 BDC4 3EE7 3759 2E17</w:t>
            </w:r>
          </w:p>
          <w:p w14:paraId="31539532" w14:textId="77777777" w:rsidR="0080684F" w:rsidRPr="004A07CB" w:rsidRDefault="0080684F" w:rsidP="00384CE2">
            <w:pPr>
              <w:autoSpaceDE w:val="0"/>
              <w:autoSpaceDN w:val="0"/>
              <w:adjustRightInd w:val="0"/>
              <w:rPr>
                <w:rFonts w:ascii="Lucida Console" w:hAnsi="Lucida Console" w:cs="Lucida Console"/>
                <w:sz w:val="18"/>
                <w:szCs w:val="18"/>
              </w:rPr>
            </w:pPr>
          </w:p>
        </w:tc>
      </w:tr>
      <w:tr w:rsidR="0080684F" w:rsidRPr="004A07CB" w14:paraId="7889272D" w14:textId="77777777" w:rsidTr="00384CE2">
        <w:trPr>
          <w:trHeight w:val="493"/>
        </w:trPr>
        <w:tc>
          <w:tcPr>
            <w:tcW w:w="3009" w:type="dxa"/>
          </w:tcPr>
          <w:p w14:paraId="10F9AED9" w14:textId="77777777" w:rsidR="0080684F" w:rsidRPr="007F0158" w:rsidRDefault="0080684F" w:rsidP="00384CE2">
            <w:pPr>
              <w:rPr>
                <w:b/>
                <w:i/>
              </w:rPr>
            </w:pPr>
            <w:r w:rsidRPr="007F0158">
              <w:rPr>
                <w:b/>
                <w:i/>
              </w:rPr>
              <w:t>Public Key Parameter Q</w:t>
            </w:r>
          </w:p>
        </w:tc>
        <w:tc>
          <w:tcPr>
            <w:tcW w:w="2771" w:type="dxa"/>
          </w:tcPr>
          <w:p w14:paraId="55B58130" w14:textId="77777777" w:rsidR="0080684F" w:rsidRDefault="0080684F" w:rsidP="00384CE2">
            <w:r>
              <w:t>Integer [40 bytes]</w:t>
            </w:r>
          </w:p>
        </w:tc>
        <w:tc>
          <w:tcPr>
            <w:tcW w:w="2975" w:type="dxa"/>
          </w:tcPr>
          <w:p w14:paraId="2F29FDC8" w14:textId="77777777" w:rsidR="0080684F" w:rsidRDefault="0080684F" w:rsidP="00384CE2">
            <w:pPr>
              <w:autoSpaceDE w:val="0"/>
              <w:autoSpaceDN w:val="0"/>
              <w:adjustRightInd w:val="0"/>
              <w:rPr>
                <w:rFonts w:ascii="Lucida Console" w:hAnsi="Lucida Console" w:cs="Lucida Console"/>
                <w:sz w:val="18"/>
                <w:szCs w:val="18"/>
              </w:rPr>
            </w:pPr>
          </w:p>
          <w:p w14:paraId="78F9B858" w14:textId="77777777" w:rsidR="0080684F" w:rsidRDefault="0080684F" w:rsidP="00384CE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962E DDCC 369C BA8E BB26 0EE6 B6A1 26D9 346E 38C5</w:t>
            </w:r>
          </w:p>
          <w:p w14:paraId="1F220E3E" w14:textId="77777777" w:rsidR="0080684F" w:rsidRPr="004A07CB" w:rsidRDefault="0080684F" w:rsidP="00384CE2">
            <w:pPr>
              <w:autoSpaceDE w:val="0"/>
              <w:autoSpaceDN w:val="0"/>
              <w:adjustRightInd w:val="0"/>
              <w:rPr>
                <w:rFonts w:ascii="Lucida Console" w:hAnsi="Lucida Console" w:cs="Lucida Console"/>
                <w:sz w:val="18"/>
                <w:szCs w:val="18"/>
              </w:rPr>
            </w:pPr>
          </w:p>
        </w:tc>
      </w:tr>
      <w:tr w:rsidR="0080684F" w14:paraId="5777D286" w14:textId="77777777" w:rsidTr="00384CE2">
        <w:tc>
          <w:tcPr>
            <w:tcW w:w="3009" w:type="dxa"/>
          </w:tcPr>
          <w:p w14:paraId="40B0F491" w14:textId="77777777" w:rsidR="0080684F" w:rsidRPr="007F0158" w:rsidRDefault="0080684F" w:rsidP="00384CE2">
            <w:pPr>
              <w:rPr>
                <w:b/>
                <w:i/>
              </w:rPr>
            </w:pPr>
            <w:r w:rsidRPr="007F0158">
              <w:rPr>
                <w:b/>
                <w:i/>
              </w:rPr>
              <w:t>Public key Parameter G</w:t>
            </w:r>
          </w:p>
        </w:tc>
        <w:tc>
          <w:tcPr>
            <w:tcW w:w="2771" w:type="dxa"/>
          </w:tcPr>
          <w:p w14:paraId="5FA32508" w14:textId="77777777" w:rsidR="0080684F" w:rsidRDefault="0080684F" w:rsidP="00384CE2">
            <w:r>
              <w:t>Integer [128 bytes]</w:t>
            </w:r>
          </w:p>
        </w:tc>
        <w:tc>
          <w:tcPr>
            <w:tcW w:w="2975" w:type="dxa"/>
          </w:tcPr>
          <w:p w14:paraId="10D09341" w14:textId="77777777" w:rsidR="0080684F" w:rsidRDefault="0080684F" w:rsidP="00384CE2">
            <w:pPr>
              <w:rPr>
                <w:rFonts w:ascii="Lucida Console" w:hAnsi="Lucida Console" w:cs="Lucida Console"/>
                <w:sz w:val="18"/>
                <w:szCs w:val="18"/>
              </w:rPr>
            </w:pPr>
          </w:p>
          <w:p w14:paraId="2CADD4F2" w14:textId="77777777" w:rsidR="0080684F" w:rsidRDefault="0080684F" w:rsidP="00384CE2">
            <w:pPr>
              <w:rPr>
                <w:rFonts w:ascii="Lucida Console" w:hAnsi="Lucida Console" w:cs="Lucida Console"/>
                <w:sz w:val="18"/>
                <w:szCs w:val="18"/>
              </w:rPr>
            </w:pPr>
            <w:r>
              <w:rPr>
                <w:rFonts w:ascii="Lucida Console" w:hAnsi="Lucida Console" w:cs="Lucida Console"/>
                <w:sz w:val="18"/>
                <w:szCs w:val="18"/>
              </w:rPr>
              <w:t>6784 71B2 7A9C F44E E91A 49C5 147D B1A9 AAF2 44F0 5A43 4D64 8693 1D2D 1427 1B9E 3503 0B71 FD73 DA17 9069 B32E 2935 630E 1C20 6235 4D0D A20A 6C41 6E50 BE79 4CA4</w:t>
            </w:r>
          </w:p>
          <w:p w14:paraId="23CF0176" w14:textId="77777777" w:rsidR="0080684F" w:rsidRDefault="0080684F" w:rsidP="00384CE2"/>
        </w:tc>
      </w:tr>
      <w:tr w:rsidR="0080684F" w14:paraId="2EEB4C01" w14:textId="77777777" w:rsidTr="00384CE2">
        <w:tc>
          <w:tcPr>
            <w:tcW w:w="3009" w:type="dxa"/>
          </w:tcPr>
          <w:p w14:paraId="2AD44389" w14:textId="77777777" w:rsidR="0080684F" w:rsidRPr="007F0158" w:rsidRDefault="0080684F" w:rsidP="00384CE2">
            <w:pPr>
              <w:rPr>
                <w:b/>
                <w:i/>
              </w:rPr>
            </w:pPr>
            <w:r>
              <w:rPr>
                <w:b/>
                <w:i/>
              </w:rPr>
              <w:t xml:space="preserve">Public Key </w:t>
            </w:r>
            <w:r w:rsidRPr="007F0158">
              <w:rPr>
                <w:b/>
                <w:i/>
              </w:rPr>
              <w:t>Y</w:t>
            </w:r>
          </w:p>
        </w:tc>
        <w:tc>
          <w:tcPr>
            <w:tcW w:w="2771" w:type="dxa"/>
          </w:tcPr>
          <w:p w14:paraId="2C2FA4FB" w14:textId="77777777" w:rsidR="0080684F" w:rsidRDefault="0080684F" w:rsidP="00384CE2">
            <w:r>
              <w:t>Integer [128 bytes]</w:t>
            </w:r>
          </w:p>
        </w:tc>
        <w:tc>
          <w:tcPr>
            <w:tcW w:w="2975" w:type="dxa"/>
          </w:tcPr>
          <w:p w14:paraId="3AD8EC3A" w14:textId="77777777" w:rsidR="0080684F" w:rsidRDefault="00B113C5" w:rsidP="00384CE2">
            <w:r w:rsidRPr="00B113C5">
              <w:rPr>
                <w:rFonts w:ascii="Lucida Console" w:hAnsi="Lucida Console" w:cs="Lucida Console"/>
                <w:sz w:val="18"/>
                <w:szCs w:val="18"/>
              </w:rPr>
              <w:t>7963</w:t>
            </w:r>
            <w:r>
              <w:rPr>
                <w:rFonts w:ascii="Lucida Console" w:hAnsi="Lucida Console" w:cs="Lucida Console"/>
                <w:sz w:val="18"/>
                <w:szCs w:val="18"/>
              </w:rPr>
              <w:t xml:space="preserve"> </w:t>
            </w:r>
            <w:r w:rsidRPr="00B113C5">
              <w:rPr>
                <w:rFonts w:ascii="Lucida Console" w:hAnsi="Lucida Console" w:cs="Lucida Console"/>
                <w:sz w:val="18"/>
                <w:szCs w:val="18"/>
              </w:rPr>
              <w:t>182F</w:t>
            </w:r>
            <w:r>
              <w:rPr>
                <w:rFonts w:ascii="Lucida Console" w:hAnsi="Lucida Console" w:cs="Lucida Console"/>
                <w:sz w:val="18"/>
                <w:szCs w:val="18"/>
              </w:rPr>
              <w:t xml:space="preserve"> </w:t>
            </w:r>
            <w:r w:rsidRPr="00B113C5">
              <w:rPr>
                <w:rFonts w:ascii="Lucida Console" w:hAnsi="Lucida Console" w:cs="Lucida Console"/>
                <w:sz w:val="18"/>
                <w:szCs w:val="18"/>
              </w:rPr>
              <w:t>F2AA</w:t>
            </w:r>
            <w:r>
              <w:rPr>
                <w:rFonts w:ascii="Lucida Console" w:hAnsi="Lucida Console" w:cs="Lucida Console"/>
                <w:sz w:val="18"/>
                <w:szCs w:val="18"/>
              </w:rPr>
              <w:t xml:space="preserve"> </w:t>
            </w:r>
            <w:r w:rsidRPr="00B113C5">
              <w:rPr>
                <w:rFonts w:ascii="Lucida Console" w:hAnsi="Lucida Console" w:cs="Lucida Console"/>
                <w:sz w:val="18"/>
                <w:szCs w:val="18"/>
              </w:rPr>
              <w:t>C641</w:t>
            </w:r>
            <w:r>
              <w:rPr>
                <w:rFonts w:ascii="Lucida Console" w:hAnsi="Lucida Console" w:cs="Lucida Console"/>
                <w:sz w:val="18"/>
                <w:szCs w:val="18"/>
              </w:rPr>
              <w:t xml:space="preserve"> </w:t>
            </w:r>
            <w:r w:rsidRPr="00B113C5">
              <w:rPr>
                <w:rFonts w:ascii="Lucida Console" w:hAnsi="Lucida Console" w:cs="Lucida Console"/>
                <w:sz w:val="18"/>
                <w:szCs w:val="18"/>
              </w:rPr>
              <w:t>A50D</w:t>
            </w:r>
            <w:r>
              <w:rPr>
                <w:rFonts w:ascii="Lucida Console" w:hAnsi="Lucida Console" w:cs="Lucida Console"/>
                <w:sz w:val="18"/>
                <w:szCs w:val="18"/>
              </w:rPr>
              <w:t xml:space="preserve"> </w:t>
            </w:r>
            <w:r w:rsidRPr="00B113C5">
              <w:rPr>
                <w:rFonts w:ascii="Lucida Console" w:hAnsi="Lucida Console" w:cs="Lucida Console"/>
                <w:sz w:val="18"/>
                <w:szCs w:val="18"/>
              </w:rPr>
              <w:t>77D1</w:t>
            </w:r>
            <w:r>
              <w:rPr>
                <w:rFonts w:ascii="Lucida Console" w:hAnsi="Lucida Console" w:cs="Lucida Console"/>
                <w:sz w:val="18"/>
                <w:szCs w:val="18"/>
              </w:rPr>
              <w:t xml:space="preserve"> </w:t>
            </w:r>
            <w:r w:rsidRPr="00B113C5">
              <w:rPr>
                <w:rFonts w:ascii="Lucida Console" w:hAnsi="Lucida Console" w:cs="Lucida Console"/>
                <w:sz w:val="18"/>
                <w:szCs w:val="18"/>
              </w:rPr>
              <w:t>2057</w:t>
            </w:r>
            <w:r>
              <w:rPr>
                <w:rFonts w:ascii="Lucida Console" w:hAnsi="Lucida Console" w:cs="Lucida Console"/>
                <w:sz w:val="18"/>
                <w:szCs w:val="18"/>
              </w:rPr>
              <w:t xml:space="preserve"> </w:t>
            </w:r>
            <w:r w:rsidRPr="00B113C5">
              <w:rPr>
                <w:rFonts w:ascii="Lucida Console" w:hAnsi="Lucida Console" w:cs="Lucida Console"/>
                <w:sz w:val="18"/>
                <w:szCs w:val="18"/>
              </w:rPr>
              <w:t>9F52</w:t>
            </w:r>
            <w:r>
              <w:rPr>
                <w:rFonts w:ascii="Lucida Console" w:hAnsi="Lucida Console" w:cs="Lucida Console"/>
                <w:sz w:val="18"/>
                <w:szCs w:val="18"/>
              </w:rPr>
              <w:t xml:space="preserve"> </w:t>
            </w:r>
            <w:r w:rsidRPr="00B113C5">
              <w:rPr>
                <w:rFonts w:ascii="Lucida Console" w:hAnsi="Lucida Console" w:cs="Lucida Console"/>
                <w:sz w:val="18"/>
                <w:szCs w:val="18"/>
              </w:rPr>
              <w:t>C9C8</w:t>
            </w:r>
            <w:r>
              <w:rPr>
                <w:rFonts w:ascii="Lucida Console" w:hAnsi="Lucida Console" w:cs="Lucida Console"/>
                <w:sz w:val="18"/>
                <w:szCs w:val="18"/>
              </w:rPr>
              <w:t xml:space="preserve"> </w:t>
            </w:r>
            <w:r w:rsidRPr="00B113C5">
              <w:rPr>
                <w:rFonts w:ascii="Lucida Console" w:hAnsi="Lucida Console" w:cs="Lucida Console"/>
                <w:sz w:val="18"/>
                <w:szCs w:val="18"/>
              </w:rPr>
              <w:t>04C4</w:t>
            </w:r>
            <w:r>
              <w:rPr>
                <w:rFonts w:ascii="Lucida Console" w:hAnsi="Lucida Console" w:cs="Lucida Console"/>
                <w:sz w:val="18"/>
                <w:szCs w:val="18"/>
              </w:rPr>
              <w:t xml:space="preserve"> </w:t>
            </w:r>
            <w:r w:rsidRPr="00B113C5">
              <w:rPr>
                <w:rFonts w:ascii="Lucida Console" w:hAnsi="Lucida Console" w:cs="Lucida Console"/>
                <w:sz w:val="18"/>
                <w:szCs w:val="18"/>
              </w:rPr>
              <w:t>0270</w:t>
            </w:r>
            <w:r>
              <w:rPr>
                <w:rFonts w:ascii="Lucida Console" w:hAnsi="Lucida Console" w:cs="Lucida Console"/>
                <w:sz w:val="18"/>
                <w:szCs w:val="18"/>
              </w:rPr>
              <w:t xml:space="preserve"> </w:t>
            </w:r>
            <w:r w:rsidRPr="00B113C5">
              <w:rPr>
                <w:rFonts w:ascii="Lucida Console" w:hAnsi="Lucida Console" w:cs="Lucida Console"/>
                <w:sz w:val="18"/>
                <w:szCs w:val="18"/>
              </w:rPr>
              <w:t>C764</w:t>
            </w:r>
            <w:r>
              <w:rPr>
                <w:rFonts w:ascii="Lucida Console" w:hAnsi="Lucida Console" w:cs="Lucida Console"/>
                <w:sz w:val="18"/>
                <w:szCs w:val="18"/>
              </w:rPr>
              <w:t xml:space="preserve"> </w:t>
            </w:r>
            <w:r w:rsidRPr="00B113C5">
              <w:rPr>
                <w:rFonts w:ascii="Lucida Console" w:hAnsi="Lucida Console" w:cs="Lucida Console"/>
                <w:sz w:val="18"/>
                <w:szCs w:val="18"/>
              </w:rPr>
              <w:t>6E50</w:t>
            </w:r>
            <w:r>
              <w:rPr>
                <w:rFonts w:ascii="Lucida Console" w:hAnsi="Lucida Console" w:cs="Lucida Console"/>
                <w:sz w:val="18"/>
                <w:szCs w:val="18"/>
              </w:rPr>
              <w:t xml:space="preserve"> </w:t>
            </w:r>
            <w:r w:rsidRPr="00B113C5">
              <w:rPr>
                <w:rFonts w:ascii="Lucida Console" w:hAnsi="Lucida Console" w:cs="Lucida Console"/>
                <w:sz w:val="18"/>
                <w:szCs w:val="18"/>
              </w:rPr>
              <w:t>19BA</w:t>
            </w:r>
            <w:r>
              <w:rPr>
                <w:rFonts w:ascii="Lucida Console" w:hAnsi="Lucida Console" w:cs="Lucida Console"/>
                <w:sz w:val="18"/>
                <w:szCs w:val="18"/>
              </w:rPr>
              <w:t xml:space="preserve"> </w:t>
            </w:r>
            <w:r w:rsidRPr="00B113C5">
              <w:rPr>
                <w:rFonts w:ascii="Lucida Console" w:hAnsi="Lucida Console" w:cs="Lucida Console"/>
                <w:sz w:val="18"/>
                <w:szCs w:val="18"/>
              </w:rPr>
              <w:t>C51A</w:t>
            </w:r>
            <w:r>
              <w:rPr>
                <w:rFonts w:ascii="Lucida Console" w:hAnsi="Lucida Console" w:cs="Lucida Console"/>
                <w:sz w:val="18"/>
                <w:szCs w:val="18"/>
              </w:rPr>
              <w:t xml:space="preserve"> </w:t>
            </w:r>
            <w:r w:rsidRPr="00B113C5">
              <w:rPr>
                <w:rFonts w:ascii="Lucida Console" w:hAnsi="Lucida Console" w:cs="Lucida Console"/>
                <w:sz w:val="18"/>
                <w:szCs w:val="18"/>
              </w:rPr>
              <w:t>7E95</w:t>
            </w:r>
            <w:r>
              <w:rPr>
                <w:rFonts w:ascii="Lucida Console" w:hAnsi="Lucida Console" w:cs="Lucida Console"/>
                <w:sz w:val="18"/>
                <w:szCs w:val="18"/>
              </w:rPr>
              <w:t xml:space="preserve"> </w:t>
            </w:r>
            <w:r w:rsidRPr="00B113C5">
              <w:rPr>
                <w:rFonts w:ascii="Lucida Console" w:hAnsi="Lucida Console" w:cs="Lucida Console"/>
                <w:sz w:val="18"/>
                <w:szCs w:val="18"/>
              </w:rPr>
              <w:t>300F</w:t>
            </w:r>
            <w:r>
              <w:rPr>
                <w:rFonts w:ascii="Lucida Console" w:hAnsi="Lucida Console" w:cs="Lucida Console"/>
                <w:sz w:val="18"/>
                <w:szCs w:val="18"/>
              </w:rPr>
              <w:t xml:space="preserve"> </w:t>
            </w:r>
            <w:r w:rsidRPr="00B113C5">
              <w:rPr>
                <w:rFonts w:ascii="Lucida Console" w:hAnsi="Lucida Console" w:cs="Lucida Console"/>
                <w:sz w:val="18"/>
                <w:szCs w:val="18"/>
              </w:rPr>
              <w:t>44F4</w:t>
            </w:r>
            <w:r>
              <w:rPr>
                <w:rFonts w:ascii="Lucida Console" w:hAnsi="Lucida Console" w:cs="Lucida Console"/>
                <w:sz w:val="18"/>
                <w:szCs w:val="18"/>
              </w:rPr>
              <w:t xml:space="preserve"> </w:t>
            </w:r>
            <w:r w:rsidRPr="00B113C5">
              <w:rPr>
                <w:rFonts w:ascii="Lucida Console" w:hAnsi="Lucida Console" w:cs="Lucida Console"/>
                <w:sz w:val="18"/>
                <w:szCs w:val="18"/>
              </w:rPr>
              <w:t>F9D3</w:t>
            </w:r>
            <w:r>
              <w:rPr>
                <w:rFonts w:ascii="Lucida Console" w:hAnsi="Lucida Console" w:cs="Lucida Console"/>
                <w:sz w:val="18"/>
                <w:szCs w:val="18"/>
              </w:rPr>
              <w:t xml:space="preserve"> </w:t>
            </w:r>
            <w:r w:rsidRPr="00B113C5">
              <w:rPr>
                <w:rFonts w:ascii="Lucida Console" w:hAnsi="Lucida Console" w:cs="Lucida Console"/>
                <w:sz w:val="18"/>
                <w:szCs w:val="18"/>
              </w:rPr>
              <w:t>A883</w:t>
            </w:r>
            <w:r>
              <w:rPr>
                <w:rFonts w:ascii="Lucida Console" w:hAnsi="Lucida Console" w:cs="Lucida Console"/>
                <w:sz w:val="18"/>
                <w:szCs w:val="18"/>
              </w:rPr>
              <w:t xml:space="preserve"> </w:t>
            </w:r>
            <w:r w:rsidRPr="00B113C5">
              <w:rPr>
                <w:rFonts w:ascii="Lucida Console" w:hAnsi="Lucida Console" w:cs="Lucida Console"/>
                <w:sz w:val="18"/>
                <w:szCs w:val="18"/>
              </w:rPr>
              <w:t>09E2</w:t>
            </w:r>
            <w:r>
              <w:rPr>
                <w:rFonts w:ascii="Lucida Console" w:hAnsi="Lucida Console" w:cs="Lucida Console"/>
                <w:sz w:val="18"/>
                <w:szCs w:val="18"/>
              </w:rPr>
              <w:t xml:space="preserve"> </w:t>
            </w:r>
            <w:r w:rsidRPr="00B113C5">
              <w:rPr>
                <w:rFonts w:ascii="Lucida Console" w:hAnsi="Lucida Console" w:cs="Lucida Console"/>
                <w:sz w:val="18"/>
                <w:szCs w:val="18"/>
              </w:rPr>
              <w:t>18F6</w:t>
            </w:r>
            <w:r>
              <w:rPr>
                <w:rFonts w:ascii="Lucida Console" w:hAnsi="Lucida Console" w:cs="Lucida Console"/>
                <w:sz w:val="18"/>
                <w:szCs w:val="18"/>
              </w:rPr>
              <w:t xml:space="preserve"> </w:t>
            </w:r>
            <w:r w:rsidRPr="00B113C5">
              <w:rPr>
                <w:rFonts w:ascii="Lucida Console" w:hAnsi="Lucida Console" w:cs="Lucida Console"/>
                <w:sz w:val="18"/>
                <w:szCs w:val="18"/>
              </w:rPr>
              <w:t>FC8F</w:t>
            </w:r>
            <w:r>
              <w:rPr>
                <w:rFonts w:ascii="Lucida Console" w:hAnsi="Lucida Console" w:cs="Lucida Console"/>
                <w:sz w:val="18"/>
                <w:szCs w:val="18"/>
              </w:rPr>
              <w:t xml:space="preserve"> </w:t>
            </w:r>
            <w:r w:rsidRPr="00B113C5">
              <w:rPr>
                <w:rFonts w:ascii="Lucida Console" w:hAnsi="Lucida Console" w:cs="Lucida Console"/>
                <w:sz w:val="18"/>
                <w:szCs w:val="18"/>
              </w:rPr>
              <w:t>9905</w:t>
            </w:r>
            <w:r>
              <w:rPr>
                <w:rFonts w:ascii="Lucida Console" w:hAnsi="Lucida Console" w:cs="Lucida Console"/>
                <w:sz w:val="18"/>
                <w:szCs w:val="18"/>
              </w:rPr>
              <w:t xml:space="preserve"> </w:t>
            </w:r>
            <w:r w:rsidRPr="00B113C5">
              <w:rPr>
                <w:rFonts w:ascii="Lucida Console" w:hAnsi="Lucida Console" w:cs="Lucida Console"/>
                <w:sz w:val="18"/>
                <w:szCs w:val="18"/>
              </w:rPr>
              <w:t>7548</w:t>
            </w:r>
            <w:r>
              <w:rPr>
                <w:rFonts w:ascii="Lucida Console" w:hAnsi="Lucida Console" w:cs="Lucida Console"/>
                <w:sz w:val="18"/>
                <w:szCs w:val="18"/>
              </w:rPr>
              <w:t xml:space="preserve"> </w:t>
            </w:r>
            <w:r w:rsidRPr="00B113C5">
              <w:rPr>
                <w:rFonts w:ascii="Lucida Console" w:hAnsi="Lucida Console" w:cs="Lucida Console"/>
                <w:sz w:val="18"/>
                <w:szCs w:val="18"/>
              </w:rPr>
              <w:t>121F</w:t>
            </w:r>
            <w:r>
              <w:rPr>
                <w:rFonts w:ascii="Lucida Console" w:hAnsi="Lucida Console" w:cs="Lucida Console"/>
                <w:sz w:val="18"/>
                <w:szCs w:val="18"/>
              </w:rPr>
              <w:t xml:space="preserve"> </w:t>
            </w:r>
            <w:r w:rsidRPr="00B113C5">
              <w:rPr>
                <w:rFonts w:ascii="Lucida Console" w:hAnsi="Lucida Console" w:cs="Lucida Console"/>
                <w:sz w:val="18"/>
                <w:szCs w:val="18"/>
              </w:rPr>
              <w:t>9ADA</w:t>
            </w:r>
            <w:r>
              <w:rPr>
                <w:rFonts w:ascii="Lucida Console" w:hAnsi="Lucida Console" w:cs="Lucida Console"/>
                <w:sz w:val="18"/>
                <w:szCs w:val="18"/>
              </w:rPr>
              <w:t xml:space="preserve"> </w:t>
            </w:r>
            <w:r w:rsidRPr="00B113C5">
              <w:rPr>
                <w:rFonts w:ascii="Lucida Console" w:hAnsi="Lucida Console" w:cs="Lucida Console"/>
                <w:sz w:val="18"/>
                <w:szCs w:val="18"/>
              </w:rPr>
              <w:t>09FF</w:t>
            </w:r>
            <w:r>
              <w:rPr>
                <w:rFonts w:ascii="Lucida Console" w:hAnsi="Lucida Console" w:cs="Lucida Console"/>
                <w:sz w:val="18"/>
                <w:szCs w:val="18"/>
              </w:rPr>
              <w:t xml:space="preserve"> </w:t>
            </w:r>
            <w:r w:rsidRPr="00B113C5">
              <w:rPr>
                <w:rFonts w:ascii="Lucida Console" w:hAnsi="Lucida Console" w:cs="Lucida Console"/>
                <w:sz w:val="18"/>
                <w:szCs w:val="18"/>
              </w:rPr>
              <w:t>7DF5</w:t>
            </w:r>
            <w:r>
              <w:rPr>
                <w:rFonts w:ascii="Lucida Console" w:hAnsi="Lucida Console" w:cs="Lucida Console"/>
                <w:sz w:val="18"/>
                <w:szCs w:val="18"/>
              </w:rPr>
              <w:t xml:space="preserve"> </w:t>
            </w:r>
            <w:r w:rsidRPr="00B113C5">
              <w:rPr>
                <w:rFonts w:ascii="Lucida Console" w:hAnsi="Lucida Console" w:cs="Lucida Console"/>
                <w:sz w:val="18"/>
                <w:szCs w:val="18"/>
              </w:rPr>
              <w:t>D23B</w:t>
            </w:r>
            <w:r>
              <w:rPr>
                <w:rFonts w:ascii="Lucida Console" w:hAnsi="Lucida Console" w:cs="Lucida Console"/>
                <w:sz w:val="18"/>
                <w:szCs w:val="18"/>
              </w:rPr>
              <w:t xml:space="preserve"> </w:t>
            </w:r>
            <w:r w:rsidRPr="00B113C5">
              <w:rPr>
                <w:rFonts w:ascii="Lucida Console" w:hAnsi="Lucida Console" w:cs="Lucida Console"/>
                <w:sz w:val="18"/>
                <w:szCs w:val="18"/>
              </w:rPr>
              <w:t>700A</w:t>
            </w:r>
            <w:r>
              <w:rPr>
                <w:rFonts w:ascii="Lucida Console" w:hAnsi="Lucida Console" w:cs="Lucida Console"/>
                <w:sz w:val="18"/>
                <w:szCs w:val="18"/>
              </w:rPr>
              <w:t xml:space="preserve"> </w:t>
            </w:r>
            <w:r w:rsidRPr="00B113C5">
              <w:rPr>
                <w:rFonts w:ascii="Lucida Console" w:hAnsi="Lucida Console" w:cs="Lucida Console"/>
                <w:sz w:val="18"/>
                <w:szCs w:val="18"/>
              </w:rPr>
              <w:t>8F56</w:t>
            </w:r>
          </w:p>
        </w:tc>
      </w:tr>
      <w:tr w:rsidR="0080684F" w14:paraId="2BC77C5A" w14:textId="77777777" w:rsidTr="007B6C1E">
        <w:trPr>
          <w:trHeight w:val="616"/>
        </w:trPr>
        <w:tc>
          <w:tcPr>
            <w:tcW w:w="3009" w:type="dxa"/>
          </w:tcPr>
          <w:p w14:paraId="13CFA186" w14:textId="77777777" w:rsidR="0080684F" w:rsidRPr="007F0158" w:rsidRDefault="0080684F" w:rsidP="00384CE2">
            <w:pPr>
              <w:rPr>
                <w:b/>
                <w:i/>
              </w:rPr>
            </w:pPr>
            <w:r>
              <w:rPr>
                <w:b/>
                <w:i/>
              </w:rPr>
              <w:t>Private Key X</w:t>
            </w:r>
          </w:p>
        </w:tc>
        <w:tc>
          <w:tcPr>
            <w:tcW w:w="2771" w:type="dxa"/>
          </w:tcPr>
          <w:p w14:paraId="1F745F62" w14:textId="77777777" w:rsidR="0080684F" w:rsidRDefault="00B113C5" w:rsidP="00384CE2">
            <w:r>
              <w:t>Integer [40 bytes]</w:t>
            </w:r>
          </w:p>
        </w:tc>
        <w:tc>
          <w:tcPr>
            <w:tcW w:w="2975" w:type="dxa"/>
          </w:tcPr>
          <w:p w14:paraId="4E7BF3F0" w14:textId="77777777" w:rsidR="00B113C5" w:rsidRDefault="00B113C5" w:rsidP="00384CE2">
            <w:pPr>
              <w:rPr>
                <w:rFonts w:ascii="Lucida Console" w:hAnsi="Lucida Console" w:cs="Lucida Console"/>
                <w:sz w:val="18"/>
                <w:szCs w:val="18"/>
              </w:rPr>
            </w:pPr>
          </w:p>
          <w:p w14:paraId="044A2704" w14:textId="77777777" w:rsidR="0080684F" w:rsidRDefault="00B113C5" w:rsidP="00384CE2">
            <w:pPr>
              <w:rPr>
                <w:rFonts w:ascii="Lucida Console" w:hAnsi="Lucida Console" w:cs="Lucida Console"/>
                <w:sz w:val="18"/>
                <w:szCs w:val="18"/>
              </w:rPr>
            </w:pPr>
            <w:r w:rsidRPr="00B113C5">
              <w:rPr>
                <w:rFonts w:ascii="Lucida Console" w:hAnsi="Lucida Console" w:cs="Lucida Console"/>
                <w:sz w:val="18"/>
                <w:szCs w:val="18"/>
              </w:rPr>
              <w:t>9583</w:t>
            </w:r>
            <w:r>
              <w:rPr>
                <w:rFonts w:ascii="Lucida Console" w:hAnsi="Lucida Console" w:cs="Lucida Console"/>
                <w:sz w:val="18"/>
                <w:szCs w:val="18"/>
              </w:rPr>
              <w:t xml:space="preserve"> </w:t>
            </w:r>
            <w:r w:rsidRPr="00B113C5">
              <w:rPr>
                <w:rFonts w:ascii="Lucida Console" w:hAnsi="Lucida Console" w:cs="Lucida Console"/>
                <w:sz w:val="18"/>
                <w:szCs w:val="18"/>
              </w:rPr>
              <w:t>A9EE</w:t>
            </w:r>
            <w:r>
              <w:rPr>
                <w:rFonts w:ascii="Lucida Console" w:hAnsi="Lucida Console" w:cs="Lucida Console"/>
                <w:sz w:val="18"/>
                <w:szCs w:val="18"/>
              </w:rPr>
              <w:t xml:space="preserve"> </w:t>
            </w:r>
            <w:r w:rsidRPr="00B113C5">
              <w:rPr>
                <w:rFonts w:ascii="Lucida Console" w:hAnsi="Lucida Console" w:cs="Lucida Console"/>
                <w:sz w:val="18"/>
                <w:szCs w:val="18"/>
              </w:rPr>
              <w:t>035C</w:t>
            </w:r>
            <w:r>
              <w:rPr>
                <w:rFonts w:ascii="Lucida Console" w:hAnsi="Lucida Console" w:cs="Lucida Console"/>
                <w:sz w:val="18"/>
                <w:szCs w:val="18"/>
              </w:rPr>
              <w:t xml:space="preserve"> </w:t>
            </w:r>
            <w:r w:rsidRPr="00B113C5">
              <w:rPr>
                <w:rFonts w:ascii="Lucida Console" w:hAnsi="Lucida Console" w:cs="Lucida Console"/>
                <w:sz w:val="18"/>
                <w:szCs w:val="18"/>
              </w:rPr>
              <w:t>B385</w:t>
            </w:r>
            <w:r>
              <w:rPr>
                <w:rFonts w:ascii="Lucida Console" w:hAnsi="Lucida Console" w:cs="Lucida Console"/>
                <w:sz w:val="18"/>
                <w:szCs w:val="18"/>
              </w:rPr>
              <w:t xml:space="preserve"> </w:t>
            </w:r>
            <w:r w:rsidRPr="00B113C5">
              <w:rPr>
                <w:rFonts w:ascii="Lucida Console" w:hAnsi="Lucida Console" w:cs="Lucida Console"/>
                <w:sz w:val="18"/>
                <w:szCs w:val="18"/>
              </w:rPr>
              <w:t>46A7</w:t>
            </w:r>
            <w:r>
              <w:rPr>
                <w:rFonts w:ascii="Lucida Console" w:hAnsi="Lucida Console" w:cs="Lucida Console"/>
                <w:sz w:val="18"/>
                <w:szCs w:val="18"/>
              </w:rPr>
              <w:t xml:space="preserve"> </w:t>
            </w:r>
            <w:r w:rsidRPr="00B113C5">
              <w:rPr>
                <w:rFonts w:ascii="Lucida Console" w:hAnsi="Lucida Console" w:cs="Lucida Console"/>
                <w:sz w:val="18"/>
                <w:szCs w:val="18"/>
              </w:rPr>
              <w:t>6F8D</w:t>
            </w:r>
            <w:r>
              <w:rPr>
                <w:rFonts w:ascii="Lucida Console" w:hAnsi="Lucida Console" w:cs="Lucida Console"/>
                <w:sz w:val="18"/>
                <w:szCs w:val="18"/>
              </w:rPr>
              <w:t xml:space="preserve"> </w:t>
            </w:r>
            <w:r w:rsidRPr="00B113C5">
              <w:rPr>
                <w:rFonts w:ascii="Lucida Console" w:hAnsi="Lucida Console" w:cs="Lucida Console"/>
                <w:sz w:val="18"/>
                <w:szCs w:val="18"/>
              </w:rPr>
              <w:t>770F</w:t>
            </w:r>
            <w:r>
              <w:rPr>
                <w:rFonts w:ascii="Lucida Console" w:hAnsi="Lucida Console" w:cs="Lucida Console"/>
                <w:sz w:val="18"/>
                <w:szCs w:val="18"/>
              </w:rPr>
              <w:t xml:space="preserve"> </w:t>
            </w:r>
            <w:r w:rsidRPr="00B113C5">
              <w:rPr>
                <w:rFonts w:ascii="Lucida Console" w:hAnsi="Lucida Console" w:cs="Lucida Console"/>
                <w:sz w:val="18"/>
                <w:szCs w:val="18"/>
              </w:rPr>
              <w:t>AF05</w:t>
            </w:r>
            <w:r>
              <w:rPr>
                <w:rFonts w:ascii="Lucida Console" w:hAnsi="Lucida Console" w:cs="Lucida Console"/>
                <w:sz w:val="18"/>
                <w:szCs w:val="18"/>
              </w:rPr>
              <w:t xml:space="preserve"> </w:t>
            </w:r>
            <w:r w:rsidRPr="00B113C5">
              <w:rPr>
                <w:rFonts w:ascii="Lucida Console" w:hAnsi="Lucida Console" w:cs="Lucida Console"/>
                <w:sz w:val="18"/>
                <w:szCs w:val="18"/>
              </w:rPr>
              <w:t>AC5A</w:t>
            </w:r>
            <w:r>
              <w:rPr>
                <w:rFonts w:ascii="Lucida Console" w:hAnsi="Lucida Console" w:cs="Lucida Console"/>
                <w:sz w:val="18"/>
                <w:szCs w:val="18"/>
              </w:rPr>
              <w:t xml:space="preserve"> </w:t>
            </w:r>
            <w:r w:rsidRPr="00B113C5">
              <w:rPr>
                <w:rFonts w:ascii="Lucida Console" w:hAnsi="Lucida Console" w:cs="Lucida Console"/>
                <w:sz w:val="18"/>
                <w:szCs w:val="18"/>
              </w:rPr>
              <w:t>A5C5</w:t>
            </w:r>
          </w:p>
        </w:tc>
      </w:tr>
      <w:tr w:rsidR="0080684F" w14:paraId="6B3F9CC5" w14:textId="77777777" w:rsidTr="00384CE2">
        <w:tc>
          <w:tcPr>
            <w:tcW w:w="8755" w:type="dxa"/>
            <w:gridSpan w:val="3"/>
          </w:tcPr>
          <w:p w14:paraId="1EFA4F81" w14:textId="77777777" w:rsidR="00B113C5" w:rsidRPr="00B113C5" w:rsidRDefault="00B113C5" w:rsidP="00B113C5">
            <w:pPr>
              <w:tabs>
                <w:tab w:val="left" w:pos="930"/>
              </w:tabs>
              <w:jc w:val="both"/>
              <w:rPr>
                <w:rFonts w:ascii="Courier New" w:hAnsi="Courier New" w:cs="Courier New"/>
              </w:rPr>
            </w:pPr>
            <w:r w:rsidRPr="00B113C5">
              <w:rPr>
                <w:rFonts w:ascii="Courier New" w:hAnsi="Courier New" w:cs="Courier New"/>
              </w:rPr>
              <w:t>&lt;privateKey&gt;</w:t>
            </w:r>
          </w:p>
          <w:p w14:paraId="03C8D44B" w14:textId="77777777" w:rsidR="00B113C5" w:rsidRPr="00B113C5" w:rsidRDefault="00B113C5" w:rsidP="00B113C5">
            <w:pPr>
              <w:tabs>
                <w:tab w:val="left" w:pos="930"/>
              </w:tabs>
              <w:jc w:val="both"/>
              <w:rPr>
                <w:rFonts w:ascii="Courier New" w:hAnsi="Courier New" w:cs="Courier New"/>
              </w:rPr>
            </w:pPr>
            <w:r w:rsidRPr="00B113C5">
              <w:rPr>
                <w:rFonts w:ascii="Courier New" w:hAnsi="Courier New" w:cs="Courier New"/>
              </w:rPr>
              <w:t>/KaCzo4Syrom78z3EQ5SbbB4sF7ey80etKII864WF64B81uRpH5t9jQTxeEu0ImbzRMqzVDZ</w:t>
            </w:r>
            <w:r>
              <w:rPr>
                <w:rFonts w:ascii="Courier New" w:hAnsi="Courier New" w:cs="Courier New"/>
              </w:rPr>
              <w:t>kVG9xD7nN1kuFw==li7dzDacuo67Jg7mtqEm2TRuOMU=</w:t>
            </w:r>
            <w:r w:rsidRPr="00B113C5">
              <w:rPr>
                <w:rFonts w:ascii="Courier New" w:hAnsi="Courier New" w:cs="Courier New"/>
              </w:rPr>
              <w:t>Z4Rxsnqc9E7pGknFFH2xqaryRPBaQ01khpMdLRQnG541Awtx/XPaF5Bpsy4pNWMOHCBiNU0Nogps</w:t>
            </w:r>
          </w:p>
          <w:p w14:paraId="4A84FF36" w14:textId="77777777" w:rsidR="0080684F" w:rsidRPr="007B6C1E" w:rsidRDefault="00B113C5" w:rsidP="00B113C5">
            <w:pPr>
              <w:tabs>
                <w:tab w:val="left" w:pos="930"/>
              </w:tabs>
              <w:jc w:val="both"/>
              <w:rPr>
                <w:rFonts w:ascii="Courier New" w:hAnsi="Courier New" w:cs="Courier New"/>
              </w:rPr>
            </w:pPr>
            <w:r>
              <w:rPr>
                <w:rFonts w:ascii="Courier New" w:hAnsi="Courier New" w:cs="Courier New"/>
              </w:rPr>
              <w:t>QW5QvnlMpA==</w:t>
            </w:r>
            <w:r w:rsidRPr="00B113C5">
              <w:rPr>
                <w:rFonts w:ascii="Courier New" w:hAnsi="Courier New" w:cs="Courier New"/>
              </w:rPr>
              <w:t>eWMYL/KqxkGlDXfRIFefUsnIBMQCcMdkblAZusUafpUwD</w:t>
            </w:r>
            <w:r>
              <w:rPr>
                <w:rFonts w:ascii="Courier New" w:hAnsi="Courier New" w:cs="Courier New"/>
              </w:rPr>
              <w:t>0T0+dOogwniGPb8j5kFdUgSH5raCf99</w:t>
            </w:r>
            <w:r w:rsidRPr="00B113C5">
              <w:rPr>
                <w:rFonts w:ascii="Courier New" w:hAnsi="Courier New" w:cs="Courier New"/>
              </w:rPr>
              <w:t>9dI7cAqPVg==lYOp7gNcs4VGp2+Ndw+vBaxapcU=&lt;/privateKey&gt;</w:t>
            </w:r>
          </w:p>
        </w:tc>
      </w:tr>
    </w:tbl>
    <w:p w14:paraId="026E2FD3" w14:textId="77777777" w:rsidR="002D1F71" w:rsidRDefault="002D1F71"/>
    <w:p w14:paraId="582D67AD" w14:textId="77777777" w:rsidR="002D1F71" w:rsidRDefault="002D1F71">
      <w:r>
        <w:br w:type="page"/>
      </w:r>
    </w:p>
    <w:p w14:paraId="60EF3044" w14:textId="77777777" w:rsidR="00C30CE5" w:rsidRDefault="007949B3" w:rsidP="00E0261A">
      <w:pPr>
        <w:pStyle w:val="Heading3"/>
      </w:pPr>
      <w:bookmarkStart w:id="43" w:name="_Toc477353432"/>
      <w:r>
        <w:lastRenderedPageBreak/>
        <w:t xml:space="preserve">Definition: </w:t>
      </w:r>
      <w:r w:rsidR="003D5AAA" w:rsidRPr="004D1F16">
        <w:t xml:space="preserve"> </w:t>
      </w:r>
      <w:r w:rsidR="00C30CE5" w:rsidRPr="004D1F16">
        <w:t>Self Signed Key</w:t>
      </w:r>
      <w:r w:rsidR="00C50B0B" w:rsidRPr="004D1F16">
        <w:t>.</w:t>
      </w:r>
      <w:bookmarkEnd w:id="43"/>
      <w:r w:rsidR="00C30CE5" w:rsidRPr="004D1F16">
        <w:t xml:space="preserve"> </w:t>
      </w:r>
    </w:p>
    <w:p w14:paraId="531B7812" w14:textId="77777777" w:rsidR="00306F7A" w:rsidRPr="00306F7A" w:rsidRDefault="00306F7A" w:rsidP="00306F7A"/>
    <w:tbl>
      <w:tblPr>
        <w:tblStyle w:val="TableGrid"/>
        <w:tblW w:w="0" w:type="auto"/>
        <w:tblLayout w:type="fixed"/>
        <w:tblLook w:val="04A0" w:firstRow="1" w:lastRow="0" w:firstColumn="1" w:lastColumn="0" w:noHBand="0" w:noVBand="1"/>
      </w:tblPr>
      <w:tblGrid>
        <w:gridCol w:w="3009"/>
        <w:gridCol w:w="2771"/>
        <w:gridCol w:w="2975"/>
      </w:tblGrid>
      <w:tr w:rsidR="00306F7A" w:rsidRPr="0080684F" w14:paraId="3C15DBC7" w14:textId="77777777" w:rsidTr="00384CE2">
        <w:tc>
          <w:tcPr>
            <w:tcW w:w="8755" w:type="dxa"/>
            <w:gridSpan w:val="3"/>
          </w:tcPr>
          <w:p w14:paraId="5FDA1C6F" w14:textId="77777777" w:rsidR="00306F7A" w:rsidRDefault="00306F7A" w:rsidP="00BB7CB8">
            <w:pPr>
              <w:pStyle w:val="NormalWeb"/>
              <w:spacing w:before="0" w:beforeAutospacing="0" w:after="0" w:afterAutospacing="0"/>
              <w:textAlignment w:val="baseline"/>
              <w:rPr>
                <w:rFonts w:ascii="Verdana" w:eastAsia="+mn-ea" w:hAnsi="Verdana" w:cs="Courier New"/>
                <w:color w:val="1F497D"/>
                <w:kern w:val="24"/>
                <w:sz w:val="20"/>
                <w:szCs w:val="20"/>
                <w:lang w:val="en-US"/>
              </w:rPr>
            </w:pPr>
            <w:r w:rsidRPr="00306F7A">
              <w:rPr>
                <w:rFonts w:ascii="Verdana" w:eastAsia="+mn-ea" w:hAnsi="Verdana" w:cs="Courier New"/>
                <w:b/>
                <w:color w:val="1F497D"/>
                <w:kern w:val="24"/>
                <w:sz w:val="20"/>
                <w:szCs w:val="20"/>
                <w:lang w:val="en-US"/>
              </w:rPr>
              <w:t>Description</w:t>
            </w:r>
            <w:r>
              <w:rPr>
                <w:rFonts w:ascii="Verdana" w:eastAsia="+mn-ea" w:hAnsi="Verdana" w:cs="Courier New"/>
                <w:color w:val="1F497D"/>
                <w:kern w:val="24"/>
                <w:sz w:val="20"/>
                <w:szCs w:val="20"/>
                <w:lang w:val="en-US"/>
              </w:rPr>
              <w:t>:</w:t>
            </w:r>
          </w:p>
          <w:p w14:paraId="4D81BC9E" w14:textId="77777777" w:rsidR="00306F7A" w:rsidRDefault="00306F7A" w:rsidP="00BB7CB8">
            <w:pPr>
              <w:pStyle w:val="NormalWeb"/>
              <w:spacing w:before="0" w:beforeAutospacing="0" w:after="0" w:afterAutospacing="0"/>
              <w:textAlignment w:val="baseline"/>
              <w:rPr>
                <w:rFonts w:ascii="Verdana" w:eastAsia="+mn-ea" w:hAnsi="Verdana" w:cs="Courier New"/>
                <w:color w:val="1F497D"/>
                <w:kern w:val="24"/>
                <w:sz w:val="20"/>
                <w:szCs w:val="20"/>
                <w:lang w:val="en-US"/>
              </w:rPr>
            </w:pPr>
          </w:p>
          <w:p w14:paraId="052DE1A1" w14:textId="77777777" w:rsidR="00306F7A" w:rsidRDefault="00306F7A" w:rsidP="00BB7CB8">
            <w:pPr>
              <w:pStyle w:val="NormalWeb"/>
              <w:spacing w:before="0" w:beforeAutospacing="0" w:after="0" w:afterAutospacing="0"/>
              <w:textAlignment w:val="baseline"/>
              <w:rPr>
                <w:rFonts w:ascii="Verdana" w:eastAsia="+mn-ea" w:hAnsi="Verdana" w:cs="Courier New"/>
                <w:color w:val="1F497D"/>
                <w:kern w:val="24"/>
                <w:sz w:val="20"/>
                <w:szCs w:val="20"/>
                <w:lang w:val="en-US"/>
              </w:rPr>
            </w:pPr>
            <w:r>
              <w:rPr>
                <w:rFonts w:ascii="Verdana" w:eastAsia="+mn-ea" w:hAnsi="Verdana" w:cs="Courier New"/>
                <w:color w:val="1F497D"/>
                <w:kern w:val="24"/>
                <w:sz w:val="20"/>
                <w:szCs w:val="20"/>
                <w:lang w:val="en-US"/>
              </w:rPr>
              <w:t>The self signed key is submitted by the data server to the SA for signing. It is a digital signature of the data server’s public key (i.e signed by the data servers’ private key).</w:t>
            </w:r>
          </w:p>
          <w:p w14:paraId="4C358400" w14:textId="77777777" w:rsidR="00306F7A" w:rsidRPr="00306F7A" w:rsidRDefault="00306F7A" w:rsidP="00BB7CB8">
            <w:pPr>
              <w:pStyle w:val="NormalWeb"/>
              <w:spacing w:before="0" w:beforeAutospacing="0" w:after="0" w:afterAutospacing="0"/>
              <w:textAlignment w:val="baseline"/>
              <w:rPr>
                <w:rFonts w:ascii="Verdana" w:eastAsia="+mn-ea" w:hAnsi="Verdana" w:cs="Courier New"/>
                <w:color w:val="1F497D"/>
                <w:kern w:val="24"/>
                <w:sz w:val="20"/>
                <w:szCs w:val="20"/>
                <w:lang w:val="en-US"/>
              </w:rPr>
            </w:pPr>
          </w:p>
        </w:tc>
      </w:tr>
      <w:tr w:rsidR="00984F99" w:rsidRPr="0080684F" w14:paraId="471E1F0D" w14:textId="77777777" w:rsidTr="00384CE2">
        <w:tc>
          <w:tcPr>
            <w:tcW w:w="8755" w:type="dxa"/>
            <w:gridSpan w:val="3"/>
          </w:tcPr>
          <w:p w14:paraId="2D9D2AB9" w14:textId="77777777" w:rsidR="002669A5" w:rsidRDefault="002669A5" w:rsidP="00BB7CB8">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r>
              <w:rPr>
                <w:rFonts w:ascii="Courier New" w:eastAsia="+mn-ea" w:hAnsi="Courier New" w:cs="Courier New"/>
                <w:color w:val="1F497D"/>
                <w:kern w:val="24"/>
                <w:sz w:val="20"/>
                <w:szCs w:val="20"/>
                <w:lang w:val="en-US"/>
              </w:rPr>
              <w:t>Content:</w:t>
            </w:r>
          </w:p>
          <w:p w14:paraId="017CD55A" w14:textId="77777777" w:rsidR="002669A5" w:rsidRDefault="002669A5" w:rsidP="00BB7CB8">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p>
          <w:p w14:paraId="2D117E84" w14:textId="77777777" w:rsidR="00BB7CB8" w:rsidRDefault="00984F99" w:rsidP="00BB7CB8">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r w:rsidRPr="00984F99">
              <w:rPr>
                <w:rFonts w:ascii="Courier New" w:eastAsia="+mn-ea" w:hAnsi="Courier New" w:cs="Courier New"/>
                <w:color w:val="1F497D"/>
                <w:kern w:val="24"/>
                <w:sz w:val="20"/>
                <w:szCs w:val="20"/>
                <w:lang w:val="en-US"/>
              </w:rPr>
              <w:t>&lt;selfsignedKey&gt;</w:t>
            </w:r>
          </w:p>
          <w:p w14:paraId="132F56DD" w14:textId="77777777" w:rsidR="00BB7CB8" w:rsidRDefault="00BB7CB8" w:rsidP="00FE01C2">
            <w:pPr>
              <w:pStyle w:val="NormalWeb"/>
              <w:spacing w:before="0" w:beforeAutospacing="0" w:after="0" w:afterAutospacing="0"/>
              <w:textAlignment w:val="baseline"/>
              <w:rPr>
                <w:rFonts w:ascii="Courier New" w:eastAsia="+mn-ea" w:hAnsi="Courier New" w:cs="Courier New"/>
                <w:color w:val="1F497D"/>
                <w:kern w:val="24"/>
                <w:sz w:val="20"/>
                <w:szCs w:val="20"/>
              </w:rPr>
            </w:pPr>
            <w:r>
              <w:rPr>
                <w:rFonts w:ascii="Courier New" w:eastAsia="+mn-ea" w:hAnsi="Courier New" w:cs="Courier New"/>
                <w:color w:val="1F497D"/>
                <w:kern w:val="24"/>
                <w:sz w:val="20"/>
                <w:szCs w:val="20"/>
                <w:lang w:val="en-US"/>
              </w:rPr>
              <w:t xml:space="preserve">   </w:t>
            </w:r>
            <w:r w:rsidR="00FE01C2">
              <w:rPr>
                <w:rFonts w:ascii="Courier New" w:eastAsia="+mn-ea" w:hAnsi="Courier New" w:cs="Courier New"/>
                <w:color w:val="1F497D"/>
                <w:kern w:val="24"/>
                <w:sz w:val="20"/>
                <w:szCs w:val="20"/>
              </w:rPr>
              <w:t>&lt;publicKey&gt;</w:t>
            </w:r>
          </w:p>
          <w:p w14:paraId="1A241126" w14:textId="77777777" w:rsidR="00251F36" w:rsidRDefault="00251F36"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&lt;p&gt;&lt;/p&gt;</w:t>
            </w:r>
          </w:p>
          <w:p w14:paraId="74B2AB1E" w14:textId="77777777" w:rsidR="00251F36" w:rsidRDefault="00251F36"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&lt;q&gt;&lt;/q&gt;</w:t>
            </w:r>
          </w:p>
          <w:p w14:paraId="055B8AF6" w14:textId="77777777" w:rsidR="00251F36" w:rsidRDefault="00251F36"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&lt;g&gt;&lt;/g&gt;</w:t>
            </w:r>
          </w:p>
          <w:p w14:paraId="23EEAE33" w14:textId="77777777" w:rsidR="00251F36" w:rsidRDefault="00251F36"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&lt;y&gt;&lt;/y&gt;</w:t>
            </w:r>
          </w:p>
          <w:p w14:paraId="169DA229" w14:textId="77777777" w:rsidR="002669A5" w:rsidRDefault="002669A5"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p>
          <w:p w14:paraId="3862CB3F" w14:textId="77777777" w:rsidR="002669A5" w:rsidRDefault="002669A5"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&lt;role&gt;</w:t>
            </w:r>
          </w:p>
          <w:p w14:paraId="411C0D3F" w14:textId="77777777" w:rsidR="002669A5" w:rsidRDefault="002669A5"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[official body]/[private producer]</w:t>
            </w:r>
          </w:p>
          <w:p w14:paraId="6C351029" w14:textId="77777777" w:rsidR="002669A5" w:rsidRDefault="002669A5"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&lt;/role&gt;</w:t>
            </w:r>
          </w:p>
          <w:p w14:paraId="4AB9F2C6" w14:textId="77777777" w:rsidR="002669A5" w:rsidRDefault="002669A5" w:rsidP="00FE01C2">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p>
          <w:p w14:paraId="5AA375C3" w14:textId="77777777" w:rsidR="00984F99" w:rsidRDefault="00BB7CB8" w:rsidP="00BB7CB8">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eastAsia="+mn-ea" w:hAnsi="Courier New" w:cs="Courier New"/>
                <w:color w:val="1F497D"/>
                <w:kern w:val="24"/>
                <w:sz w:val="20"/>
                <w:szCs w:val="20"/>
                <w:lang w:eastAsia="en-US"/>
              </w:rPr>
              <w:t xml:space="preserve">   </w:t>
            </w:r>
            <w:r w:rsidRPr="00BB7CB8">
              <w:rPr>
                <w:rFonts w:ascii="Courier New" w:eastAsia="+mn-ea" w:hAnsi="Courier New" w:cs="Courier New"/>
                <w:color w:val="1F497D"/>
                <w:kern w:val="24"/>
                <w:sz w:val="20"/>
                <w:szCs w:val="20"/>
                <w:lang w:eastAsia="en-US"/>
              </w:rPr>
              <w:t>&lt;/publicKey&gt;</w:t>
            </w:r>
          </w:p>
          <w:p w14:paraId="4BE99FE4" w14:textId="77777777" w:rsidR="00984F99" w:rsidRDefault="00BB7CB8" w:rsidP="00984F99">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hAnsi="Courier New" w:cs="Courier New"/>
                <w:sz w:val="18"/>
                <w:szCs w:val="18"/>
              </w:rPr>
              <w:t xml:space="preserve">    </w:t>
            </w:r>
            <w:r w:rsidR="00FE01C2">
              <w:rPr>
                <w:rFonts w:ascii="Courier New" w:hAnsi="Courier New" w:cs="Courier New"/>
                <w:sz w:val="18"/>
                <w:szCs w:val="18"/>
              </w:rPr>
              <w:t>&lt;R&gt;</w:t>
            </w:r>
            <w:r w:rsidR="00984F99">
              <w:rPr>
                <w:rFonts w:ascii="Courier New" w:hAnsi="Courier New" w:cs="Courier New"/>
                <w:sz w:val="18"/>
                <w:szCs w:val="18"/>
              </w:rPr>
              <w:t>&lt;/R&gt;</w:t>
            </w:r>
          </w:p>
          <w:p w14:paraId="5CA7D6CD" w14:textId="77777777" w:rsidR="00984F99" w:rsidRPr="00984F99" w:rsidRDefault="00984F99" w:rsidP="00984F99">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hAnsi="Courier New" w:cs="Courier New"/>
                <w:sz w:val="18"/>
                <w:szCs w:val="18"/>
              </w:rPr>
              <w:t xml:space="preserve">    </w:t>
            </w:r>
            <w:r w:rsidR="00FE01C2">
              <w:rPr>
                <w:rFonts w:ascii="Courier New" w:hAnsi="Courier New" w:cs="Courier New"/>
                <w:sz w:val="18"/>
                <w:szCs w:val="18"/>
              </w:rPr>
              <w:t>&lt;S&gt;</w:t>
            </w:r>
            <w:r>
              <w:rPr>
                <w:rFonts w:ascii="Courier New" w:hAnsi="Courier New" w:cs="Courier New"/>
                <w:sz w:val="18"/>
                <w:szCs w:val="18"/>
              </w:rPr>
              <w:t>&lt;/S&gt;</w:t>
            </w:r>
          </w:p>
          <w:p w14:paraId="2DE862AC" w14:textId="77777777" w:rsidR="00984F99" w:rsidRPr="0080684F" w:rsidRDefault="00984F99" w:rsidP="00384CE2">
            <w:pPr>
              <w:pStyle w:val="NormalWeb"/>
              <w:spacing w:before="0" w:beforeAutospacing="0" w:after="0" w:afterAutospacing="0"/>
              <w:textAlignment w:val="baseline"/>
              <w:rPr>
                <w:rFonts w:ascii="Courier New" w:hAnsi="Courier New" w:cs="Courier New"/>
              </w:rPr>
            </w:pPr>
            <w:r w:rsidRPr="00984F99">
              <w:rPr>
                <w:rFonts w:ascii="Courier New" w:eastAsia="+mn-ea" w:hAnsi="Courier New" w:cs="Courier New"/>
                <w:color w:val="1F497D"/>
                <w:kern w:val="24"/>
                <w:sz w:val="20"/>
                <w:szCs w:val="20"/>
                <w:lang w:val="en-US"/>
              </w:rPr>
              <w:t>&lt;/selfsignedKey&gt;</w:t>
            </w:r>
          </w:p>
        </w:tc>
      </w:tr>
      <w:tr w:rsidR="00984F99" w:rsidRPr="007F0158" w14:paraId="28A71726" w14:textId="77777777" w:rsidTr="00384CE2">
        <w:tc>
          <w:tcPr>
            <w:tcW w:w="3009" w:type="dxa"/>
          </w:tcPr>
          <w:p w14:paraId="699A02E6" w14:textId="77777777" w:rsidR="00984F99" w:rsidRPr="007F0158" w:rsidRDefault="00984F99" w:rsidP="00384CE2">
            <w:pPr>
              <w:rPr>
                <w:b/>
              </w:rPr>
            </w:pPr>
            <w:r w:rsidRPr="007F0158">
              <w:rPr>
                <w:b/>
              </w:rPr>
              <w:t>Field</w:t>
            </w:r>
          </w:p>
        </w:tc>
        <w:tc>
          <w:tcPr>
            <w:tcW w:w="2771" w:type="dxa"/>
          </w:tcPr>
          <w:p w14:paraId="546E0ED7" w14:textId="77777777" w:rsidR="00984F99" w:rsidRPr="007F0158" w:rsidRDefault="00984F99" w:rsidP="00384CE2">
            <w:pPr>
              <w:rPr>
                <w:b/>
              </w:rPr>
            </w:pPr>
            <w:r w:rsidRPr="007F0158">
              <w:rPr>
                <w:b/>
              </w:rPr>
              <w:t>Type</w:t>
            </w:r>
            <w:r w:rsidR="00306F7A">
              <w:rPr>
                <w:b/>
              </w:rPr>
              <w:t xml:space="preserve"> / Values</w:t>
            </w:r>
          </w:p>
        </w:tc>
        <w:tc>
          <w:tcPr>
            <w:tcW w:w="2975" w:type="dxa"/>
          </w:tcPr>
          <w:p w14:paraId="1D3C2D6B" w14:textId="77777777" w:rsidR="00984F99" w:rsidRPr="007F0158" w:rsidRDefault="00C50B0B" w:rsidP="00384CE2">
            <w:pPr>
              <w:rPr>
                <w:b/>
              </w:rPr>
            </w:pPr>
            <w:r>
              <w:rPr>
                <w:b/>
              </w:rPr>
              <w:t>Description.</w:t>
            </w:r>
          </w:p>
        </w:tc>
      </w:tr>
      <w:tr w:rsidR="00984F99" w14:paraId="74C8D48B" w14:textId="77777777" w:rsidTr="00384CE2">
        <w:tc>
          <w:tcPr>
            <w:tcW w:w="3009" w:type="dxa"/>
          </w:tcPr>
          <w:p w14:paraId="2D2FC5E7" w14:textId="77777777" w:rsidR="00984F99" w:rsidRPr="007F0158" w:rsidRDefault="00984F99" w:rsidP="00384CE2">
            <w:pPr>
              <w:rPr>
                <w:b/>
                <w:i/>
              </w:rPr>
            </w:pPr>
            <w:r>
              <w:rPr>
                <w:b/>
                <w:i/>
              </w:rPr>
              <w:t xml:space="preserve">Public Key </w:t>
            </w:r>
            <w:r w:rsidRPr="007F0158">
              <w:rPr>
                <w:b/>
                <w:i/>
              </w:rPr>
              <w:t>Y</w:t>
            </w:r>
            <w:r w:rsidR="00251F36">
              <w:rPr>
                <w:b/>
                <w:i/>
              </w:rPr>
              <w:t xml:space="preserve"> – the users’ public key with the individual parameters.</w:t>
            </w:r>
          </w:p>
        </w:tc>
        <w:tc>
          <w:tcPr>
            <w:tcW w:w="2771" w:type="dxa"/>
          </w:tcPr>
          <w:p w14:paraId="1CC7F222" w14:textId="77777777" w:rsidR="00C50B0B" w:rsidRDefault="00C50B0B" w:rsidP="00384CE2">
            <w:r>
              <w:t xml:space="preserve">DSA public key </w:t>
            </w:r>
          </w:p>
          <w:p w14:paraId="3DA0B335" w14:textId="77777777" w:rsidR="00984F99" w:rsidRDefault="00C50B0B" w:rsidP="00384CE2">
            <w:r>
              <w:t>P = n bytes</w:t>
            </w:r>
          </w:p>
          <w:p w14:paraId="5907BC36" w14:textId="77777777" w:rsidR="00C50B0B" w:rsidRDefault="00C50B0B" w:rsidP="00384CE2">
            <w:r>
              <w:t>Q = n bytes</w:t>
            </w:r>
          </w:p>
          <w:p w14:paraId="18CC5A28" w14:textId="77777777" w:rsidR="00C50B0B" w:rsidRDefault="00C50B0B" w:rsidP="00384CE2">
            <w:r>
              <w:t>G = n bytes</w:t>
            </w:r>
          </w:p>
          <w:p w14:paraId="72AB71A4" w14:textId="77777777" w:rsidR="00C50B0B" w:rsidRDefault="00C50B0B" w:rsidP="00384CE2">
            <w:r>
              <w:t>Y = n bytes</w:t>
            </w:r>
          </w:p>
        </w:tc>
        <w:tc>
          <w:tcPr>
            <w:tcW w:w="2975" w:type="dxa"/>
          </w:tcPr>
          <w:p w14:paraId="36339ADD" w14:textId="77777777" w:rsidR="00984F99" w:rsidRDefault="00984F99" w:rsidP="00BB7CB8"/>
        </w:tc>
      </w:tr>
      <w:tr w:rsidR="002669A5" w14:paraId="0A28DC56" w14:textId="77777777" w:rsidTr="002669A5">
        <w:trPr>
          <w:trHeight w:val="616"/>
        </w:trPr>
        <w:tc>
          <w:tcPr>
            <w:tcW w:w="3009" w:type="dxa"/>
            <w:shd w:val="clear" w:color="auto" w:fill="FFFF00"/>
          </w:tcPr>
          <w:p w14:paraId="578EC48B" w14:textId="77777777" w:rsidR="002669A5" w:rsidRDefault="002669A5" w:rsidP="00384CE2">
            <w:pPr>
              <w:rPr>
                <w:b/>
                <w:i/>
              </w:rPr>
            </w:pPr>
            <w:r>
              <w:rPr>
                <w:b/>
                <w:i/>
              </w:rPr>
              <w:t xml:space="preserve">Role </w:t>
            </w:r>
          </w:p>
        </w:tc>
        <w:tc>
          <w:tcPr>
            <w:tcW w:w="2771" w:type="dxa"/>
            <w:shd w:val="clear" w:color="auto" w:fill="FFFF00"/>
          </w:tcPr>
          <w:p w14:paraId="1B16DFA4" w14:textId="77777777" w:rsidR="002669A5" w:rsidRDefault="002669A5" w:rsidP="00384CE2">
            <w:r>
              <w:t>2 bytes (encodes producer status]</w:t>
            </w:r>
          </w:p>
        </w:tc>
        <w:tc>
          <w:tcPr>
            <w:tcW w:w="2975" w:type="dxa"/>
          </w:tcPr>
          <w:p w14:paraId="578E5392" w14:textId="77777777" w:rsidR="002669A5" w:rsidRDefault="002669A5" w:rsidP="00384CE2">
            <w:pPr>
              <w:rPr>
                <w:rFonts w:ascii="Lucida Console" w:hAnsi="Lucida Console" w:cs="Lucida Console"/>
                <w:sz w:val="18"/>
                <w:szCs w:val="18"/>
              </w:rPr>
            </w:pPr>
          </w:p>
        </w:tc>
      </w:tr>
      <w:tr w:rsidR="00984F99" w14:paraId="38B7FD16" w14:textId="77777777" w:rsidTr="00384CE2">
        <w:trPr>
          <w:trHeight w:val="616"/>
        </w:trPr>
        <w:tc>
          <w:tcPr>
            <w:tcW w:w="3009" w:type="dxa"/>
          </w:tcPr>
          <w:p w14:paraId="5C998FFB" w14:textId="77777777" w:rsidR="00984F99" w:rsidRDefault="00984F99" w:rsidP="00384CE2">
            <w:pPr>
              <w:rPr>
                <w:b/>
                <w:i/>
              </w:rPr>
            </w:pPr>
            <w:r>
              <w:rPr>
                <w:b/>
                <w:i/>
              </w:rPr>
              <w:t>Signature Part R</w:t>
            </w:r>
            <w:r w:rsidR="00251F36">
              <w:rPr>
                <w:b/>
                <w:i/>
              </w:rPr>
              <w:t xml:space="preserve"> – DSA signature of public key.</w:t>
            </w:r>
          </w:p>
        </w:tc>
        <w:tc>
          <w:tcPr>
            <w:tcW w:w="2771" w:type="dxa"/>
          </w:tcPr>
          <w:p w14:paraId="0A3567A1" w14:textId="77777777" w:rsidR="00984F99" w:rsidRDefault="00C50B0B" w:rsidP="00384CE2">
            <w:r>
              <w:t>Integer [ n  bytes]</w:t>
            </w:r>
          </w:p>
        </w:tc>
        <w:tc>
          <w:tcPr>
            <w:tcW w:w="2975" w:type="dxa"/>
          </w:tcPr>
          <w:p w14:paraId="3DD53DFE" w14:textId="77777777" w:rsidR="00984F99" w:rsidRDefault="00984F99" w:rsidP="00384CE2">
            <w:pPr>
              <w:rPr>
                <w:rFonts w:ascii="Lucida Console" w:hAnsi="Lucida Console" w:cs="Lucida Console"/>
                <w:sz w:val="18"/>
                <w:szCs w:val="18"/>
              </w:rPr>
            </w:pPr>
          </w:p>
        </w:tc>
      </w:tr>
      <w:tr w:rsidR="00984F99" w14:paraId="0BB53E0B" w14:textId="77777777" w:rsidTr="00384CE2">
        <w:trPr>
          <w:trHeight w:val="616"/>
        </w:trPr>
        <w:tc>
          <w:tcPr>
            <w:tcW w:w="3009" w:type="dxa"/>
          </w:tcPr>
          <w:p w14:paraId="0574F73C" w14:textId="77777777" w:rsidR="00984F99" w:rsidRDefault="00984F99" w:rsidP="00384CE2">
            <w:pPr>
              <w:rPr>
                <w:b/>
                <w:i/>
              </w:rPr>
            </w:pPr>
            <w:r>
              <w:rPr>
                <w:b/>
                <w:i/>
              </w:rPr>
              <w:t>Signature Part S</w:t>
            </w:r>
          </w:p>
        </w:tc>
        <w:tc>
          <w:tcPr>
            <w:tcW w:w="2771" w:type="dxa"/>
          </w:tcPr>
          <w:p w14:paraId="733D5BC9" w14:textId="77777777" w:rsidR="00984F99" w:rsidRDefault="00C50B0B" w:rsidP="00384CE2">
            <w:r>
              <w:t>Integer [n bytes]</w:t>
            </w:r>
          </w:p>
        </w:tc>
        <w:tc>
          <w:tcPr>
            <w:tcW w:w="2975" w:type="dxa"/>
          </w:tcPr>
          <w:p w14:paraId="13F7278E" w14:textId="77777777" w:rsidR="00984F99" w:rsidRDefault="00984F99" w:rsidP="00384CE2">
            <w:pPr>
              <w:rPr>
                <w:rFonts w:ascii="Lucida Console" w:hAnsi="Lucida Console" w:cs="Lucida Console"/>
                <w:sz w:val="18"/>
                <w:szCs w:val="18"/>
              </w:rPr>
            </w:pPr>
          </w:p>
        </w:tc>
      </w:tr>
      <w:tr w:rsidR="00C50B0B" w14:paraId="249607D7" w14:textId="77777777" w:rsidTr="00384CE2">
        <w:tc>
          <w:tcPr>
            <w:tcW w:w="8755" w:type="dxa"/>
            <w:gridSpan w:val="3"/>
          </w:tcPr>
          <w:p w14:paraId="4319DC1A" w14:textId="77777777" w:rsidR="00C50B0B" w:rsidRDefault="00C50B0B" w:rsidP="00384CE2">
            <w:pPr>
              <w:tabs>
                <w:tab w:val="left" w:pos="930"/>
              </w:tabs>
              <w:jc w:val="both"/>
              <w:rPr>
                <w:rFonts w:ascii="Courier New" w:hAnsi="Courier New" w:cs="Courier New"/>
                <w:b/>
              </w:rPr>
            </w:pPr>
            <w:r>
              <w:rPr>
                <w:rFonts w:ascii="Courier New" w:hAnsi="Courier New" w:cs="Courier New"/>
                <w:b/>
              </w:rPr>
              <w:t>Hex Dump of entire selfSignedKey bytes</w:t>
            </w:r>
          </w:p>
          <w:p w14:paraId="521D9C73" w14:textId="77777777" w:rsidR="00C50B0B" w:rsidRDefault="00C50B0B" w:rsidP="00384CE2">
            <w:pPr>
              <w:tabs>
                <w:tab w:val="left" w:pos="930"/>
              </w:tabs>
              <w:jc w:val="both"/>
              <w:rPr>
                <w:rFonts w:ascii="Courier New" w:hAnsi="Courier New" w:cs="Courier New"/>
                <w:b/>
              </w:rPr>
            </w:pPr>
          </w:p>
          <w:p w14:paraId="5507BACC" w14:textId="77777777" w:rsidR="00C50B0B" w:rsidRDefault="00C50B0B" w:rsidP="00384CE2">
            <w:pPr>
              <w:tabs>
                <w:tab w:val="left" w:pos="930"/>
              </w:tabs>
              <w:jc w:val="both"/>
              <w:rPr>
                <w:rFonts w:ascii="Courier New" w:hAnsi="Courier New" w:cs="Courier New"/>
                <w:b/>
              </w:rPr>
            </w:pPr>
          </w:p>
        </w:tc>
      </w:tr>
      <w:tr w:rsidR="00984F99" w14:paraId="3C312931" w14:textId="77777777" w:rsidTr="00384CE2">
        <w:tc>
          <w:tcPr>
            <w:tcW w:w="8755" w:type="dxa"/>
            <w:gridSpan w:val="3"/>
          </w:tcPr>
          <w:p w14:paraId="2AB793E1" w14:textId="77777777" w:rsidR="00FE01C2" w:rsidRPr="00251F36" w:rsidRDefault="0032515A" w:rsidP="00384CE2">
            <w:pPr>
              <w:tabs>
                <w:tab w:val="left" w:pos="930"/>
              </w:tabs>
              <w:jc w:val="both"/>
              <w:rPr>
                <w:rFonts w:ascii="Courier New" w:hAnsi="Courier New" w:cs="Courier New"/>
                <w:b/>
              </w:rPr>
            </w:pPr>
            <w:r>
              <w:rPr>
                <w:rFonts w:ascii="Courier New" w:hAnsi="Courier New" w:cs="Courier New"/>
                <w:b/>
              </w:rPr>
              <w:t xml:space="preserve">Eventual </w:t>
            </w:r>
            <w:r w:rsidR="00FE01C2" w:rsidRPr="00FE01C2">
              <w:rPr>
                <w:rFonts w:ascii="Courier New" w:hAnsi="Courier New" w:cs="Courier New"/>
                <w:b/>
              </w:rPr>
              <w:t>base64 encoding of selfSignedKey</w:t>
            </w:r>
          </w:p>
          <w:p w14:paraId="5FB0F13C" w14:textId="77777777" w:rsidR="00984F99" w:rsidRDefault="00984F99" w:rsidP="00384CE2">
            <w:pPr>
              <w:tabs>
                <w:tab w:val="left" w:pos="930"/>
              </w:tabs>
              <w:jc w:val="both"/>
              <w:rPr>
                <w:rFonts w:ascii="Courier New" w:hAnsi="Courier New" w:cs="Courier New"/>
              </w:rPr>
            </w:pPr>
            <w:r>
              <w:rPr>
                <w:rFonts w:ascii="Courier New" w:hAnsi="Courier New" w:cs="Courier New"/>
              </w:rPr>
              <w:t>&lt;selfsigned</w:t>
            </w:r>
            <w:r w:rsidRPr="00B113C5">
              <w:rPr>
                <w:rFonts w:ascii="Courier New" w:hAnsi="Courier New" w:cs="Courier New"/>
              </w:rPr>
              <w:t>Key&gt;</w:t>
            </w:r>
          </w:p>
          <w:p w14:paraId="2223641D" w14:textId="77777777" w:rsidR="00776616" w:rsidRDefault="00776616" w:rsidP="00384CE2">
            <w:pPr>
              <w:tabs>
                <w:tab w:val="left" w:pos="930"/>
              </w:tabs>
              <w:jc w:val="both"/>
              <w:rPr>
                <w:rFonts w:ascii="Courier New" w:hAnsi="Courier New" w:cs="Courier New"/>
              </w:rPr>
            </w:pPr>
          </w:p>
          <w:p w14:paraId="42C473CB" w14:textId="77777777" w:rsidR="00776616" w:rsidRDefault="00776616" w:rsidP="00384CE2">
            <w:pPr>
              <w:tabs>
                <w:tab w:val="left" w:pos="930"/>
              </w:tabs>
              <w:jc w:val="both"/>
              <w:rPr>
                <w:rFonts w:ascii="Courier New" w:hAnsi="Courier New" w:cs="Courier New"/>
              </w:rPr>
            </w:pPr>
          </w:p>
          <w:p w14:paraId="059B02A0" w14:textId="77777777" w:rsidR="00776616" w:rsidRPr="00B113C5" w:rsidRDefault="00776616" w:rsidP="00384CE2">
            <w:pPr>
              <w:tabs>
                <w:tab w:val="left" w:pos="930"/>
              </w:tabs>
              <w:jc w:val="both"/>
              <w:rPr>
                <w:rFonts w:ascii="Courier New" w:hAnsi="Courier New" w:cs="Courier New"/>
              </w:rPr>
            </w:pPr>
          </w:p>
          <w:p w14:paraId="26C0595E" w14:textId="77777777" w:rsidR="00984F99" w:rsidRPr="007B6C1E" w:rsidRDefault="00776616" w:rsidP="00384CE2">
            <w:pPr>
              <w:tabs>
                <w:tab w:val="left" w:pos="930"/>
              </w:tabs>
              <w:jc w:val="both"/>
              <w:rPr>
                <w:rFonts w:ascii="Courier New" w:hAnsi="Courier New" w:cs="Courier New"/>
              </w:rPr>
            </w:pPr>
            <w:r>
              <w:rPr>
                <w:rFonts w:ascii="Courier New" w:hAnsi="Courier New" w:cs="Courier New"/>
              </w:rPr>
              <w:t>&lt;</w:t>
            </w:r>
            <w:r w:rsidR="0026652C">
              <w:rPr>
                <w:rFonts w:ascii="Courier New" w:hAnsi="Courier New" w:cs="Courier New"/>
              </w:rPr>
              <w:t>/</w:t>
            </w:r>
            <w:r w:rsidR="00984F99">
              <w:rPr>
                <w:rFonts w:ascii="Courier New" w:hAnsi="Courier New" w:cs="Courier New"/>
              </w:rPr>
              <w:t>selfsigned</w:t>
            </w:r>
            <w:r w:rsidR="00984F99" w:rsidRPr="00B113C5">
              <w:rPr>
                <w:rFonts w:ascii="Courier New" w:hAnsi="Courier New" w:cs="Courier New"/>
              </w:rPr>
              <w:t>Key&gt;</w:t>
            </w:r>
          </w:p>
        </w:tc>
      </w:tr>
    </w:tbl>
    <w:p w14:paraId="4505FF90" w14:textId="77777777" w:rsidR="00984F99" w:rsidRDefault="00984F99" w:rsidP="00BE2F06"/>
    <w:p w14:paraId="122A0B16" w14:textId="77777777" w:rsidR="00C30CE5" w:rsidRDefault="00C30CE5"/>
    <w:p w14:paraId="71F80150" w14:textId="77777777" w:rsidR="00C30CE5" w:rsidRDefault="00C30CE5">
      <w:r>
        <w:br w:type="page"/>
      </w:r>
    </w:p>
    <w:p w14:paraId="52574E5A" w14:textId="77777777" w:rsidR="002D1F71" w:rsidRPr="003D5AAA" w:rsidRDefault="007949B3" w:rsidP="00E0261A">
      <w:pPr>
        <w:pStyle w:val="Heading3"/>
      </w:pPr>
      <w:bookmarkStart w:id="44" w:name="_Toc477353433"/>
      <w:r>
        <w:lastRenderedPageBreak/>
        <w:t xml:space="preserve">Definition: </w:t>
      </w:r>
      <w:r w:rsidR="00C50B0B" w:rsidRPr="003D5AAA">
        <w:t>signedPublicKey</w:t>
      </w:r>
      <w:r w:rsidR="0026652C">
        <w:t xml:space="preserve"> – </w:t>
      </w:r>
      <w:r w:rsidR="00251F36">
        <w:t>returned to data client</w:t>
      </w:r>
      <w:bookmarkEnd w:id="44"/>
    </w:p>
    <w:tbl>
      <w:tblPr>
        <w:tblStyle w:val="TableGrid"/>
        <w:tblW w:w="0" w:type="auto"/>
        <w:tblLayout w:type="fixed"/>
        <w:tblLook w:val="04A0" w:firstRow="1" w:lastRow="0" w:firstColumn="1" w:lastColumn="0" w:noHBand="0" w:noVBand="1"/>
      </w:tblPr>
      <w:tblGrid>
        <w:gridCol w:w="3009"/>
        <w:gridCol w:w="2771"/>
        <w:gridCol w:w="2975"/>
      </w:tblGrid>
      <w:tr w:rsidR="00306F7A" w:rsidRPr="0080684F" w14:paraId="2B965849" w14:textId="77777777" w:rsidTr="00072447">
        <w:tc>
          <w:tcPr>
            <w:tcW w:w="8755" w:type="dxa"/>
            <w:gridSpan w:val="3"/>
          </w:tcPr>
          <w:p w14:paraId="7A65A8EF" w14:textId="77777777" w:rsidR="00306F7A" w:rsidRDefault="00306F7A" w:rsidP="00072447">
            <w:pPr>
              <w:pStyle w:val="NormalWeb"/>
              <w:spacing w:before="0" w:beforeAutospacing="0" w:after="0" w:afterAutospacing="0"/>
              <w:textAlignment w:val="baseline"/>
              <w:rPr>
                <w:rFonts w:ascii="Verdana" w:eastAsia="+mn-ea" w:hAnsi="Verdana" w:cs="Courier New"/>
                <w:color w:val="1F497D"/>
                <w:kern w:val="24"/>
                <w:sz w:val="20"/>
                <w:szCs w:val="20"/>
                <w:lang w:val="en-US"/>
              </w:rPr>
            </w:pPr>
          </w:p>
          <w:p w14:paraId="290EDBA7" w14:textId="77777777" w:rsidR="00306F7A" w:rsidRDefault="00306F7A" w:rsidP="00072447">
            <w:pPr>
              <w:pStyle w:val="NormalWeb"/>
              <w:spacing w:before="0" w:beforeAutospacing="0" w:after="0" w:afterAutospacing="0"/>
              <w:textAlignment w:val="baseline"/>
              <w:rPr>
                <w:rFonts w:ascii="Verdana" w:eastAsia="+mn-ea" w:hAnsi="Verdana" w:cs="Courier New"/>
                <w:color w:val="1F497D"/>
                <w:kern w:val="24"/>
                <w:sz w:val="20"/>
                <w:szCs w:val="20"/>
                <w:lang w:val="en-US"/>
              </w:rPr>
            </w:pPr>
            <w:r>
              <w:rPr>
                <w:rFonts w:ascii="Verdana" w:eastAsia="+mn-ea" w:hAnsi="Verdana" w:cs="Courier New"/>
                <w:color w:val="1F497D"/>
                <w:kern w:val="24"/>
                <w:sz w:val="20"/>
                <w:szCs w:val="20"/>
                <w:lang w:val="en-US"/>
              </w:rPr>
              <w:t xml:space="preserve">Description: </w:t>
            </w:r>
          </w:p>
          <w:p w14:paraId="3A0D4ED7" w14:textId="77777777" w:rsidR="00306F7A" w:rsidRPr="00306F7A" w:rsidRDefault="00306F7A" w:rsidP="00072447">
            <w:pPr>
              <w:pStyle w:val="NormalWeb"/>
              <w:spacing w:before="0" w:beforeAutospacing="0" w:after="0" w:afterAutospacing="0"/>
              <w:textAlignment w:val="baseline"/>
              <w:rPr>
                <w:rFonts w:ascii="Verdana" w:eastAsia="+mn-ea" w:hAnsi="Verdana" w:cs="Courier New"/>
                <w:color w:val="1F497D"/>
                <w:kern w:val="24"/>
                <w:sz w:val="20"/>
                <w:szCs w:val="20"/>
                <w:lang w:val="en-US"/>
              </w:rPr>
            </w:pPr>
          </w:p>
        </w:tc>
      </w:tr>
      <w:tr w:rsidR="0032515A" w:rsidRPr="0080684F" w14:paraId="348CC615" w14:textId="77777777" w:rsidTr="00072447">
        <w:tc>
          <w:tcPr>
            <w:tcW w:w="8755" w:type="dxa"/>
            <w:gridSpan w:val="3"/>
          </w:tcPr>
          <w:p w14:paraId="41C5BB9D" w14:textId="77777777" w:rsidR="002669A5" w:rsidRDefault="002669A5" w:rsidP="00072447">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r>
              <w:rPr>
                <w:rFonts w:ascii="Courier New" w:eastAsia="+mn-ea" w:hAnsi="Courier New" w:cs="Courier New"/>
                <w:color w:val="1F497D"/>
                <w:kern w:val="24"/>
                <w:sz w:val="20"/>
                <w:szCs w:val="20"/>
                <w:lang w:val="en-US"/>
              </w:rPr>
              <w:t xml:space="preserve">Content: </w:t>
            </w:r>
          </w:p>
          <w:p w14:paraId="59BB60BB" w14:textId="77777777" w:rsidR="002669A5" w:rsidRDefault="002669A5" w:rsidP="00072447">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p>
          <w:p w14:paraId="047AD8F4" w14:textId="77777777" w:rsidR="0032515A" w:rsidRDefault="00251F36" w:rsidP="00072447">
            <w:pPr>
              <w:pStyle w:val="NormalWeb"/>
              <w:spacing w:before="0" w:beforeAutospacing="0" w:after="0" w:afterAutospacing="0"/>
              <w:textAlignment w:val="baseline"/>
              <w:rPr>
                <w:rFonts w:ascii="Courier New" w:eastAsia="+mn-ea" w:hAnsi="Courier New" w:cs="Courier New"/>
                <w:color w:val="1F497D"/>
                <w:kern w:val="24"/>
                <w:sz w:val="20"/>
                <w:szCs w:val="20"/>
                <w:lang w:val="en-US"/>
              </w:rPr>
            </w:pPr>
            <w:r>
              <w:rPr>
                <w:rFonts w:ascii="Courier New" w:eastAsia="+mn-ea" w:hAnsi="Courier New" w:cs="Courier New"/>
                <w:color w:val="1F497D"/>
                <w:kern w:val="24"/>
                <w:sz w:val="20"/>
                <w:szCs w:val="20"/>
                <w:lang w:val="en-US"/>
              </w:rPr>
              <w:t>&lt;signedPublic</w:t>
            </w:r>
            <w:r w:rsidR="0032515A" w:rsidRPr="00984F99">
              <w:rPr>
                <w:rFonts w:ascii="Courier New" w:eastAsia="+mn-ea" w:hAnsi="Courier New" w:cs="Courier New"/>
                <w:color w:val="1F497D"/>
                <w:kern w:val="24"/>
                <w:sz w:val="20"/>
                <w:szCs w:val="20"/>
                <w:lang w:val="en-US"/>
              </w:rPr>
              <w:t>Key&gt;</w:t>
            </w:r>
          </w:p>
          <w:p w14:paraId="77E1B525" w14:textId="77777777" w:rsidR="0032515A" w:rsidRDefault="0032515A" w:rsidP="00072447">
            <w:pPr>
              <w:pStyle w:val="NormalWeb"/>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val="en-US"/>
              </w:rPr>
              <w:t xml:space="preserve">   </w:t>
            </w:r>
            <w:r>
              <w:rPr>
                <w:rFonts w:ascii="Courier New" w:eastAsia="+mn-ea" w:hAnsi="Courier New" w:cs="Courier New"/>
                <w:color w:val="1F497D"/>
                <w:kern w:val="24"/>
                <w:sz w:val="20"/>
                <w:szCs w:val="20"/>
              </w:rPr>
              <w:t>&lt;publicKey id=”</w:t>
            </w:r>
            <w:r w:rsidRPr="00251F36">
              <w:rPr>
                <w:rFonts w:ascii="Courier New" w:eastAsia="+mn-ea" w:hAnsi="Courier New" w:cs="Courier New"/>
                <w:b/>
                <w:color w:val="1F497D"/>
                <w:kern w:val="24"/>
                <w:sz w:val="20"/>
                <w:szCs w:val="20"/>
              </w:rPr>
              <w:t>idname</w:t>
            </w:r>
            <w:r>
              <w:rPr>
                <w:rFonts w:ascii="Courier New" w:eastAsia="+mn-ea" w:hAnsi="Courier New" w:cs="Courier New"/>
                <w:color w:val="1F497D"/>
                <w:kern w:val="24"/>
                <w:sz w:val="20"/>
                <w:szCs w:val="20"/>
              </w:rPr>
              <w:t>”&gt;</w:t>
            </w:r>
          </w:p>
          <w:p w14:paraId="28EF4899" w14:textId="77777777" w:rsidR="0032515A" w:rsidRDefault="0032515A" w:rsidP="00072447">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&lt;p&gt;   &lt;/p&gt;</w:t>
            </w:r>
          </w:p>
          <w:p w14:paraId="7EC0EEAB" w14:textId="77777777" w:rsidR="0032515A" w:rsidRDefault="0032515A" w:rsidP="00072447">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&lt;q&gt;   &lt;/q&gt;</w:t>
            </w:r>
          </w:p>
          <w:p w14:paraId="4A911533" w14:textId="77777777" w:rsidR="0032515A" w:rsidRDefault="0032515A" w:rsidP="00072447">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&lt;g&gt;   &lt;/g&gt;</w:t>
            </w:r>
          </w:p>
          <w:p w14:paraId="3AE721C4" w14:textId="77777777" w:rsidR="0032515A" w:rsidRDefault="0032515A" w:rsidP="00072447">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&lt;y&gt;   &lt;/y&gt;</w:t>
            </w:r>
          </w:p>
          <w:p w14:paraId="500726AE" w14:textId="77777777" w:rsidR="0032515A" w:rsidRDefault="0032515A" w:rsidP="00072447">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&lt;publicKey&gt;</w:t>
            </w:r>
          </w:p>
          <w:p w14:paraId="3D63D02E" w14:textId="77777777" w:rsidR="0032515A" w:rsidRDefault="0032515A" w:rsidP="00072447">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&lt;publicKey id=”SA”&gt;</w:t>
            </w:r>
          </w:p>
          <w:p w14:paraId="39364EED" w14:textId="77777777" w:rsidR="0032515A" w:rsidRDefault="0032515A" w:rsidP="0032515A">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&lt;p&gt;   &lt;/p&gt;</w:t>
            </w:r>
          </w:p>
          <w:p w14:paraId="737EA83F" w14:textId="77777777" w:rsidR="0032515A" w:rsidRDefault="0032515A" w:rsidP="0032515A">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&lt;q&gt;   &lt;/q&gt;</w:t>
            </w:r>
          </w:p>
          <w:p w14:paraId="5D096408" w14:textId="77777777" w:rsidR="0032515A" w:rsidRDefault="0032515A" w:rsidP="0032515A">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&lt;g&gt;   &lt;/g&gt;</w:t>
            </w:r>
          </w:p>
          <w:p w14:paraId="4C4F7D84" w14:textId="77777777" w:rsidR="0032515A" w:rsidRDefault="0032515A" w:rsidP="0032515A">
            <w:pPr>
              <w:pStyle w:val="NormalWeb"/>
              <w:tabs>
                <w:tab w:val="left" w:pos="7180"/>
              </w:tabs>
              <w:spacing w:before="0" w:beforeAutospacing="0" w:after="0" w:afterAutospacing="0"/>
              <w:textAlignment w:val="baseline"/>
              <w:rPr>
                <w:rFonts w:ascii="Courier New" w:eastAsia="+mn-ea" w:hAnsi="Courier New" w:cs="Courier New"/>
                <w:color w:val="1F497D"/>
                <w:kern w:val="24"/>
                <w:sz w:val="20"/>
                <w:szCs w:val="20"/>
                <w:lang w:eastAsia="en-US"/>
              </w:rPr>
            </w:pPr>
            <w:r>
              <w:rPr>
                <w:rFonts w:ascii="Courier New" w:eastAsia="+mn-ea" w:hAnsi="Courier New" w:cs="Courier New"/>
                <w:color w:val="1F497D"/>
                <w:kern w:val="24"/>
                <w:sz w:val="20"/>
                <w:szCs w:val="20"/>
                <w:lang w:eastAsia="en-US"/>
              </w:rPr>
              <w:t xml:space="preserve">       &lt;y&gt;   &lt;/y&gt;</w:t>
            </w:r>
          </w:p>
          <w:p w14:paraId="208F1F66" w14:textId="77777777" w:rsidR="0032515A" w:rsidRDefault="0032515A" w:rsidP="00072447">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hAnsi="Courier New" w:cs="Courier New"/>
                <w:sz w:val="18"/>
                <w:szCs w:val="18"/>
              </w:rPr>
              <w:t xml:space="preserve">    &lt;digitalSignature&gt;</w:t>
            </w:r>
          </w:p>
          <w:p w14:paraId="2DB45BDB" w14:textId="77777777" w:rsidR="0032515A" w:rsidRDefault="0032515A" w:rsidP="00072447">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hAnsi="Courier New" w:cs="Courier New"/>
                <w:sz w:val="18"/>
                <w:szCs w:val="18"/>
              </w:rPr>
              <w:t xml:space="preserve">        &lt;R&gt;&lt;/R&gt;</w:t>
            </w:r>
          </w:p>
          <w:p w14:paraId="7B34A531" w14:textId="77777777" w:rsidR="0032515A" w:rsidRDefault="0032515A" w:rsidP="00072447">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hAnsi="Courier New" w:cs="Courier New"/>
                <w:sz w:val="18"/>
                <w:szCs w:val="18"/>
              </w:rPr>
              <w:t xml:space="preserve">        &lt;S&gt;&lt;/S&gt;</w:t>
            </w:r>
          </w:p>
          <w:p w14:paraId="2DB23154" w14:textId="77777777" w:rsidR="0032515A" w:rsidRPr="00984F99" w:rsidRDefault="0032515A" w:rsidP="00072447">
            <w:pPr>
              <w:pStyle w:val="NormalWeb"/>
              <w:tabs>
                <w:tab w:val="left" w:pos="7180"/>
              </w:tabs>
              <w:spacing w:before="0" w:beforeAutospacing="0" w:after="0" w:afterAutospacing="0"/>
              <w:textAlignment w:val="baseline"/>
              <w:rPr>
                <w:rFonts w:ascii="Courier New" w:hAnsi="Courier New" w:cs="Courier New"/>
                <w:sz w:val="18"/>
                <w:szCs w:val="18"/>
              </w:rPr>
            </w:pPr>
            <w:r>
              <w:rPr>
                <w:rFonts w:ascii="Courier New" w:hAnsi="Courier New" w:cs="Courier New"/>
                <w:sz w:val="18"/>
                <w:szCs w:val="18"/>
              </w:rPr>
              <w:t xml:space="preserve">    &lt;/digitalSignature&gt;</w:t>
            </w:r>
          </w:p>
          <w:p w14:paraId="281B25FB" w14:textId="77777777" w:rsidR="0032515A" w:rsidRPr="0080684F" w:rsidRDefault="00251F36" w:rsidP="00072447">
            <w:pPr>
              <w:pStyle w:val="NormalWeb"/>
              <w:spacing w:before="0" w:beforeAutospacing="0" w:after="0" w:afterAutospacing="0"/>
              <w:textAlignment w:val="baseline"/>
              <w:rPr>
                <w:rFonts w:ascii="Courier New" w:hAnsi="Courier New" w:cs="Courier New"/>
              </w:rPr>
            </w:pPr>
            <w:r>
              <w:rPr>
                <w:rFonts w:ascii="Courier New" w:eastAsia="+mn-ea" w:hAnsi="Courier New" w:cs="Courier New"/>
                <w:color w:val="1F497D"/>
                <w:kern w:val="24"/>
                <w:sz w:val="20"/>
                <w:szCs w:val="20"/>
                <w:lang w:val="en-US"/>
              </w:rPr>
              <w:t>&lt;/signedPublic</w:t>
            </w:r>
            <w:r w:rsidR="0032515A" w:rsidRPr="00984F99">
              <w:rPr>
                <w:rFonts w:ascii="Courier New" w:eastAsia="+mn-ea" w:hAnsi="Courier New" w:cs="Courier New"/>
                <w:color w:val="1F497D"/>
                <w:kern w:val="24"/>
                <w:sz w:val="20"/>
                <w:szCs w:val="20"/>
                <w:lang w:val="en-US"/>
              </w:rPr>
              <w:t>Key&gt;</w:t>
            </w:r>
          </w:p>
        </w:tc>
      </w:tr>
      <w:tr w:rsidR="0032515A" w:rsidRPr="007F0158" w14:paraId="11DB0B72" w14:textId="77777777" w:rsidTr="00072447">
        <w:tc>
          <w:tcPr>
            <w:tcW w:w="3009" w:type="dxa"/>
          </w:tcPr>
          <w:p w14:paraId="1797DA70" w14:textId="77777777" w:rsidR="0032515A" w:rsidRPr="007F0158" w:rsidRDefault="0032515A" w:rsidP="00072447">
            <w:pPr>
              <w:rPr>
                <w:b/>
              </w:rPr>
            </w:pPr>
          </w:p>
        </w:tc>
        <w:tc>
          <w:tcPr>
            <w:tcW w:w="2771" w:type="dxa"/>
          </w:tcPr>
          <w:p w14:paraId="37A3C71D" w14:textId="77777777" w:rsidR="0032515A" w:rsidRPr="007F0158" w:rsidRDefault="0032515A" w:rsidP="00072447">
            <w:pPr>
              <w:rPr>
                <w:b/>
              </w:rPr>
            </w:pPr>
            <w:r w:rsidRPr="007F0158">
              <w:rPr>
                <w:b/>
              </w:rPr>
              <w:t>Type</w:t>
            </w:r>
            <w:r w:rsidR="00306F7A">
              <w:rPr>
                <w:b/>
              </w:rPr>
              <w:t xml:space="preserve"> / Values</w:t>
            </w:r>
          </w:p>
        </w:tc>
        <w:tc>
          <w:tcPr>
            <w:tcW w:w="2975" w:type="dxa"/>
          </w:tcPr>
          <w:p w14:paraId="211A87DE" w14:textId="77777777" w:rsidR="0032515A" w:rsidRPr="007F0158" w:rsidRDefault="0032515A" w:rsidP="00072447">
            <w:pPr>
              <w:rPr>
                <w:b/>
              </w:rPr>
            </w:pPr>
            <w:r>
              <w:rPr>
                <w:b/>
              </w:rPr>
              <w:t>Description.</w:t>
            </w:r>
          </w:p>
        </w:tc>
      </w:tr>
      <w:tr w:rsidR="0032515A" w14:paraId="4DB28AB8" w14:textId="77777777" w:rsidTr="00072447">
        <w:tc>
          <w:tcPr>
            <w:tcW w:w="3009" w:type="dxa"/>
          </w:tcPr>
          <w:p w14:paraId="1B52C5F2" w14:textId="77777777" w:rsidR="0032515A" w:rsidRDefault="00A8563C" w:rsidP="00072447">
            <w:pPr>
              <w:rPr>
                <w:b/>
                <w:i/>
              </w:rPr>
            </w:pPr>
            <w:r>
              <w:rPr>
                <w:b/>
                <w:i/>
              </w:rPr>
              <w:t>Public Key [id – this is the users’ public key</w:t>
            </w:r>
            <w:r w:rsidR="00A2212C">
              <w:rPr>
                <w:b/>
                <w:i/>
              </w:rPr>
              <w:t xml:space="preserve"> and may be different depending on product specification. </w:t>
            </w:r>
          </w:p>
          <w:p w14:paraId="51808ADD" w14:textId="77777777" w:rsidR="00A2212C" w:rsidRPr="007F0158" w:rsidRDefault="00A2212C" w:rsidP="00072447">
            <w:pPr>
              <w:rPr>
                <w:b/>
                <w:i/>
              </w:rPr>
            </w:pPr>
          </w:p>
        </w:tc>
        <w:tc>
          <w:tcPr>
            <w:tcW w:w="2771" w:type="dxa"/>
          </w:tcPr>
          <w:p w14:paraId="4B5C11BB" w14:textId="77777777" w:rsidR="00251F36" w:rsidRDefault="00251F36" w:rsidP="00072447">
            <w:r>
              <w:t>For a DSA public key</w:t>
            </w:r>
          </w:p>
          <w:p w14:paraId="26211DC9" w14:textId="77777777" w:rsidR="0032515A" w:rsidRPr="00251F36" w:rsidRDefault="0032515A" w:rsidP="00072447">
            <w:pPr>
              <w:rPr>
                <w:b/>
                <w:color w:val="FF0000"/>
              </w:rPr>
            </w:pPr>
            <w:r w:rsidRPr="00251F36">
              <w:rPr>
                <w:b/>
                <w:color w:val="FF0000"/>
              </w:rPr>
              <w:t>P = n bytes</w:t>
            </w:r>
          </w:p>
          <w:p w14:paraId="5F805C3E" w14:textId="77777777" w:rsidR="0032515A" w:rsidRPr="00251F36" w:rsidRDefault="0032515A" w:rsidP="00072447">
            <w:pPr>
              <w:rPr>
                <w:b/>
                <w:color w:val="FF0000"/>
              </w:rPr>
            </w:pPr>
            <w:r w:rsidRPr="00251F36">
              <w:rPr>
                <w:b/>
                <w:color w:val="FF0000"/>
              </w:rPr>
              <w:t>Q = n bytes</w:t>
            </w:r>
          </w:p>
          <w:p w14:paraId="5A5FA784" w14:textId="77777777" w:rsidR="0032515A" w:rsidRPr="00251F36" w:rsidRDefault="0032515A" w:rsidP="00072447">
            <w:pPr>
              <w:rPr>
                <w:b/>
                <w:color w:val="FF0000"/>
              </w:rPr>
            </w:pPr>
            <w:r w:rsidRPr="00251F36">
              <w:rPr>
                <w:b/>
                <w:color w:val="FF0000"/>
              </w:rPr>
              <w:t>G = n bytes</w:t>
            </w:r>
          </w:p>
          <w:p w14:paraId="22AA497F" w14:textId="77777777" w:rsidR="0032515A" w:rsidRDefault="0032515A" w:rsidP="00072447">
            <w:pPr>
              <w:rPr>
                <w:b/>
                <w:color w:val="FF0000"/>
              </w:rPr>
            </w:pPr>
            <w:r w:rsidRPr="00251F36">
              <w:rPr>
                <w:b/>
                <w:color w:val="FF0000"/>
              </w:rPr>
              <w:t>Y = n bytes</w:t>
            </w:r>
          </w:p>
          <w:p w14:paraId="79D25F1B" w14:textId="77777777" w:rsidR="009E4481" w:rsidRDefault="009E4481" w:rsidP="00072447"/>
        </w:tc>
        <w:tc>
          <w:tcPr>
            <w:tcW w:w="2975" w:type="dxa"/>
          </w:tcPr>
          <w:p w14:paraId="16978413" w14:textId="77777777" w:rsidR="0032515A" w:rsidRDefault="0032515A" w:rsidP="00072447"/>
        </w:tc>
      </w:tr>
      <w:tr w:rsidR="00A8563C" w14:paraId="6DB889BB" w14:textId="77777777" w:rsidTr="00072447">
        <w:tc>
          <w:tcPr>
            <w:tcW w:w="3009" w:type="dxa"/>
          </w:tcPr>
          <w:p w14:paraId="55808910" w14:textId="77777777" w:rsidR="00A8563C" w:rsidRPr="007F0158" w:rsidRDefault="00A8563C" w:rsidP="00A8563C">
            <w:pPr>
              <w:rPr>
                <w:b/>
                <w:i/>
              </w:rPr>
            </w:pPr>
            <w:r>
              <w:rPr>
                <w:b/>
                <w:i/>
              </w:rPr>
              <w:t>Public Key [this is the SA public key]this should match (at a byte level) the SA public key installed on the system.</w:t>
            </w:r>
          </w:p>
        </w:tc>
        <w:tc>
          <w:tcPr>
            <w:tcW w:w="2771" w:type="dxa"/>
          </w:tcPr>
          <w:p w14:paraId="3F170AF2" w14:textId="77777777" w:rsidR="00A8563C" w:rsidRDefault="00A8563C" w:rsidP="00072447">
            <w:r>
              <w:t xml:space="preserve">DSA public key </w:t>
            </w:r>
          </w:p>
          <w:p w14:paraId="720BC179" w14:textId="77777777" w:rsidR="00A8563C" w:rsidRDefault="00A8563C" w:rsidP="00072447">
            <w:r>
              <w:t>P = n bytes</w:t>
            </w:r>
          </w:p>
          <w:p w14:paraId="480A3DCF" w14:textId="77777777" w:rsidR="00A8563C" w:rsidRDefault="00A8563C" w:rsidP="00072447">
            <w:r>
              <w:t>Q = n bytes</w:t>
            </w:r>
          </w:p>
          <w:p w14:paraId="4BF21BF8" w14:textId="77777777" w:rsidR="00A8563C" w:rsidRDefault="00A8563C" w:rsidP="00072447">
            <w:r>
              <w:t>G = n bytes</w:t>
            </w:r>
          </w:p>
          <w:p w14:paraId="2227D6E8" w14:textId="77777777" w:rsidR="00A8563C" w:rsidRDefault="00A8563C" w:rsidP="00072447">
            <w:r>
              <w:t>Y = n bytes</w:t>
            </w:r>
          </w:p>
        </w:tc>
        <w:tc>
          <w:tcPr>
            <w:tcW w:w="2975" w:type="dxa"/>
          </w:tcPr>
          <w:p w14:paraId="6D6C45A4" w14:textId="77777777" w:rsidR="00A8563C" w:rsidRDefault="00A8563C" w:rsidP="00072447"/>
        </w:tc>
      </w:tr>
      <w:tr w:rsidR="0032515A" w14:paraId="00916AF9" w14:textId="77777777" w:rsidTr="00072447">
        <w:trPr>
          <w:trHeight w:val="616"/>
        </w:trPr>
        <w:tc>
          <w:tcPr>
            <w:tcW w:w="3009" w:type="dxa"/>
          </w:tcPr>
          <w:p w14:paraId="5B88AD2A" w14:textId="77777777" w:rsidR="00A2212C" w:rsidRDefault="00A2212C" w:rsidP="00072447">
            <w:pPr>
              <w:rPr>
                <w:b/>
                <w:i/>
              </w:rPr>
            </w:pPr>
          </w:p>
          <w:p w14:paraId="25680332" w14:textId="77777777" w:rsidR="0026652C" w:rsidRDefault="0032515A" w:rsidP="00072447">
            <w:pPr>
              <w:rPr>
                <w:b/>
                <w:i/>
              </w:rPr>
            </w:pPr>
            <w:r>
              <w:rPr>
                <w:b/>
                <w:i/>
              </w:rPr>
              <w:t>Signature Part R</w:t>
            </w:r>
            <w:r w:rsidR="00A8563C">
              <w:rPr>
                <w:b/>
                <w:i/>
              </w:rPr>
              <w:t xml:space="preserve"> </w:t>
            </w:r>
          </w:p>
          <w:p w14:paraId="224F4DF6" w14:textId="77777777" w:rsidR="0026652C" w:rsidRDefault="0026652C" w:rsidP="00072447">
            <w:pPr>
              <w:rPr>
                <w:b/>
                <w:i/>
              </w:rPr>
            </w:pPr>
          </w:p>
          <w:p w14:paraId="576EA411" w14:textId="77777777" w:rsidR="0032515A" w:rsidRDefault="00A8563C" w:rsidP="00072447">
            <w:pPr>
              <w:rPr>
                <w:b/>
                <w:i/>
              </w:rPr>
            </w:pPr>
            <w:r>
              <w:rPr>
                <w:b/>
                <w:i/>
              </w:rPr>
              <w:t>(</w:t>
            </w:r>
            <w:r w:rsidR="00251F36">
              <w:rPr>
                <w:b/>
                <w:i/>
              </w:rPr>
              <w:t xml:space="preserve">DSA </w:t>
            </w:r>
            <w:r>
              <w:rPr>
                <w:b/>
                <w:i/>
              </w:rPr>
              <w:t>signature of the users public key by the SA)</w:t>
            </w:r>
            <w:r w:rsidR="002705B7">
              <w:rPr>
                <w:b/>
                <w:i/>
              </w:rPr>
              <w:t xml:space="preserve"> defined by SA.</w:t>
            </w:r>
          </w:p>
          <w:p w14:paraId="4A9907E0" w14:textId="77777777" w:rsidR="00A2212C" w:rsidRDefault="00A2212C" w:rsidP="00072447">
            <w:pPr>
              <w:rPr>
                <w:b/>
                <w:i/>
              </w:rPr>
            </w:pPr>
          </w:p>
        </w:tc>
        <w:tc>
          <w:tcPr>
            <w:tcW w:w="2771" w:type="dxa"/>
          </w:tcPr>
          <w:p w14:paraId="6BD00533" w14:textId="77777777" w:rsidR="002705B7" w:rsidRDefault="002705B7" w:rsidP="00072447"/>
          <w:p w14:paraId="266453CA" w14:textId="77777777" w:rsidR="0032515A" w:rsidRDefault="0032515A" w:rsidP="00072447">
            <w:r>
              <w:t>Integer [ n  bytes]</w:t>
            </w:r>
          </w:p>
        </w:tc>
        <w:tc>
          <w:tcPr>
            <w:tcW w:w="2975" w:type="dxa"/>
          </w:tcPr>
          <w:p w14:paraId="71EF3356" w14:textId="77777777" w:rsidR="0032515A" w:rsidRDefault="0032515A" w:rsidP="00072447">
            <w:pPr>
              <w:rPr>
                <w:rFonts w:ascii="Lucida Console" w:hAnsi="Lucida Console" w:cs="Lucida Console"/>
                <w:sz w:val="18"/>
                <w:szCs w:val="18"/>
              </w:rPr>
            </w:pPr>
          </w:p>
        </w:tc>
      </w:tr>
      <w:tr w:rsidR="0032515A" w14:paraId="06D663F9" w14:textId="77777777" w:rsidTr="00072447">
        <w:trPr>
          <w:trHeight w:val="616"/>
        </w:trPr>
        <w:tc>
          <w:tcPr>
            <w:tcW w:w="3009" w:type="dxa"/>
          </w:tcPr>
          <w:p w14:paraId="65C18854" w14:textId="77777777" w:rsidR="0032515A" w:rsidRDefault="0032515A" w:rsidP="00072447">
            <w:pPr>
              <w:rPr>
                <w:b/>
                <w:i/>
              </w:rPr>
            </w:pPr>
            <w:r>
              <w:rPr>
                <w:b/>
                <w:i/>
              </w:rPr>
              <w:t>Signature Part S</w:t>
            </w:r>
          </w:p>
        </w:tc>
        <w:tc>
          <w:tcPr>
            <w:tcW w:w="2771" w:type="dxa"/>
          </w:tcPr>
          <w:p w14:paraId="4C97EF5C" w14:textId="77777777" w:rsidR="0032515A" w:rsidRDefault="0032515A" w:rsidP="00072447">
            <w:r>
              <w:t>Integer [n bytes]</w:t>
            </w:r>
          </w:p>
        </w:tc>
        <w:tc>
          <w:tcPr>
            <w:tcW w:w="2975" w:type="dxa"/>
          </w:tcPr>
          <w:p w14:paraId="7BC6707D" w14:textId="77777777" w:rsidR="0032515A" w:rsidRDefault="0032515A" w:rsidP="00072447">
            <w:pPr>
              <w:rPr>
                <w:rFonts w:ascii="Lucida Console" w:hAnsi="Lucida Console" w:cs="Lucida Console"/>
                <w:sz w:val="18"/>
                <w:szCs w:val="18"/>
              </w:rPr>
            </w:pPr>
          </w:p>
        </w:tc>
      </w:tr>
      <w:tr w:rsidR="0032515A" w14:paraId="5404D583" w14:textId="77777777" w:rsidTr="00072447">
        <w:tc>
          <w:tcPr>
            <w:tcW w:w="8755" w:type="dxa"/>
            <w:gridSpan w:val="3"/>
          </w:tcPr>
          <w:p w14:paraId="69C604F9" w14:textId="77777777" w:rsidR="0032515A" w:rsidRDefault="00251F36" w:rsidP="00072447">
            <w:pPr>
              <w:tabs>
                <w:tab w:val="left" w:pos="930"/>
              </w:tabs>
              <w:jc w:val="both"/>
              <w:rPr>
                <w:rFonts w:ascii="Courier New" w:hAnsi="Courier New" w:cs="Courier New"/>
                <w:b/>
              </w:rPr>
            </w:pPr>
            <w:r>
              <w:rPr>
                <w:rFonts w:ascii="Courier New" w:hAnsi="Courier New" w:cs="Courier New"/>
                <w:b/>
              </w:rPr>
              <w:t>Hex Dump of entire signedPublic</w:t>
            </w:r>
            <w:r w:rsidR="0032515A">
              <w:rPr>
                <w:rFonts w:ascii="Courier New" w:hAnsi="Courier New" w:cs="Courier New"/>
                <w:b/>
              </w:rPr>
              <w:t>Key bytes</w:t>
            </w:r>
          </w:p>
          <w:p w14:paraId="6CB9A32A" w14:textId="77777777" w:rsidR="0032515A" w:rsidRDefault="0032515A" w:rsidP="00072447">
            <w:pPr>
              <w:tabs>
                <w:tab w:val="left" w:pos="930"/>
              </w:tabs>
              <w:jc w:val="both"/>
              <w:rPr>
                <w:rFonts w:ascii="Courier New" w:hAnsi="Courier New" w:cs="Courier New"/>
                <w:b/>
              </w:rPr>
            </w:pPr>
          </w:p>
          <w:p w14:paraId="28B572E0" w14:textId="77777777" w:rsidR="0032515A" w:rsidRDefault="0032515A" w:rsidP="00072447">
            <w:pPr>
              <w:tabs>
                <w:tab w:val="left" w:pos="930"/>
              </w:tabs>
              <w:jc w:val="both"/>
              <w:rPr>
                <w:rFonts w:ascii="Courier New" w:hAnsi="Courier New" w:cs="Courier New"/>
                <w:b/>
              </w:rPr>
            </w:pPr>
          </w:p>
        </w:tc>
      </w:tr>
      <w:tr w:rsidR="0032515A" w:rsidRPr="007B6C1E" w14:paraId="536E8B3C" w14:textId="77777777" w:rsidTr="00072447">
        <w:tc>
          <w:tcPr>
            <w:tcW w:w="8755" w:type="dxa"/>
            <w:gridSpan w:val="3"/>
          </w:tcPr>
          <w:p w14:paraId="587FF022" w14:textId="77777777" w:rsidR="0032515A" w:rsidRPr="00FE01C2" w:rsidRDefault="0032515A" w:rsidP="00072447">
            <w:pPr>
              <w:tabs>
                <w:tab w:val="left" w:pos="930"/>
              </w:tabs>
              <w:jc w:val="both"/>
              <w:rPr>
                <w:rFonts w:ascii="Courier New" w:hAnsi="Courier New" w:cs="Courier New"/>
                <w:b/>
              </w:rPr>
            </w:pPr>
            <w:r>
              <w:rPr>
                <w:rFonts w:ascii="Courier New" w:hAnsi="Courier New" w:cs="Courier New"/>
                <w:b/>
              </w:rPr>
              <w:t xml:space="preserve">Eventual </w:t>
            </w:r>
            <w:r w:rsidR="00251F36">
              <w:rPr>
                <w:rFonts w:ascii="Courier New" w:hAnsi="Courier New" w:cs="Courier New"/>
                <w:b/>
              </w:rPr>
              <w:t>base64 encoding of signedPublic</w:t>
            </w:r>
            <w:r w:rsidRPr="00FE01C2">
              <w:rPr>
                <w:rFonts w:ascii="Courier New" w:hAnsi="Courier New" w:cs="Courier New"/>
                <w:b/>
              </w:rPr>
              <w:t>Key</w:t>
            </w:r>
          </w:p>
          <w:p w14:paraId="3F2C379F" w14:textId="77777777" w:rsidR="0032515A" w:rsidRDefault="0032515A" w:rsidP="00072447">
            <w:pPr>
              <w:tabs>
                <w:tab w:val="left" w:pos="930"/>
              </w:tabs>
              <w:jc w:val="both"/>
              <w:rPr>
                <w:rFonts w:ascii="Courier New" w:hAnsi="Courier New" w:cs="Courier New"/>
              </w:rPr>
            </w:pPr>
          </w:p>
          <w:p w14:paraId="1E5E9E7D" w14:textId="77777777" w:rsidR="0032515A" w:rsidRDefault="00251F36" w:rsidP="00072447">
            <w:pPr>
              <w:tabs>
                <w:tab w:val="left" w:pos="930"/>
              </w:tabs>
              <w:jc w:val="both"/>
              <w:rPr>
                <w:rFonts w:ascii="Courier New" w:hAnsi="Courier New" w:cs="Courier New"/>
              </w:rPr>
            </w:pPr>
            <w:r>
              <w:rPr>
                <w:rFonts w:ascii="Courier New" w:hAnsi="Courier New" w:cs="Courier New"/>
              </w:rPr>
              <w:t>&lt;signedPublic</w:t>
            </w:r>
            <w:r w:rsidR="0032515A" w:rsidRPr="00B113C5">
              <w:rPr>
                <w:rFonts w:ascii="Courier New" w:hAnsi="Courier New" w:cs="Courier New"/>
              </w:rPr>
              <w:t>Key</w:t>
            </w:r>
            <w:r w:rsidR="002705B7">
              <w:rPr>
                <w:rFonts w:ascii="Courier New" w:hAnsi="Courier New" w:cs="Courier New"/>
              </w:rPr>
              <w:t xml:space="preserve"> id=”</w:t>
            </w:r>
            <w:r w:rsidR="002705B7" w:rsidRPr="00251F36">
              <w:rPr>
                <w:rFonts w:ascii="Courier New" w:hAnsi="Courier New" w:cs="Courier New"/>
                <w:b/>
              </w:rPr>
              <w:t>idname</w:t>
            </w:r>
            <w:r w:rsidR="002705B7">
              <w:rPr>
                <w:rFonts w:ascii="Courier New" w:hAnsi="Courier New" w:cs="Courier New"/>
              </w:rPr>
              <w:t>”</w:t>
            </w:r>
            <w:r w:rsidR="0032515A" w:rsidRPr="00B113C5">
              <w:rPr>
                <w:rFonts w:ascii="Courier New" w:hAnsi="Courier New" w:cs="Courier New"/>
              </w:rPr>
              <w:t>&gt;</w:t>
            </w:r>
          </w:p>
          <w:p w14:paraId="2EF2DF14" w14:textId="77777777" w:rsidR="0032515A" w:rsidRPr="00B113C5" w:rsidRDefault="0032515A" w:rsidP="00072447">
            <w:pPr>
              <w:tabs>
                <w:tab w:val="left" w:pos="930"/>
              </w:tabs>
              <w:jc w:val="both"/>
              <w:rPr>
                <w:rFonts w:ascii="Courier New" w:hAnsi="Courier New" w:cs="Courier New"/>
              </w:rPr>
            </w:pPr>
          </w:p>
          <w:p w14:paraId="3664C88D" w14:textId="77777777" w:rsidR="0032515A" w:rsidRPr="007B6C1E" w:rsidRDefault="0032515A" w:rsidP="00072447">
            <w:pPr>
              <w:tabs>
                <w:tab w:val="left" w:pos="930"/>
              </w:tabs>
              <w:jc w:val="both"/>
              <w:rPr>
                <w:rFonts w:ascii="Courier New" w:hAnsi="Courier New" w:cs="Courier New"/>
              </w:rPr>
            </w:pPr>
            <w:r>
              <w:rPr>
                <w:rFonts w:ascii="Courier New" w:hAnsi="Courier New" w:cs="Courier New"/>
              </w:rPr>
              <w:t>&lt;</w:t>
            </w:r>
            <w:r w:rsidR="00251F36">
              <w:rPr>
                <w:rFonts w:ascii="Courier New" w:hAnsi="Courier New" w:cs="Courier New"/>
              </w:rPr>
              <w:t>signedPublic</w:t>
            </w:r>
            <w:r w:rsidRPr="00B113C5">
              <w:rPr>
                <w:rFonts w:ascii="Courier New" w:hAnsi="Courier New" w:cs="Courier New"/>
              </w:rPr>
              <w:t>Key&gt;</w:t>
            </w:r>
          </w:p>
        </w:tc>
      </w:tr>
    </w:tbl>
    <w:p w14:paraId="52E0579C" w14:textId="77777777" w:rsidR="00C30CE5" w:rsidRDefault="00C30CE5"/>
    <w:p w14:paraId="038DDB36" w14:textId="77777777" w:rsidR="00C30CE5" w:rsidRPr="00A2212C" w:rsidRDefault="00251F36" w:rsidP="00E0261A">
      <w:pPr>
        <w:pStyle w:val="Heading3"/>
      </w:pPr>
      <w:bookmarkStart w:id="45" w:name="_Toc477353434"/>
      <w:r>
        <w:lastRenderedPageBreak/>
        <w:t>Note: This is different if the product specification specifies its own public key format. Where the key format is different the bytes in RED are replaced with the bytes representing the public key and the base64 encoding is also similarly changed.</w:t>
      </w:r>
      <w:r w:rsidR="0032515A" w:rsidRPr="00A2212C">
        <w:br w:type="page"/>
      </w:r>
      <w:r w:rsidR="007949B3">
        <w:lastRenderedPageBreak/>
        <w:t>Definition</w:t>
      </w:r>
      <w:r w:rsidR="00A2212C" w:rsidRPr="00A2212C">
        <w:t>:</w:t>
      </w:r>
      <w:r w:rsidR="007949B3">
        <w:t xml:space="preserve"> </w:t>
      </w:r>
      <w:r w:rsidR="00A2212C" w:rsidRPr="00A2212C">
        <w:t xml:space="preserve"> </w:t>
      </w:r>
      <w:r w:rsidR="00E0261A">
        <w:t xml:space="preserve">dataset </w:t>
      </w:r>
      <w:r w:rsidR="007949B3">
        <w:t>Digital Signature</w:t>
      </w:r>
      <w:bookmarkEnd w:id="45"/>
    </w:p>
    <w:tbl>
      <w:tblPr>
        <w:tblStyle w:val="TableGrid"/>
        <w:tblW w:w="0" w:type="auto"/>
        <w:tblLayout w:type="fixed"/>
        <w:tblLook w:val="04A0" w:firstRow="1" w:lastRow="0" w:firstColumn="1" w:lastColumn="0" w:noHBand="0" w:noVBand="1"/>
      </w:tblPr>
      <w:tblGrid>
        <w:gridCol w:w="3009"/>
        <w:gridCol w:w="2771"/>
        <w:gridCol w:w="2975"/>
      </w:tblGrid>
      <w:tr w:rsidR="00306F7A" w:rsidRPr="0080684F" w14:paraId="1F25F9EF" w14:textId="77777777" w:rsidTr="00072447">
        <w:tc>
          <w:tcPr>
            <w:tcW w:w="8755" w:type="dxa"/>
            <w:gridSpan w:val="3"/>
          </w:tcPr>
          <w:p w14:paraId="741F4A6E" w14:textId="77777777" w:rsidR="00306F7A" w:rsidRDefault="00306F7A" w:rsidP="0032515A">
            <w:pPr>
              <w:pStyle w:val="NormalWeb"/>
              <w:spacing w:before="0" w:beforeAutospacing="0" w:after="0" w:afterAutospacing="0"/>
              <w:textAlignment w:val="baseline"/>
              <w:rPr>
                <w:rFonts w:ascii="Verdana" w:eastAsia="+mn-ea" w:hAnsi="Verdana" w:cs="+mn-cs"/>
                <w:color w:val="000000"/>
                <w:kern w:val="24"/>
                <w:sz w:val="20"/>
                <w:szCs w:val="20"/>
                <w:lang w:val="en-US"/>
              </w:rPr>
            </w:pPr>
            <w:r>
              <w:rPr>
                <w:rFonts w:ascii="Verdana" w:eastAsia="+mn-ea" w:hAnsi="Verdana" w:cs="+mn-cs"/>
                <w:color w:val="000000"/>
                <w:kern w:val="24"/>
                <w:sz w:val="20"/>
                <w:szCs w:val="20"/>
                <w:lang w:val="en-US"/>
              </w:rPr>
              <w:t xml:space="preserve">Description: </w:t>
            </w:r>
          </w:p>
          <w:p w14:paraId="6F77576B" w14:textId="77777777" w:rsidR="00306F7A" w:rsidRDefault="00306F7A" w:rsidP="0032515A">
            <w:pPr>
              <w:pStyle w:val="NormalWeb"/>
              <w:spacing w:before="0" w:beforeAutospacing="0" w:after="0" w:afterAutospacing="0"/>
              <w:textAlignment w:val="baseline"/>
              <w:rPr>
                <w:rFonts w:ascii="Verdana" w:eastAsia="+mn-ea" w:hAnsi="Verdana" w:cs="+mn-cs"/>
                <w:color w:val="000000"/>
                <w:kern w:val="24"/>
                <w:sz w:val="20"/>
                <w:szCs w:val="20"/>
                <w:lang w:val="en-US"/>
              </w:rPr>
            </w:pPr>
          </w:p>
          <w:p w14:paraId="50618EA5" w14:textId="77777777" w:rsidR="00306F7A" w:rsidRDefault="00306F7A" w:rsidP="0032515A">
            <w:pPr>
              <w:pStyle w:val="NormalWeb"/>
              <w:spacing w:before="0" w:beforeAutospacing="0" w:after="0" w:afterAutospacing="0"/>
              <w:textAlignment w:val="baseline"/>
              <w:rPr>
                <w:rFonts w:ascii="Verdana" w:eastAsia="+mn-ea" w:hAnsi="Verdana" w:cs="+mn-cs"/>
                <w:color w:val="000000"/>
                <w:kern w:val="24"/>
                <w:sz w:val="20"/>
                <w:szCs w:val="20"/>
                <w:lang w:val="en-US"/>
              </w:rPr>
            </w:pPr>
          </w:p>
          <w:p w14:paraId="49AA23A3" w14:textId="77777777" w:rsidR="00306F7A" w:rsidRPr="00306F7A" w:rsidRDefault="00306F7A" w:rsidP="0032515A">
            <w:pPr>
              <w:pStyle w:val="NormalWeb"/>
              <w:spacing w:before="0" w:beforeAutospacing="0" w:after="0" w:afterAutospacing="0"/>
              <w:textAlignment w:val="baseline"/>
              <w:rPr>
                <w:rFonts w:ascii="Verdana" w:eastAsia="+mn-ea" w:hAnsi="Verdana" w:cs="+mn-cs"/>
                <w:color w:val="000000"/>
                <w:kern w:val="24"/>
                <w:sz w:val="20"/>
                <w:szCs w:val="20"/>
                <w:lang w:val="en-US"/>
              </w:rPr>
            </w:pPr>
          </w:p>
        </w:tc>
      </w:tr>
      <w:tr w:rsidR="0032515A" w:rsidRPr="0080684F" w14:paraId="37A8E9E1" w14:textId="77777777" w:rsidTr="00072447">
        <w:tc>
          <w:tcPr>
            <w:tcW w:w="8755" w:type="dxa"/>
            <w:gridSpan w:val="3"/>
          </w:tcPr>
          <w:p w14:paraId="0EF217E0" w14:textId="77777777" w:rsidR="0032515A" w:rsidRDefault="0032515A" w:rsidP="0032515A">
            <w:pPr>
              <w:pStyle w:val="NormalWeb"/>
              <w:spacing w:before="0" w:beforeAutospacing="0" w:after="0" w:afterAutospacing="0"/>
              <w:textAlignment w:val="baseline"/>
              <w:rPr>
                <w:rFonts w:ascii="Courier New" w:eastAsia="+mn-ea" w:hAnsi="Courier New" w:cs="+mn-cs"/>
                <w:color w:val="000000"/>
                <w:kern w:val="24"/>
                <w:sz w:val="20"/>
                <w:szCs w:val="20"/>
                <w:lang w:val="en-US"/>
              </w:rPr>
            </w:pPr>
          </w:p>
          <w:p w14:paraId="788A9BE0" w14:textId="77777777" w:rsidR="0032515A" w:rsidRDefault="00A8563C" w:rsidP="0032515A">
            <w:pPr>
              <w:pStyle w:val="NormalWeb"/>
              <w:spacing w:before="0" w:beforeAutospacing="0" w:after="0" w:afterAutospacing="0"/>
              <w:textAlignment w:val="baseline"/>
            </w:pPr>
            <w:r>
              <w:rPr>
                <w:rFonts w:ascii="Courier New" w:eastAsia="+mn-ea" w:hAnsi="Courier New" w:cs="+mn-cs"/>
                <w:color w:val="000000"/>
                <w:kern w:val="24"/>
                <w:sz w:val="20"/>
                <w:szCs w:val="20"/>
                <w:lang w:val="en-US"/>
              </w:rPr>
              <w:t>&lt;digitalSignature id="idname</w:t>
            </w:r>
            <w:r w:rsidR="0032515A">
              <w:rPr>
                <w:rFonts w:ascii="Courier New" w:eastAsia="+mn-ea" w:hAnsi="Courier New" w:cs="+mn-cs"/>
                <w:color w:val="000000"/>
                <w:kern w:val="24"/>
                <w:sz w:val="20"/>
                <w:szCs w:val="20"/>
                <w:lang w:val="en-US"/>
              </w:rPr>
              <w:t>”&gt;</w:t>
            </w:r>
          </w:p>
          <w:p w14:paraId="788AE6B8" w14:textId="77777777" w:rsidR="0032515A" w:rsidRDefault="0032515A" w:rsidP="0032515A">
            <w:pPr>
              <w:pStyle w:val="NormalWeb"/>
              <w:spacing w:before="0" w:beforeAutospacing="0" w:after="0" w:afterAutospacing="0"/>
              <w:textAlignment w:val="baseline"/>
            </w:pPr>
            <w:r>
              <w:rPr>
                <w:rFonts w:ascii="Courier New" w:eastAsia="+mn-ea" w:hAnsi="Courier New" w:cs="Courier New"/>
                <w:color w:val="C0504D"/>
                <w:kern w:val="24"/>
                <w:sz w:val="20"/>
                <w:szCs w:val="20"/>
                <w:lang w:val="en-US"/>
              </w:rPr>
              <w:t xml:space="preserve">    </w:t>
            </w:r>
            <w:r w:rsidRPr="000B6A1B">
              <w:rPr>
                <w:rFonts w:ascii="Courier New" w:eastAsia="+mn-ea" w:hAnsi="Courier New" w:cs="Courier New"/>
                <w:color w:val="C0504D"/>
                <w:kern w:val="24"/>
                <w:sz w:val="20"/>
                <w:szCs w:val="20"/>
                <w:lang w:val="en-US"/>
              </w:rPr>
              <w:t>&lt;R&gt;23235252525&lt;/R&gt;</w:t>
            </w:r>
          </w:p>
          <w:p w14:paraId="03C214E9" w14:textId="77777777" w:rsidR="0032515A" w:rsidRDefault="0032515A" w:rsidP="0032515A">
            <w:pPr>
              <w:pStyle w:val="NormalWeb"/>
              <w:spacing w:before="0" w:beforeAutospacing="0" w:after="0" w:afterAutospacing="0"/>
              <w:textAlignment w:val="baseline"/>
            </w:pPr>
            <w:r>
              <w:rPr>
                <w:rFonts w:ascii="Courier New" w:eastAsia="+mn-ea" w:hAnsi="Courier New" w:cs="Courier New"/>
                <w:color w:val="C0504D"/>
                <w:kern w:val="24"/>
                <w:sz w:val="20"/>
                <w:szCs w:val="20"/>
                <w:lang w:val="en-US"/>
              </w:rPr>
              <w:t xml:space="preserve">    </w:t>
            </w:r>
            <w:r w:rsidRPr="000B6A1B">
              <w:rPr>
                <w:rFonts w:ascii="Courier New" w:eastAsia="+mn-ea" w:hAnsi="Courier New" w:cs="Courier New"/>
                <w:color w:val="C0504D"/>
                <w:kern w:val="24"/>
                <w:sz w:val="20"/>
                <w:szCs w:val="20"/>
                <w:lang w:val="en-US"/>
              </w:rPr>
              <w:t xml:space="preserve">&lt;S&gt;55546785347&lt;/S&gt; </w:t>
            </w:r>
            <w:r w:rsidRPr="000B6A1B">
              <w:rPr>
                <w:rFonts w:ascii="Courier New" w:eastAsia="+mn-ea" w:hAnsi="Courier New" w:cs="Courier New"/>
                <w:b/>
                <w:bCs/>
                <w:color w:val="C0504D"/>
                <w:kern w:val="24"/>
                <w:sz w:val="20"/>
                <w:szCs w:val="20"/>
                <w:lang w:val="en-US"/>
              </w:rPr>
              <w:t>[signs content + file]</w:t>
            </w:r>
          </w:p>
          <w:p w14:paraId="47A8F00F" w14:textId="77777777" w:rsidR="0032515A" w:rsidRDefault="0032515A" w:rsidP="0032515A">
            <w:pPr>
              <w:pStyle w:val="NormalWeb"/>
              <w:spacing w:before="0" w:beforeAutospacing="0" w:after="0" w:afterAutospacing="0"/>
              <w:textAlignment w:val="baseline"/>
            </w:pPr>
            <w:r>
              <w:rPr>
                <w:rFonts w:ascii="Courier New" w:eastAsia="+mn-ea" w:hAnsi="Courier New" w:cs="Courier New"/>
                <w:color w:val="000000"/>
                <w:kern w:val="24"/>
                <w:sz w:val="20"/>
                <w:szCs w:val="20"/>
                <w:lang w:val="en-US"/>
              </w:rPr>
              <w:t>&lt;/digitalSignature&gt;</w:t>
            </w:r>
          </w:p>
          <w:p w14:paraId="370E38E1" w14:textId="77777777" w:rsidR="0032515A" w:rsidRPr="0080684F" w:rsidRDefault="0032515A" w:rsidP="00072447">
            <w:pPr>
              <w:pStyle w:val="NormalWeb"/>
              <w:spacing w:before="0" w:beforeAutospacing="0" w:after="0" w:afterAutospacing="0"/>
              <w:textAlignment w:val="baseline"/>
              <w:rPr>
                <w:rFonts w:ascii="Courier New" w:hAnsi="Courier New" w:cs="Courier New"/>
              </w:rPr>
            </w:pPr>
          </w:p>
        </w:tc>
      </w:tr>
      <w:tr w:rsidR="0032515A" w:rsidRPr="007F0158" w14:paraId="7E38EA00" w14:textId="77777777" w:rsidTr="00072447">
        <w:tc>
          <w:tcPr>
            <w:tcW w:w="3009" w:type="dxa"/>
          </w:tcPr>
          <w:p w14:paraId="662123EB" w14:textId="77777777" w:rsidR="0032515A" w:rsidRPr="007F0158" w:rsidRDefault="0032515A" w:rsidP="00072447">
            <w:pPr>
              <w:rPr>
                <w:b/>
              </w:rPr>
            </w:pPr>
            <w:r w:rsidRPr="007F0158">
              <w:rPr>
                <w:b/>
              </w:rPr>
              <w:t>Field</w:t>
            </w:r>
          </w:p>
        </w:tc>
        <w:tc>
          <w:tcPr>
            <w:tcW w:w="2771" w:type="dxa"/>
          </w:tcPr>
          <w:p w14:paraId="206BDDA4" w14:textId="77777777" w:rsidR="0032515A" w:rsidRPr="007F0158" w:rsidRDefault="0032515A" w:rsidP="00072447">
            <w:pPr>
              <w:rPr>
                <w:b/>
              </w:rPr>
            </w:pPr>
            <w:r w:rsidRPr="007F0158">
              <w:rPr>
                <w:b/>
              </w:rPr>
              <w:t>Type</w:t>
            </w:r>
            <w:r w:rsidR="00306F7A">
              <w:rPr>
                <w:b/>
              </w:rPr>
              <w:t xml:space="preserve"> / Values</w:t>
            </w:r>
          </w:p>
        </w:tc>
        <w:tc>
          <w:tcPr>
            <w:tcW w:w="2975" w:type="dxa"/>
          </w:tcPr>
          <w:p w14:paraId="6522AC4D" w14:textId="77777777" w:rsidR="0032515A" w:rsidRPr="007F0158" w:rsidRDefault="0032515A" w:rsidP="00072447">
            <w:pPr>
              <w:rPr>
                <w:b/>
              </w:rPr>
            </w:pPr>
            <w:r>
              <w:rPr>
                <w:b/>
              </w:rPr>
              <w:t>Description.</w:t>
            </w:r>
          </w:p>
        </w:tc>
      </w:tr>
      <w:tr w:rsidR="0032515A" w14:paraId="52CEF579" w14:textId="77777777" w:rsidTr="00072447">
        <w:trPr>
          <w:trHeight w:val="616"/>
        </w:trPr>
        <w:tc>
          <w:tcPr>
            <w:tcW w:w="3009" w:type="dxa"/>
          </w:tcPr>
          <w:p w14:paraId="6875EEA5" w14:textId="77777777" w:rsidR="0032515A" w:rsidRDefault="0032515A" w:rsidP="00072447">
            <w:pPr>
              <w:rPr>
                <w:b/>
                <w:i/>
              </w:rPr>
            </w:pPr>
            <w:r>
              <w:rPr>
                <w:b/>
                <w:i/>
              </w:rPr>
              <w:t>Signature Part R</w:t>
            </w:r>
            <w:r w:rsidR="00251F36">
              <w:rPr>
                <w:b/>
                <w:i/>
              </w:rPr>
              <w:t xml:space="preserve"> – DSA signature of data, uses users private key to generate.</w:t>
            </w:r>
          </w:p>
        </w:tc>
        <w:tc>
          <w:tcPr>
            <w:tcW w:w="2771" w:type="dxa"/>
          </w:tcPr>
          <w:p w14:paraId="0F511878" w14:textId="77777777" w:rsidR="0032515A" w:rsidRDefault="0032515A" w:rsidP="00072447">
            <w:r>
              <w:t>Integer [ n  bytes]</w:t>
            </w:r>
          </w:p>
        </w:tc>
        <w:tc>
          <w:tcPr>
            <w:tcW w:w="2975" w:type="dxa"/>
          </w:tcPr>
          <w:p w14:paraId="352475FB" w14:textId="77777777" w:rsidR="0032515A" w:rsidRDefault="0032515A" w:rsidP="00072447">
            <w:pPr>
              <w:rPr>
                <w:rFonts w:ascii="Lucida Console" w:hAnsi="Lucida Console" w:cs="Lucida Console"/>
                <w:sz w:val="18"/>
                <w:szCs w:val="18"/>
              </w:rPr>
            </w:pPr>
          </w:p>
        </w:tc>
      </w:tr>
      <w:tr w:rsidR="0032515A" w14:paraId="337A9B0D" w14:textId="77777777" w:rsidTr="00072447">
        <w:trPr>
          <w:trHeight w:val="616"/>
        </w:trPr>
        <w:tc>
          <w:tcPr>
            <w:tcW w:w="3009" w:type="dxa"/>
          </w:tcPr>
          <w:p w14:paraId="68AC143F" w14:textId="77777777" w:rsidR="0032515A" w:rsidRDefault="0032515A" w:rsidP="00072447">
            <w:pPr>
              <w:rPr>
                <w:b/>
                <w:i/>
              </w:rPr>
            </w:pPr>
            <w:r>
              <w:rPr>
                <w:b/>
                <w:i/>
              </w:rPr>
              <w:t>Signature Part S</w:t>
            </w:r>
          </w:p>
        </w:tc>
        <w:tc>
          <w:tcPr>
            <w:tcW w:w="2771" w:type="dxa"/>
          </w:tcPr>
          <w:p w14:paraId="2C91A74E" w14:textId="77777777" w:rsidR="0032515A" w:rsidRDefault="0032515A" w:rsidP="00072447">
            <w:r>
              <w:t>Integer [n bytes]</w:t>
            </w:r>
          </w:p>
        </w:tc>
        <w:tc>
          <w:tcPr>
            <w:tcW w:w="2975" w:type="dxa"/>
          </w:tcPr>
          <w:p w14:paraId="6ACC1CD2" w14:textId="77777777" w:rsidR="0032515A" w:rsidRDefault="0032515A" w:rsidP="00072447">
            <w:pPr>
              <w:rPr>
                <w:rFonts w:ascii="Lucida Console" w:hAnsi="Lucida Console" w:cs="Lucida Console"/>
                <w:sz w:val="18"/>
                <w:szCs w:val="18"/>
              </w:rPr>
            </w:pPr>
          </w:p>
        </w:tc>
      </w:tr>
      <w:tr w:rsidR="0032515A" w14:paraId="5E85A6BD" w14:textId="77777777" w:rsidTr="00072447">
        <w:tc>
          <w:tcPr>
            <w:tcW w:w="8755" w:type="dxa"/>
            <w:gridSpan w:val="3"/>
          </w:tcPr>
          <w:p w14:paraId="019B17D2" w14:textId="77777777" w:rsidR="0032515A" w:rsidRDefault="0032515A" w:rsidP="00072447">
            <w:pPr>
              <w:tabs>
                <w:tab w:val="left" w:pos="930"/>
              </w:tabs>
              <w:jc w:val="both"/>
              <w:rPr>
                <w:rFonts w:ascii="Courier New" w:hAnsi="Courier New" w:cs="Courier New"/>
                <w:b/>
              </w:rPr>
            </w:pPr>
            <w:r>
              <w:rPr>
                <w:rFonts w:ascii="Courier New" w:hAnsi="Courier New" w:cs="Courier New"/>
                <w:b/>
              </w:rPr>
              <w:t>Hex Dump of entire digitalSignature bytes</w:t>
            </w:r>
          </w:p>
          <w:p w14:paraId="35ED7B74" w14:textId="77777777" w:rsidR="0032515A" w:rsidRDefault="0032515A" w:rsidP="00072447">
            <w:pPr>
              <w:tabs>
                <w:tab w:val="left" w:pos="930"/>
              </w:tabs>
              <w:jc w:val="both"/>
              <w:rPr>
                <w:rFonts w:ascii="Courier New" w:hAnsi="Courier New" w:cs="Courier New"/>
                <w:b/>
              </w:rPr>
            </w:pPr>
          </w:p>
          <w:p w14:paraId="72A5D267" w14:textId="77777777" w:rsidR="0032515A" w:rsidRDefault="0032515A" w:rsidP="00072447">
            <w:pPr>
              <w:tabs>
                <w:tab w:val="left" w:pos="930"/>
              </w:tabs>
              <w:jc w:val="both"/>
              <w:rPr>
                <w:rFonts w:ascii="Courier New" w:hAnsi="Courier New" w:cs="Courier New"/>
                <w:b/>
              </w:rPr>
            </w:pPr>
          </w:p>
        </w:tc>
      </w:tr>
      <w:tr w:rsidR="0032515A" w:rsidRPr="007B6C1E" w14:paraId="4F5EED81" w14:textId="77777777" w:rsidTr="00072447">
        <w:tc>
          <w:tcPr>
            <w:tcW w:w="8755" w:type="dxa"/>
            <w:gridSpan w:val="3"/>
          </w:tcPr>
          <w:p w14:paraId="485A7B19" w14:textId="77777777" w:rsidR="0032515A" w:rsidRPr="00FE01C2" w:rsidRDefault="0032515A" w:rsidP="00072447">
            <w:pPr>
              <w:tabs>
                <w:tab w:val="left" w:pos="930"/>
              </w:tabs>
              <w:jc w:val="both"/>
              <w:rPr>
                <w:rFonts w:ascii="Courier New" w:hAnsi="Courier New" w:cs="Courier New"/>
                <w:b/>
              </w:rPr>
            </w:pPr>
            <w:r>
              <w:rPr>
                <w:rFonts w:ascii="Courier New" w:hAnsi="Courier New" w:cs="Courier New"/>
                <w:b/>
              </w:rPr>
              <w:t xml:space="preserve">Eventual </w:t>
            </w:r>
            <w:r w:rsidRPr="00FE01C2">
              <w:rPr>
                <w:rFonts w:ascii="Courier New" w:hAnsi="Courier New" w:cs="Courier New"/>
                <w:b/>
              </w:rPr>
              <w:t xml:space="preserve">base64 encoding of </w:t>
            </w:r>
            <w:r w:rsidR="00A8563C">
              <w:rPr>
                <w:rFonts w:ascii="Courier New" w:hAnsi="Courier New" w:cs="Courier New"/>
                <w:b/>
              </w:rPr>
              <w:t>digitalSignature</w:t>
            </w:r>
          </w:p>
          <w:p w14:paraId="52315123" w14:textId="77777777" w:rsidR="0032515A" w:rsidRDefault="0032515A" w:rsidP="00072447">
            <w:pPr>
              <w:tabs>
                <w:tab w:val="left" w:pos="930"/>
              </w:tabs>
              <w:jc w:val="both"/>
              <w:rPr>
                <w:rFonts w:ascii="Courier New" w:hAnsi="Courier New" w:cs="Courier New"/>
              </w:rPr>
            </w:pPr>
          </w:p>
          <w:p w14:paraId="49028A80" w14:textId="77777777" w:rsidR="0032515A" w:rsidRDefault="0032515A" w:rsidP="00072447">
            <w:pPr>
              <w:tabs>
                <w:tab w:val="left" w:pos="930"/>
              </w:tabs>
              <w:jc w:val="both"/>
              <w:rPr>
                <w:rFonts w:ascii="Courier New" w:hAnsi="Courier New" w:cs="Courier New"/>
              </w:rPr>
            </w:pPr>
            <w:r>
              <w:rPr>
                <w:rFonts w:ascii="Courier New" w:hAnsi="Courier New" w:cs="Courier New"/>
              </w:rPr>
              <w:t>&lt;digitalSignature publicKey=”id”</w:t>
            </w:r>
            <w:r w:rsidRPr="00B113C5">
              <w:rPr>
                <w:rFonts w:ascii="Courier New" w:hAnsi="Courier New" w:cs="Courier New"/>
              </w:rPr>
              <w:t>&gt;</w:t>
            </w:r>
          </w:p>
          <w:p w14:paraId="018821BA" w14:textId="77777777" w:rsidR="0032515A" w:rsidRDefault="0032515A" w:rsidP="00072447">
            <w:pPr>
              <w:tabs>
                <w:tab w:val="left" w:pos="930"/>
              </w:tabs>
              <w:jc w:val="both"/>
              <w:rPr>
                <w:rFonts w:ascii="Courier New" w:hAnsi="Courier New" w:cs="Courier New"/>
              </w:rPr>
            </w:pPr>
          </w:p>
          <w:p w14:paraId="5E828C26" w14:textId="77777777" w:rsidR="0032515A" w:rsidRDefault="0032515A" w:rsidP="00072447">
            <w:pPr>
              <w:tabs>
                <w:tab w:val="left" w:pos="930"/>
              </w:tabs>
              <w:jc w:val="both"/>
              <w:rPr>
                <w:rFonts w:ascii="Courier New" w:hAnsi="Courier New" w:cs="Courier New"/>
              </w:rPr>
            </w:pPr>
          </w:p>
          <w:p w14:paraId="514774C2" w14:textId="77777777" w:rsidR="0032515A" w:rsidRPr="00B113C5" w:rsidRDefault="0032515A" w:rsidP="00072447">
            <w:pPr>
              <w:tabs>
                <w:tab w:val="left" w:pos="930"/>
              </w:tabs>
              <w:jc w:val="both"/>
              <w:rPr>
                <w:rFonts w:ascii="Courier New" w:hAnsi="Courier New" w:cs="Courier New"/>
              </w:rPr>
            </w:pPr>
          </w:p>
          <w:p w14:paraId="3D570B72" w14:textId="77777777" w:rsidR="0032515A" w:rsidRPr="007B6C1E" w:rsidRDefault="0032515A" w:rsidP="00072447">
            <w:pPr>
              <w:tabs>
                <w:tab w:val="left" w:pos="930"/>
              </w:tabs>
              <w:jc w:val="both"/>
              <w:rPr>
                <w:rFonts w:ascii="Courier New" w:hAnsi="Courier New" w:cs="Courier New"/>
              </w:rPr>
            </w:pPr>
            <w:r>
              <w:rPr>
                <w:rFonts w:ascii="Courier New" w:hAnsi="Courier New" w:cs="Courier New"/>
              </w:rPr>
              <w:t>&lt;digitalSignature</w:t>
            </w:r>
            <w:r w:rsidRPr="00B113C5">
              <w:rPr>
                <w:rFonts w:ascii="Courier New" w:hAnsi="Courier New" w:cs="Courier New"/>
              </w:rPr>
              <w:t>&gt;</w:t>
            </w:r>
          </w:p>
        </w:tc>
      </w:tr>
    </w:tbl>
    <w:p w14:paraId="07CA4695" w14:textId="77777777" w:rsidR="0032515A" w:rsidRPr="002D1F71" w:rsidRDefault="0032515A" w:rsidP="00BE2F06"/>
    <w:p w14:paraId="76027800" w14:textId="77777777" w:rsidR="00384CE2" w:rsidRDefault="00A8563C" w:rsidP="00384CE2">
      <w:r>
        <w:t xml:space="preserve">This is the signature which is calculated per dataset. </w:t>
      </w:r>
    </w:p>
    <w:p w14:paraId="57C288D7" w14:textId="77777777" w:rsidR="002D1F71" w:rsidRDefault="002D1F71">
      <w:r>
        <w:br w:type="page"/>
      </w:r>
    </w:p>
    <w:p w14:paraId="5D088F39" w14:textId="77777777" w:rsidR="000B6A1B" w:rsidRDefault="000B6A1B" w:rsidP="00BE2F06"/>
    <w:p w14:paraId="2C6B65DC" w14:textId="77777777" w:rsidR="00D22D4A" w:rsidRPr="001D3A12" w:rsidRDefault="00D22D4A" w:rsidP="00BE2F06">
      <w:pPr>
        <w:rPr>
          <w:b/>
          <w:u w:val="single"/>
        </w:rPr>
      </w:pPr>
      <w:commentRangeStart w:id="46"/>
      <w:r w:rsidRPr="001D3A12">
        <w:rPr>
          <w:b/>
          <w:u w:val="single"/>
        </w:rPr>
        <w:t>Base64 encoding table</w:t>
      </w:r>
      <w:r w:rsidR="004A07CB" w:rsidRPr="001D3A12">
        <w:rPr>
          <w:b/>
          <w:u w:val="single"/>
        </w:rPr>
        <w:t xml:space="preserve"> for Signature Parameters</w:t>
      </w:r>
      <w:r w:rsidRPr="001D3A12">
        <w:rPr>
          <w:b/>
          <w:u w:val="single"/>
        </w:rPr>
        <w:t>:</w:t>
      </w:r>
    </w:p>
    <w:tbl>
      <w:tblPr>
        <w:tblStyle w:val="TableGrid"/>
        <w:tblW w:w="0" w:type="auto"/>
        <w:tblLook w:val="04A0" w:firstRow="1" w:lastRow="0" w:firstColumn="1" w:lastColumn="0" w:noHBand="0" w:noVBand="1"/>
      </w:tblPr>
      <w:tblGrid>
        <w:gridCol w:w="2376"/>
        <w:gridCol w:w="2410"/>
        <w:gridCol w:w="3119"/>
      </w:tblGrid>
      <w:tr w:rsidR="00D22D4A" w14:paraId="5DB0CB79" w14:textId="77777777" w:rsidTr="004A07CB">
        <w:tc>
          <w:tcPr>
            <w:tcW w:w="2376" w:type="dxa"/>
          </w:tcPr>
          <w:p w14:paraId="2F2F6ED5" w14:textId="77777777" w:rsidR="00D22D4A" w:rsidRPr="007F0158" w:rsidRDefault="00D22D4A" w:rsidP="00BE2F06">
            <w:pPr>
              <w:rPr>
                <w:b/>
              </w:rPr>
            </w:pPr>
            <w:r w:rsidRPr="007F0158">
              <w:rPr>
                <w:b/>
              </w:rPr>
              <w:t>Field</w:t>
            </w:r>
          </w:p>
        </w:tc>
        <w:tc>
          <w:tcPr>
            <w:tcW w:w="2410" w:type="dxa"/>
          </w:tcPr>
          <w:p w14:paraId="49BBA6E9" w14:textId="77777777" w:rsidR="00D22D4A" w:rsidRPr="007F0158" w:rsidRDefault="00D22D4A" w:rsidP="00BE2F06">
            <w:pPr>
              <w:rPr>
                <w:b/>
              </w:rPr>
            </w:pPr>
            <w:r w:rsidRPr="007F0158">
              <w:rPr>
                <w:b/>
              </w:rPr>
              <w:t>Type</w:t>
            </w:r>
          </w:p>
        </w:tc>
        <w:tc>
          <w:tcPr>
            <w:tcW w:w="3119" w:type="dxa"/>
          </w:tcPr>
          <w:p w14:paraId="3EFF2810" w14:textId="77777777" w:rsidR="00D22D4A" w:rsidRPr="007F0158" w:rsidRDefault="004A07CB" w:rsidP="00BE2F06">
            <w:pPr>
              <w:rPr>
                <w:b/>
              </w:rPr>
            </w:pPr>
            <w:r w:rsidRPr="007F0158">
              <w:rPr>
                <w:b/>
              </w:rPr>
              <w:t>Example Content.</w:t>
            </w:r>
          </w:p>
        </w:tc>
      </w:tr>
      <w:tr w:rsidR="00D22D4A" w14:paraId="47337F6F" w14:textId="77777777" w:rsidTr="004A07CB">
        <w:tc>
          <w:tcPr>
            <w:tcW w:w="2376" w:type="dxa"/>
          </w:tcPr>
          <w:p w14:paraId="627ABCBE" w14:textId="77777777" w:rsidR="00D22D4A" w:rsidRPr="007F0158" w:rsidRDefault="00D22D4A" w:rsidP="00BE2F06">
            <w:pPr>
              <w:rPr>
                <w:b/>
                <w:i/>
              </w:rPr>
            </w:pPr>
            <w:r w:rsidRPr="007F0158">
              <w:rPr>
                <w:b/>
                <w:i/>
              </w:rPr>
              <w:t>Public Key Parameter P</w:t>
            </w:r>
          </w:p>
        </w:tc>
        <w:tc>
          <w:tcPr>
            <w:tcW w:w="2410" w:type="dxa"/>
          </w:tcPr>
          <w:p w14:paraId="19A7B26C" w14:textId="77777777" w:rsidR="00D22D4A" w:rsidRDefault="007F0158" w:rsidP="00BE2F06">
            <w:r>
              <w:t>Integer [128</w:t>
            </w:r>
            <w:r w:rsidR="00D22D4A">
              <w:t xml:space="preserve"> bytes]</w:t>
            </w:r>
          </w:p>
        </w:tc>
        <w:tc>
          <w:tcPr>
            <w:tcW w:w="3119" w:type="dxa"/>
          </w:tcPr>
          <w:p w14:paraId="51749434" w14:textId="77777777" w:rsidR="004A07CB" w:rsidRDefault="004A07CB" w:rsidP="004A07CB">
            <w:pPr>
              <w:autoSpaceDE w:val="0"/>
              <w:autoSpaceDN w:val="0"/>
              <w:adjustRightInd w:val="0"/>
              <w:rPr>
                <w:rFonts w:ascii="Lucida Console" w:hAnsi="Lucida Console" w:cs="Lucida Console"/>
                <w:sz w:val="18"/>
                <w:szCs w:val="18"/>
              </w:rPr>
            </w:pPr>
          </w:p>
          <w:p w14:paraId="006666DC" w14:textId="77777777" w:rsidR="00D22D4A" w:rsidRDefault="004A07CB" w:rsidP="004A07C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FCA6 82CE 8E12 CABA 26EF CCF7 110E 526D B078 B05E DECB CD1E B4A2 08F3 AE16 17AE 01F3 5B91 A47E 6DF6 3413 C5E1 2ED0 899B CD13 2ACD 50D9 9151 BDC4 3EE7 3759 2E17</w:t>
            </w:r>
          </w:p>
          <w:p w14:paraId="7384C2D6" w14:textId="77777777" w:rsidR="004A07CB" w:rsidRPr="004A07CB" w:rsidRDefault="004A07CB" w:rsidP="004A07CB">
            <w:pPr>
              <w:autoSpaceDE w:val="0"/>
              <w:autoSpaceDN w:val="0"/>
              <w:adjustRightInd w:val="0"/>
              <w:rPr>
                <w:rFonts w:ascii="Lucida Console" w:hAnsi="Lucida Console" w:cs="Lucida Console"/>
                <w:sz w:val="18"/>
                <w:szCs w:val="18"/>
              </w:rPr>
            </w:pPr>
          </w:p>
        </w:tc>
      </w:tr>
      <w:tr w:rsidR="00D22D4A" w14:paraId="122AF356" w14:textId="77777777" w:rsidTr="004A07CB">
        <w:trPr>
          <w:trHeight w:val="493"/>
        </w:trPr>
        <w:tc>
          <w:tcPr>
            <w:tcW w:w="2376" w:type="dxa"/>
          </w:tcPr>
          <w:p w14:paraId="1DAC9892" w14:textId="77777777" w:rsidR="00D22D4A" w:rsidRPr="007F0158" w:rsidRDefault="00D22D4A" w:rsidP="00BE2F06">
            <w:pPr>
              <w:rPr>
                <w:b/>
                <w:i/>
              </w:rPr>
            </w:pPr>
            <w:r w:rsidRPr="007F0158">
              <w:rPr>
                <w:b/>
                <w:i/>
              </w:rPr>
              <w:t>Public Key Parameter Q</w:t>
            </w:r>
          </w:p>
        </w:tc>
        <w:tc>
          <w:tcPr>
            <w:tcW w:w="2410" w:type="dxa"/>
          </w:tcPr>
          <w:p w14:paraId="0165EB51" w14:textId="77777777" w:rsidR="00D22D4A" w:rsidRDefault="004A07CB" w:rsidP="00BE2F06">
            <w:r>
              <w:t>Integer [</w:t>
            </w:r>
            <w:r w:rsidR="007F0158">
              <w:t>40</w:t>
            </w:r>
            <w:r>
              <w:t xml:space="preserve"> bytes]</w:t>
            </w:r>
          </w:p>
        </w:tc>
        <w:tc>
          <w:tcPr>
            <w:tcW w:w="3119" w:type="dxa"/>
          </w:tcPr>
          <w:p w14:paraId="3E012079" w14:textId="77777777" w:rsidR="004A07CB" w:rsidRDefault="004A07CB" w:rsidP="004A07CB">
            <w:pPr>
              <w:autoSpaceDE w:val="0"/>
              <w:autoSpaceDN w:val="0"/>
              <w:adjustRightInd w:val="0"/>
              <w:rPr>
                <w:rFonts w:ascii="Lucida Console" w:hAnsi="Lucida Console" w:cs="Lucida Console"/>
                <w:sz w:val="18"/>
                <w:szCs w:val="18"/>
              </w:rPr>
            </w:pPr>
          </w:p>
          <w:p w14:paraId="4C479594" w14:textId="77777777" w:rsidR="00D22D4A" w:rsidRDefault="004A07CB" w:rsidP="004A07C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962E DDCC 369C BA8E BB26 0EE6 B6A1 26D9 346E 38C5</w:t>
            </w:r>
          </w:p>
          <w:p w14:paraId="714228FA" w14:textId="77777777" w:rsidR="004A07CB" w:rsidRPr="004A07CB" w:rsidRDefault="004A07CB" w:rsidP="004A07CB">
            <w:pPr>
              <w:autoSpaceDE w:val="0"/>
              <w:autoSpaceDN w:val="0"/>
              <w:adjustRightInd w:val="0"/>
              <w:rPr>
                <w:rFonts w:ascii="Lucida Console" w:hAnsi="Lucida Console" w:cs="Lucida Console"/>
                <w:sz w:val="18"/>
                <w:szCs w:val="18"/>
              </w:rPr>
            </w:pPr>
          </w:p>
        </w:tc>
      </w:tr>
      <w:tr w:rsidR="00D22D4A" w14:paraId="6F19FAA4" w14:textId="77777777" w:rsidTr="004A07CB">
        <w:tc>
          <w:tcPr>
            <w:tcW w:w="2376" w:type="dxa"/>
          </w:tcPr>
          <w:p w14:paraId="14C5EF1B" w14:textId="77777777" w:rsidR="00D22D4A" w:rsidRPr="007F0158" w:rsidRDefault="00D22D4A" w:rsidP="00BE2F06">
            <w:pPr>
              <w:rPr>
                <w:b/>
                <w:i/>
              </w:rPr>
            </w:pPr>
            <w:r w:rsidRPr="007F0158">
              <w:rPr>
                <w:b/>
                <w:i/>
              </w:rPr>
              <w:t>Public key Parameter G</w:t>
            </w:r>
          </w:p>
        </w:tc>
        <w:tc>
          <w:tcPr>
            <w:tcW w:w="2410" w:type="dxa"/>
          </w:tcPr>
          <w:p w14:paraId="08728F84" w14:textId="77777777" w:rsidR="00D22D4A" w:rsidRDefault="004A07CB" w:rsidP="00BE2F06">
            <w:r>
              <w:t xml:space="preserve">Integer </w:t>
            </w:r>
            <w:r w:rsidR="007F0158">
              <w:t>[128</w:t>
            </w:r>
            <w:r>
              <w:t xml:space="preserve"> bytes]</w:t>
            </w:r>
          </w:p>
        </w:tc>
        <w:tc>
          <w:tcPr>
            <w:tcW w:w="3119" w:type="dxa"/>
          </w:tcPr>
          <w:p w14:paraId="2DF870FA" w14:textId="77777777" w:rsidR="004A07CB" w:rsidRDefault="004A07CB" w:rsidP="00BE2F06">
            <w:pPr>
              <w:rPr>
                <w:rFonts w:ascii="Lucida Console" w:hAnsi="Lucida Console" w:cs="Lucida Console"/>
                <w:sz w:val="18"/>
                <w:szCs w:val="18"/>
              </w:rPr>
            </w:pPr>
          </w:p>
          <w:p w14:paraId="2F12FF3D" w14:textId="77777777" w:rsidR="00D22D4A" w:rsidRDefault="004A07CB" w:rsidP="00BE2F06">
            <w:pPr>
              <w:rPr>
                <w:rFonts w:ascii="Lucida Console" w:hAnsi="Lucida Console" w:cs="Lucida Console"/>
                <w:sz w:val="18"/>
                <w:szCs w:val="18"/>
              </w:rPr>
            </w:pPr>
            <w:r>
              <w:rPr>
                <w:rFonts w:ascii="Lucida Console" w:hAnsi="Lucida Console" w:cs="Lucida Console"/>
                <w:sz w:val="18"/>
                <w:szCs w:val="18"/>
              </w:rPr>
              <w:t>6784 71B2 7A9C F44E E91A 49C5 147D B1A9 AAF2 44F0 5A43 4D64 8693 1D2D 1427 1B9E 3503 0B71 FD73 DA17 9069 B32E 2935 630E 1C20 6235 4D0D A20A 6C41 6E50 BE79 4CA4</w:t>
            </w:r>
          </w:p>
          <w:p w14:paraId="06D68787" w14:textId="77777777" w:rsidR="004A07CB" w:rsidRDefault="004A07CB" w:rsidP="00BE2F06"/>
        </w:tc>
      </w:tr>
      <w:tr w:rsidR="00D22D4A" w14:paraId="6A55DCEE" w14:textId="77777777" w:rsidTr="004A07CB">
        <w:tc>
          <w:tcPr>
            <w:tcW w:w="2376" w:type="dxa"/>
          </w:tcPr>
          <w:p w14:paraId="52B1530C" w14:textId="77777777" w:rsidR="00D22D4A" w:rsidRPr="007F0158" w:rsidRDefault="00D22D4A" w:rsidP="00BE2F06">
            <w:pPr>
              <w:rPr>
                <w:b/>
                <w:i/>
              </w:rPr>
            </w:pPr>
            <w:r w:rsidRPr="007F0158">
              <w:rPr>
                <w:b/>
                <w:i/>
              </w:rPr>
              <w:t>Public Key Parameter Y</w:t>
            </w:r>
          </w:p>
        </w:tc>
        <w:tc>
          <w:tcPr>
            <w:tcW w:w="2410" w:type="dxa"/>
          </w:tcPr>
          <w:p w14:paraId="77CBDBBB" w14:textId="77777777" w:rsidR="00D22D4A" w:rsidRDefault="004A07CB" w:rsidP="00BE2F06">
            <w:r>
              <w:t xml:space="preserve">Integer </w:t>
            </w:r>
            <w:r w:rsidR="007F0158">
              <w:t>[128</w:t>
            </w:r>
            <w:r>
              <w:t xml:space="preserve"> bytes]</w:t>
            </w:r>
          </w:p>
        </w:tc>
        <w:tc>
          <w:tcPr>
            <w:tcW w:w="3119" w:type="dxa"/>
          </w:tcPr>
          <w:p w14:paraId="62B9961C" w14:textId="77777777" w:rsidR="004A07CB" w:rsidRDefault="004A07CB" w:rsidP="00BE2F06">
            <w:pPr>
              <w:rPr>
                <w:rFonts w:ascii="Lucida Console" w:hAnsi="Lucida Console" w:cs="Lucida Console"/>
                <w:sz w:val="18"/>
                <w:szCs w:val="18"/>
              </w:rPr>
            </w:pPr>
          </w:p>
          <w:p w14:paraId="04C08FB6" w14:textId="77777777" w:rsidR="004A07CB" w:rsidRDefault="00896035" w:rsidP="00BE2F06">
            <w:r w:rsidRPr="00896035">
              <w:rPr>
                <w:rFonts w:ascii="Lucida Console" w:hAnsi="Lucida Console" w:cs="Lucida Console"/>
                <w:sz w:val="18"/>
                <w:szCs w:val="18"/>
              </w:rPr>
              <w:t>2A64</w:t>
            </w:r>
            <w:r>
              <w:rPr>
                <w:rFonts w:ascii="Lucida Console" w:hAnsi="Lucida Console" w:cs="Lucida Console"/>
                <w:sz w:val="18"/>
                <w:szCs w:val="18"/>
              </w:rPr>
              <w:t xml:space="preserve"> </w:t>
            </w:r>
            <w:r w:rsidRPr="00896035">
              <w:rPr>
                <w:rFonts w:ascii="Lucida Console" w:hAnsi="Lucida Console" w:cs="Lucida Console"/>
                <w:sz w:val="18"/>
                <w:szCs w:val="18"/>
              </w:rPr>
              <w:t>D7D5</w:t>
            </w:r>
            <w:r>
              <w:rPr>
                <w:rFonts w:ascii="Lucida Console" w:hAnsi="Lucida Console" w:cs="Lucida Console"/>
                <w:sz w:val="18"/>
                <w:szCs w:val="18"/>
              </w:rPr>
              <w:t xml:space="preserve"> </w:t>
            </w:r>
            <w:r w:rsidRPr="00896035">
              <w:rPr>
                <w:rFonts w:ascii="Lucida Console" w:hAnsi="Lucida Console" w:cs="Lucida Console"/>
                <w:sz w:val="18"/>
                <w:szCs w:val="18"/>
              </w:rPr>
              <w:t>B1A0</w:t>
            </w:r>
            <w:r>
              <w:rPr>
                <w:rFonts w:ascii="Lucida Console" w:hAnsi="Lucida Console" w:cs="Lucida Console"/>
                <w:sz w:val="18"/>
                <w:szCs w:val="18"/>
              </w:rPr>
              <w:t xml:space="preserve"> </w:t>
            </w:r>
            <w:r w:rsidRPr="00896035">
              <w:rPr>
                <w:rFonts w:ascii="Lucida Console" w:hAnsi="Lucida Console" w:cs="Lucida Console"/>
                <w:sz w:val="18"/>
                <w:szCs w:val="18"/>
              </w:rPr>
              <w:t>6537</w:t>
            </w:r>
            <w:r>
              <w:rPr>
                <w:rFonts w:ascii="Lucida Console" w:hAnsi="Lucida Console" w:cs="Lucida Console"/>
                <w:sz w:val="18"/>
                <w:szCs w:val="18"/>
              </w:rPr>
              <w:t xml:space="preserve"> </w:t>
            </w:r>
            <w:r w:rsidRPr="00896035">
              <w:rPr>
                <w:rFonts w:ascii="Lucida Console" w:hAnsi="Lucida Console" w:cs="Lucida Console"/>
                <w:sz w:val="18"/>
                <w:szCs w:val="18"/>
              </w:rPr>
              <w:t>DD90</w:t>
            </w:r>
            <w:r>
              <w:rPr>
                <w:rFonts w:ascii="Lucida Console" w:hAnsi="Lucida Console" w:cs="Lucida Console"/>
                <w:sz w:val="18"/>
                <w:szCs w:val="18"/>
              </w:rPr>
              <w:t xml:space="preserve"> </w:t>
            </w:r>
            <w:r w:rsidRPr="00896035">
              <w:rPr>
                <w:rFonts w:ascii="Lucida Console" w:hAnsi="Lucida Console" w:cs="Lucida Console"/>
                <w:sz w:val="18"/>
                <w:szCs w:val="18"/>
              </w:rPr>
              <w:t>5B6B</w:t>
            </w:r>
            <w:r>
              <w:rPr>
                <w:rFonts w:ascii="Lucida Console" w:hAnsi="Lucida Console" w:cs="Lucida Console"/>
                <w:sz w:val="18"/>
                <w:szCs w:val="18"/>
              </w:rPr>
              <w:t xml:space="preserve"> </w:t>
            </w:r>
            <w:r w:rsidRPr="00896035">
              <w:rPr>
                <w:rFonts w:ascii="Lucida Console" w:hAnsi="Lucida Console" w:cs="Lucida Console"/>
                <w:sz w:val="18"/>
                <w:szCs w:val="18"/>
              </w:rPr>
              <w:t>2C44</w:t>
            </w:r>
            <w:r>
              <w:rPr>
                <w:rFonts w:ascii="Lucida Console" w:hAnsi="Lucida Console" w:cs="Lucida Console"/>
                <w:sz w:val="18"/>
                <w:szCs w:val="18"/>
              </w:rPr>
              <w:t xml:space="preserve"> </w:t>
            </w:r>
            <w:r w:rsidRPr="00896035">
              <w:rPr>
                <w:rFonts w:ascii="Lucida Console" w:hAnsi="Lucida Console" w:cs="Lucida Console"/>
                <w:sz w:val="18"/>
                <w:szCs w:val="18"/>
              </w:rPr>
              <w:t>4210</w:t>
            </w:r>
            <w:r>
              <w:rPr>
                <w:rFonts w:ascii="Lucida Console" w:hAnsi="Lucida Console" w:cs="Lucida Console"/>
                <w:sz w:val="18"/>
                <w:szCs w:val="18"/>
              </w:rPr>
              <w:t xml:space="preserve"> </w:t>
            </w:r>
            <w:r w:rsidRPr="00896035">
              <w:rPr>
                <w:rFonts w:ascii="Lucida Console" w:hAnsi="Lucida Console" w:cs="Lucida Console"/>
                <w:sz w:val="18"/>
                <w:szCs w:val="18"/>
              </w:rPr>
              <w:t>9294</w:t>
            </w:r>
            <w:r>
              <w:rPr>
                <w:rFonts w:ascii="Lucida Console" w:hAnsi="Lucida Console" w:cs="Lucida Console"/>
                <w:sz w:val="18"/>
                <w:szCs w:val="18"/>
              </w:rPr>
              <w:t xml:space="preserve"> </w:t>
            </w:r>
            <w:r w:rsidRPr="00896035">
              <w:rPr>
                <w:rFonts w:ascii="Lucida Console" w:hAnsi="Lucida Console" w:cs="Lucida Console"/>
                <w:sz w:val="18"/>
                <w:szCs w:val="18"/>
              </w:rPr>
              <w:t>B586</w:t>
            </w:r>
            <w:r>
              <w:rPr>
                <w:rFonts w:ascii="Lucida Console" w:hAnsi="Lucida Console" w:cs="Lucida Console"/>
                <w:sz w:val="18"/>
                <w:szCs w:val="18"/>
              </w:rPr>
              <w:t xml:space="preserve"> </w:t>
            </w:r>
            <w:r w:rsidRPr="00896035">
              <w:rPr>
                <w:rFonts w:ascii="Lucida Console" w:hAnsi="Lucida Console" w:cs="Lucida Console"/>
                <w:sz w:val="18"/>
                <w:szCs w:val="18"/>
              </w:rPr>
              <w:t>6C25</w:t>
            </w:r>
            <w:r>
              <w:rPr>
                <w:rFonts w:ascii="Lucida Console" w:hAnsi="Lucida Console" w:cs="Lucida Console"/>
                <w:sz w:val="18"/>
                <w:szCs w:val="18"/>
              </w:rPr>
              <w:t xml:space="preserve"> </w:t>
            </w:r>
            <w:r w:rsidRPr="00896035">
              <w:rPr>
                <w:rFonts w:ascii="Lucida Console" w:hAnsi="Lucida Console" w:cs="Lucida Console"/>
                <w:sz w:val="18"/>
                <w:szCs w:val="18"/>
              </w:rPr>
              <w:t>E959</w:t>
            </w:r>
            <w:r>
              <w:rPr>
                <w:rFonts w:ascii="Lucida Console" w:hAnsi="Lucida Console" w:cs="Lucida Console"/>
                <w:sz w:val="18"/>
                <w:szCs w:val="18"/>
              </w:rPr>
              <w:t xml:space="preserve"> </w:t>
            </w:r>
            <w:r w:rsidRPr="00896035">
              <w:rPr>
                <w:rFonts w:ascii="Lucida Console" w:hAnsi="Lucida Console" w:cs="Lucida Console"/>
                <w:sz w:val="18"/>
                <w:szCs w:val="18"/>
              </w:rPr>
              <w:t>1C1E</w:t>
            </w:r>
            <w:r>
              <w:rPr>
                <w:rFonts w:ascii="Lucida Console" w:hAnsi="Lucida Console" w:cs="Lucida Console"/>
                <w:sz w:val="18"/>
                <w:szCs w:val="18"/>
              </w:rPr>
              <w:t xml:space="preserve"> </w:t>
            </w:r>
            <w:r w:rsidRPr="00896035">
              <w:rPr>
                <w:rFonts w:ascii="Lucida Console" w:hAnsi="Lucida Console" w:cs="Lucida Console"/>
                <w:sz w:val="18"/>
                <w:szCs w:val="18"/>
              </w:rPr>
              <w:t>CD5C</w:t>
            </w:r>
            <w:r>
              <w:rPr>
                <w:rFonts w:ascii="Lucida Console" w:hAnsi="Lucida Console" w:cs="Lucida Console"/>
                <w:sz w:val="18"/>
                <w:szCs w:val="18"/>
              </w:rPr>
              <w:t xml:space="preserve"> </w:t>
            </w:r>
            <w:r w:rsidRPr="00896035">
              <w:rPr>
                <w:rFonts w:ascii="Lucida Console" w:hAnsi="Lucida Console" w:cs="Lucida Console"/>
                <w:sz w:val="18"/>
                <w:szCs w:val="18"/>
              </w:rPr>
              <w:t>CDE6</w:t>
            </w:r>
            <w:r>
              <w:rPr>
                <w:rFonts w:ascii="Lucida Console" w:hAnsi="Lucida Console" w:cs="Lucida Console"/>
                <w:sz w:val="18"/>
                <w:szCs w:val="18"/>
              </w:rPr>
              <w:t xml:space="preserve"> </w:t>
            </w:r>
            <w:r w:rsidRPr="00896035">
              <w:rPr>
                <w:rFonts w:ascii="Lucida Console" w:hAnsi="Lucida Console" w:cs="Lucida Console"/>
                <w:sz w:val="18"/>
                <w:szCs w:val="18"/>
              </w:rPr>
              <w:t>75C2</w:t>
            </w:r>
            <w:r>
              <w:rPr>
                <w:rFonts w:ascii="Lucida Console" w:hAnsi="Lucida Console" w:cs="Lucida Console"/>
                <w:sz w:val="18"/>
                <w:szCs w:val="18"/>
              </w:rPr>
              <w:t xml:space="preserve"> </w:t>
            </w:r>
            <w:r w:rsidRPr="00896035">
              <w:rPr>
                <w:rFonts w:ascii="Lucida Console" w:hAnsi="Lucida Console" w:cs="Lucida Console"/>
                <w:sz w:val="18"/>
                <w:szCs w:val="18"/>
              </w:rPr>
              <w:t>4C26</w:t>
            </w:r>
            <w:r>
              <w:rPr>
                <w:rFonts w:ascii="Lucida Console" w:hAnsi="Lucida Console" w:cs="Lucida Console"/>
                <w:sz w:val="18"/>
                <w:szCs w:val="18"/>
              </w:rPr>
              <w:t xml:space="preserve"> </w:t>
            </w:r>
            <w:r w:rsidRPr="00896035">
              <w:rPr>
                <w:rFonts w:ascii="Lucida Console" w:hAnsi="Lucida Console" w:cs="Lucida Console"/>
                <w:sz w:val="18"/>
                <w:szCs w:val="18"/>
              </w:rPr>
              <w:t>E32E</w:t>
            </w:r>
            <w:r>
              <w:rPr>
                <w:rFonts w:ascii="Lucida Console" w:hAnsi="Lucida Console" w:cs="Lucida Console"/>
                <w:sz w:val="18"/>
                <w:szCs w:val="18"/>
              </w:rPr>
              <w:t xml:space="preserve"> </w:t>
            </w:r>
            <w:r w:rsidRPr="00896035">
              <w:rPr>
                <w:rFonts w:ascii="Lucida Console" w:hAnsi="Lucida Console" w:cs="Lucida Console"/>
                <w:sz w:val="18"/>
                <w:szCs w:val="18"/>
              </w:rPr>
              <w:t>904C</w:t>
            </w:r>
            <w:r>
              <w:rPr>
                <w:rFonts w:ascii="Lucida Console" w:hAnsi="Lucida Console" w:cs="Lucida Console"/>
                <w:sz w:val="18"/>
                <w:szCs w:val="18"/>
              </w:rPr>
              <w:t xml:space="preserve"> </w:t>
            </w:r>
            <w:r w:rsidRPr="00896035">
              <w:rPr>
                <w:rFonts w:ascii="Lucida Console" w:hAnsi="Lucida Console" w:cs="Lucida Console"/>
                <w:sz w:val="18"/>
                <w:szCs w:val="18"/>
              </w:rPr>
              <w:t>EAAC</w:t>
            </w:r>
            <w:r>
              <w:rPr>
                <w:rFonts w:ascii="Lucida Console" w:hAnsi="Lucida Console" w:cs="Lucida Console"/>
                <w:sz w:val="18"/>
                <w:szCs w:val="18"/>
              </w:rPr>
              <w:t xml:space="preserve"> </w:t>
            </w:r>
            <w:r w:rsidRPr="00896035">
              <w:rPr>
                <w:rFonts w:ascii="Lucida Console" w:hAnsi="Lucida Console" w:cs="Lucida Console"/>
                <w:sz w:val="18"/>
                <w:szCs w:val="18"/>
              </w:rPr>
              <w:t>C040</w:t>
            </w:r>
            <w:r>
              <w:rPr>
                <w:rFonts w:ascii="Lucida Console" w:hAnsi="Lucida Console" w:cs="Lucida Console"/>
                <w:sz w:val="18"/>
                <w:szCs w:val="18"/>
              </w:rPr>
              <w:t xml:space="preserve"> </w:t>
            </w:r>
            <w:r w:rsidRPr="00896035">
              <w:rPr>
                <w:rFonts w:ascii="Lucida Console" w:hAnsi="Lucida Console" w:cs="Lucida Console"/>
                <w:sz w:val="18"/>
                <w:szCs w:val="18"/>
              </w:rPr>
              <w:t>E810</w:t>
            </w:r>
            <w:r>
              <w:rPr>
                <w:rFonts w:ascii="Lucida Console" w:hAnsi="Lucida Console" w:cs="Lucida Console"/>
                <w:sz w:val="18"/>
                <w:szCs w:val="18"/>
              </w:rPr>
              <w:t xml:space="preserve"> </w:t>
            </w:r>
            <w:r w:rsidRPr="00896035">
              <w:rPr>
                <w:rFonts w:ascii="Lucida Console" w:hAnsi="Lucida Console" w:cs="Lucida Console"/>
                <w:sz w:val="18"/>
                <w:szCs w:val="18"/>
              </w:rPr>
              <w:t>7B6E</w:t>
            </w:r>
            <w:r>
              <w:rPr>
                <w:rFonts w:ascii="Lucida Console" w:hAnsi="Lucida Console" w:cs="Lucida Console"/>
                <w:sz w:val="18"/>
                <w:szCs w:val="18"/>
              </w:rPr>
              <w:t xml:space="preserve"> </w:t>
            </w:r>
            <w:r w:rsidRPr="00896035">
              <w:rPr>
                <w:rFonts w:ascii="Lucida Console" w:hAnsi="Lucida Console" w:cs="Lucida Console"/>
                <w:sz w:val="18"/>
                <w:szCs w:val="18"/>
              </w:rPr>
              <w:t>E8DA</w:t>
            </w:r>
            <w:r>
              <w:rPr>
                <w:rFonts w:ascii="Lucida Console" w:hAnsi="Lucida Console" w:cs="Lucida Console"/>
                <w:sz w:val="18"/>
                <w:szCs w:val="18"/>
              </w:rPr>
              <w:t xml:space="preserve"> </w:t>
            </w:r>
            <w:r w:rsidRPr="00896035">
              <w:rPr>
                <w:rFonts w:ascii="Lucida Console" w:hAnsi="Lucida Console" w:cs="Lucida Console"/>
                <w:sz w:val="18"/>
                <w:szCs w:val="18"/>
              </w:rPr>
              <w:t>8353</w:t>
            </w:r>
            <w:r>
              <w:rPr>
                <w:rFonts w:ascii="Lucida Console" w:hAnsi="Lucida Console" w:cs="Lucida Console"/>
                <w:sz w:val="18"/>
                <w:szCs w:val="18"/>
              </w:rPr>
              <w:t xml:space="preserve"> </w:t>
            </w:r>
            <w:r w:rsidRPr="00896035">
              <w:rPr>
                <w:rFonts w:ascii="Lucida Console" w:hAnsi="Lucida Console" w:cs="Lucida Console"/>
                <w:sz w:val="18"/>
                <w:szCs w:val="18"/>
              </w:rPr>
              <w:t>8E35</w:t>
            </w:r>
            <w:r>
              <w:rPr>
                <w:rFonts w:ascii="Lucida Console" w:hAnsi="Lucida Console" w:cs="Lucida Console"/>
                <w:sz w:val="18"/>
                <w:szCs w:val="18"/>
              </w:rPr>
              <w:t xml:space="preserve"> </w:t>
            </w:r>
            <w:r w:rsidRPr="00896035">
              <w:rPr>
                <w:rFonts w:ascii="Lucida Console" w:hAnsi="Lucida Console" w:cs="Lucida Console"/>
                <w:sz w:val="18"/>
                <w:szCs w:val="18"/>
              </w:rPr>
              <w:t>8CD1</w:t>
            </w:r>
            <w:r>
              <w:rPr>
                <w:rFonts w:ascii="Lucida Console" w:hAnsi="Lucida Console" w:cs="Lucida Console"/>
                <w:sz w:val="18"/>
                <w:szCs w:val="18"/>
              </w:rPr>
              <w:t xml:space="preserve"> </w:t>
            </w:r>
            <w:r w:rsidRPr="00896035">
              <w:rPr>
                <w:rFonts w:ascii="Lucida Console" w:hAnsi="Lucida Console" w:cs="Lucida Console"/>
                <w:sz w:val="18"/>
                <w:szCs w:val="18"/>
              </w:rPr>
              <w:t>E2F3</w:t>
            </w:r>
            <w:r>
              <w:rPr>
                <w:rFonts w:ascii="Lucida Console" w:hAnsi="Lucida Console" w:cs="Lucida Console"/>
                <w:sz w:val="18"/>
                <w:szCs w:val="18"/>
              </w:rPr>
              <w:t xml:space="preserve"> </w:t>
            </w:r>
            <w:r w:rsidRPr="00896035">
              <w:rPr>
                <w:rFonts w:ascii="Lucida Console" w:hAnsi="Lucida Console" w:cs="Lucida Console"/>
                <w:sz w:val="18"/>
                <w:szCs w:val="18"/>
              </w:rPr>
              <w:t>5A61</w:t>
            </w:r>
            <w:r>
              <w:rPr>
                <w:rFonts w:ascii="Lucida Console" w:hAnsi="Lucida Console" w:cs="Lucida Console"/>
                <w:sz w:val="18"/>
                <w:szCs w:val="18"/>
              </w:rPr>
              <w:t xml:space="preserve"> </w:t>
            </w:r>
            <w:r w:rsidRPr="00896035">
              <w:rPr>
                <w:rFonts w:ascii="Lucida Console" w:hAnsi="Lucida Console" w:cs="Lucida Console"/>
                <w:sz w:val="18"/>
                <w:szCs w:val="18"/>
              </w:rPr>
              <w:t>E7E8</w:t>
            </w:r>
            <w:r>
              <w:rPr>
                <w:rFonts w:ascii="Lucida Console" w:hAnsi="Lucida Console" w:cs="Lucida Console"/>
                <w:sz w:val="18"/>
                <w:szCs w:val="18"/>
              </w:rPr>
              <w:t xml:space="preserve"> </w:t>
            </w:r>
            <w:r w:rsidRPr="00896035">
              <w:rPr>
                <w:rFonts w:ascii="Lucida Console" w:hAnsi="Lucida Console" w:cs="Lucida Console"/>
                <w:sz w:val="18"/>
                <w:szCs w:val="18"/>
              </w:rPr>
              <w:t>10BE</w:t>
            </w:r>
            <w:r>
              <w:rPr>
                <w:rFonts w:ascii="Lucida Console" w:hAnsi="Lucida Console" w:cs="Lucida Console"/>
                <w:sz w:val="18"/>
                <w:szCs w:val="18"/>
              </w:rPr>
              <w:t xml:space="preserve"> </w:t>
            </w:r>
            <w:r w:rsidRPr="00896035">
              <w:rPr>
                <w:rFonts w:ascii="Lucida Console" w:hAnsi="Lucida Console" w:cs="Lucida Console"/>
                <w:sz w:val="18"/>
                <w:szCs w:val="18"/>
              </w:rPr>
              <w:t>29B2</w:t>
            </w:r>
          </w:p>
        </w:tc>
      </w:tr>
    </w:tbl>
    <w:p w14:paraId="7B098FEB" w14:textId="77777777" w:rsidR="004E39B8" w:rsidRDefault="007F0158" w:rsidP="00896035">
      <w:r>
        <w:t>Base 64 representation of the above P,Q,G,Y public key specification:</w:t>
      </w:r>
    </w:p>
    <w:tbl>
      <w:tblPr>
        <w:tblStyle w:val="TableGrid"/>
        <w:tblW w:w="0" w:type="auto"/>
        <w:tblLook w:val="04A0" w:firstRow="1" w:lastRow="0" w:firstColumn="1" w:lastColumn="0" w:noHBand="0" w:noVBand="1"/>
      </w:tblPr>
      <w:tblGrid>
        <w:gridCol w:w="9016"/>
      </w:tblGrid>
      <w:tr w:rsidR="004E39B8" w14:paraId="385BCAAC" w14:textId="77777777" w:rsidTr="004E39B8">
        <w:tc>
          <w:tcPr>
            <w:tcW w:w="9242" w:type="dxa"/>
          </w:tcPr>
          <w:p w14:paraId="38E31512" w14:textId="77777777" w:rsidR="00896035" w:rsidRPr="00896035" w:rsidRDefault="00896035" w:rsidP="00896035">
            <w:pPr>
              <w:tabs>
                <w:tab w:val="left" w:pos="930"/>
              </w:tabs>
              <w:jc w:val="both"/>
              <w:rPr>
                <w:rFonts w:ascii="Courier New" w:hAnsi="Courier New" w:cs="Courier New"/>
              </w:rPr>
            </w:pPr>
            <w:r>
              <w:rPr>
                <w:rFonts w:ascii="Courier New" w:hAnsi="Courier New" w:cs="Courier New"/>
              </w:rPr>
              <w:t>&lt;publicKey&gt;</w:t>
            </w:r>
            <w:r w:rsidRPr="00896035">
              <w:rPr>
                <w:rFonts w:ascii="Courier New" w:hAnsi="Courier New" w:cs="Courier New"/>
              </w:rPr>
              <w:t>/KaCzo4Syrom78z3EQ5SbbB4sF7ey80etKII864WF64B8</w:t>
            </w:r>
            <w:r>
              <w:rPr>
                <w:rFonts w:ascii="Courier New" w:hAnsi="Courier New" w:cs="Courier New"/>
              </w:rPr>
              <w:t>1uRpH5t9jQTxeEu0ImbzRMqzVDZkVG9xD7nN1kuFw==</w:t>
            </w:r>
            <w:r w:rsidRPr="00896035">
              <w:rPr>
                <w:rFonts w:ascii="Courier New" w:hAnsi="Courier New" w:cs="Courier New"/>
              </w:rPr>
              <w:t>li7dzDacuo67Jg7mtqEm2TRuOMU=</w:t>
            </w:r>
          </w:p>
          <w:p w14:paraId="7AAC2030" w14:textId="77777777" w:rsidR="004E39B8" w:rsidRPr="004E39B8" w:rsidRDefault="00896035" w:rsidP="00896035">
            <w:pPr>
              <w:tabs>
                <w:tab w:val="left" w:pos="930"/>
              </w:tabs>
              <w:jc w:val="both"/>
              <w:rPr>
                <w:rFonts w:ascii="Courier New" w:hAnsi="Courier New" w:cs="Courier New"/>
              </w:rPr>
            </w:pPr>
            <w:r w:rsidRPr="00896035">
              <w:rPr>
                <w:rFonts w:ascii="Courier New" w:hAnsi="Courier New" w:cs="Courier New"/>
              </w:rPr>
              <w:t>Z4Rxsnqc9E7pGknFFH2xqaryRPBaQ01khpMdLRQnG541A</w:t>
            </w:r>
            <w:r>
              <w:rPr>
                <w:rFonts w:ascii="Courier New" w:hAnsi="Courier New" w:cs="Courier New"/>
              </w:rPr>
              <w:t>wtx/XPaF5Bpsy4pNWMOHCBiNU0NogpsQW5QvnlMpA==</w:t>
            </w:r>
            <w:r w:rsidRPr="00896035">
              <w:rPr>
                <w:rFonts w:ascii="Courier New" w:hAnsi="Courier New" w:cs="Courier New"/>
              </w:rPr>
              <w:t>KmTX1bGgZTfdkFtrLERCEJKUtYZsJelZHB7NXM3mdcJMJ</w:t>
            </w:r>
            <w:r>
              <w:rPr>
                <w:rFonts w:ascii="Courier New" w:hAnsi="Courier New" w:cs="Courier New"/>
              </w:rPr>
              <w:t>uMukEzqrMBA6BB7bujag1OONYzR4vNa</w:t>
            </w:r>
            <w:r w:rsidRPr="00896035">
              <w:rPr>
                <w:rFonts w:ascii="Courier New" w:hAnsi="Courier New" w:cs="Courier New"/>
              </w:rPr>
              <w:t>YefoEL4psg==&lt;/publicKey&gt;</w:t>
            </w:r>
          </w:p>
        </w:tc>
      </w:tr>
    </w:tbl>
    <w:commentRangeEnd w:id="46"/>
    <w:p w14:paraId="347AFE6E" w14:textId="77777777" w:rsidR="00F13074" w:rsidRDefault="00E0261A" w:rsidP="00280FFB">
      <w:r>
        <w:rPr>
          <w:rStyle w:val="CommentReference"/>
        </w:rPr>
        <w:commentReference w:id="46"/>
      </w:r>
      <w:r w:rsidR="00F13074">
        <w:t>.</w:t>
      </w:r>
    </w:p>
    <w:p w14:paraId="6D7F828C" w14:textId="77777777" w:rsidR="00791169" w:rsidRPr="00791169" w:rsidRDefault="00791169" w:rsidP="00791169"/>
    <w:p w14:paraId="4FC024BA" w14:textId="77777777" w:rsidR="00DE4FE7" w:rsidRDefault="00DE4FE7" w:rsidP="00D036BE">
      <w:pPr>
        <w:pStyle w:val="Heading2"/>
      </w:pPr>
    </w:p>
    <w:p w14:paraId="194DD4C1" w14:textId="77777777" w:rsidR="00C03948" w:rsidRDefault="00C03948">
      <w:pPr>
        <w:rPr>
          <w:rFonts w:asciiTheme="majorHAnsi" w:eastAsiaTheme="majorEastAsia" w:hAnsiTheme="majorHAnsi" w:cstheme="majorBidi"/>
          <w:b/>
          <w:bCs/>
          <w:color w:val="365F91" w:themeColor="accent1" w:themeShade="BF"/>
          <w:sz w:val="28"/>
          <w:szCs w:val="28"/>
        </w:rPr>
      </w:pPr>
      <w:r>
        <w:br w:type="page"/>
      </w:r>
    </w:p>
    <w:p w14:paraId="59E7BA24" w14:textId="77777777" w:rsidR="004D706B" w:rsidRDefault="007949B3" w:rsidP="00D65FD7">
      <w:pPr>
        <w:pStyle w:val="Heading1"/>
        <w:numPr>
          <w:ilvl w:val="0"/>
          <w:numId w:val="2"/>
        </w:numPr>
      </w:pPr>
      <w:bookmarkStart w:id="47" w:name="_Toc477353435"/>
      <w:r>
        <w:lastRenderedPageBreak/>
        <w:t>Annex A – Example data?</w:t>
      </w:r>
      <w:bookmarkEnd w:id="47"/>
    </w:p>
    <w:p w14:paraId="29DCE29A" w14:textId="77777777" w:rsidR="000869B4" w:rsidRDefault="000869B4" w:rsidP="000869B4">
      <w:pPr>
        <w:pStyle w:val="Heading2"/>
      </w:pPr>
      <w:bookmarkStart w:id="48" w:name="_Toc477353436"/>
      <w:r>
        <w:t>Reference implementation of data.</w:t>
      </w:r>
      <w:bookmarkEnd w:id="48"/>
    </w:p>
    <w:p w14:paraId="19EDFA86" w14:textId="77777777" w:rsidR="000869B4" w:rsidRDefault="000869B4" w:rsidP="000869B4">
      <w:pPr>
        <w:pStyle w:val="ListParagraph"/>
        <w:numPr>
          <w:ilvl w:val="0"/>
          <w:numId w:val="48"/>
        </w:numPr>
      </w:pPr>
      <w:r>
        <w:t>Scheme Admin private/public key</w:t>
      </w:r>
    </w:p>
    <w:p w14:paraId="59B0B295" w14:textId="77777777" w:rsidR="000869B4" w:rsidRDefault="000869B4" w:rsidP="000869B4">
      <w:pPr>
        <w:pStyle w:val="ListParagraph"/>
        <w:numPr>
          <w:ilvl w:val="0"/>
          <w:numId w:val="48"/>
        </w:numPr>
      </w:pPr>
      <w:r>
        <w:t>Self signed SA certificate</w:t>
      </w:r>
    </w:p>
    <w:p w14:paraId="6ABFD80A" w14:textId="77777777" w:rsidR="000869B4" w:rsidRDefault="000869B4" w:rsidP="000869B4">
      <w:pPr>
        <w:pStyle w:val="ListParagraph"/>
        <w:numPr>
          <w:ilvl w:val="0"/>
          <w:numId w:val="48"/>
        </w:numPr>
      </w:pPr>
      <w:r>
        <w:t>Example M_ID/M_KEY for data client.</w:t>
      </w:r>
    </w:p>
    <w:p w14:paraId="5CCFF6A3" w14:textId="77777777" w:rsidR="000869B4" w:rsidRDefault="000869B4" w:rsidP="000869B4">
      <w:pPr>
        <w:pStyle w:val="ListParagraph"/>
        <w:numPr>
          <w:ilvl w:val="0"/>
          <w:numId w:val="48"/>
        </w:numPr>
      </w:pPr>
      <w:r>
        <w:t>HW_ID and EHW_ID</w:t>
      </w:r>
    </w:p>
    <w:p w14:paraId="3135A07C" w14:textId="77777777" w:rsidR="000869B4" w:rsidRDefault="000869B4" w:rsidP="000869B4">
      <w:pPr>
        <w:pStyle w:val="ListParagraph"/>
        <w:numPr>
          <w:ilvl w:val="0"/>
          <w:numId w:val="48"/>
        </w:numPr>
      </w:pPr>
      <w:r>
        <w:t>Userpermit</w:t>
      </w:r>
    </w:p>
    <w:p w14:paraId="715A83A5" w14:textId="77777777" w:rsidR="000869B4" w:rsidRDefault="000869B4" w:rsidP="000869B4">
      <w:pPr>
        <w:pStyle w:val="ListParagraph"/>
        <w:numPr>
          <w:ilvl w:val="0"/>
          <w:numId w:val="48"/>
        </w:numPr>
      </w:pPr>
      <w:r>
        <w:t>Example data files</w:t>
      </w:r>
    </w:p>
    <w:p w14:paraId="38793F89" w14:textId="77777777" w:rsidR="000869B4" w:rsidRDefault="000869B4" w:rsidP="000869B4">
      <w:pPr>
        <w:pStyle w:val="ListParagraph"/>
        <w:numPr>
          <w:ilvl w:val="0"/>
          <w:numId w:val="48"/>
        </w:numPr>
      </w:pPr>
      <w:r>
        <w:t>Permits to unlock data files</w:t>
      </w:r>
    </w:p>
    <w:p w14:paraId="1E874882" w14:textId="77777777" w:rsidR="000869B4" w:rsidRPr="000869B4" w:rsidRDefault="000869B4" w:rsidP="000869B4">
      <w:pPr>
        <w:pStyle w:val="ListParagraph"/>
        <w:numPr>
          <w:ilvl w:val="0"/>
          <w:numId w:val="48"/>
        </w:numPr>
      </w:pPr>
      <w:r>
        <w:t>Digital signatures for data files.</w:t>
      </w:r>
    </w:p>
    <w:p w14:paraId="46F55F9E" w14:textId="77777777" w:rsidR="000869B4" w:rsidRDefault="000869B4" w:rsidP="000869B4"/>
    <w:p w14:paraId="4E6219AC" w14:textId="77777777" w:rsidR="000869B4" w:rsidRDefault="000869B4" w:rsidP="000869B4">
      <w:r>
        <w:t>Multiple product specs. Example of using RSA keys rather than DSA keys.</w:t>
      </w:r>
    </w:p>
    <w:p w14:paraId="247FBD31" w14:textId="77777777" w:rsidR="000869B4" w:rsidRDefault="000869B4" w:rsidP="000869B4">
      <w:r>
        <w:t>EXAMPLE: [Use of RSA keys rather than DSA keys. This example will use RSA keys for production of digital signatures but DSA keys for identity assurance. This allows the scheme administrator to fix their infrastructure algorithms without restricting the choices available to end user product specifications]</w:t>
      </w:r>
    </w:p>
    <w:p w14:paraId="5389D53E" w14:textId="77777777" w:rsidR="00A2204A" w:rsidRDefault="00A2204A" w:rsidP="007949B3">
      <w:pPr>
        <w:pStyle w:val="Heading1"/>
      </w:pPr>
    </w:p>
    <w:sectPr w:rsidR="00A2204A" w:rsidSect="008109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Jonathan Pritchard" w:date="2016-02-26T09:56:00Z" w:initials="J P">
    <w:p w14:paraId="22641235" w14:textId="77777777" w:rsidR="0085767E" w:rsidRDefault="0085767E" w:rsidP="009A582C">
      <w:pPr>
        <w:pStyle w:val="CommentText"/>
      </w:pPr>
      <w:r>
        <w:rPr>
          <w:rStyle w:val="CommentReference"/>
        </w:rPr>
        <w:annotationRef/>
      </w:r>
      <w:r>
        <w:t>From old standard. This is fine but it needs more comment as to what protection the scheme needs to enforce in its OEMs.</w:t>
      </w:r>
    </w:p>
  </w:comment>
  <w:comment w:id="46" w:author="Jonathan Pritchard" w:date="2017-03-09T15:34:00Z" w:initials="JP">
    <w:p w14:paraId="741B3805" w14:textId="77777777" w:rsidR="0085767E" w:rsidRDefault="0085767E">
      <w:pPr>
        <w:pStyle w:val="CommentText"/>
      </w:pPr>
      <w:r>
        <w:rPr>
          <w:rStyle w:val="CommentReference"/>
        </w:rPr>
        <w:annotationRef/>
      </w:r>
      <w:r>
        <w:t>I think this can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641235" w15:done="0"/>
  <w15:commentEx w15:paraId="741B3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641235" w16cid:durableId="1ECE1C46"/>
  <w16cid:commentId w16cid:paraId="741B3805" w16cid:durableId="1ECE1C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49D86" w14:textId="77777777" w:rsidR="0085767E" w:rsidRDefault="0085767E" w:rsidP="00B64F51">
      <w:pPr>
        <w:spacing w:after="0" w:line="240" w:lineRule="auto"/>
      </w:pPr>
      <w:r>
        <w:separator/>
      </w:r>
    </w:p>
  </w:endnote>
  <w:endnote w:type="continuationSeparator" w:id="0">
    <w:p w14:paraId="78C3BB4D" w14:textId="77777777" w:rsidR="0085767E" w:rsidRDefault="0085767E" w:rsidP="00B6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e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7B2D0" w14:textId="77777777" w:rsidR="0085767E" w:rsidRDefault="0085767E" w:rsidP="00B64F51">
      <w:pPr>
        <w:spacing w:after="0" w:line="240" w:lineRule="auto"/>
      </w:pPr>
      <w:r>
        <w:separator/>
      </w:r>
    </w:p>
  </w:footnote>
  <w:footnote w:type="continuationSeparator" w:id="0">
    <w:p w14:paraId="5789EF34" w14:textId="77777777" w:rsidR="0085767E" w:rsidRDefault="0085767E" w:rsidP="00B64F51">
      <w:pPr>
        <w:spacing w:after="0" w:line="240" w:lineRule="auto"/>
      </w:pPr>
      <w:r>
        <w:continuationSeparator/>
      </w:r>
    </w:p>
  </w:footnote>
  <w:footnote w:id="1">
    <w:p w14:paraId="72241B83" w14:textId="77777777" w:rsidR="0085767E" w:rsidRPr="002F599A" w:rsidRDefault="0085767E" w:rsidP="005A4A2B">
      <w:pPr>
        <w:pStyle w:val="FootnoteText"/>
        <w:rPr>
          <w:rFonts w:ascii="Arial" w:hAnsi="Arial"/>
          <w:sz w:val="18"/>
          <w:szCs w:val="18"/>
        </w:rPr>
      </w:pPr>
      <w:r w:rsidRPr="002F599A">
        <w:rPr>
          <w:rStyle w:val="FootnoteReference"/>
          <w:rFonts w:ascii="Arial" w:hAnsi="Arial"/>
          <w:sz w:val="18"/>
          <w:szCs w:val="18"/>
        </w:rPr>
        <w:footnoteRef/>
      </w:r>
      <w:r w:rsidRPr="002F599A">
        <w:rPr>
          <w:rFonts w:ascii="Arial" w:hAnsi="Arial"/>
          <w:sz w:val="18"/>
          <w:szCs w:val="18"/>
        </w:rPr>
        <w:t xml:space="preserve"> </w:t>
      </w:r>
      <w:hyperlink r:id="rId1" w:history="1">
        <w:r w:rsidRPr="002F599A">
          <w:rPr>
            <w:rStyle w:val="Hyperlink"/>
            <w:rFonts w:ascii="Arial" w:eastAsiaTheme="majorEastAsia" w:hAnsi="Arial"/>
            <w:sz w:val="18"/>
            <w:szCs w:val="18"/>
          </w:rPr>
          <w:t>http://en.wikipedia.org/wiki/ZIP_%28file_format%29</w:t>
        </w:r>
      </w:hyperlink>
    </w:p>
    <w:p w14:paraId="6E4077AF" w14:textId="77777777" w:rsidR="0085767E" w:rsidRPr="00521EC0" w:rsidRDefault="0085767E" w:rsidP="005A4A2B">
      <w:pPr>
        <w:pStyle w:val="FootnoteText"/>
        <w:rPr>
          <w:rFonts w:ascii="Arial" w:hAnsi="Arial"/>
          <w:sz w:val="18"/>
          <w:szCs w:val="18"/>
        </w:rPr>
      </w:pPr>
    </w:p>
  </w:footnote>
  <w:footnote w:id="2">
    <w:p w14:paraId="3A3C6198" w14:textId="77777777" w:rsidR="0085767E" w:rsidRPr="00E17A8C" w:rsidRDefault="0085767E" w:rsidP="005844E7">
      <w:pPr>
        <w:pStyle w:val="FootnoteText"/>
        <w:jc w:val="both"/>
        <w:rPr>
          <w:rFonts w:ascii="Arial" w:hAnsi="Arial"/>
          <w:sz w:val="18"/>
          <w:szCs w:val="18"/>
        </w:rPr>
      </w:pPr>
      <w:r w:rsidRPr="00E17A8C">
        <w:rPr>
          <w:rStyle w:val="FootnoteReference"/>
          <w:rFonts w:ascii="Arial" w:hAnsi="Arial"/>
          <w:sz w:val="18"/>
          <w:szCs w:val="18"/>
        </w:rPr>
        <w:footnoteRef/>
      </w:r>
      <w:r w:rsidRPr="00E17A8C">
        <w:rPr>
          <w:rFonts w:ascii="Arial" w:hAnsi="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2C0"/>
    <w:multiLevelType w:val="hybridMultilevel"/>
    <w:tmpl w:val="B48000E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25B90"/>
    <w:multiLevelType w:val="hybridMultilevel"/>
    <w:tmpl w:val="FC862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136FF8"/>
    <w:multiLevelType w:val="multilevel"/>
    <w:tmpl w:val="CCF0BC5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F01485"/>
    <w:multiLevelType w:val="hybridMultilevel"/>
    <w:tmpl w:val="DF345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A827E3"/>
    <w:multiLevelType w:val="hybridMultilevel"/>
    <w:tmpl w:val="F3106FB0"/>
    <w:name w:val="S-63 ANNEX 9"/>
    <w:lvl w:ilvl="0" w:tplc="3D646E34">
      <w:start w:val="1"/>
      <w:numFmt w:val="decimal"/>
      <w:lvlText w:val="%1)"/>
      <w:lvlJc w:val="left"/>
      <w:pPr>
        <w:tabs>
          <w:tab w:val="num" w:pos="567"/>
        </w:tabs>
        <w:ind w:left="567" w:hanging="283"/>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B44FD6"/>
    <w:multiLevelType w:val="hybridMultilevel"/>
    <w:tmpl w:val="F95E191C"/>
    <w:lvl w:ilvl="0" w:tplc="AF1A1E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4C5A66"/>
    <w:multiLevelType w:val="hybridMultilevel"/>
    <w:tmpl w:val="7FD8E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5E0CDB"/>
    <w:multiLevelType w:val="hybridMultilevel"/>
    <w:tmpl w:val="A920C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0747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346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5C1F92"/>
    <w:multiLevelType w:val="hybridMultilevel"/>
    <w:tmpl w:val="DB26F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96458B9"/>
    <w:multiLevelType w:val="hybridMultilevel"/>
    <w:tmpl w:val="E72E93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B083CEF"/>
    <w:multiLevelType w:val="hybridMultilevel"/>
    <w:tmpl w:val="C4B4A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B717658"/>
    <w:multiLevelType w:val="hybridMultilevel"/>
    <w:tmpl w:val="9C4EF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C6C168B"/>
    <w:multiLevelType w:val="hybridMultilevel"/>
    <w:tmpl w:val="341C646C"/>
    <w:lvl w:ilvl="0" w:tplc="8B5CE002">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DCE151E"/>
    <w:multiLevelType w:val="hybridMultilevel"/>
    <w:tmpl w:val="BD18C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F560A9"/>
    <w:multiLevelType w:val="hybridMultilevel"/>
    <w:tmpl w:val="FE36E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1241F10"/>
    <w:multiLevelType w:val="hybridMultilevel"/>
    <w:tmpl w:val="A2343E68"/>
    <w:lvl w:ilvl="0" w:tplc="8B5CE002">
      <w:start w:val="19"/>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231648EB"/>
    <w:multiLevelType w:val="hybridMultilevel"/>
    <w:tmpl w:val="4B542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55C7305"/>
    <w:multiLevelType w:val="hybridMultilevel"/>
    <w:tmpl w:val="C76E3E04"/>
    <w:lvl w:ilvl="0" w:tplc="8B5CE002">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8770C8B"/>
    <w:multiLevelType w:val="hybridMultilevel"/>
    <w:tmpl w:val="C0C83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B279C8"/>
    <w:multiLevelType w:val="hybridMultilevel"/>
    <w:tmpl w:val="A6325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EA643EA"/>
    <w:multiLevelType w:val="hybridMultilevel"/>
    <w:tmpl w:val="5BD0C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0032767"/>
    <w:multiLevelType w:val="hybridMultilevel"/>
    <w:tmpl w:val="00EA5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2D1A23"/>
    <w:multiLevelType w:val="hybridMultilevel"/>
    <w:tmpl w:val="B5D2AB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36B174A1"/>
    <w:multiLevelType w:val="hybridMultilevel"/>
    <w:tmpl w:val="4A40F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A963F17"/>
    <w:multiLevelType w:val="hybridMultilevel"/>
    <w:tmpl w:val="0E4CFF7A"/>
    <w:lvl w:ilvl="0" w:tplc="FFFFFFFF">
      <w:start w:val="1"/>
      <w:numFmt w:val="bullet"/>
      <w:lvlText w:val=""/>
      <w:lvlJc w:val="left"/>
      <w:pPr>
        <w:tabs>
          <w:tab w:val="num" w:pos="576"/>
        </w:tabs>
        <w:ind w:left="576"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3D5222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10B7DDB"/>
    <w:multiLevelType w:val="hybridMultilevel"/>
    <w:tmpl w:val="CDA6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A7A5E1A"/>
    <w:multiLevelType w:val="hybridMultilevel"/>
    <w:tmpl w:val="E5D24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AD8111B"/>
    <w:multiLevelType w:val="hybridMultilevel"/>
    <w:tmpl w:val="E9A4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E694514"/>
    <w:multiLevelType w:val="hybridMultilevel"/>
    <w:tmpl w:val="24A2E118"/>
    <w:lvl w:ilvl="0" w:tplc="AF1A1E16">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F3150E7"/>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1E51393"/>
    <w:multiLevelType w:val="hybridMultilevel"/>
    <w:tmpl w:val="27729CE8"/>
    <w:lvl w:ilvl="0" w:tplc="358CB974">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3291D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DCD567E"/>
    <w:multiLevelType w:val="hybridMultilevel"/>
    <w:tmpl w:val="D5281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EE12FC8"/>
    <w:multiLevelType w:val="hybridMultilevel"/>
    <w:tmpl w:val="8BE8AADC"/>
    <w:lvl w:ilvl="0" w:tplc="8B5CE002">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1DF62F1"/>
    <w:multiLevelType w:val="hybridMultilevel"/>
    <w:tmpl w:val="3746DD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CC14E5"/>
    <w:multiLevelType w:val="hybridMultilevel"/>
    <w:tmpl w:val="0610D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A04666C"/>
    <w:multiLevelType w:val="hybridMultilevel"/>
    <w:tmpl w:val="F86C1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BB25E07"/>
    <w:multiLevelType w:val="hybridMultilevel"/>
    <w:tmpl w:val="EFBEF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F914E2A"/>
    <w:multiLevelType w:val="hybridMultilevel"/>
    <w:tmpl w:val="F3825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2992112"/>
    <w:multiLevelType w:val="hybridMultilevel"/>
    <w:tmpl w:val="F37C6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2EA53EE"/>
    <w:multiLevelType w:val="hybridMultilevel"/>
    <w:tmpl w:val="1A2A0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6B6C57"/>
    <w:multiLevelType w:val="hybridMultilevel"/>
    <w:tmpl w:val="2398E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6E3F2C"/>
    <w:multiLevelType w:val="hybridMultilevel"/>
    <w:tmpl w:val="7BF27C7A"/>
    <w:lvl w:ilvl="0" w:tplc="8B5CE002">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7BC3C47"/>
    <w:multiLevelType w:val="hybridMultilevel"/>
    <w:tmpl w:val="CC8A5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91B4705"/>
    <w:multiLevelType w:val="hybridMultilevel"/>
    <w:tmpl w:val="B48000E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A474A59"/>
    <w:multiLevelType w:val="hybridMultilevel"/>
    <w:tmpl w:val="E070D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ADB65AA"/>
    <w:multiLevelType w:val="hybridMultilevel"/>
    <w:tmpl w:val="FE70B078"/>
    <w:lvl w:ilvl="0" w:tplc="809E99F0">
      <w:start w:val="1"/>
      <w:numFmt w:val="bullet"/>
      <w:lvlText w:val="–"/>
      <w:lvlJc w:val="left"/>
      <w:pPr>
        <w:tabs>
          <w:tab w:val="num" w:pos="720"/>
        </w:tabs>
        <w:ind w:left="720" w:hanging="360"/>
      </w:pPr>
      <w:rPr>
        <w:rFonts w:ascii="Arial" w:hAnsi="Arial" w:hint="default"/>
      </w:rPr>
    </w:lvl>
    <w:lvl w:ilvl="1" w:tplc="1278CAF0">
      <w:start w:val="1"/>
      <w:numFmt w:val="bullet"/>
      <w:lvlText w:val="–"/>
      <w:lvlJc w:val="left"/>
      <w:pPr>
        <w:tabs>
          <w:tab w:val="num" w:pos="1440"/>
        </w:tabs>
        <w:ind w:left="1440" w:hanging="360"/>
      </w:pPr>
      <w:rPr>
        <w:rFonts w:ascii="Arial" w:hAnsi="Arial" w:hint="default"/>
      </w:rPr>
    </w:lvl>
    <w:lvl w:ilvl="2" w:tplc="0C568922" w:tentative="1">
      <w:start w:val="1"/>
      <w:numFmt w:val="bullet"/>
      <w:lvlText w:val="–"/>
      <w:lvlJc w:val="left"/>
      <w:pPr>
        <w:tabs>
          <w:tab w:val="num" w:pos="2160"/>
        </w:tabs>
        <w:ind w:left="2160" w:hanging="360"/>
      </w:pPr>
      <w:rPr>
        <w:rFonts w:ascii="Arial" w:hAnsi="Arial" w:hint="default"/>
      </w:rPr>
    </w:lvl>
    <w:lvl w:ilvl="3" w:tplc="57780720" w:tentative="1">
      <w:start w:val="1"/>
      <w:numFmt w:val="bullet"/>
      <w:lvlText w:val="–"/>
      <w:lvlJc w:val="left"/>
      <w:pPr>
        <w:tabs>
          <w:tab w:val="num" w:pos="2880"/>
        </w:tabs>
        <w:ind w:left="2880" w:hanging="360"/>
      </w:pPr>
      <w:rPr>
        <w:rFonts w:ascii="Arial" w:hAnsi="Arial" w:hint="default"/>
      </w:rPr>
    </w:lvl>
    <w:lvl w:ilvl="4" w:tplc="B5A058B2" w:tentative="1">
      <w:start w:val="1"/>
      <w:numFmt w:val="bullet"/>
      <w:lvlText w:val="–"/>
      <w:lvlJc w:val="left"/>
      <w:pPr>
        <w:tabs>
          <w:tab w:val="num" w:pos="3600"/>
        </w:tabs>
        <w:ind w:left="3600" w:hanging="360"/>
      </w:pPr>
      <w:rPr>
        <w:rFonts w:ascii="Arial" w:hAnsi="Arial" w:hint="default"/>
      </w:rPr>
    </w:lvl>
    <w:lvl w:ilvl="5" w:tplc="36CEDFD8" w:tentative="1">
      <w:start w:val="1"/>
      <w:numFmt w:val="bullet"/>
      <w:lvlText w:val="–"/>
      <w:lvlJc w:val="left"/>
      <w:pPr>
        <w:tabs>
          <w:tab w:val="num" w:pos="4320"/>
        </w:tabs>
        <w:ind w:left="4320" w:hanging="360"/>
      </w:pPr>
      <w:rPr>
        <w:rFonts w:ascii="Arial" w:hAnsi="Arial" w:hint="default"/>
      </w:rPr>
    </w:lvl>
    <w:lvl w:ilvl="6" w:tplc="DCC02DB4" w:tentative="1">
      <w:start w:val="1"/>
      <w:numFmt w:val="bullet"/>
      <w:lvlText w:val="–"/>
      <w:lvlJc w:val="left"/>
      <w:pPr>
        <w:tabs>
          <w:tab w:val="num" w:pos="5040"/>
        </w:tabs>
        <w:ind w:left="5040" w:hanging="360"/>
      </w:pPr>
      <w:rPr>
        <w:rFonts w:ascii="Arial" w:hAnsi="Arial" w:hint="default"/>
      </w:rPr>
    </w:lvl>
    <w:lvl w:ilvl="7" w:tplc="A396516C" w:tentative="1">
      <w:start w:val="1"/>
      <w:numFmt w:val="bullet"/>
      <w:lvlText w:val="–"/>
      <w:lvlJc w:val="left"/>
      <w:pPr>
        <w:tabs>
          <w:tab w:val="num" w:pos="5760"/>
        </w:tabs>
        <w:ind w:left="5760" w:hanging="360"/>
      </w:pPr>
      <w:rPr>
        <w:rFonts w:ascii="Arial" w:hAnsi="Arial" w:hint="default"/>
      </w:rPr>
    </w:lvl>
    <w:lvl w:ilvl="8" w:tplc="F730751A" w:tentative="1">
      <w:start w:val="1"/>
      <w:numFmt w:val="bullet"/>
      <w:lvlText w:val="–"/>
      <w:lvlJc w:val="left"/>
      <w:pPr>
        <w:tabs>
          <w:tab w:val="num" w:pos="6480"/>
        </w:tabs>
        <w:ind w:left="6480" w:hanging="360"/>
      </w:pPr>
      <w:rPr>
        <w:rFonts w:ascii="Arial" w:hAnsi="Arial" w:hint="default"/>
      </w:rPr>
    </w:lvl>
  </w:abstractNum>
  <w:num w:numId="1">
    <w:abstractNumId w:val="39"/>
  </w:num>
  <w:num w:numId="2">
    <w:abstractNumId w:val="34"/>
  </w:num>
  <w:num w:numId="3">
    <w:abstractNumId w:val="6"/>
  </w:num>
  <w:num w:numId="4">
    <w:abstractNumId w:val="21"/>
  </w:num>
  <w:num w:numId="5">
    <w:abstractNumId w:val="43"/>
  </w:num>
  <w:num w:numId="6">
    <w:abstractNumId w:val="16"/>
  </w:num>
  <w:num w:numId="7">
    <w:abstractNumId w:val="3"/>
  </w:num>
  <w:num w:numId="8">
    <w:abstractNumId w:val="12"/>
  </w:num>
  <w:num w:numId="9">
    <w:abstractNumId w:val="14"/>
  </w:num>
  <w:num w:numId="10">
    <w:abstractNumId w:val="45"/>
  </w:num>
  <w:num w:numId="11">
    <w:abstractNumId w:val="19"/>
  </w:num>
  <w:num w:numId="12">
    <w:abstractNumId w:val="36"/>
  </w:num>
  <w:num w:numId="13">
    <w:abstractNumId w:val="20"/>
  </w:num>
  <w:num w:numId="14">
    <w:abstractNumId w:val="17"/>
  </w:num>
  <w:num w:numId="15">
    <w:abstractNumId w:val="8"/>
  </w:num>
  <w:num w:numId="16">
    <w:abstractNumId w:val="23"/>
  </w:num>
  <w:num w:numId="17">
    <w:abstractNumId w:val="49"/>
  </w:num>
  <w:num w:numId="18">
    <w:abstractNumId w:val="35"/>
  </w:num>
  <w:num w:numId="19">
    <w:abstractNumId w:val="7"/>
  </w:num>
  <w:num w:numId="20">
    <w:abstractNumId w:val="24"/>
  </w:num>
  <w:num w:numId="21">
    <w:abstractNumId w:val="42"/>
  </w:num>
  <w:num w:numId="22">
    <w:abstractNumId w:val="2"/>
  </w:num>
  <w:num w:numId="23">
    <w:abstractNumId w:val="15"/>
  </w:num>
  <w:num w:numId="24">
    <w:abstractNumId w:val="9"/>
  </w:num>
  <w:num w:numId="25">
    <w:abstractNumId w:val="48"/>
  </w:num>
  <w:num w:numId="26">
    <w:abstractNumId w:val="4"/>
  </w:num>
  <w:num w:numId="27">
    <w:abstractNumId w:val="26"/>
  </w:num>
  <w:num w:numId="28">
    <w:abstractNumId w:val="40"/>
  </w:num>
  <w:num w:numId="29">
    <w:abstractNumId w:val="44"/>
  </w:num>
  <w:num w:numId="30">
    <w:abstractNumId w:val="10"/>
  </w:num>
  <w:num w:numId="31">
    <w:abstractNumId w:val="32"/>
  </w:num>
  <w:num w:numId="32">
    <w:abstractNumId w:val="18"/>
  </w:num>
  <w:num w:numId="33">
    <w:abstractNumId w:val="1"/>
  </w:num>
  <w:num w:numId="34">
    <w:abstractNumId w:val="11"/>
  </w:num>
  <w:num w:numId="35">
    <w:abstractNumId w:val="29"/>
  </w:num>
  <w:num w:numId="36">
    <w:abstractNumId w:val="41"/>
  </w:num>
  <w:num w:numId="37">
    <w:abstractNumId w:val="31"/>
  </w:num>
  <w:num w:numId="38">
    <w:abstractNumId w:val="37"/>
  </w:num>
  <w:num w:numId="39">
    <w:abstractNumId w:val="5"/>
  </w:num>
  <w:num w:numId="40">
    <w:abstractNumId w:val="47"/>
  </w:num>
  <w:num w:numId="41">
    <w:abstractNumId w:val="25"/>
  </w:num>
  <w:num w:numId="42">
    <w:abstractNumId w:val="30"/>
  </w:num>
  <w:num w:numId="43">
    <w:abstractNumId w:val="28"/>
  </w:num>
  <w:num w:numId="44">
    <w:abstractNumId w:val="13"/>
  </w:num>
  <w:num w:numId="45">
    <w:abstractNumId w:val="22"/>
  </w:num>
  <w:num w:numId="46">
    <w:abstractNumId w:val="27"/>
  </w:num>
  <w:num w:numId="47">
    <w:abstractNumId w:val="0"/>
  </w:num>
  <w:num w:numId="48">
    <w:abstractNumId w:val="38"/>
  </w:num>
  <w:num w:numId="49">
    <w:abstractNumId w:val="46"/>
  </w:num>
  <w:num w:numId="50">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Pharaoh">
    <w15:presenceInfo w15:providerId="Windows Live" w15:userId="493956355adf7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E5"/>
    <w:rsid w:val="00006938"/>
    <w:rsid w:val="00014A25"/>
    <w:rsid w:val="0003467F"/>
    <w:rsid w:val="0004286A"/>
    <w:rsid w:val="00054E3A"/>
    <w:rsid w:val="00072447"/>
    <w:rsid w:val="0008057D"/>
    <w:rsid w:val="00083135"/>
    <w:rsid w:val="00085F56"/>
    <w:rsid w:val="000869B4"/>
    <w:rsid w:val="000A1C1E"/>
    <w:rsid w:val="000A31AA"/>
    <w:rsid w:val="000A373F"/>
    <w:rsid w:val="000B6A1B"/>
    <w:rsid w:val="000C4AB2"/>
    <w:rsid w:val="000D6C58"/>
    <w:rsid w:val="000E5317"/>
    <w:rsid w:val="00104092"/>
    <w:rsid w:val="00123EE6"/>
    <w:rsid w:val="00130327"/>
    <w:rsid w:val="00135FFF"/>
    <w:rsid w:val="00152765"/>
    <w:rsid w:val="001568A5"/>
    <w:rsid w:val="001726AE"/>
    <w:rsid w:val="00175287"/>
    <w:rsid w:val="00181042"/>
    <w:rsid w:val="00183DAB"/>
    <w:rsid w:val="00187B90"/>
    <w:rsid w:val="0019543B"/>
    <w:rsid w:val="001973E2"/>
    <w:rsid w:val="001A5EC2"/>
    <w:rsid w:val="001B0E8E"/>
    <w:rsid w:val="001C0E74"/>
    <w:rsid w:val="001D3A12"/>
    <w:rsid w:val="001F3725"/>
    <w:rsid w:val="00200F67"/>
    <w:rsid w:val="00206ECC"/>
    <w:rsid w:val="00211BAA"/>
    <w:rsid w:val="00227109"/>
    <w:rsid w:val="00246EDB"/>
    <w:rsid w:val="00251F36"/>
    <w:rsid w:val="0026652C"/>
    <w:rsid w:val="002669A5"/>
    <w:rsid w:val="002705B7"/>
    <w:rsid w:val="00277580"/>
    <w:rsid w:val="00280FFB"/>
    <w:rsid w:val="00287339"/>
    <w:rsid w:val="002B008B"/>
    <w:rsid w:val="002D1F71"/>
    <w:rsid w:val="002F72D6"/>
    <w:rsid w:val="00306F7A"/>
    <w:rsid w:val="00322FB3"/>
    <w:rsid w:val="0032515A"/>
    <w:rsid w:val="00325360"/>
    <w:rsid w:val="003322C5"/>
    <w:rsid w:val="0033647F"/>
    <w:rsid w:val="00344BCE"/>
    <w:rsid w:val="00372343"/>
    <w:rsid w:val="00374BA7"/>
    <w:rsid w:val="00384CE2"/>
    <w:rsid w:val="00395EFF"/>
    <w:rsid w:val="003A392B"/>
    <w:rsid w:val="003B4A17"/>
    <w:rsid w:val="003D094A"/>
    <w:rsid w:val="003D12C4"/>
    <w:rsid w:val="003D5AAA"/>
    <w:rsid w:val="004028F9"/>
    <w:rsid w:val="0040695D"/>
    <w:rsid w:val="00443F7E"/>
    <w:rsid w:val="00466786"/>
    <w:rsid w:val="004714E5"/>
    <w:rsid w:val="00482BF6"/>
    <w:rsid w:val="004A07CB"/>
    <w:rsid w:val="004B2F2C"/>
    <w:rsid w:val="004D1F16"/>
    <w:rsid w:val="004D706B"/>
    <w:rsid w:val="004E39B8"/>
    <w:rsid w:val="004E5560"/>
    <w:rsid w:val="0050412D"/>
    <w:rsid w:val="0051006B"/>
    <w:rsid w:val="00513D03"/>
    <w:rsid w:val="00526952"/>
    <w:rsid w:val="005400CC"/>
    <w:rsid w:val="005415DD"/>
    <w:rsid w:val="005714FC"/>
    <w:rsid w:val="00574023"/>
    <w:rsid w:val="005844E7"/>
    <w:rsid w:val="00585882"/>
    <w:rsid w:val="00594F7D"/>
    <w:rsid w:val="005A4A2B"/>
    <w:rsid w:val="00621A65"/>
    <w:rsid w:val="00650390"/>
    <w:rsid w:val="00654DD7"/>
    <w:rsid w:val="00655AB1"/>
    <w:rsid w:val="006676FC"/>
    <w:rsid w:val="006859C1"/>
    <w:rsid w:val="0069392F"/>
    <w:rsid w:val="006A65BC"/>
    <w:rsid w:val="006B0C8F"/>
    <w:rsid w:val="006B706D"/>
    <w:rsid w:val="006D2406"/>
    <w:rsid w:val="006D7D82"/>
    <w:rsid w:val="006E2827"/>
    <w:rsid w:val="006E6CF6"/>
    <w:rsid w:val="006F0279"/>
    <w:rsid w:val="00732259"/>
    <w:rsid w:val="00740C0E"/>
    <w:rsid w:val="00747713"/>
    <w:rsid w:val="00753CA3"/>
    <w:rsid w:val="00761943"/>
    <w:rsid w:val="00767491"/>
    <w:rsid w:val="00776616"/>
    <w:rsid w:val="00791169"/>
    <w:rsid w:val="007949B3"/>
    <w:rsid w:val="007B289D"/>
    <w:rsid w:val="007B6C1E"/>
    <w:rsid w:val="007E20BA"/>
    <w:rsid w:val="007F0158"/>
    <w:rsid w:val="007F35D6"/>
    <w:rsid w:val="0080684F"/>
    <w:rsid w:val="0081099E"/>
    <w:rsid w:val="008514F8"/>
    <w:rsid w:val="0085767E"/>
    <w:rsid w:val="0089029E"/>
    <w:rsid w:val="00896035"/>
    <w:rsid w:val="008A0C07"/>
    <w:rsid w:val="008B2C60"/>
    <w:rsid w:val="00901CDC"/>
    <w:rsid w:val="00906DE1"/>
    <w:rsid w:val="00951B53"/>
    <w:rsid w:val="0095217C"/>
    <w:rsid w:val="00984F99"/>
    <w:rsid w:val="009A02B9"/>
    <w:rsid w:val="009A09F9"/>
    <w:rsid w:val="009A582C"/>
    <w:rsid w:val="009C1FA9"/>
    <w:rsid w:val="009C6D16"/>
    <w:rsid w:val="009E2558"/>
    <w:rsid w:val="009E4481"/>
    <w:rsid w:val="009F722F"/>
    <w:rsid w:val="00A032DB"/>
    <w:rsid w:val="00A06470"/>
    <w:rsid w:val="00A10C9E"/>
    <w:rsid w:val="00A13882"/>
    <w:rsid w:val="00A2204A"/>
    <w:rsid w:val="00A2212C"/>
    <w:rsid w:val="00A40318"/>
    <w:rsid w:val="00A440D9"/>
    <w:rsid w:val="00A77C66"/>
    <w:rsid w:val="00A8563C"/>
    <w:rsid w:val="00AA47F1"/>
    <w:rsid w:val="00AC4884"/>
    <w:rsid w:val="00AF23B2"/>
    <w:rsid w:val="00AF5B60"/>
    <w:rsid w:val="00B113C5"/>
    <w:rsid w:val="00B4375D"/>
    <w:rsid w:val="00B51254"/>
    <w:rsid w:val="00B53C23"/>
    <w:rsid w:val="00B57526"/>
    <w:rsid w:val="00B61DD9"/>
    <w:rsid w:val="00B64F51"/>
    <w:rsid w:val="00B66AF5"/>
    <w:rsid w:val="00B72CC0"/>
    <w:rsid w:val="00B91347"/>
    <w:rsid w:val="00B91D9C"/>
    <w:rsid w:val="00B94824"/>
    <w:rsid w:val="00BB5C4D"/>
    <w:rsid w:val="00BB7CB8"/>
    <w:rsid w:val="00BD1072"/>
    <w:rsid w:val="00BE2F06"/>
    <w:rsid w:val="00BF35CB"/>
    <w:rsid w:val="00C01AAA"/>
    <w:rsid w:val="00C035FE"/>
    <w:rsid w:val="00C03948"/>
    <w:rsid w:val="00C20A6A"/>
    <w:rsid w:val="00C22648"/>
    <w:rsid w:val="00C30CE5"/>
    <w:rsid w:val="00C50B0B"/>
    <w:rsid w:val="00C56ABF"/>
    <w:rsid w:val="00C67740"/>
    <w:rsid w:val="00C77C1F"/>
    <w:rsid w:val="00C77FB8"/>
    <w:rsid w:val="00CD5EC6"/>
    <w:rsid w:val="00CF4753"/>
    <w:rsid w:val="00D036BE"/>
    <w:rsid w:val="00D10975"/>
    <w:rsid w:val="00D11D83"/>
    <w:rsid w:val="00D22D4A"/>
    <w:rsid w:val="00D302A0"/>
    <w:rsid w:val="00D44129"/>
    <w:rsid w:val="00D4633B"/>
    <w:rsid w:val="00D52C04"/>
    <w:rsid w:val="00D53582"/>
    <w:rsid w:val="00D5467E"/>
    <w:rsid w:val="00D65FD7"/>
    <w:rsid w:val="00D80C1B"/>
    <w:rsid w:val="00D945CA"/>
    <w:rsid w:val="00DC3F5D"/>
    <w:rsid w:val="00DE3646"/>
    <w:rsid w:val="00DE4FE7"/>
    <w:rsid w:val="00DF51E3"/>
    <w:rsid w:val="00E0261A"/>
    <w:rsid w:val="00E048A5"/>
    <w:rsid w:val="00E30F34"/>
    <w:rsid w:val="00E3282C"/>
    <w:rsid w:val="00E3784F"/>
    <w:rsid w:val="00E46EA6"/>
    <w:rsid w:val="00E57ECE"/>
    <w:rsid w:val="00E6179D"/>
    <w:rsid w:val="00E726EA"/>
    <w:rsid w:val="00E85458"/>
    <w:rsid w:val="00E90946"/>
    <w:rsid w:val="00EF592C"/>
    <w:rsid w:val="00F03412"/>
    <w:rsid w:val="00F11B1F"/>
    <w:rsid w:val="00F13074"/>
    <w:rsid w:val="00F234EC"/>
    <w:rsid w:val="00F53964"/>
    <w:rsid w:val="00F55672"/>
    <w:rsid w:val="00F5707F"/>
    <w:rsid w:val="00F62E0E"/>
    <w:rsid w:val="00F706DD"/>
    <w:rsid w:val="00F80449"/>
    <w:rsid w:val="00FA07D0"/>
    <w:rsid w:val="00FB48F5"/>
    <w:rsid w:val="00FC292E"/>
    <w:rsid w:val="00FC394D"/>
    <w:rsid w:val="00FE01C2"/>
    <w:rsid w:val="00FF0073"/>
    <w:rsid w:val="00FF1E61"/>
    <w:rsid w:val="00FF24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7"/>
    <o:shapelayout v:ext="edit">
      <o:idmap v:ext="edit" data="1"/>
    </o:shapelayout>
  </w:shapeDefaults>
  <w:decimalSymbol w:val="."/>
  <w:listSeparator w:val=","/>
  <w14:docId w14:val="250A8063"/>
  <w15:docId w15:val="{FE4AD697-8988-41B1-8252-03840A25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84F"/>
  </w:style>
  <w:style w:type="paragraph" w:styleId="Heading1">
    <w:name w:val="heading 1"/>
    <w:basedOn w:val="Normal"/>
    <w:next w:val="Normal"/>
    <w:link w:val="Heading1Char"/>
    <w:uiPriority w:val="9"/>
    <w:qFormat/>
    <w:rsid w:val="00471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4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0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09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48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4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14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2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097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676FC"/>
    <w:pPr>
      <w:ind w:left="720"/>
      <w:contextualSpacing/>
    </w:pPr>
  </w:style>
  <w:style w:type="paragraph" w:styleId="NormalWeb">
    <w:name w:val="Normal (Web)"/>
    <w:basedOn w:val="Normal"/>
    <w:uiPriority w:val="99"/>
    <w:unhideWhenUsed/>
    <w:rsid w:val="000B6A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uiPriority w:val="99"/>
    <w:rsid w:val="00513D03"/>
    <w:rPr>
      <w:color w:val="0000FF"/>
      <w:u w:val="single"/>
    </w:rPr>
  </w:style>
  <w:style w:type="character" w:styleId="CommentReference">
    <w:name w:val="annotation reference"/>
    <w:basedOn w:val="DefaultParagraphFont"/>
    <w:uiPriority w:val="99"/>
    <w:semiHidden/>
    <w:unhideWhenUsed/>
    <w:rsid w:val="00B64F51"/>
    <w:rPr>
      <w:sz w:val="16"/>
      <w:szCs w:val="16"/>
    </w:rPr>
  </w:style>
  <w:style w:type="paragraph" w:styleId="CommentText">
    <w:name w:val="annotation text"/>
    <w:basedOn w:val="Normal"/>
    <w:link w:val="CommentTextChar"/>
    <w:uiPriority w:val="99"/>
    <w:semiHidden/>
    <w:unhideWhenUsed/>
    <w:rsid w:val="00B64F51"/>
    <w:pPr>
      <w:spacing w:line="240" w:lineRule="auto"/>
    </w:pPr>
    <w:rPr>
      <w:sz w:val="20"/>
      <w:szCs w:val="20"/>
    </w:rPr>
  </w:style>
  <w:style w:type="character" w:customStyle="1" w:styleId="CommentTextChar">
    <w:name w:val="Comment Text Char"/>
    <w:basedOn w:val="DefaultParagraphFont"/>
    <w:link w:val="CommentText"/>
    <w:uiPriority w:val="99"/>
    <w:semiHidden/>
    <w:rsid w:val="00B64F51"/>
    <w:rPr>
      <w:sz w:val="20"/>
      <w:szCs w:val="20"/>
    </w:rPr>
  </w:style>
  <w:style w:type="paragraph" w:styleId="CommentSubject">
    <w:name w:val="annotation subject"/>
    <w:basedOn w:val="CommentText"/>
    <w:next w:val="CommentText"/>
    <w:link w:val="CommentSubjectChar"/>
    <w:uiPriority w:val="99"/>
    <w:semiHidden/>
    <w:unhideWhenUsed/>
    <w:rsid w:val="00B64F51"/>
    <w:rPr>
      <w:b/>
      <w:bCs/>
    </w:rPr>
  </w:style>
  <w:style w:type="character" w:customStyle="1" w:styleId="CommentSubjectChar">
    <w:name w:val="Comment Subject Char"/>
    <w:basedOn w:val="CommentTextChar"/>
    <w:link w:val="CommentSubject"/>
    <w:uiPriority w:val="99"/>
    <w:semiHidden/>
    <w:rsid w:val="00B64F51"/>
    <w:rPr>
      <w:b/>
      <w:bCs/>
      <w:sz w:val="20"/>
      <w:szCs w:val="20"/>
    </w:rPr>
  </w:style>
  <w:style w:type="paragraph" w:styleId="BalloonText">
    <w:name w:val="Balloon Text"/>
    <w:basedOn w:val="Normal"/>
    <w:link w:val="BalloonTextChar"/>
    <w:uiPriority w:val="99"/>
    <w:semiHidden/>
    <w:unhideWhenUsed/>
    <w:rsid w:val="00B6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51"/>
    <w:rPr>
      <w:rFonts w:ascii="Tahoma" w:hAnsi="Tahoma" w:cs="Tahoma"/>
      <w:sz w:val="16"/>
      <w:szCs w:val="16"/>
    </w:rPr>
  </w:style>
  <w:style w:type="paragraph" w:styleId="FootnoteText">
    <w:name w:val="footnote text"/>
    <w:basedOn w:val="Normal"/>
    <w:link w:val="FootnoteTextChar"/>
    <w:semiHidden/>
    <w:rsid w:val="00B64F51"/>
    <w:pPr>
      <w:spacing w:after="0" w:line="240" w:lineRule="auto"/>
    </w:pPr>
    <w:rPr>
      <w:rFonts w:ascii="Times New Roman" w:eastAsia="Times New Roman" w:hAnsi="Times New Roman" w:cs="Arial"/>
      <w:sz w:val="20"/>
      <w:szCs w:val="20"/>
    </w:rPr>
  </w:style>
  <w:style w:type="character" w:customStyle="1" w:styleId="FootnoteTextChar">
    <w:name w:val="Footnote Text Char"/>
    <w:basedOn w:val="DefaultParagraphFont"/>
    <w:link w:val="FootnoteText"/>
    <w:semiHidden/>
    <w:rsid w:val="00B64F51"/>
    <w:rPr>
      <w:rFonts w:ascii="Times New Roman" w:eastAsia="Times New Roman" w:hAnsi="Times New Roman" w:cs="Arial"/>
      <w:sz w:val="20"/>
      <w:szCs w:val="20"/>
    </w:rPr>
  </w:style>
  <w:style w:type="character" w:styleId="FootnoteReference">
    <w:name w:val="footnote reference"/>
    <w:semiHidden/>
    <w:rsid w:val="00B64F51"/>
    <w:rPr>
      <w:vertAlign w:val="superscript"/>
    </w:rPr>
  </w:style>
  <w:style w:type="character" w:customStyle="1" w:styleId="cataloguedetail-doctitle1">
    <w:name w:val="cataloguedetail-doctitle1"/>
    <w:rsid w:val="00B64F51"/>
    <w:rPr>
      <w:rFonts w:ascii="Verdana" w:hAnsi="Verdana" w:hint="default"/>
      <w:b/>
      <w:bCs/>
      <w:color w:val="002597"/>
      <w:sz w:val="18"/>
      <w:szCs w:val="18"/>
    </w:rPr>
  </w:style>
  <w:style w:type="paragraph" w:styleId="Header">
    <w:name w:val="header"/>
    <w:basedOn w:val="Normal"/>
    <w:link w:val="HeaderChar"/>
    <w:uiPriority w:val="99"/>
    <w:unhideWhenUsed/>
    <w:rsid w:val="005A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A2B"/>
  </w:style>
  <w:style w:type="paragraph" w:styleId="Footer">
    <w:name w:val="footer"/>
    <w:basedOn w:val="Normal"/>
    <w:link w:val="FooterChar"/>
    <w:uiPriority w:val="99"/>
    <w:unhideWhenUsed/>
    <w:rsid w:val="005A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A2B"/>
  </w:style>
  <w:style w:type="character" w:customStyle="1" w:styleId="Heading5Char">
    <w:name w:val="Heading 5 Char"/>
    <w:basedOn w:val="DefaultParagraphFont"/>
    <w:link w:val="Heading5"/>
    <w:uiPriority w:val="9"/>
    <w:rsid w:val="00AC488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22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43F7E"/>
    <w:pPr>
      <w:outlineLvl w:val="9"/>
    </w:pPr>
    <w:rPr>
      <w:lang w:val="en-US" w:eastAsia="ja-JP"/>
    </w:rPr>
  </w:style>
  <w:style w:type="paragraph" w:styleId="TOC2">
    <w:name w:val="toc 2"/>
    <w:basedOn w:val="Normal"/>
    <w:next w:val="Normal"/>
    <w:autoRedefine/>
    <w:uiPriority w:val="39"/>
    <w:unhideWhenUsed/>
    <w:qFormat/>
    <w:rsid w:val="00443F7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43F7E"/>
    <w:pPr>
      <w:spacing w:after="100"/>
    </w:pPr>
    <w:rPr>
      <w:rFonts w:eastAsiaTheme="minorEastAsia"/>
      <w:lang w:val="en-US" w:eastAsia="ja-JP"/>
    </w:rPr>
  </w:style>
  <w:style w:type="paragraph" w:styleId="TOC3">
    <w:name w:val="toc 3"/>
    <w:basedOn w:val="Normal"/>
    <w:next w:val="Normal"/>
    <w:autoRedefine/>
    <w:uiPriority w:val="39"/>
    <w:unhideWhenUsed/>
    <w:qFormat/>
    <w:rsid w:val="00443F7E"/>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15031">
      <w:bodyDiv w:val="1"/>
      <w:marLeft w:val="0"/>
      <w:marRight w:val="0"/>
      <w:marTop w:val="0"/>
      <w:marBottom w:val="0"/>
      <w:divBdr>
        <w:top w:val="none" w:sz="0" w:space="0" w:color="auto"/>
        <w:left w:val="none" w:sz="0" w:space="0" w:color="auto"/>
        <w:bottom w:val="none" w:sz="0" w:space="0" w:color="auto"/>
        <w:right w:val="none" w:sz="0" w:space="0" w:color="auto"/>
      </w:divBdr>
      <w:divsChild>
        <w:div w:id="1117215824">
          <w:marLeft w:val="1166"/>
          <w:marRight w:val="0"/>
          <w:marTop w:val="96"/>
          <w:marBottom w:val="0"/>
          <w:divBdr>
            <w:top w:val="none" w:sz="0" w:space="0" w:color="auto"/>
            <w:left w:val="none" w:sz="0" w:space="0" w:color="auto"/>
            <w:bottom w:val="none" w:sz="0" w:space="0" w:color="auto"/>
            <w:right w:val="none" w:sz="0" w:space="0" w:color="auto"/>
          </w:divBdr>
        </w:div>
      </w:divsChild>
    </w:div>
    <w:div w:id="511192038">
      <w:bodyDiv w:val="1"/>
      <w:marLeft w:val="0"/>
      <w:marRight w:val="0"/>
      <w:marTop w:val="0"/>
      <w:marBottom w:val="0"/>
      <w:divBdr>
        <w:top w:val="none" w:sz="0" w:space="0" w:color="auto"/>
        <w:left w:val="none" w:sz="0" w:space="0" w:color="auto"/>
        <w:bottom w:val="none" w:sz="0" w:space="0" w:color="auto"/>
        <w:right w:val="none" w:sz="0" w:space="0" w:color="auto"/>
      </w:divBdr>
    </w:div>
    <w:div w:id="558519298">
      <w:bodyDiv w:val="1"/>
      <w:marLeft w:val="0"/>
      <w:marRight w:val="0"/>
      <w:marTop w:val="0"/>
      <w:marBottom w:val="0"/>
      <w:divBdr>
        <w:top w:val="none" w:sz="0" w:space="0" w:color="auto"/>
        <w:left w:val="none" w:sz="0" w:space="0" w:color="auto"/>
        <w:bottom w:val="none" w:sz="0" w:space="0" w:color="auto"/>
        <w:right w:val="none" w:sz="0" w:space="0" w:color="auto"/>
      </w:divBdr>
    </w:div>
    <w:div w:id="626862826">
      <w:bodyDiv w:val="1"/>
      <w:marLeft w:val="0"/>
      <w:marRight w:val="0"/>
      <w:marTop w:val="0"/>
      <w:marBottom w:val="0"/>
      <w:divBdr>
        <w:top w:val="none" w:sz="0" w:space="0" w:color="auto"/>
        <w:left w:val="none" w:sz="0" w:space="0" w:color="auto"/>
        <w:bottom w:val="none" w:sz="0" w:space="0" w:color="auto"/>
        <w:right w:val="none" w:sz="0" w:space="0" w:color="auto"/>
      </w:divBdr>
    </w:div>
    <w:div w:id="793137352">
      <w:bodyDiv w:val="1"/>
      <w:marLeft w:val="0"/>
      <w:marRight w:val="0"/>
      <w:marTop w:val="0"/>
      <w:marBottom w:val="0"/>
      <w:divBdr>
        <w:top w:val="none" w:sz="0" w:space="0" w:color="auto"/>
        <w:left w:val="none" w:sz="0" w:space="0" w:color="auto"/>
        <w:bottom w:val="none" w:sz="0" w:space="0" w:color="auto"/>
        <w:right w:val="none" w:sz="0" w:space="0" w:color="auto"/>
      </w:divBdr>
    </w:div>
    <w:div w:id="1066419430">
      <w:bodyDiv w:val="1"/>
      <w:marLeft w:val="0"/>
      <w:marRight w:val="0"/>
      <w:marTop w:val="0"/>
      <w:marBottom w:val="0"/>
      <w:divBdr>
        <w:top w:val="none" w:sz="0" w:space="0" w:color="auto"/>
        <w:left w:val="none" w:sz="0" w:space="0" w:color="auto"/>
        <w:bottom w:val="none" w:sz="0" w:space="0" w:color="auto"/>
        <w:right w:val="none" w:sz="0" w:space="0" w:color="auto"/>
      </w:divBdr>
      <w:divsChild>
        <w:div w:id="1176916609">
          <w:marLeft w:val="0"/>
          <w:marRight w:val="0"/>
          <w:marTop w:val="0"/>
          <w:marBottom w:val="0"/>
          <w:divBdr>
            <w:top w:val="none" w:sz="0" w:space="0" w:color="auto"/>
            <w:left w:val="none" w:sz="0" w:space="0" w:color="auto"/>
            <w:bottom w:val="none" w:sz="0" w:space="0" w:color="auto"/>
            <w:right w:val="none" w:sz="0" w:space="0" w:color="auto"/>
          </w:divBdr>
        </w:div>
        <w:div w:id="918901969">
          <w:marLeft w:val="0"/>
          <w:marRight w:val="0"/>
          <w:marTop w:val="0"/>
          <w:marBottom w:val="0"/>
          <w:divBdr>
            <w:top w:val="none" w:sz="0" w:space="0" w:color="auto"/>
            <w:left w:val="none" w:sz="0" w:space="0" w:color="auto"/>
            <w:bottom w:val="none" w:sz="0" w:space="0" w:color="auto"/>
            <w:right w:val="none" w:sz="0" w:space="0" w:color="auto"/>
          </w:divBdr>
        </w:div>
        <w:div w:id="1680037967">
          <w:marLeft w:val="0"/>
          <w:marRight w:val="0"/>
          <w:marTop w:val="0"/>
          <w:marBottom w:val="0"/>
          <w:divBdr>
            <w:top w:val="none" w:sz="0" w:space="0" w:color="auto"/>
            <w:left w:val="none" w:sz="0" w:space="0" w:color="auto"/>
            <w:bottom w:val="none" w:sz="0" w:space="0" w:color="auto"/>
            <w:right w:val="none" w:sz="0" w:space="0" w:color="auto"/>
          </w:divBdr>
        </w:div>
        <w:div w:id="2044671842">
          <w:marLeft w:val="0"/>
          <w:marRight w:val="0"/>
          <w:marTop w:val="0"/>
          <w:marBottom w:val="0"/>
          <w:divBdr>
            <w:top w:val="none" w:sz="0" w:space="0" w:color="auto"/>
            <w:left w:val="none" w:sz="0" w:space="0" w:color="auto"/>
            <w:bottom w:val="none" w:sz="0" w:space="0" w:color="auto"/>
            <w:right w:val="none" w:sz="0" w:space="0" w:color="auto"/>
          </w:divBdr>
        </w:div>
      </w:divsChild>
    </w:div>
    <w:div w:id="1206260367">
      <w:bodyDiv w:val="1"/>
      <w:marLeft w:val="0"/>
      <w:marRight w:val="0"/>
      <w:marTop w:val="0"/>
      <w:marBottom w:val="0"/>
      <w:divBdr>
        <w:top w:val="none" w:sz="0" w:space="0" w:color="auto"/>
        <w:left w:val="none" w:sz="0" w:space="0" w:color="auto"/>
        <w:bottom w:val="none" w:sz="0" w:space="0" w:color="auto"/>
        <w:right w:val="none" w:sz="0" w:space="0" w:color="auto"/>
      </w:divBdr>
    </w:div>
    <w:div w:id="1218585894">
      <w:bodyDiv w:val="1"/>
      <w:marLeft w:val="0"/>
      <w:marRight w:val="0"/>
      <w:marTop w:val="0"/>
      <w:marBottom w:val="0"/>
      <w:divBdr>
        <w:top w:val="none" w:sz="0" w:space="0" w:color="auto"/>
        <w:left w:val="none" w:sz="0" w:space="0" w:color="auto"/>
        <w:bottom w:val="none" w:sz="0" w:space="0" w:color="auto"/>
        <w:right w:val="none" w:sz="0" w:space="0" w:color="auto"/>
      </w:divBdr>
    </w:div>
    <w:div w:id="2088065640">
      <w:bodyDiv w:val="1"/>
      <w:marLeft w:val="0"/>
      <w:marRight w:val="0"/>
      <w:marTop w:val="0"/>
      <w:marBottom w:val="0"/>
      <w:divBdr>
        <w:top w:val="none" w:sz="0" w:space="0" w:color="auto"/>
        <w:left w:val="none" w:sz="0" w:space="0" w:color="auto"/>
        <w:bottom w:val="none" w:sz="0" w:space="0" w:color="auto"/>
        <w:right w:val="none" w:sz="0" w:space="0" w:color="auto"/>
      </w:divBdr>
    </w:div>
    <w:div w:id="21338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nterpane.com" TargetMode="External"/><Relationship Id="rId13" Type="http://schemas.openxmlformats.org/officeDocument/2006/relationships/hyperlink" Target="https://en.wikipedia.org/wiki/Digital_signatur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itl.nist.gov/div897/pubs/fip186.htm" TargetMode="External"/><Relationship Id="rId10" Type="http://schemas.openxmlformats.org/officeDocument/2006/relationships/oleObject" Target="embeddings/oleObject1.bin"/><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en.wikipedia.org/wiki/Digital_Signature_Algorith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ZIP_%28file_format%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99577-C8C3-4D00-B1DF-7BDE0DA9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6613</Words>
  <Characters>37696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The Authority</Company>
  <LinksUpToDate>false</LinksUpToDate>
  <CharactersWithSpaces>44221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Anthony Pharaoh</cp:lastModifiedBy>
  <cp:revision>3</cp:revision>
  <dcterms:created xsi:type="dcterms:W3CDTF">2018-06-15T10:08:00Z</dcterms:created>
  <dcterms:modified xsi:type="dcterms:W3CDTF">2018-06-25T10:02:00Z</dcterms:modified>
</cp:coreProperties>
</file>