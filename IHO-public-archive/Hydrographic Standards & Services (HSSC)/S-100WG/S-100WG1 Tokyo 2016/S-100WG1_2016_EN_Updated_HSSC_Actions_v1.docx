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D9435B" w14:textId="77777777" w:rsidR="00E92AD4" w:rsidRDefault="00AF2B53" w:rsidP="00E92AD4">
      <w:pPr>
        <w:spacing w:after="0"/>
        <w:jc w:val="center"/>
        <w:rPr>
          <w:rFonts w:ascii="Times New Roman" w:eastAsia="Batang" w:hAnsi="Times New Roman" w:cs="Times New Roman"/>
          <w:b/>
          <w:lang w:eastAsia="ko-KR"/>
        </w:rPr>
      </w:pPr>
      <w:r>
        <w:rPr>
          <w:rFonts w:ascii="Times New Roman" w:eastAsia="Batang" w:hAnsi="Times New Roman" w:cs="Times New Roman"/>
          <w:b/>
          <w:lang w:eastAsia="ko-KR"/>
        </w:rPr>
        <w:t>Extracted List of Actions from HSSC7 of relevance to the S100WG</w:t>
      </w:r>
    </w:p>
    <w:p w14:paraId="59F9DC70" w14:textId="77777777" w:rsidR="00E92AD4" w:rsidRPr="00E92AD4" w:rsidRDefault="00E92AD4" w:rsidP="00E92AD4">
      <w:pPr>
        <w:spacing w:after="0"/>
        <w:jc w:val="center"/>
        <w:rPr>
          <w:rFonts w:ascii="Times New Roman" w:eastAsia="Batang" w:hAnsi="Times New Roman" w:cs="Times New Roman"/>
          <w:b/>
          <w:lang w:eastAsia="ko-KR"/>
        </w:rPr>
      </w:pPr>
    </w:p>
    <w:tbl>
      <w:tblPr>
        <w:tblW w:w="110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70"/>
        <w:gridCol w:w="1715"/>
        <w:gridCol w:w="1830"/>
        <w:gridCol w:w="3310"/>
        <w:gridCol w:w="1647"/>
        <w:gridCol w:w="1420"/>
      </w:tblGrid>
      <w:tr w:rsidR="00FC7307" w:rsidRPr="00E57023" w14:paraId="2E279A57" w14:textId="77777777" w:rsidTr="004A43D2">
        <w:trPr>
          <w:cantSplit/>
          <w:tblHeader/>
          <w:jc w:val="center"/>
        </w:trPr>
        <w:tc>
          <w:tcPr>
            <w:tcW w:w="1170" w:type="dxa"/>
            <w:tcBorders>
              <w:bottom w:val="single" w:sz="4" w:space="0" w:color="000000"/>
            </w:tcBorders>
            <w:shd w:val="clear" w:color="auto" w:fill="BFBFBF"/>
          </w:tcPr>
          <w:p w14:paraId="618AA18E" w14:textId="77777777" w:rsidR="00FC7307" w:rsidRPr="00E57023" w:rsidRDefault="00FC7307" w:rsidP="00B2248D">
            <w:pPr>
              <w:autoSpaceDE w:val="0"/>
              <w:autoSpaceDN w:val="0"/>
              <w:adjustRightInd w:val="0"/>
              <w:spacing w:after="0" w:line="240" w:lineRule="auto"/>
              <w:jc w:val="center"/>
              <w:rPr>
                <w:rFonts w:ascii="Times New Roman" w:eastAsia="Times New Roman" w:hAnsi="Times New Roman" w:cs="Times New Roman"/>
                <w:b/>
                <w:bCs/>
                <w:lang w:eastAsia="fr-FR"/>
              </w:rPr>
            </w:pPr>
            <w:r w:rsidRPr="00E57023">
              <w:rPr>
                <w:rFonts w:ascii="Times New Roman" w:eastAsia="Times New Roman" w:hAnsi="Times New Roman" w:cs="Times New Roman"/>
                <w:b/>
                <w:bCs/>
                <w:lang w:eastAsia="fr-FR"/>
              </w:rPr>
              <w:t>AGENDA</w:t>
            </w:r>
          </w:p>
          <w:p w14:paraId="1E64C1DE" w14:textId="77777777" w:rsidR="00FC7307" w:rsidRPr="00E57023" w:rsidRDefault="00FC7307" w:rsidP="00B2248D">
            <w:pPr>
              <w:spacing w:after="0" w:line="240" w:lineRule="auto"/>
              <w:jc w:val="center"/>
              <w:rPr>
                <w:rFonts w:ascii="Times New Roman" w:eastAsia="Times New Roman" w:hAnsi="Times New Roman" w:cs="Times New Roman"/>
                <w:lang w:eastAsia="fr-FR"/>
              </w:rPr>
            </w:pPr>
            <w:r w:rsidRPr="00E57023">
              <w:rPr>
                <w:rFonts w:ascii="Times New Roman" w:eastAsia="Times New Roman" w:hAnsi="Times New Roman" w:cs="Times New Roman"/>
                <w:b/>
                <w:bCs/>
                <w:lang w:eastAsia="fr-FR"/>
              </w:rPr>
              <w:t>ITEM</w:t>
            </w:r>
          </w:p>
        </w:tc>
        <w:tc>
          <w:tcPr>
            <w:tcW w:w="1715" w:type="dxa"/>
            <w:tcBorders>
              <w:bottom w:val="single" w:sz="4" w:space="0" w:color="000000"/>
            </w:tcBorders>
            <w:shd w:val="clear" w:color="auto" w:fill="BFBFBF"/>
          </w:tcPr>
          <w:p w14:paraId="1A6E301A" w14:textId="77777777" w:rsidR="00FC7307" w:rsidRPr="00E57023" w:rsidRDefault="00FC7307" w:rsidP="00B2248D">
            <w:pPr>
              <w:spacing w:after="0" w:line="240" w:lineRule="auto"/>
              <w:jc w:val="center"/>
              <w:rPr>
                <w:rFonts w:ascii="Times New Roman" w:eastAsia="Times New Roman" w:hAnsi="Times New Roman" w:cs="Times New Roman"/>
                <w:lang w:eastAsia="fr-FR"/>
              </w:rPr>
            </w:pPr>
            <w:r w:rsidRPr="00E57023">
              <w:rPr>
                <w:rFonts w:ascii="Times New Roman" w:eastAsia="Times New Roman" w:hAnsi="Times New Roman" w:cs="Times New Roman"/>
                <w:b/>
                <w:bCs/>
                <w:lang w:eastAsia="fr-FR"/>
              </w:rPr>
              <w:t>SUBJECT</w:t>
            </w:r>
          </w:p>
        </w:tc>
        <w:tc>
          <w:tcPr>
            <w:tcW w:w="1830" w:type="dxa"/>
            <w:tcBorders>
              <w:bottom w:val="single" w:sz="4" w:space="0" w:color="000000"/>
            </w:tcBorders>
            <w:shd w:val="clear" w:color="auto" w:fill="BFBFBF"/>
          </w:tcPr>
          <w:p w14:paraId="10380FBE" w14:textId="77777777" w:rsidR="00FC7307" w:rsidRPr="00E57023" w:rsidRDefault="00FC7307" w:rsidP="00B2248D">
            <w:pPr>
              <w:autoSpaceDE w:val="0"/>
              <w:autoSpaceDN w:val="0"/>
              <w:adjustRightInd w:val="0"/>
              <w:spacing w:after="0" w:line="240" w:lineRule="auto"/>
              <w:jc w:val="center"/>
              <w:rPr>
                <w:rFonts w:ascii="Times New Roman" w:eastAsia="Times New Roman" w:hAnsi="Times New Roman" w:cs="Times New Roman"/>
                <w:b/>
                <w:bCs/>
                <w:lang w:eastAsia="fr-FR"/>
              </w:rPr>
            </w:pPr>
            <w:r w:rsidRPr="00E57023">
              <w:rPr>
                <w:rFonts w:ascii="Times New Roman" w:eastAsia="Times New Roman" w:hAnsi="Times New Roman" w:cs="Times New Roman"/>
                <w:b/>
                <w:bCs/>
                <w:lang w:eastAsia="fr-FR"/>
              </w:rPr>
              <w:t>ACTION</w:t>
            </w:r>
          </w:p>
          <w:p w14:paraId="51C0ABA3" w14:textId="77777777" w:rsidR="00FC7307" w:rsidRPr="00E57023" w:rsidRDefault="00FC7307" w:rsidP="00B2248D">
            <w:pPr>
              <w:spacing w:after="0" w:line="240" w:lineRule="auto"/>
              <w:jc w:val="center"/>
              <w:rPr>
                <w:rFonts w:ascii="Times New Roman" w:eastAsia="Times New Roman" w:hAnsi="Times New Roman" w:cs="Times New Roman"/>
                <w:lang w:eastAsia="fr-FR"/>
              </w:rPr>
            </w:pPr>
            <w:r w:rsidRPr="00E57023">
              <w:rPr>
                <w:rFonts w:ascii="Times New Roman" w:eastAsia="Times New Roman" w:hAnsi="Times New Roman" w:cs="Times New Roman"/>
                <w:b/>
                <w:bCs/>
                <w:lang w:eastAsia="fr-FR"/>
              </w:rPr>
              <w:t>No.</w:t>
            </w:r>
          </w:p>
        </w:tc>
        <w:tc>
          <w:tcPr>
            <w:tcW w:w="3310" w:type="dxa"/>
            <w:tcBorders>
              <w:bottom w:val="single" w:sz="4" w:space="0" w:color="000000"/>
            </w:tcBorders>
            <w:shd w:val="clear" w:color="auto" w:fill="BFBFBF"/>
          </w:tcPr>
          <w:p w14:paraId="67856E38" w14:textId="77777777" w:rsidR="00FC7307" w:rsidRPr="00E57023" w:rsidRDefault="00FC7307" w:rsidP="00B2248D">
            <w:pPr>
              <w:autoSpaceDE w:val="0"/>
              <w:autoSpaceDN w:val="0"/>
              <w:adjustRightInd w:val="0"/>
              <w:spacing w:after="0" w:line="240" w:lineRule="auto"/>
              <w:jc w:val="center"/>
              <w:rPr>
                <w:rFonts w:ascii="Times New Roman" w:eastAsia="Times New Roman" w:hAnsi="Times New Roman" w:cs="Times New Roman"/>
                <w:b/>
                <w:bCs/>
                <w:lang w:eastAsia="fr-FR"/>
              </w:rPr>
            </w:pPr>
            <w:r w:rsidRPr="00E57023">
              <w:rPr>
                <w:rFonts w:ascii="Times New Roman" w:eastAsia="Times New Roman" w:hAnsi="Times New Roman" w:cs="Times New Roman"/>
                <w:b/>
                <w:bCs/>
                <w:lang w:eastAsia="fr-FR"/>
              </w:rPr>
              <w:t>ACTIONS</w:t>
            </w:r>
          </w:p>
          <w:p w14:paraId="04E24AAA" w14:textId="77777777" w:rsidR="00FC7307" w:rsidRPr="00E57023" w:rsidRDefault="00FC7307" w:rsidP="00B2248D">
            <w:pPr>
              <w:spacing w:after="0" w:line="240" w:lineRule="auto"/>
              <w:jc w:val="center"/>
              <w:rPr>
                <w:rFonts w:ascii="Times New Roman" w:eastAsia="Times New Roman" w:hAnsi="Times New Roman" w:cs="Times New Roman"/>
                <w:lang w:eastAsia="fr-FR"/>
              </w:rPr>
            </w:pPr>
            <w:r w:rsidRPr="00E57023">
              <w:rPr>
                <w:rFonts w:ascii="Times New Roman" w:eastAsia="Times New Roman" w:hAnsi="Times New Roman" w:cs="Times New Roman"/>
                <w:b/>
                <w:bCs/>
                <w:lang w:eastAsia="fr-FR"/>
              </w:rPr>
              <w:t>(in bold, action by)</w:t>
            </w:r>
          </w:p>
        </w:tc>
        <w:tc>
          <w:tcPr>
            <w:tcW w:w="1647" w:type="dxa"/>
            <w:tcBorders>
              <w:bottom w:val="single" w:sz="4" w:space="0" w:color="000000"/>
            </w:tcBorders>
            <w:shd w:val="clear" w:color="auto" w:fill="BFBFBF"/>
          </w:tcPr>
          <w:p w14:paraId="785719F2" w14:textId="77777777" w:rsidR="00FC7307" w:rsidRPr="00E57023" w:rsidRDefault="00FC7307" w:rsidP="00B2248D">
            <w:pPr>
              <w:autoSpaceDE w:val="0"/>
              <w:autoSpaceDN w:val="0"/>
              <w:adjustRightInd w:val="0"/>
              <w:spacing w:after="0" w:line="240" w:lineRule="auto"/>
              <w:jc w:val="center"/>
              <w:rPr>
                <w:rFonts w:ascii="Times New Roman" w:eastAsia="Times New Roman" w:hAnsi="Times New Roman" w:cs="Times New Roman"/>
                <w:b/>
                <w:bCs/>
                <w:lang w:eastAsia="fr-FR"/>
              </w:rPr>
            </w:pPr>
            <w:r w:rsidRPr="00E57023">
              <w:rPr>
                <w:rFonts w:ascii="Times New Roman" w:eastAsia="Times New Roman" w:hAnsi="Times New Roman" w:cs="Times New Roman"/>
                <w:b/>
                <w:bCs/>
                <w:lang w:eastAsia="fr-FR"/>
              </w:rPr>
              <w:t>TARGET</w:t>
            </w:r>
          </w:p>
          <w:p w14:paraId="408B4FFA" w14:textId="77777777" w:rsidR="00FC7307" w:rsidRPr="00E57023" w:rsidRDefault="00FC7307" w:rsidP="00B2248D">
            <w:pPr>
              <w:autoSpaceDE w:val="0"/>
              <w:autoSpaceDN w:val="0"/>
              <w:adjustRightInd w:val="0"/>
              <w:spacing w:after="0" w:line="240" w:lineRule="auto"/>
              <w:jc w:val="center"/>
              <w:rPr>
                <w:rFonts w:ascii="Times New Roman" w:eastAsia="Times New Roman" w:hAnsi="Times New Roman" w:cs="Times New Roman"/>
                <w:b/>
                <w:bCs/>
                <w:lang w:eastAsia="fr-FR"/>
              </w:rPr>
            </w:pPr>
            <w:r w:rsidRPr="00E57023">
              <w:rPr>
                <w:rFonts w:ascii="Times New Roman" w:eastAsia="Times New Roman" w:hAnsi="Times New Roman" w:cs="Times New Roman"/>
                <w:b/>
                <w:bCs/>
                <w:lang w:eastAsia="fr-FR"/>
              </w:rPr>
              <w:t>DATE/EVENT</w:t>
            </w:r>
          </w:p>
        </w:tc>
        <w:tc>
          <w:tcPr>
            <w:tcW w:w="1420" w:type="dxa"/>
            <w:tcBorders>
              <w:bottom w:val="single" w:sz="4" w:space="0" w:color="000000"/>
            </w:tcBorders>
            <w:shd w:val="clear" w:color="auto" w:fill="BFBFBF"/>
          </w:tcPr>
          <w:p w14:paraId="3B87F56C" w14:textId="77777777" w:rsidR="00FC7307" w:rsidRPr="00E57023" w:rsidRDefault="00FC7307" w:rsidP="00B2248D">
            <w:pPr>
              <w:autoSpaceDE w:val="0"/>
              <w:autoSpaceDN w:val="0"/>
              <w:adjustRightInd w:val="0"/>
              <w:spacing w:after="0" w:line="240" w:lineRule="auto"/>
              <w:jc w:val="center"/>
              <w:rPr>
                <w:rFonts w:ascii="Times New Roman" w:eastAsia="Times New Roman" w:hAnsi="Times New Roman" w:cs="Times New Roman"/>
                <w:b/>
                <w:bCs/>
                <w:lang w:eastAsia="fr-FR"/>
              </w:rPr>
            </w:pPr>
            <w:r w:rsidRPr="00E57023">
              <w:rPr>
                <w:rFonts w:ascii="Times New Roman" w:eastAsia="Times New Roman" w:hAnsi="Times New Roman" w:cs="Times New Roman"/>
                <w:b/>
                <w:bCs/>
                <w:lang w:eastAsia="fr-FR"/>
              </w:rPr>
              <w:t>STATUS</w:t>
            </w:r>
          </w:p>
          <w:p w14:paraId="69DF14A3" w14:textId="77777777" w:rsidR="00FC7307" w:rsidRPr="00E57023" w:rsidRDefault="00FC7307" w:rsidP="00B2248D">
            <w:pPr>
              <w:autoSpaceDE w:val="0"/>
              <w:autoSpaceDN w:val="0"/>
              <w:adjustRightInd w:val="0"/>
              <w:spacing w:after="0" w:line="240" w:lineRule="auto"/>
              <w:jc w:val="center"/>
              <w:rPr>
                <w:rFonts w:ascii="Times New Roman" w:eastAsia="Times New Roman" w:hAnsi="Times New Roman" w:cs="Times New Roman"/>
                <w:b/>
                <w:bCs/>
                <w:lang w:eastAsia="fr-FR"/>
              </w:rPr>
            </w:pPr>
            <w:r w:rsidRPr="00E57023">
              <w:rPr>
                <w:rFonts w:ascii="Times New Roman" w:eastAsia="Times New Roman" w:hAnsi="Times New Roman" w:cs="Times New Roman"/>
                <w:b/>
                <w:bCs/>
                <w:lang w:eastAsia="fr-FR"/>
              </w:rPr>
              <w:t>(at</w:t>
            </w:r>
            <w:r>
              <w:rPr>
                <w:rFonts w:ascii="Times New Roman" w:eastAsia="Times New Roman" w:hAnsi="Times New Roman" w:cs="Times New Roman"/>
                <w:b/>
                <w:bCs/>
                <w:lang w:eastAsia="fr-FR"/>
              </w:rPr>
              <w:t xml:space="preserve"> 15 Dec 2015</w:t>
            </w:r>
            <w:r w:rsidRPr="00E57023">
              <w:rPr>
                <w:rFonts w:ascii="Times New Roman" w:eastAsia="Times New Roman" w:hAnsi="Times New Roman" w:cs="Times New Roman"/>
                <w:b/>
                <w:bCs/>
                <w:lang w:eastAsia="fr-FR"/>
              </w:rPr>
              <w:t>)</w:t>
            </w:r>
          </w:p>
        </w:tc>
        <w:bookmarkStart w:id="0" w:name="_GoBack"/>
        <w:bookmarkEnd w:id="0"/>
      </w:tr>
      <w:tr w:rsidR="00FC7307" w:rsidRPr="00E57023" w14:paraId="2A187290" w14:textId="77777777" w:rsidTr="004A43D2">
        <w:trPr>
          <w:cantSplit/>
          <w:jc w:val="center"/>
        </w:trPr>
        <w:tc>
          <w:tcPr>
            <w:tcW w:w="11092" w:type="dxa"/>
            <w:gridSpan w:val="6"/>
            <w:tcBorders>
              <w:top w:val="single" w:sz="4" w:space="0" w:color="000000"/>
              <w:left w:val="single" w:sz="4" w:space="0" w:color="000000"/>
              <w:bottom w:val="single" w:sz="4" w:space="0" w:color="000000"/>
              <w:right w:val="single" w:sz="4" w:space="0" w:color="000000"/>
            </w:tcBorders>
            <w:shd w:val="clear" w:color="auto" w:fill="FFC000"/>
          </w:tcPr>
          <w:p w14:paraId="4058CF60" w14:textId="77777777" w:rsidR="00FC7307" w:rsidRPr="00E57023" w:rsidRDefault="00FC7307" w:rsidP="00B2248D">
            <w:pPr>
              <w:keepNext/>
              <w:keepLines/>
              <w:spacing w:after="0" w:line="240" w:lineRule="auto"/>
              <w:rPr>
                <w:rFonts w:ascii="Times New Roman" w:eastAsia="Times New Roman" w:hAnsi="Times New Roman" w:cs="Times New Roman"/>
                <w:b/>
                <w:sz w:val="20"/>
                <w:szCs w:val="20"/>
              </w:rPr>
            </w:pPr>
            <w:r w:rsidRPr="00E57023">
              <w:rPr>
                <w:rFonts w:ascii="Times New Roman" w:eastAsia="Times New Roman" w:hAnsi="Times New Roman" w:cs="Times New Roman"/>
                <w:b/>
              </w:rPr>
              <w:t>4.</w:t>
            </w:r>
            <w:r w:rsidRPr="00E57023">
              <w:rPr>
                <w:rFonts w:ascii="Times New Roman" w:eastAsia="Times New Roman" w:hAnsi="Times New Roman" w:cs="Times New Roman"/>
                <w:b/>
              </w:rPr>
              <w:tab/>
              <w:t>HSSC Administration</w:t>
            </w:r>
          </w:p>
        </w:tc>
      </w:tr>
      <w:tr w:rsidR="00FC7307" w:rsidRPr="00E57023" w14:paraId="387B1667" w14:textId="77777777" w:rsidTr="004A43D2">
        <w:trPr>
          <w:cantSplit/>
          <w:jc w:val="center"/>
        </w:trPr>
        <w:tc>
          <w:tcPr>
            <w:tcW w:w="11092" w:type="dxa"/>
            <w:gridSpan w:val="6"/>
            <w:tcBorders>
              <w:top w:val="single" w:sz="4" w:space="0" w:color="000000"/>
              <w:left w:val="single" w:sz="4" w:space="0" w:color="auto"/>
              <w:bottom w:val="single" w:sz="4" w:space="0" w:color="auto"/>
              <w:right w:val="single" w:sz="4" w:space="0" w:color="auto"/>
            </w:tcBorders>
            <w:shd w:val="clear" w:color="auto" w:fill="C6D9F1"/>
          </w:tcPr>
          <w:p w14:paraId="06EFCC3E" w14:textId="77777777" w:rsidR="00FC7307" w:rsidRPr="00E57023" w:rsidRDefault="00FC7307" w:rsidP="00B2248D">
            <w:pPr>
              <w:keepNext/>
              <w:keepLines/>
              <w:spacing w:after="0" w:line="240" w:lineRule="auto"/>
              <w:rPr>
                <w:rFonts w:ascii="Times New Roman" w:eastAsia="Times New Roman" w:hAnsi="Times New Roman" w:cs="Times New Roman"/>
                <w:b/>
                <w:sz w:val="20"/>
                <w:szCs w:val="20"/>
              </w:rPr>
            </w:pPr>
            <w:r w:rsidRPr="00E57023">
              <w:rPr>
                <w:rFonts w:ascii="Times New Roman" w:eastAsia="Times New Roman" w:hAnsi="Times New Roman" w:cs="Times New Roman"/>
                <w:b/>
              </w:rPr>
              <w:t>4.1</w:t>
            </w:r>
            <w:r w:rsidRPr="00E57023">
              <w:rPr>
                <w:rFonts w:ascii="Times New Roman" w:eastAsia="Times New Roman" w:hAnsi="Times New Roman" w:cs="Times New Roman"/>
                <w:b/>
              </w:rPr>
              <w:tab/>
              <w:t>Implementation of Programme Performance Indicators</w:t>
            </w:r>
          </w:p>
        </w:tc>
      </w:tr>
      <w:tr w:rsidR="00FC7307" w:rsidRPr="00E57023" w14:paraId="54654CFD" w14:textId="77777777" w:rsidTr="004A43D2">
        <w:trPr>
          <w:cantSplit/>
          <w:jc w:val="center"/>
        </w:trPr>
        <w:tc>
          <w:tcPr>
            <w:tcW w:w="1170" w:type="dxa"/>
            <w:tcBorders>
              <w:top w:val="single" w:sz="4" w:space="0" w:color="auto"/>
              <w:bottom w:val="single" w:sz="4" w:space="0" w:color="000000"/>
            </w:tcBorders>
            <w:shd w:val="clear" w:color="auto" w:fill="FFFFFF"/>
          </w:tcPr>
          <w:p w14:paraId="651749E1" w14:textId="77777777" w:rsidR="00FC7307" w:rsidRPr="00E57023" w:rsidRDefault="00FC7307" w:rsidP="00B2248D">
            <w:pPr>
              <w:keepNext/>
              <w:keepLines/>
              <w:spacing w:after="0" w:line="240" w:lineRule="auto"/>
              <w:jc w:val="center"/>
              <w:rPr>
                <w:rFonts w:ascii="Times New Roman" w:eastAsia="Times New Roman" w:hAnsi="Times New Roman" w:cs="Times New Roman"/>
                <w:lang w:eastAsia="fr-FR"/>
              </w:rPr>
            </w:pPr>
            <w:r w:rsidRPr="00E57023">
              <w:rPr>
                <w:rFonts w:ascii="Times New Roman" w:eastAsia="Times New Roman" w:hAnsi="Times New Roman" w:cs="Times New Roman"/>
                <w:lang w:eastAsia="fr-FR"/>
              </w:rPr>
              <w:t>4.1</w:t>
            </w:r>
          </w:p>
        </w:tc>
        <w:tc>
          <w:tcPr>
            <w:tcW w:w="1715" w:type="dxa"/>
            <w:tcBorders>
              <w:top w:val="single" w:sz="4" w:space="0" w:color="auto"/>
              <w:bottom w:val="single" w:sz="4" w:space="0" w:color="000000"/>
            </w:tcBorders>
            <w:shd w:val="clear" w:color="auto" w:fill="FFFFFF"/>
          </w:tcPr>
          <w:p w14:paraId="497A1C1F" w14:textId="77777777" w:rsidR="00FC7307" w:rsidRPr="00E57023" w:rsidRDefault="00FC7307" w:rsidP="00B2248D">
            <w:pPr>
              <w:keepNext/>
              <w:keepLines/>
              <w:spacing w:after="0" w:line="240" w:lineRule="auto"/>
              <w:jc w:val="center"/>
              <w:rPr>
                <w:rFonts w:ascii="Times New Roman" w:eastAsia="Times New Roman" w:hAnsi="Times New Roman" w:cs="Times New Roman"/>
              </w:rPr>
            </w:pPr>
            <w:r w:rsidRPr="00E57023">
              <w:rPr>
                <w:rFonts w:ascii="Times New Roman" w:eastAsia="Times New Roman" w:hAnsi="Times New Roman" w:cs="Times New Roman"/>
              </w:rPr>
              <w:t xml:space="preserve">HSSC Programme Performance Indicators (PIs) </w:t>
            </w:r>
          </w:p>
        </w:tc>
        <w:tc>
          <w:tcPr>
            <w:tcW w:w="1830" w:type="dxa"/>
            <w:tcBorders>
              <w:top w:val="single" w:sz="4" w:space="0" w:color="auto"/>
              <w:bottom w:val="single" w:sz="4" w:space="0" w:color="000000"/>
            </w:tcBorders>
            <w:shd w:val="clear" w:color="auto" w:fill="FFFFFF"/>
          </w:tcPr>
          <w:p w14:paraId="6C95B3DD" w14:textId="77777777" w:rsidR="00FC7307" w:rsidRPr="00E57023" w:rsidRDefault="00FC7307" w:rsidP="00B2248D">
            <w:pPr>
              <w:keepNext/>
              <w:keepLines/>
              <w:spacing w:after="0" w:line="240" w:lineRule="auto"/>
              <w:jc w:val="center"/>
              <w:rPr>
                <w:rFonts w:ascii="Times New Roman" w:eastAsia="Times New Roman" w:hAnsi="Times New Roman" w:cs="Times New Roman"/>
                <w:highlight w:val="yellow"/>
                <w:lang w:eastAsia="fr-FR"/>
              </w:rPr>
            </w:pPr>
            <w:bookmarkStart w:id="1" w:name="HSSC704"/>
            <w:r w:rsidRPr="00E57023">
              <w:rPr>
                <w:rFonts w:ascii="Times New Roman" w:eastAsia="Times New Roman" w:hAnsi="Times New Roman" w:cs="Times New Roman"/>
              </w:rPr>
              <w:t>HSSC7/04</w:t>
            </w:r>
            <w:bookmarkEnd w:id="1"/>
          </w:p>
        </w:tc>
        <w:tc>
          <w:tcPr>
            <w:tcW w:w="3310" w:type="dxa"/>
            <w:tcBorders>
              <w:top w:val="single" w:sz="4" w:space="0" w:color="auto"/>
              <w:bottom w:val="single" w:sz="4" w:space="0" w:color="000000"/>
            </w:tcBorders>
            <w:shd w:val="clear" w:color="auto" w:fill="FFFFFF"/>
          </w:tcPr>
          <w:p w14:paraId="462226FC" w14:textId="77777777" w:rsidR="00FC7307" w:rsidRPr="00E57023" w:rsidRDefault="00FC7307" w:rsidP="00B2248D">
            <w:pPr>
              <w:keepNext/>
              <w:keepLines/>
              <w:spacing w:after="0" w:line="240" w:lineRule="auto"/>
              <w:rPr>
                <w:rFonts w:ascii="Times New Roman" w:eastAsia="Times New Roman" w:hAnsi="Times New Roman" w:cs="Times New Roman"/>
                <w:b/>
              </w:rPr>
            </w:pPr>
            <w:r w:rsidRPr="00E57023">
              <w:rPr>
                <w:rFonts w:ascii="Times New Roman" w:eastAsia="Times New Roman" w:hAnsi="Times New Roman" w:cs="Times New Roman"/>
              </w:rPr>
              <w:t xml:space="preserve">Inputs to the current HSSC WPI for the 2014 period to be provided by </w:t>
            </w:r>
            <w:r w:rsidRPr="00E57023">
              <w:rPr>
                <w:rFonts w:ascii="Times New Roman" w:eastAsia="Times New Roman" w:hAnsi="Times New Roman" w:cs="Times New Roman"/>
                <w:b/>
              </w:rPr>
              <w:t>HSSC WG Chairs</w:t>
            </w:r>
            <w:r w:rsidRPr="00E57023">
              <w:rPr>
                <w:rFonts w:ascii="Times New Roman" w:eastAsia="Times New Roman" w:hAnsi="Times New Roman" w:cs="Times New Roman"/>
              </w:rPr>
              <w:t xml:space="preserve"> (Performance Indicators No 2 and 3) and </w:t>
            </w:r>
            <w:r w:rsidRPr="00E57023">
              <w:rPr>
                <w:rFonts w:ascii="Times New Roman" w:eastAsia="Times New Roman" w:hAnsi="Times New Roman" w:cs="Times New Roman"/>
                <w:b/>
              </w:rPr>
              <w:t>WEND WG Chair</w:t>
            </w:r>
            <w:r w:rsidRPr="00E57023">
              <w:rPr>
                <w:rFonts w:ascii="Times New Roman" w:eastAsia="Times New Roman" w:hAnsi="Times New Roman" w:cs="Times New Roman"/>
              </w:rPr>
              <w:t xml:space="preserve"> (Performance Indicator No 5) by 31 January 2016.</w:t>
            </w:r>
          </w:p>
        </w:tc>
        <w:tc>
          <w:tcPr>
            <w:tcW w:w="1647" w:type="dxa"/>
            <w:tcBorders>
              <w:top w:val="single" w:sz="4" w:space="0" w:color="auto"/>
              <w:bottom w:val="single" w:sz="4" w:space="0" w:color="000000"/>
            </w:tcBorders>
            <w:shd w:val="clear" w:color="auto" w:fill="FFFFFF"/>
          </w:tcPr>
          <w:p w14:paraId="273E7B92" w14:textId="77777777" w:rsidR="00FC7307" w:rsidRPr="00E57023" w:rsidRDefault="00FC7307" w:rsidP="00B2248D">
            <w:pPr>
              <w:keepNext/>
              <w:keepLines/>
              <w:spacing w:after="0" w:line="240" w:lineRule="auto"/>
              <w:rPr>
                <w:rFonts w:ascii="Times New Roman" w:eastAsia="Times New Roman" w:hAnsi="Times New Roman" w:cs="Times New Roman"/>
                <w:b/>
              </w:rPr>
            </w:pPr>
            <w:r w:rsidRPr="00E57023">
              <w:rPr>
                <w:rFonts w:ascii="Times New Roman" w:eastAsia="Times New Roman" w:hAnsi="Times New Roman" w:cs="Times New Roman"/>
                <w:b/>
              </w:rPr>
              <w:t>31 Jan. 2016</w:t>
            </w:r>
          </w:p>
        </w:tc>
        <w:tc>
          <w:tcPr>
            <w:tcW w:w="1420" w:type="dxa"/>
            <w:tcBorders>
              <w:top w:val="single" w:sz="4" w:space="0" w:color="auto"/>
              <w:bottom w:val="single" w:sz="4" w:space="0" w:color="000000"/>
            </w:tcBorders>
            <w:shd w:val="clear" w:color="auto" w:fill="FFFFFF"/>
          </w:tcPr>
          <w:p w14:paraId="23176AB4" w14:textId="77777777" w:rsidR="00FC7307" w:rsidRPr="00E57023" w:rsidRDefault="00FC7307" w:rsidP="00B2248D">
            <w:pPr>
              <w:keepNext/>
              <w:keepLines/>
              <w:spacing w:after="0" w:line="240" w:lineRule="auto"/>
              <w:rPr>
                <w:rFonts w:ascii="Times New Roman" w:eastAsia="Times New Roman" w:hAnsi="Times New Roman" w:cs="Times New Roman"/>
              </w:rPr>
            </w:pPr>
            <w:r>
              <w:rPr>
                <w:rFonts w:ascii="Times New Roman" w:eastAsia="Times New Roman" w:hAnsi="Times New Roman" w:cs="Times New Roman"/>
              </w:rPr>
              <w:t>Planned</w:t>
            </w:r>
          </w:p>
        </w:tc>
      </w:tr>
      <w:tr w:rsidR="00FC7307" w:rsidRPr="00E57023" w14:paraId="5B5112B4" w14:textId="77777777" w:rsidTr="004A43D2">
        <w:trPr>
          <w:cantSplit/>
          <w:jc w:val="center"/>
        </w:trPr>
        <w:tc>
          <w:tcPr>
            <w:tcW w:w="1170" w:type="dxa"/>
            <w:tcBorders>
              <w:top w:val="single" w:sz="4" w:space="0" w:color="000000"/>
              <w:bottom w:val="nil"/>
            </w:tcBorders>
            <w:shd w:val="clear" w:color="auto" w:fill="FFFFFF"/>
          </w:tcPr>
          <w:p w14:paraId="4D475855" w14:textId="77777777" w:rsidR="00FC7307" w:rsidRPr="00E57023" w:rsidRDefault="00FC7307" w:rsidP="00B2248D">
            <w:pPr>
              <w:spacing w:after="0" w:line="240" w:lineRule="auto"/>
              <w:jc w:val="center"/>
              <w:rPr>
                <w:rFonts w:ascii="Times New Roman" w:eastAsia="Times New Roman" w:hAnsi="Times New Roman" w:cs="Times New Roman"/>
                <w:lang w:eastAsia="fr-FR"/>
              </w:rPr>
            </w:pPr>
            <w:r w:rsidRPr="00E57023">
              <w:rPr>
                <w:rFonts w:ascii="Times New Roman" w:eastAsia="Times New Roman" w:hAnsi="Times New Roman" w:cs="Times New Roman"/>
                <w:lang w:eastAsia="fr-FR"/>
              </w:rPr>
              <w:t>4.1</w:t>
            </w:r>
          </w:p>
        </w:tc>
        <w:tc>
          <w:tcPr>
            <w:tcW w:w="1715" w:type="dxa"/>
            <w:tcBorders>
              <w:top w:val="single" w:sz="4" w:space="0" w:color="000000"/>
              <w:bottom w:val="nil"/>
            </w:tcBorders>
            <w:shd w:val="clear" w:color="auto" w:fill="FFFFFF"/>
          </w:tcPr>
          <w:p w14:paraId="4514873A" w14:textId="77777777" w:rsidR="00FC7307" w:rsidRPr="00E57023" w:rsidRDefault="00FC7307" w:rsidP="00B2248D">
            <w:pPr>
              <w:spacing w:after="0" w:line="240" w:lineRule="auto"/>
              <w:jc w:val="center"/>
              <w:rPr>
                <w:rFonts w:ascii="Times New Roman" w:eastAsia="Times New Roman" w:hAnsi="Times New Roman" w:cs="Times New Roman"/>
              </w:rPr>
            </w:pPr>
            <w:r w:rsidRPr="00E57023">
              <w:rPr>
                <w:rFonts w:ascii="Times New Roman" w:eastAsia="Times New Roman" w:hAnsi="Times New Roman" w:cs="Times New Roman"/>
              </w:rPr>
              <w:t>IHO Strategic Plan - IHO 3-year Programme of Work</w:t>
            </w:r>
          </w:p>
        </w:tc>
        <w:tc>
          <w:tcPr>
            <w:tcW w:w="1830" w:type="dxa"/>
            <w:tcBorders>
              <w:top w:val="single" w:sz="4" w:space="0" w:color="000000"/>
              <w:bottom w:val="nil"/>
            </w:tcBorders>
            <w:shd w:val="clear" w:color="auto" w:fill="FFFFFF"/>
          </w:tcPr>
          <w:p w14:paraId="3F948773" w14:textId="77777777" w:rsidR="00FC7307" w:rsidRPr="00E57023" w:rsidRDefault="00FC7307" w:rsidP="00B2248D">
            <w:pPr>
              <w:spacing w:after="0" w:line="240" w:lineRule="auto"/>
              <w:jc w:val="center"/>
              <w:rPr>
                <w:rFonts w:ascii="Times New Roman" w:eastAsia="Times New Roman" w:hAnsi="Times New Roman" w:cs="Times New Roman"/>
                <w:lang w:eastAsia="fr-FR"/>
              </w:rPr>
            </w:pPr>
            <w:bookmarkStart w:id="2" w:name="HSSC705"/>
            <w:r w:rsidRPr="00E57023">
              <w:rPr>
                <w:rFonts w:ascii="Times New Roman" w:eastAsia="Times New Roman" w:hAnsi="Times New Roman" w:cs="Times New Roman"/>
                <w:lang w:eastAsia="fr-FR"/>
              </w:rPr>
              <w:t>HSSC7/05</w:t>
            </w:r>
            <w:bookmarkEnd w:id="2"/>
          </w:p>
        </w:tc>
        <w:tc>
          <w:tcPr>
            <w:tcW w:w="3310" w:type="dxa"/>
            <w:tcBorders>
              <w:top w:val="single" w:sz="4" w:space="0" w:color="000000"/>
              <w:bottom w:val="nil"/>
            </w:tcBorders>
            <w:shd w:val="clear" w:color="auto" w:fill="FFFFFF"/>
          </w:tcPr>
          <w:p w14:paraId="401D1647" w14:textId="77777777" w:rsidR="00FC7307" w:rsidRPr="00E57023" w:rsidRDefault="00FC7307" w:rsidP="00B2248D">
            <w:pPr>
              <w:spacing w:after="0" w:line="240" w:lineRule="auto"/>
              <w:rPr>
                <w:rFonts w:ascii="Times New Roman" w:eastAsia="Times New Roman" w:hAnsi="Times New Roman" w:cs="Times New Roman"/>
              </w:rPr>
            </w:pPr>
            <w:r w:rsidRPr="00E57023">
              <w:rPr>
                <w:rFonts w:ascii="Times New Roman" w:eastAsia="Times New Roman" w:hAnsi="Times New Roman" w:cs="Times New Roman"/>
                <w:b/>
              </w:rPr>
              <w:t>Chairs of HSSC WGs</w:t>
            </w:r>
            <w:r w:rsidRPr="00E57023">
              <w:rPr>
                <w:rFonts w:ascii="Times New Roman" w:eastAsia="Times New Roman" w:hAnsi="Times New Roman" w:cs="Times New Roman"/>
              </w:rPr>
              <w:t xml:space="preserve"> to collect the views of their members on the IHO Strategic Plan and the IHO 3-year Programme of Work</w:t>
            </w:r>
          </w:p>
        </w:tc>
        <w:tc>
          <w:tcPr>
            <w:tcW w:w="1647" w:type="dxa"/>
            <w:tcBorders>
              <w:top w:val="single" w:sz="4" w:space="0" w:color="000000"/>
              <w:bottom w:val="nil"/>
            </w:tcBorders>
            <w:shd w:val="clear" w:color="auto" w:fill="FFFFFF"/>
          </w:tcPr>
          <w:p w14:paraId="36EC70EB" w14:textId="77777777" w:rsidR="00FC7307" w:rsidRPr="00E57023" w:rsidRDefault="00FC7307" w:rsidP="00B2248D">
            <w:pPr>
              <w:spacing w:after="0" w:line="240" w:lineRule="auto"/>
              <w:rPr>
                <w:rFonts w:ascii="Times New Roman" w:eastAsia="Times New Roman" w:hAnsi="Times New Roman" w:cs="Times New Roman"/>
                <w:b/>
              </w:rPr>
            </w:pPr>
            <w:r w:rsidRPr="00E57023">
              <w:rPr>
                <w:rFonts w:ascii="Times New Roman" w:eastAsia="Times New Roman" w:hAnsi="Times New Roman" w:cs="Times New Roman"/>
                <w:b/>
              </w:rPr>
              <w:t>By end of April 2016</w:t>
            </w:r>
          </w:p>
        </w:tc>
        <w:tc>
          <w:tcPr>
            <w:tcW w:w="1420" w:type="dxa"/>
            <w:tcBorders>
              <w:top w:val="single" w:sz="4" w:space="0" w:color="000000"/>
              <w:bottom w:val="nil"/>
            </w:tcBorders>
            <w:shd w:val="clear" w:color="auto" w:fill="FFFFFF"/>
          </w:tcPr>
          <w:p w14:paraId="27B4BA05" w14:textId="77777777" w:rsidR="00FC7307" w:rsidRPr="00E57023" w:rsidRDefault="00AF2B53" w:rsidP="00B2248D">
            <w:pPr>
              <w:spacing w:after="0" w:line="240" w:lineRule="auto"/>
              <w:rPr>
                <w:rFonts w:ascii="Times New Roman" w:eastAsia="Times New Roman" w:hAnsi="Times New Roman" w:cs="Times New Roman"/>
              </w:rPr>
            </w:pPr>
            <w:r w:rsidRPr="005749BE">
              <w:rPr>
                <w:rFonts w:ascii="Times New Roman" w:eastAsia="Times New Roman" w:hAnsi="Times New Roman" w:cs="Times New Roman"/>
                <w:color w:val="FF0000"/>
              </w:rPr>
              <w:t>See Paper 10.1A</w:t>
            </w:r>
          </w:p>
        </w:tc>
      </w:tr>
      <w:tr w:rsidR="00FC7307" w:rsidRPr="00E57023" w14:paraId="7CADAACA" w14:textId="77777777" w:rsidTr="004A43D2">
        <w:trPr>
          <w:cantSplit/>
          <w:jc w:val="center"/>
        </w:trPr>
        <w:tc>
          <w:tcPr>
            <w:tcW w:w="1170" w:type="dxa"/>
            <w:tcBorders>
              <w:top w:val="nil"/>
              <w:bottom w:val="nil"/>
            </w:tcBorders>
            <w:shd w:val="clear" w:color="auto" w:fill="FFFFFF"/>
          </w:tcPr>
          <w:p w14:paraId="504768C5" w14:textId="77777777" w:rsidR="00FC7307" w:rsidRPr="00E57023" w:rsidRDefault="00FC7307" w:rsidP="00B2248D">
            <w:pPr>
              <w:spacing w:after="0" w:line="240" w:lineRule="auto"/>
              <w:jc w:val="center"/>
              <w:rPr>
                <w:rFonts w:ascii="Times New Roman" w:eastAsia="Times New Roman" w:hAnsi="Times New Roman" w:cs="Times New Roman"/>
                <w:lang w:eastAsia="fr-FR"/>
              </w:rPr>
            </w:pPr>
          </w:p>
        </w:tc>
        <w:tc>
          <w:tcPr>
            <w:tcW w:w="1715" w:type="dxa"/>
            <w:tcBorders>
              <w:top w:val="nil"/>
              <w:bottom w:val="nil"/>
            </w:tcBorders>
            <w:shd w:val="clear" w:color="auto" w:fill="FFFFFF"/>
          </w:tcPr>
          <w:p w14:paraId="5E8B1E30" w14:textId="77777777" w:rsidR="00FC7307" w:rsidRPr="00E57023" w:rsidRDefault="00FC7307" w:rsidP="00B2248D">
            <w:pPr>
              <w:spacing w:after="0" w:line="240" w:lineRule="auto"/>
              <w:jc w:val="center"/>
              <w:rPr>
                <w:rFonts w:ascii="Times New Roman" w:eastAsia="Times New Roman" w:hAnsi="Times New Roman" w:cs="Times New Roman"/>
              </w:rPr>
            </w:pPr>
          </w:p>
        </w:tc>
        <w:tc>
          <w:tcPr>
            <w:tcW w:w="1830" w:type="dxa"/>
            <w:tcBorders>
              <w:top w:val="nil"/>
              <w:bottom w:val="nil"/>
            </w:tcBorders>
            <w:shd w:val="clear" w:color="auto" w:fill="FFFFFF"/>
          </w:tcPr>
          <w:p w14:paraId="1A12025D" w14:textId="77777777" w:rsidR="00FC7307" w:rsidRPr="00E57023" w:rsidRDefault="00FC7307" w:rsidP="00B2248D">
            <w:pPr>
              <w:spacing w:after="0" w:line="240" w:lineRule="auto"/>
              <w:jc w:val="center"/>
              <w:rPr>
                <w:rFonts w:ascii="Times New Roman" w:eastAsia="Times New Roman" w:hAnsi="Times New Roman" w:cs="Times New Roman"/>
                <w:highlight w:val="yellow"/>
                <w:lang w:eastAsia="fr-FR"/>
              </w:rPr>
            </w:pPr>
          </w:p>
        </w:tc>
        <w:tc>
          <w:tcPr>
            <w:tcW w:w="3310" w:type="dxa"/>
            <w:tcBorders>
              <w:top w:val="nil"/>
              <w:bottom w:val="nil"/>
            </w:tcBorders>
            <w:shd w:val="clear" w:color="auto" w:fill="FFFFFF"/>
          </w:tcPr>
          <w:p w14:paraId="3FF164FB" w14:textId="77777777" w:rsidR="00FC7307" w:rsidRPr="00E57023" w:rsidRDefault="00FC7307" w:rsidP="00B2248D">
            <w:pPr>
              <w:spacing w:after="0" w:line="240" w:lineRule="auto"/>
              <w:rPr>
                <w:rFonts w:ascii="Times New Roman" w:eastAsia="Times New Roman" w:hAnsi="Times New Roman" w:cs="Times New Roman"/>
                <w:b/>
              </w:rPr>
            </w:pPr>
            <w:r w:rsidRPr="00E57023">
              <w:rPr>
                <w:rFonts w:ascii="Times New Roman" w:eastAsia="Times New Roman" w:hAnsi="Times New Roman" w:cs="Times New Roman"/>
                <w:b/>
              </w:rPr>
              <w:t>HSSC Chair Group</w:t>
            </w:r>
            <w:r w:rsidRPr="00E57023">
              <w:rPr>
                <w:rFonts w:ascii="Times New Roman" w:eastAsia="Times New Roman" w:hAnsi="Times New Roman" w:cs="Times New Roman"/>
              </w:rPr>
              <w:t xml:space="preserve"> to prepare inputs for the revision of the IHO Strategic Plan and the IHO 3-year Programme of Work</w:t>
            </w:r>
          </w:p>
        </w:tc>
        <w:tc>
          <w:tcPr>
            <w:tcW w:w="1647" w:type="dxa"/>
            <w:tcBorders>
              <w:top w:val="nil"/>
              <w:bottom w:val="nil"/>
            </w:tcBorders>
            <w:shd w:val="clear" w:color="auto" w:fill="FFFFFF"/>
          </w:tcPr>
          <w:p w14:paraId="2ABBB7B1" w14:textId="77777777" w:rsidR="00FC7307" w:rsidRPr="00E57023" w:rsidRDefault="00FC7307" w:rsidP="00B2248D">
            <w:pPr>
              <w:spacing w:after="0" w:line="240" w:lineRule="auto"/>
              <w:rPr>
                <w:rFonts w:ascii="Times New Roman" w:eastAsia="Times New Roman" w:hAnsi="Times New Roman" w:cs="Times New Roman"/>
                <w:b/>
              </w:rPr>
            </w:pPr>
            <w:r w:rsidRPr="00E57023">
              <w:rPr>
                <w:rFonts w:ascii="Times New Roman" w:eastAsia="Times New Roman" w:hAnsi="Times New Roman" w:cs="Times New Roman"/>
                <w:b/>
              </w:rPr>
              <w:t>June 2016</w:t>
            </w:r>
          </w:p>
        </w:tc>
        <w:tc>
          <w:tcPr>
            <w:tcW w:w="1420" w:type="dxa"/>
            <w:tcBorders>
              <w:top w:val="nil"/>
              <w:bottom w:val="nil"/>
            </w:tcBorders>
            <w:shd w:val="clear" w:color="auto" w:fill="FFFFFF"/>
          </w:tcPr>
          <w:p w14:paraId="7E82D837" w14:textId="77777777" w:rsidR="00FC7307" w:rsidRPr="00E57023" w:rsidRDefault="00FC7307" w:rsidP="00B2248D">
            <w:pPr>
              <w:spacing w:after="0" w:line="240" w:lineRule="auto"/>
              <w:rPr>
                <w:rFonts w:ascii="Times New Roman" w:eastAsia="Times New Roman" w:hAnsi="Times New Roman" w:cs="Times New Roman"/>
              </w:rPr>
            </w:pPr>
          </w:p>
        </w:tc>
      </w:tr>
      <w:tr w:rsidR="00FC7307" w:rsidRPr="00E57023" w14:paraId="0014F704" w14:textId="77777777" w:rsidTr="004A43D2">
        <w:trPr>
          <w:cantSplit/>
          <w:jc w:val="center"/>
        </w:trPr>
        <w:tc>
          <w:tcPr>
            <w:tcW w:w="1170" w:type="dxa"/>
            <w:tcBorders>
              <w:top w:val="nil"/>
              <w:bottom w:val="single" w:sz="4" w:space="0" w:color="000000"/>
            </w:tcBorders>
            <w:shd w:val="clear" w:color="auto" w:fill="FFFFFF"/>
          </w:tcPr>
          <w:p w14:paraId="2D7E0E7B" w14:textId="77777777" w:rsidR="00FC7307" w:rsidRPr="00E57023" w:rsidRDefault="00FC7307" w:rsidP="00B2248D">
            <w:pPr>
              <w:spacing w:after="0" w:line="240" w:lineRule="auto"/>
              <w:jc w:val="center"/>
              <w:rPr>
                <w:rFonts w:ascii="Times New Roman" w:eastAsia="Times New Roman" w:hAnsi="Times New Roman" w:cs="Times New Roman"/>
                <w:lang w:eastAsia="fr-FR"/>
              </w:rPr>
            </w:pPr>
          </w:p>
        </w:tc>
        <w:tc>
          <w:tcPr>
            <w:tcW w:w="1715" w:type="dxa"/>
            <w:tcBorders>
              <w:top w:val="nil"/>
              <w:bottom w:val="single" w:sz="4" w:space="0" w:color="000000"/>
            </w:tcBorders>
            <w:shd w:val="clear" w:color="auto" w:fill="FFFFFF"/>
          </w:tcPr>
          <w:p w14:paraId="57FE4B57" w14:textId="77777777" w:rsidR="00FC7307" w:rsidRPr="00E57023" w:rsidRDefault="00FC7307" w:rsidP="00B2248D">
            <w:pPr>
              <w:spacing w:after="0" w:line="240" w:lineRule="auto"/>
              <w:jc w:val="center"/>
              <w:rPr>
                <w:rFonts w:ascii="Times New Roman" w:eastAsia="Times New Roman" w:hAnsi="Times New Roman" w:cs="Times New Roman"/>
              </w:rPr>
            </w:pPr>
          </w:p>
        </w:tc>
        <w:tc>
          <w:tcPr>
            <w:tcW w:w="1830" w:type="dxa"/>
            <w:tcBorders>
              <w:top w:val="nil"/>
              <w:bottom w:val="single" w:sz="4" w:space="0" w:color="000000"/>
            </w:tcBorders>
            <w:shd w:val="clear" w:color="auto" w:fill="FFFFFF"/>
          </w:tcPr>
          <w:p w14:paraId="519D2D75" w14:textId="77777777" w:rsidR="00FC7307" w:rsidRPr="00E57023" w:rsidRDefault="00FC7307" w:rsidP="00B2248D">
            <w:pPr>
              <w:spacing w:after="0" w:line="240" w:lineRule="auto"/>
              <w:jc w:val="center"/>
              <w:rPr>
                <w:rFonts w:ascii="Times New Roman" w:eastAsia="Times New Roman" w:hAnsi="Times New Roman" w:cs="Times New Roman"/>
                <w:highlight w:val="yellow"/>
                <w:lang w:eastAsia="fr-FR"/>
              </w:rPr>
            </w:pPr>
          </w:p>
        </w:tc>
        <w:tc>
          <w:tcPr>
            <w:tcW w:w="3310" w:type="dxa"/>
            <w:tcBorders>
              <w:top w:val="nil"/>
              <w:bottom w:val="single" w:sz="4" w:space="0" w:color="000000"/>
            </w:tcBorders>
            <w:shd w:val="clear" w:color="auto" w:fill="FFFFFF"/>
          </w:tcPr>
          <w:p w14:paraId="15E5CE14" w14:textId="77777777" w:rsidR="00FC7307" w:rsidRPr="00E57023" w:rsidRDefault="00FC7307" w:rsidP="00B2248D">
            <w:pPr>
              <w:spacing w:after="0" w:line="240" w:lineRule="auto"/>
              <w:rPr>
                <w:rFonts w:ascii="Times New Roman" w:eastAsia="Times New Roman" w:hAnsi="Times New Roman" w:cs="Times New Roman"/>
                <w:b/>
              </w:rPr>
            </w:pPr>
            <w:r w:rsidRPr="00E57023">
              <w:rPr>
                <w:rFonts w:ascii="Times New Roman" w:eastAsia="Times New Roman" w:hAnsi="Times New Roman" w:cs="Times New Roman"/>
                <w:b/>
              </w:rPr>
              <w:t>HSSC Chair Group</w:t>
            </w:r>
            <w:r w:rsidRPr="00E57023">
              <w:rPr>
                <w:rFonts w:ascii="Times New Roman" w:eastAsia="Times New Roman" w:hAnsi="Times New Roman" w:cs="Times New Roman"/>
              </w:rPr>
              <w:t xml:space="preserve"> to prepare inputs for the revision of the IHO Strategic Plan and the IHO 3-year Programme of Work.</w:t>
            </w:r>
          </w:p>
        </w:tc>
        <w:tc>
          <w:tcPr>
            <w:tcW w:w="1647" w:type="dxa"/>
            <w:tcBorders>
              <w:top w:val="nil"/>
              <w:bottom w:val="single" w:sz="4" w:space="0" w:color="000000"/>
            </w:tcBorders>
            <w:shd w:val="clear" w:color="auto" w:fill="FFFFFF"/>
          </w:tcPr>
          <w:p w14:paraId="2C1F9050" w14:textId="77777777" w:rsidR="00FC7307" w:rsidRPr="00E57023" w:rsidRDefault="00FC7307" w:rsidP="00B2248D">
            <w:pPr>
              <w:spacing w:after="0" w:line="240" w:lineRule="auto"/>
              <w:rPr>
                <w:rFonts w:ascii="Times New Roman" w:eastAsia="Times New Roman" w:hAnsi="Times New Roman" w:cs="Times New Roman"/>
                <w:b/>
              </w:rPr>
            </w:pPr>
            <w:r w:rsidRPr="00E57023">
              <w:rPr>
                <w:rFonts w:ascii="Times New Roman" w:eastAsia="Times New Roman" w:hAnsi="Times New Roman" w:cs="Times New Roman"/>
                <w:b/>
              </w:rPr>
              <w:t>HSSC-8</w:t>
            </w:r>
          </w:p>
        </w:tc>
        <w:tc>
          <w:tcPr>
            <w:tcW w:w="1420" w:type="dxa"/>
            <w:tcBorders>
              <w:top w:val="nil"/>
              <w:bottom w:val="single" w:sz="4" w:space="0" w:color="000000"/>
            </w:tcBorders>
            <w:shd w:val="clear" w:color="auto" w:fill="FFFFFF"/>
          </w:tcPr>
          <w:p w14:paraId="51F005A2" w14:textId="77777777" w:rsidR="00FC7307" w:rsidRPr="00E57023" w:rsidRDefault="00FC7307" w:rsidP="00B2248D">
            <w:pPr>
              <w:spacing w:after="0" w:line="240" w:lineRule="auto"/>
              <w:rPr>
                <w:rFonts w:ascii="Times New Roman" w:eastAsia="Times New Roman" w:hAnsi="Times New Roman" w:cs="Times New Roman"/>
              </w:rPr>
            </w:pPr>
          </w:p>
        </w:tc>
      </w:tr>
      <w:tr w:rsidR="00FC7307" w:rsidRPr="00E57023" w14:paraId="3A4C5C16" w14:textId="77777777" w:rsidTr="004A43D2">
        <w:trPr>
          <w:cantSplit/>
          <w:jc w:val="center"/>
        </w:trPr>
        <w:tc>
          <w:tcPr>
            <w:tcW w:w="11092" w:type="dxa"/>
            <w:gridSpan w:val="6"/>
            <w:tcBorders>
              <w:top w:val="single" w:sz="4" w:space="0" w:color="000000"/>
              <w:left w:val="single" w:sz="4" w:space="0" w:color="000000"/>
              <w:bottom w:val="single" w:sz="4" w:space="0" w:color="000000"/>
              <w:right w:val="single" w:sz="4" w:space="0" w:color="000000"/>
            </w:tcBorders>
            <w:shd w:val="clear" w:color="auto" w:fill="FFC000"/>
          </w:tcPr>
          <w:p w14:paraId="3F54FBCA" w14:textId="77777777" w:rsidR="00FC7307" w:rsidRPr="00E57023" w:rsidRDefault="00FC7307" w:rsidP="00B2248D">
            <w:pPr>
              <w:spacing w:after="0" w:line="240" w:lineRule="auto"/>
              <w:rPr>
                <w:rFonts w:ascii="Times New Roman" w:eastAsia="Times New Roman" w:hAnsi="Times New Roman" w:cs="Times New Roman"/>
                <w:b/>
                <w:sz w:val="20"/>
                <w:szCs w:val="20"/>
              </w:rPr>
            </w:pPr>
            <w:r w:rsidRPr="00E57023">
              <w:rPr>
                <w:rFonts w:ascii="Times New Roman" w:eastAsia="Times New Roman" w:hAnsi="Times New Roman" w:cs="Times New Roman"/>
                <w:b/>
              </w:rPr>
              <w:t>5.</w:t>
            </w:r>
            <w:r w:rsidRPr="00E57023">
              <w:rPr>
                <w:rFonts w:ascii="Times New Roman" w:eastAsia="Times New Roman" w:hAnsi="Times New Roman" w:cs="Times New Roman"/>
                <w:b/>
              </w:rPr>
              <w:tab/>
            </w:r>
            <w:r w:rsidRPr="00E57023">
              <w:rPr>
                <w:rFonts w:ascii="Times New Roman" w:eastAsia="Times New Roman" w:hAnsi="Times New Roman" w:cs="Times New Roman"/>
                <w:b/>
                <w:lang w:eastAsia="fr-FR"/>
              </w:rPr>
              <w:t>Reports by HSSC Working Groups</w:t>
            </w:r>
          </w:p>
        </w:tc>
      </w:tr>
      <w:tr w:rsidR="00FC7307" w:rsidRPr="00E57023" w14:paraId="1DF2BADE" w14:textId="77777777" w:rsidTr="004A43D2">
        <w:trPr>
          <w:cantSplit/>
          <w:jc w:val="center"/>
        </w:trPr>
        <w:tc>
          <w:tcPr>
            <w:tcW w:w="11092" w:type="dxa"/>
            <w:gridSpan w:val="6"/>
            <w:tcBorders>
              <w:top w:val="single" w:sz="4" w:space="0" w:color="000000"/>
              <w:left w:val="single" w:sz="4" w:space="0" w:color="auto"/>
              <w:bottom w:val="single" w:sz="4" w:space="0" w:color="auto"/>
              <w:right w:val="single" w:sz="4" w:space="0" w:color="auto"/>
            </w:tcBorders>
            <w:shd w:val="clear" w:color="auto" w:fill="C6D9F1"/>
          </w:tcPr>
          <w:p w14:paraId="1E758818" w14:textId="77777777" w:rsidR="00FC7307" w:rsidRPr="00E57023" w:rsidRDefault="00FC7307" w:rsidP="00B2248D">
            <w:pPr>
              <w:spacing w:after="0" w:line="240" w:lineRule="auto"/>
              <w:rPr>
                <w:rFonts w:ascii="Times New Roman" w:eastAsia="Times New Roman" w:hAnsi="Times New Roman" w:cs="Times New Roman"/>
              </w:rPr>
            </w:pPr>
            <w:r w:rsidRPr="00E57023">
              <w:rPr>
                <w:rFonts w:ascii="Times New Roman" w:eastAsia="Times New Roman" w:hAnsi="Times New Roman" w:cs="Times New Roman"/>
                <w:b/>
              </w:rPr>
              <w:t>5.1</w:t>
            </w:r>
            <w:r w:rsidRPr="00E57023">
              <w:rPr>
                <w:rFonts w:ascii="Times New Roman" w:eastAsia="Times New Roman" w:hAnsi="Times New Roman" w:cs="Times New Roman"/>
                <w:b/>
              </w:rPr>
              <w:tab/>
              <w:t>S-100 (S-100WG)</w:t>
            </w:r>
          </w:p>
        </w:tc>
      </w:tr>
      <w:tr w:rsidR="00FC7307" w:rsidRPr="00E57023" w14:paraId="62C49AE4" w14:textId="77777777" w:rsidTr="004A43D2">
        <w:trPr>
          <w:cantSplit/>
          <w:jc w:val="center"/>
        </w:trPr>
        <w:tc>
          <w:tcPr>
            <w:tcW w:w="1170" w:type="dxa"/>
            <w:tcBorders>
              <w:top w:val="single" w:sz="4" w:space="0" w:color="auto"/>
            </w:tcBorders>
            <w:shd w:val="clear" w:color="auto" w:fill="FFFFFF"/>
          </w:tcPr>
          <w:p w14:paraId="03F78854" w14:textId="77777777" w:rsidR="00FC7307" w:rsidRPr="00E57023" w:rsidRDefault="00FC7307" w:rsidP="00B2248D">
            <w:pPr>
              <w:spacing w:after="0" w:line="240" w:lineRule="auto"/>
              <w:jc w:val="center"/>
              <w:rPr>
                <w:rFonts w:ascii="Times New Roman" w:eastAsia="Times New Roman" w:hAnsi="Times New Roman" w:cs="Times New Roman"/>
                <w:lang w:eastAsia="fr-FR"/>
              </w:rPr>
            </w:pPr>
            <w:r w:rsidRPr="00E57023">
              <w:rPr>
                <w:rFonts w:ascii="Times New Roman" w:eastAsia="Times New Roman" w:hAnsi="Times New Roman" w:cs="Times New Roman"/>
                <w:lang w:eastAsia="fr-FR"/>
              </w:rPr>
              <w:t>5.1</w:t>
            </w:r>
          </w:p>
        </w:tc>
        <w:tc>
          <w:tcPr>
            <w:tcW w:w="1715" w:type="dxa"/>
            <w:tcBorders>
              <w:top w:val="single" w:sz="4" w:space="0" w:color="auto"/>
            </w:tcBorders>
            <w:shd w:val="clear" w:color="auto" w:fill="FFFFFF"/>
          </w:tcPr>
          <w:p w14:paraId="4A35C266" w14:textId="77777777" w:rsidR="00FC7307" w:rsidRPr="00E57023" w:rsidRDefault="00FC7307" w:rsidP="00B2248D">
            <w:pPr>
              <w:spacing w:after="0" w:line="240" w:lineRule="auto"/>
              <w:jc w:val="center"/>
              <w:rPr>
                <w:rFonts w:ascii="Times New Roman" w:eastAsia="Times New Roman" w:hAnsi="Times New Roman" w:cs="Times New Roman"/>
              </w:rPr>
            </w:pPr>
            <w:r w:rsidRPr="00E57023">
              <w:rPr>
                <w:rFonts w:ascii="Times New Roman" w:eastAsia="Times New Roman" w:hAnsi="Times New Roman" w:cs="Times New Roman"/>
              </w:rPr>
              <w:t>IMO Performance Standards</w:t>
            </w:r>
          </w:p>
        </w:tc>
        <w:tc>
          <w:tcPr>
            <w:tcW w:w="1830" w:type="dxa"/>
            <w:tcBorders>
              <w:top w:val="single" w:sz="4" w:space="0" w:color="auto"/>
            </w:tcBorders>
            <w:shd w:val="clear" w:color="auto" w:fill="FFFFFF"/>
          </w:tcPr>
          <w:p w14:paraId="0B6FB2A0" w14:textId="77777777" w:rsidR="00FC7307" w:rsidRPr="00E57023" w:rsidRDefault="00FC7307" w:rsidP="00B2248D">
            <w:pPr>
              <w:spacing w:after="0" w:line="240" w:lineRule="auto"/>
              <w:jc w:val="center"/>
              <w:rPr>
                <w:rFonts w:ascii="Times New Roman" w:eastAsia="Times New Roman" w:hAnsi="Times New Roman" w:cs="Times New Roman"/>
                <w:highlight w:val="yellow"/>
                <w:lang w:eastAsia="fr-FR"/>
              </w:rPr>
            </w:pPr>
            <w:bookmarkStart w:id="3" w:name="HSSC706"/>
            <w:r w:rsidRPr="00E57023">
              <w:rPr>
                <w:rFonts w:ascii="Times New Roman" w:eastAsia="Times New Roman" w:hAnsi="Times New Roman" w:cs="Times New Roman"/>
                <w:lang w:eastAsia="fr-FR"/>
              </w:rPr>
              <w:t>HSSC7/06</w:t>
            </w:r>
            <w:bookmarkEnd w:id="3"/>
          </w:p>
        </w:tc>
        <w:tc>
          <w:tcPr>
            <w:tcW w:w="3310" w:type="dxa"/>
            <w:tcBorders>
              <w:top w:val="single" w:sz="4" w:space="0" w:color="auto"/>
            </w:tcBorders>
            <w:shd w:val="clear" w:color="auto" w:fill="FFFFFF"/>
          </w:tcPr>
          <w:p w14:paraId="5724695C" w14:textId="77777777" w:rsidR="00FC7307" w:rsidRPr="00E57023" w:rsidRDefault="00FC7307" w:rsidP="00B2248D">
            <w:pPr>
              <w:spacing w:after="0" w:line="240" w:lineRule="auto"/>
              <w:rPr>
                <w:rFonts w:ascii="Times New Roman" w:eastAsia="Times New Roman" w:hAnsi="Times New Roman" w:cs="Times New Roman"/>
                <w:b/>
              </w:rPr>
            </w:pPr>
            <w:r w:rsidRPr="00E57023">
              <w:rPr>
                <w:rFonts w:ascii="Times New Roman" w:eastAsia="Times New Roman" w:hAnsi="Times New Roman" w:cs="Times New Roman"/>
                <w:b/>
              </w:rPr>
              <w:t>S-100WG</w:t>
            </w:r>
            <w:r w:rsidRPr="00E57023">
              <w:rPr>
                <w:rFonts w:ascii="Times New Roman" w:eastAsia="Times New Roman" w:hAnsi="Times New Roman" w:cs="Times New Roman"/>
              </w:rPr>
              <w:t xml:space="preserve"> to investigate and identify any amendments to existing IMO Performance Standards that may be required to use S-100 based products including S-101 ENCs.</w:t>
            </w:r>
          </w:p>
        </w:tc>
        <w:tc>
          <w:tcPr>
            <w:tcW w:w="1647" w:type="dxa"/>
            <w:tcBorders>
              <w:top w:val="single" w:sz="4" w:space="0" w:color="auto"/>
            </w:tcBorders>
            <w:shd w:val="clear" w:color="auto" w:fill="FFFFFF"/>
          </w:tcPr>
          <w:p w14:paraId="2AEAC1F8" w14:textId="77777777" w:rsidR="00FC7307" w:rsidRPr="00E57023" w:rsidRDefault="00FC7307" w:rsidP="00B2248D">
            <w:pPr>
              <w:spacing w:after="0" w:line="240" w:lineRule="auto"/>
              <w:rPr>
                <w:rFonts w:ascii="Times New Roman" w:eastAsia="Times New Roman" w:hAnsi="Times New Roman" w:cs="Times New Roman"/>
                <w:b/>
              </w:rPr>
            </w:pPr>
            <w:r w:rsidRPr="00E57023">
              <w:rPr>
                <w:rFonts w:ascii="Times New Roman" w:eastAsia="Times New Roman" w:hAnsi="Times New Roman" w:cs="Times New Roman"/>
                <w:b/>
              </w:rPr>
              <w:t>HSSC-8</w:t>
            </w:r>
          </w:p>
        </w:tc>
        <w:tc>
          <w:tcPr>
            <w:tcW w:w="1420" w:type="dxa"/>
            <w:tcBorders>
              <w:top w:val="single" w:sz="4" w:space="0" w:color="auto"/>
            </w:tcBorders>
            <w:shd w:val="clear" w:color="auto" w:fill="FFFFFF"/>
          </w:tcPr>
          <w:p w14:paraId="0B200EE1" w14:textId="77777777" w:rsidR="00FC7307" w:rsidRDefault="00FC7307" w:rsidP="00B2248D">
            <w:pPr>
              <w:spacing w:after="0" w:line="240" w:lineRule="auto"/>
              <w:rPr>
                <w:ins w:id="4" w:author="Julia Powell" w:date="2016-02-25T10:33:00Z"/>
                <w:rFonts w:ascii="Times New Roman" w:eastAsia="Times New Roman" w:hAnsi="Times New Roman" w:cs="Times New Roman"/>
              </w:rPr>
            </w:pPr>
            <w:r>
              <w:rPr>
                <w:rFonts w:ascii="Times New Roman" w:eastAsia="Times New Roman" w:hAnsi="Times New Roman" w:cs="Times New Roman"/>
              </w:rPr>
              <w:t>Planned</w:t>
            </w:r>
          </w:p>
          <w:p w14:paraId="67E781A9" w14:textId="77777777" w:rsidR="005749BE" w:rsidRDefault="005749BE" w:rsidP="00B2248D">
            <w:pPr>
              <w:spacing w:after="0" w:line="240" w:lineRule="auto"/>
              <w:rPr>
                <w:rFonts w:ascii="Times New Roman" w:eastAsia="Times New Roman" w:hAnsi="Times New Roman" w:cs="Times New Roman"/>
                <w:color w:val="FF0000"/>
                <w:sz w:val="18"/>
                <w:szCs w:val="18"/>
              </w:rPr>
            </w:pPr>
            <w:r>
              <w:rPr>
                <w:rFonts w:ascii="Times New Roman" w:eastAsia="Times New Roman" w:hAnsi="Times New Roman" w:cs="Times New Roman"/>
                <w:color w:val="FF0000"/>
                <w:sz w:val="18"/>
                <w:szCs w:val="18"/>
              </w:rPr>
              <w:t>S-100WG target for September.  Need volunteers.</w:t>
            </w:r>
          </w:p>
          <w:p w14:paraId="37662BE1" w14:textId="77777777" w:rsidR="00657186" w:rsidRDefault="00657186" w:rsidP="00B2248D">
            <w:pPr>
              <w:spacing w:after="0" w:line="240" w:lineRule="auto"/>
              <w:rPr>
                <w:rFonts w:ascii="Times New Roman" w:eastAsia="Times New Roman" w:hAnsi="Times New Roman" w:cs="Times New Roman"/>
                <w:color w:val="FF0000"/>
                <w:sz w:val="18"/>
                <w:szCs w:val="18"/>
              </w:rPr>
            </w:pPr>
          </w:p>
          <w:p w14:paraId="65AE1766" w14:textId="77777777" w:rsidR="00657186" w:rsidRPr="005749BE" w:rsidRDefault="00657186" w:rsidP="00B2248D">
            <w:pPr>
              <w:spacing w:after="0" w:line="240" w:lineRule="auto"/>
              <w:rPr>
                <w:rFonts w:ascii="Times New Roman" w:eastAsia="Times New Roman" w:hAnsi="Times New Roman" w:cs="Times New Roman"/>
                <w:color w:val="FF0000"/>
                <w:sz w:val="18"/>
                <w:szCs w:val="18"/>
              </w:rPr>
            </w:pPr>
            <w:r>
              <w:rPr>
                <w:rFonts w:ascii="Times New Roman" w:eastAsia="Times New Roman" w:hAnsi="Times New Roman" w:cs="Times New Roman"/>
                <w:color w:val="FF0000"/>
                <w:sz w:val="18"/>
                <w:szCs w:val="18"/>
              </w:rPr>
              <w:t>JP/HP/EM</w:t>
            </w:r>
          </w:p>
        </w:tc>
      </w:tr>
      <w:tr w:rsidR="00FC7307" w:rsidRPr="00E57023" w14:paraId="2F1D754E" w14:textId="77777777" w:rsidTr="004A43D2">
        <w:trPr>
          <w:cantSplit/>
          <w:jc w:val="center"/>
        </w:trPr>
        <w:tc>
          <w:tcPr>
            <w:tcW w:w="1170" w:type="dxa"/>
            <w:tcBorders>
              <w:top w:val="single" w:sz="4" w:space="0" w:color="auto"/>
              <w:bottom w:val="single" w:sz="4" w:space="0" w:color="000000"/>
            </w:tcBorders>
            <w:shd w:val="clear" w:color="auto" w:fill="FFFFFF"/>
          </w:tcPr>
          <w:p w14:paraId="2B76F9D1" w14:textId="77777777" w:rsidR="00FC7307" w:rsidRPr="00E57023" w:rsidRDefault="00FC7307" w:rsidP="00B2248D">
            <w:pPr>
              <w:spacing w:after="0" w:line="240" w:lineRule="auto"/>
              <w:jc w:val="center"/>
              <w:rPr>
                <w:rFonts w:ascii="Times New Roman" w:eastAsia="Times New Roman" w:hAnsi="Times New Roman" w:cs="Times New Roman"/>
                <w:lang w:eastAsia="fr-FR"/>
              </w:rPr>
            </w:pPr>
            <w:r w:rsidRPr="00E57023">
              <w:rPr>
                <w:rFonts w:ascii="Times New Roman" w:eastAsia="Times New Roman" w:hAnsi="Times New Roman" w:cs="Times New Roman"/>
              </w:rPr>
              <w:lastRenderedPageBreak/>
              <w:t>5.1, 5.5</w:t>
            </w:r>
          </w:p>
        </w:tc>
        <w:tc>
          <w:tcPr>
            <w:tcW w:w="1715" w:type="dxa"/>
            <w:tcBorders>
              <w:top w:val="single" w:sz="4" w:space="0" w:color="auto"/>
              <w:bottom w:val="single" w:sz="4" w:space="0" w:color="000000"/>
            </w:tcBorders>
            <w:shd w:val="clear" w:color="auto" w:fill="FFFFFF"/>
          </w:tcPr>
          <w:p w14:paraId="0E5A8A5D" w14:textId="77777777" w:rsidR="00FC7307" w:rsidRPr="00E57023" w:rsidRDefault="00FC7307" w:rsidP="00B2248D">
            <w:pPr>
              <w:spacing w:after="0" w:line="240" w:lineRule="auto"/>
              <w:jc w:val="center"/>
              <w:rPr>
                <w:rFonts w:ascii="Times New Roman" w:eastAsia="Times New Roman" w:hAnsi="Times New Roman" w:cs="Times New Roman"/>
              </w:rPr>
            </w:pPr>
            <w:r w:rsidRPr="00E57023">
              <w:rPr>
                <w:rFonts w:ascii="Times New Roman" w:eastAsia="Times New Roman" w:hAnsi="Times New Roman" w:cs="Times New Roman"/>
              </w:rPr>
              <w:t>S-100 Domains</w:t>
            </w:r>
          </w:p>
        </w:tc>
        <w:tc>
          <w:tcPr>
            <w:tcW w:w="1830" w:type="dxa"/>
            <w:tcBorders>
              <w:top w:val="single" w:sz="4" w:space="0" w:color="auto"/>
              <w:bottom w:val="single" w:sz="4" w:space="0" w:color="000000"/>
            </w:tcBorders>
            <w:shd w:val="clear" w:color="auto" w:fill="FFFFFF"/>
          </w:tcPr>
          <w:p w14:paraId="427AD78B" w14:textId="77777777" w:rsidR="00FC7307" w:rsidRPr="00E57023" w:rsidRDefault="00FC7307" w:rsidP="00B2248D">
            <w:pPr>
              <w:spacing w:after="0" w:line="240" w:lineRule="auto"/>
              <w:jc w:val="center"/>
              <w:rPr>
                <w:rFonts w:ascii="Times New Roman" w:eastAsia="Times New Roman" w:hAnsi="Times New Roman" w:cs="Times New Roman"/>
                <w:highlight w:val="yellow"/>
                <w:lang w:eastAsia="fr-FR"/>
              </w:rPr>
            </w:pPr>
            <w:bookmarkStart w:id="5" w:name="HSSC707"/>
            <w:r w:rsidRPr="00E57023">
              <w:rPr>
                <w:rFonts w:ascii="Times New Roman" w:eastAsia="Times New Roman" w:hAnsi="Times New Roman" w:cs="Times New Roman"/>
                <w:lang w:eastAsia="fr-FR"/>
              </w:rPr>
              <w:t>HSSC7/07</w:t>
            </w:r>
            <w:bookmarkEnd w:id="5"/>
          </w:p>
        </w:tc>
        <w:tc>
          <w:tcPr>
            <w:tcW w:w="3310" w:type="dxa"/>
            <w:tcBorders>
              <w:top w:val="single" w:sz="4" w:space="0" w:color="auto"/>
              <w:bottom w:val="single" w:sz="4" w:space="0" w:color="000000"/>
            </w:tcBorders>
            <w:shd w:val="clear" w:color="auto" w:fill="FFFFFF"/>
          </w:tcPr>
          <w:p w14:paraId="7DABCD74" w14:textId="77777777" w:rsidR="00FC7307" w:rsidRPr="00E57023" w:rsidRDefault="00FC7307" w:rsidP="00B2248D">
            <w:pPr>
              <w:spacing w:after="0" w:line="240" w:lineRule="auto"/>
              <w:rPr>
                <w:rFonts w:ascii="Times New Roman" w:eastAsia="Times New Roman" w:hAnsi="Times New Roman" w:cs="Times New Roman"/>
                <w:b/>
              </w:rPr>
            </w:pPr>
            <w:r w:rsidRPr="00E57023">
              <w:rPr>
                <w:rFonts w:ascii="Times New Roman" w:eastAsia="Times New Roman" w:hAnsi="Times New Roman" w:cs="Times New Roman"/>
                <w:b/>
              </w:rPr>
              <w:t xml:space="preserve">NIPWG </w:t>
            </w:r>
            <w:r w:rsidRPr="00E57023">
              <w:rPr>
                <w:rFonts w:ascii="Times New Roman" w:eastAsia="Times New Roman" w:hAnsi="Times New Roman" w:cs="Times New Roman"/>
              </w:rPr>
              <w:t xml:space="preserve">to submit to the </w:t>
            </w:r>
            <w:r w:rsidRPr="00E57023">
              <w:rPr>
                <w:rFonts w:ascii="Times New Roman" w:eastAsia="Times New Roman" w:hAnsi="Times New Roman" w:cs="Times New Roman"/>
              </w:rPr>
              <w:br/>
            </w:r>
            <w:r w:rsidRPr="00E57023">
              <w:rPr>
                <w:rFonts w:ascii="Times New Roman" w:eastAsia="Times New Roman" w:hAnsi="Times New Roman" w:cs="Times New Roman"/>
                <w:b/>
              </w:rPr>
              <w:t>S-100WG</w:t>
            </w:r>
            <w:r w:rsidRPr="00E57023">
              <w:rPr>
                <w:rFonts w:ascii="Times New Roman" w:eastAsia="Times New Roman" w:hAnsi="Times New Roman" w:cs="Times New Roman"/>
              </w:rPr>
              <w:t xml:space="preserve"> a proposal relating to harmonization requirements within the different domains of the Feature Concept Dictionaries.</w:t>
            </w:r>
          </w:p>
        </w:tc>
        <w:tc>
          <w:tcPr>
            <w:tcW w:w="1647" w:type="dxa"/>
            <w:tcBorders>
              <w:top w:val="single" w:sz="4" w:space="0" w:color="auto"/>
              <w:bottom w:val="single" w:sz="4" w:space="0" w:color="000000"/>
            </w:tcBorders>
            <w:shd w:val="clear" w:color="auto" w:fill="FFFFFF"/>
          </w:tcPr>
          <w:p w14:paraId="42F5D2CD" w14:textId="77777777" w:rsidR="00FC7307" w:rsidRPr="00E57023" w:rsidRDefault="00FC7307" w:rsidP="00B2248D">
            <w:pPr>
              <w:spacing w:after="0" w:line="240" w:lineRule="auto"/>
              <w:rPr>
                <w:rFonts w:ascii="Times New Roman" w:eastAsia="Times New Roman" w:hAnsi="Times New Roman" w:cs="Times New Roman"/>
                <w:b/>
              </w:rPr>
            </w:pPr>
            <w:r w:rsidRPr="00E57023">
              <w:rPr>
                <w:rFonts w:ascii="Times New Roman" w:eastAsia="Times New Roman" w:hAnsi="Times New Roman" w:cs="Times New Roman"/>
                <w:b/>
              </w:rPr>
              <w:t>February 2016</w:t>
            </w:r>
          </w:p>
        </w:tc>
        <w:tc>
          <w:tcPr>
            <w:tcW w:w="1420" w:type="dxa"/>
            <w:tcBorders>
              <w:top w:val="single" w:sz="4" w:space="0" w:color="auto"/>
              <w:bottom w:val="single" w:sz="4" w:space="0" w:color="000000"/>
            </w:tcBorders>
            <w:shd w:val="clear" w:color="auto" w:fill="FFFFFF"/>
          </w:tcPr>
          <w:p w14:paraId="6BA4DF75" w14:textId="77777777" w:rsidR="005749BE" w:rsidRPr="005749BE" w:rsidRDefault="005749BE" w:rsidP="00B2248D">
            <w:pPr>
              <w:spacing w:after="0" w:line="240" w:lineRule="auto"/>
              <w:rPr>
                <w:rFonts w:ascii="Times New Roman" w:eastAsia="Times New Roman" w:hAnsi="Times New Roman" w:cs="Times New Roman"/>
                <w:color w:val="FF0000"/>
              </w:rPr>
            </w:pPr>
            <w:r>
              <w:rPr>
                <w:rFonts w:ascii="Times New Roman" w:eastAsia="Times New Roman" w:hAnsi="Times New Roman" w:cs="Times New Roman"/>
                <w:color w:val="FF0000"/>
              </w:rPr>
              <w:t>Completed See S100WG01-10.6A</w:t>
            </w:r>
          </w:p>
        </w:tc>
      </w:tr>
      <w:tr w:rsidR="00FC7307" w:rsidRPr="00E57023" w14:paraId="01AA8640" w14:textId="77777777" w:rsidTr="004A43D2">
        <w:trPr>
          <w:cantSplit/>
          <w:jc w:val="center"/>
        </w:trPr>
        <w:tc>
          <w:tcPr>
            <w:tcW w:w="1170" w:type="dxa"/>
            <w:tcBorders>
              <w:top w:val="single" w:sz="4" w:space="0" w:color="000000"/>
            </w:tcBorders>
            <w:shd w:val="clear" w:color="auto" w:fill="D9D9D9" w:themeFill="background1" w:themeFillShade="D9"/>
          </w:tcPr>
          <w:p w14:paraId="1829F719" w14:textId="77777777" w:rsidR="00FC7307" w:rsidRPr="00E57023" w:rsidRDefault="00FC7307" w:rsidP="00B2248D">
            <w:pPr>
              <w:spacing w:after="0" w:line="240" w:lineRule="auto"/>
              <w:jc w:val="center"/>
              <w:rPr>
                <w:rFonts w:ascii="Times New Roman" w:eastAsia="Times New Roman" w:hAnsi="Times New Roman" w:cs="Times New Roman"/>
                <w:lang w:eastAsia="fr-FR"/>
              </w:rPr>
            </w:pPr>
            <w:r w:rsidRPr="00E57023">
              <w:rPr>
                <w:rFonts w:ascii="Times New Roman" w:eastAsia="Times New Roman" w:hAnsi="Times New Roman" w:cs="Times New Roman"/>
                <w:lang w:eastAsia="fr-FR"/>
              </w:rPr>
              <w:t>5.1</w:t>
            </w:r>
          </w:p>
        </w:tc>
        <w:tc>
          <w:tcPr>
            <w:tcW w:w="1715" w:type="dxa"/>
            <w:tcBorders>
              <w:top w:val="single" w:sz="4" w:space="0" w:color="000000"/>
            </w:tcBorders>
            <w:shd w:val="clear" w:color="auto" w:fill="D9D9D9" w:themeFill="background1" w:themeFillShade="D9"/>
          </w:tcPr>
          <w:p w14:paraId="1CF931AE" w14:textId="77777777" w:rsidR="00FC7307" w:rsidRPr="00E57023" w:rsidRDefault="00FC7307" w:rsidP="00B2248D">
            <w:pPr>
              <w:spacing w:after="0" w:line="240" w:lineRule="auto"/>
              <w:jc w:val="center"/>
              <w:rPr>
                <w:rFonts w:ascii="Times New Roman" w:eastAsia="Times New Roman" w:hAnsi="Times New Roman" w:cs="Times New Roman"/>
              </w:rPr>
            </w:pPr>
            <w:r w:rsidRPr="00E57023">
              <w:rPr>
                <w:rFonts w:ascii="Times New Roman" w:eastAsia="Times New Roman" w:hAnsi="Times New Roman" w:cs="Times New Roman"/>
              </w:rPr>
              <w:t>Registry Manager</w:t>
            </w:r>
          </w:p>
        </w:tc>
        <w:tc>
          <w:tcPr>
            <w:tcW w:w="1830" w:type="dxa"/>
            <w:tcBorders>
              <w:top w:val="single" w:sz="4" w:space="0" w:color="000000"/>
            </w:tcBorders>
            <w:shd w:val="clear" w:color="auto" w:fill="D9D9D9" w:themeFill="background1" w:themeFillShade="D9"/>
          </w:tcPr>
          <w:p w14:paraId="1EF3B183" w14:textId="77777777" w:rsidR="00FC7307" w:rsidRPr="00E57023" w:rsidRDefault="00FC7307" w:rsidP="00B2248D">
            <w:pPr>
              <w:spacing w:after="0" w:line="240" w:lineRule="auto"/>
              <w:jc w:val="center"/>
              <w:rPr>
                <w:rFonts w:ascii="Times New Roman" w:eastAsia="Times New Roman" w:hAnsi="Times New Roman" w:cs="Times New Roman"/>
                <w:lang w:eastAsia="fr-FR"/>
              </w:rPr>
            </w:pPr>
            <w:bookmarkStart w:id="6" w:name="HSSC708"/>
            <w:r w:rsidRPr="00E57023">
              <w:rPr>
                <w:rFonts w:ascii="Times New Roman" w:eastAsia="Times New Roman" w:hAnsi="Times New Roman" w:cs="Times New Roman"/>
                <w:lang w:eastAsia="fr-FR"/>
              </w:rPr>
              <w:t>HSSC7/08</w:t>
            </w:r>
            <w:bookmarkEnd w:id="6"/>
          </w:p>
        </w:tc>
        <w:tc>
          <w:tcPr>
            <w:tcW w:w="3310" w:type="dxa"/>
            <w:tcBorders>
              <w:top w:val="single" w:sz="4" w:space="0" w:color="000000"/>
            </w:tcBorders>
            <w:shd w:val="clear" w:color="auto" w:fill="D9D9D9" w:themeFill="background1" w:themeFillShade="D9"/>
          </w:tcPr>
          <w:p w14:paraId="05EDA524" w14:textId="77777777" w:rsidR="00FC7307" w:rsidRPr="00E57023" w:rsidRDefault="00FC7307" w:rsidP="00B2248D">
            <w:pPr>
              <w:spacing w:after="0" w:line="240" w:lineRule="auto"/>
              <w:rPr>
                <w:rFonts w:ascii="Times New Roman" w:eastAsia="Times New Roman" w:hAnsi="Times New Roman" w:cs="Times New Roman"/>
                <w:b/>
              </w:rPr>
            </w:pPr>
            <w:r w:rsidRPr="00E57023">
              <w:rPr>
                <w:rFonts w:ascii="Times New Roman" w:eastAsia="Times New Roman" w:hAnsi="Times New Roman" w:cs="Times New Roman"/>
                <w:b/>
              </w:rPr>
              <w:t xml:space="preserve">HSSC Members </w:t>
            </w:r>
            <w:r w:rsidRPr="00E57023">
              <w:rPr>
                <w:rFonts w:ascii="Times New Roman" w:eastAsia="Times New Roman" w:hAnsi="Times New Roman" w:cs="Times New Roman"/>
              </w:rPr>
              <w:t>to ensure that their country support the IHO budget for 2016 proposing to staff the S-100 Registry Manager position through a permanent IHB staff member (IHO CL 74/2015 refers).</w:t>
            </w:r>
          </w:p>
        </w:tc>
        <w:tc>
          <w:tcPr>
            <w:tcW w:w="1647" w:type="dxa"/>
            <w:tcBorders>
              <w:top w:val="single" w:sz="4" w:space="0" w:color="000000"/>
            </w:tcBorders>
            <w:shd w:val="clear" w:color="auto" w:fill="D9D9D9" w:themeFill="background1" w:themeFillShade="D9"/>
          </w:tcPr>
          <w:p w14:paraId="08E5128D" w14:textId="77777777" w:rsidR="00FC7307" w:rsidRPr="00E57023" w:rsidRDefault="00FC7307" w:rsidP="00B2248D">
            <w:pPr>
              <w:spacing w:after="0" w:line="240" w:lineRule="auto"/>
              <w:rPr>
                <w:rFonts w:ascii="Times New Roman" w:eastAsia="Times New Roman" w:hAnsi="Times New Roman" w:cs="Times New Roman"/>
                <w:b/>
              </w:rPr>
            </w:pPr>
            <w:r w:rsidRPr="00E57023">
              <w:rPr>
                <w:rFonts w:ascii="Times New Roman" w:eastAsia="Times New Roman" w:hAnsi="Times New Roman" w:cs="Times New Roman"/>
                <w:b/>
              </w:rPr>
              <w:t>30 November 2015</w:t>
            </w:r>
          </w:p>
        </w:tc>
        <w:tc>
          <w:tcPr>
            <w:tcW w:w="1420" w:type="dxa"/>
            <w:tcBorders>
              <w:top w:val="single" w:sz="4" w:space="0" w:color="000000"/>
            </w:tcBorders>
            <w:shd w:val="clear" w:color="auto" w:fill="D9D9D9" w:themeFill="background1" w:themeFillShade="D9"/>
          </w:tcPr>
          <w:p w14:paraId="57054EBD" w14:textId="77777777" w:rsidR="00FC7307" w:rsidRPr="00E57023" w:rsidRDefault="00FC7307" w:rsidP="00B2248D">
            <w:pPr>
              <w:spacing w:after="0" w:line="240" w:lineRule="auto"/>
              <w:rPr>
                <w:rFonts w:ascii="Times New Roman" w:eastAsia="Times New Roman" w:hAnsi="Times New Roman" w:cs="Times New Roman"/>
              </w:rPr>
            </w:pPr>
            <w:r>
              <w:rPr>
                <w:rFonts w:ascii="Times New Roman" w:eastAsia="Times New Roman" w:hAnsi="Times New Roman" w:cs="Times New Roman"/>
              </w:rPr>
              <w:t>DONE</w:t>
            </w:r>
          </w:p>
        </w:tc>
      </w:tr>
      <w:tr w:rsidR="00FC7307" w:rsidRPr="00E57023" w14:paraId="06C1B357" w14:textId="77777777" w:rsidTr="004A43D2">
        <w:trPr>
          <w:cantSplit/>
          <w:jc w:val="center"/>
        </w:trPr>
        <w:tc>
          <w:tcPr>
            <w:tcW w:w="1170" w:type="dxa"/>
            <w:tcBorders>
              <w:top w:val="single" w:sz="4" w:space="0" w:color="auto"/>
              <w:bottom w:val="single" w:sz="4" w:space="0" w:color="000000"/>
            </w:tcBorders>
            <w:shd w:val="clear" w:color="auto" w:fill="FFFFFF"/>
          </w:tcPr>
          <w:p w14:paraId="05ECF3B6" w14:textId="77777777" w:rsidR="00FC7307" w:rsidRPr="00E57023" w:rsidRDefault="00FC7307" w:rsidP="00B2248D">
            <w:pPr>
              <w:spacing w:after="0" w:line="240" w:lineRule="auto"/>
              <w:jc w:val="center"/>
              <w:rPr>
                <w:rFonts w:ascii="Times New Roman" w:eastAsia="Times New Roman" w:hAnsi="Times New Roman" w:cs="Times New Roman"/>
                <w:lang w:eastAsia="fr-FR"/>
              </w:rPr>
            </w:pPr>
            <w:r w:rsidRPr="00E57023">
              <w:rPr>
                <w:rFonts w:ascii="Times New Roman" w:eastAsia="Times New Roman" w:hAnsi="Times New Roman" w:cs="Times New Roman"/>
                <w:lang w:eastAsia="fr-FR"/>
              </w:rPr>
              <w:t>5.1</w:t>
            </w:r>
          </w:p>
        </w:tc>
        <w:tc>
          <w:tcPr>
            <w:tcW w:w="1715" w:type="dxa"/>
            <w:tcBorders>
              <w:top w:val="single" w:sz="4" w:space="0" w:color="auto"/>
              <w:bottom w:val="single" w:sz="4" w:space="0" w:color="000000"/>
            </w:tcBorders>
            <w:shd w:val="clear" w:color="auto" w:fill="FFFFFF"/>
          </w:tcPr>
          <w:p w14:paraId="6E4E31E8" w14:textId="77777777" w:rsidR="00FC7307" w:rsidRPr="00E57023" w:rsidRDefault="00FC7307" w:rsidP="00B2248D">
            <w:pPr>
              <w:spacing w:after="0" w:line="240" w:lineRule="auto"/>
              <w:jc w:val="center"/>
              <w:rPr>
                <w:rFonts w:ascii="Times New Roman" w:eastAsia="Times New Roman" w:hAnsi="Times New Roman" w:cs="Times New Roman"/>
              </w:rPr>
            </w:pPr>
            <w:r w:rsidRPr="00E57023">
              <w:rPr>
                <w:rFonts w:ascii="Times New Roman" w:eastAsia="Times New Roman" w:hAnsi="Times New Roman" w:cs="Times New Roman"/>
              </w:rPr>
              <w:t>Under Keel Clearance Management Information</w:t>
            </w:r>
          </w:p>
        </w:tc>
        <w:tc>
          <w:tcPr>
            <w:tcW w:w="1830" w:type="dxa"/>
            <w:tcBorders>
              <w:top w:val="single" w:sz="4" w:space="0" w:color="auto"/>
              <w:bottom w:val="single" w:sz="4" w:space="0" w:color="000000"/>
            </w:tcBorders>
            <w:shd w:val="clear" w:color="auto" w:fill="FFFFFF"/>
          </w:tcPr>
          <w:p w14:paraId="48DD893B" w14:textId="77777777" w:rsidR="00FC7307" w:rsidRPr="00E57023" w:rsidRDefault="00FC7307" w:rsidP="00B2248D">
            <w:pPr>
              <w:spacing w:after="0" w:line="240" w:lineRule="auto"/>
              <w:jc w:val="center"/>
              <w:rPr>
                <w:rFonts w:ascii="Times New Roman" w:eastAsia="Times New Roman" w:hAnsi="Times New Roman" w:cs="Times New Roman"/>
                <w:lang w:eastAsia="fr-FR"/>
              </w:rPr>
            </w:pPr>
            <w:bookmarkStart w:id="7" w:name="HSSC709"/>
            <w:r w:rsidRPr="00E57023">
              <w:rPr>
                <w:rFonts w:ascii="Times New Roman" w:eastAsia="Times New Roman" w:hAnsi="Times New Roman" w:cs="Times New Roman"/>
                <w:lang w:eastAsia="fr-FR"/>
              </w:rPr>
              <w:t>HSSC7/09</w:t>
            </w:r>
            <w:bookmarkEnd w:id="7"/>
          </w:p>
        </w:tc>
        <w:tc>
          <w:tcPr>
            <w:tcW w:w="3310" w:type="dxa"/>
            <w:tcBorders>
              <w:top w:val="single" w:sz="4" w:space="0" w:color="auto"/>
              <w:bottom w:val="single" w:sz="4" w:space="0" w:color="000000"/>
            </w:tcBorders>
            <w:shd w:val="clear" w:color="auto" w:fill="FFFFFF"/>
          </w:tcPr>
          <w:p w14:paraId="75E68601" w14:textId="77777777" w:rsidR="00FC7307" w:rsidRPr="00E57023" w:rsidRDefault="00FC7307" w:rsidP="00B2248D">
            <w:pPr>
              <w:spacing w:after="0" w:line="240" w:lineRule="auto"/>
              <w:rPr>
                <w:rFonts w:ascii="Times New Roman" w:eastAsia="Times New Roman" w:hAnsi="Times New Roman" w:cs="Times New Roman"/>
                <w:b/>
              </w:rPr>
            </w:pPr>
            <w:r w:rsidRPr="00E57023">
              <w:rPr>
                <w:rFonts w:ascii="Times New Roman" w:eastAsia="Times New Roman" w:hAnsi="Times New Roman" w:cs="Times New Roman"/>
                <w:b/>
              </w:rPr>
              <w:t xml:space="preserve">S-100WG </w:t>
            </w:r>
            <w:r w:rsidRPr="00E57023">
              <w:rPr>
                <w:rFonts w:ascii="Times New Roman" w:eastAsia="Times New Roman" w:hAnsi="Times New Roman" w:cs="Times New Roman"/>
              </w:rPr>
              <w:t>to set up a project team for developing a product specification for under keel clearance management information</w:t>
            </w:r>
          </w:p>
        </w:tc>
        <w:tc>
          <w:tcPr>
            <w:tcW w:w="1647" w:type="dxa"/>
            <w:tcBorders>
              <w:top w:val="single" w:sz="4" w:space="0" w:color="auto"/>
              <w:bottom w:val="single" w:sz="4" w:space="0" w:color="000000"/>
            </w:tcBorders>
            <w:shd w:val="clear" w:color="auto" w:fill="FFFFFF"/>
          </w:tcPr>
          <w:p w14:paraId="27AFD1F2" w14:textId="77777777" w:rsidR="00FC7307" w:rsidRPr="00E57023" w:rsidRDefault="00FC7307" w:rsidP="00B2248D">
            <w:pPr>
              <w:spacing w:after="0" w:line="240" w:lineRule="auto"/>
              <w:rPr>
                <w:rFonts w:ascii="Times New Roman" w:eastAsia="Times New Roman" w:hAnsi="Times New Roman" w:cs="Times New Roman"/>
                <w:b/>
              </w:rPr>
            </w:pPr>
            <w:r w:rsidRPr="00E57023">
              <w:rPr>
                <w:rFonts w:ascii="Times New Roman" w:eastAsia="Times New Roman" w:hAnsi="Times New Roman" w:cs="Times New Roman"/>
                <w:b/>
              </w:rPr>
              <w:t>HSSC-8</w:t>
            </w:r>
          </w:p>
        </w:tc>
        <w:tc>
          <w:tcPr>
            <w:tcW w:w="1420" w:type="dxa"/>
            <w:tcBorders>
              <w:top w:val="single" w:sz="4" w:space="0" w:color="auto"/>
              <w:bottom w:val="single" w:sz="4" w:space="0" w:color="000000"/>
            </w:tcBorders>
            <w:shd w:val="clear" w:color="auto" w:fill="FFFFFF"/>
          </w:tcPr>
          <w:p w14:paraId="1F15F4E0" w14:textId="77777777" w:rsidR="00FC7307" w:rsidRDefault="00FC7307" w:rsidP="00B2248D">
            <w:pPr>
              <w:spacing w:after="0" w:line="240" w:lineRule="auto"/>
              <w:rPr>
                <w:rFonts w:ascii="Times New Roman" w:eastAsia="Times New Roman" w:hAnsi="Times New Roman" w:cs="Times New Roman"/>
                <w:color w:val="FF0000"/>
              </w:rPr>
            </w:pPr>
            <w:r>
              <w:rPr>
                <w:rFonts w:ascii="Times New Roman" w:eastAsia="Times New Roman" w:hAnsi="Times New Roman" w:cs="Times New Roman"/>
              </w:rPr>
              <w:t>Planned</w:t>
            </w:r>
          </w:p>
          <w:p w14:paraId="2860058D" w14:textId="77777777" w:rsidR="005749BE" w:rsidRPr="005749BE" w:rsidRDefault="005749BE" w:rsidP="00B2248D">
            <w:pPr>
              <w:spacing w:after="0" w:line="240" w:lineRule="auto"/>
              <w:rPr>
                <w:rFonts w:ascii="Times New Roman" w:eastAsia="Times New Roman" w:hAnsi="Times New Roman" w:cs="Times New Roman"/>
                <w:color w:val="FF0000"/>
              </w:rPr>
            </w:pPr>
            <w:r>
              <w:rPr>
                <w:rFonts w:ascii="Times New Roman" w:eastAsia="Times New Roman" w:hAnsi="Times New Roman" w:cs="Times New Roman"/>
                <w:color w:val="FF0000"/>
              </w:rPr>
              <w:t>Agenda item 7.3</w:t>
            </w:r>
          </w:p>
        </w:tc>
      </w:tr>
      <w:tr w:rsidR="00FC7307" w:rsidRPr="00E57023" w14:paraId="2BE96134" w14:textId="77777777" w:rsidTr="004A43D2">
        <w:trPr>
          <w:cantSplit/>
          <w:jc w:val="center"/>
        </w:trPr>
        <w:tc>
          <w:tcPr>
            <w:tcW w:w="1170" w:type="dxa"/>
            <w:tcBorders>
              <w:top w:val="single" w:sz="4" w:space="0" w:color="000000"/>
            </w:tcBorders>
            <w:shd w:val="clear" w:color="auto" w:fill="D9D9D9" w:themeFill="background1" w:themeFillShade="D9"/>
          </w:tcPr>
          <w:p w14:paraId="5009BE29" w14:textId="77777777" w:rsidR="00FC7307" w:rsidRPr="00E57023" w:rsidRDefault="00FC7307" w:rsidP="00B2248D">
            <w:pPr>
              <w:spacing w:after="0" w:line="240" w:lineRule="auto"/>
              <w:jc w:val="center"/>
              <w:rPr>
                <w:rFonts w:ascii="Times New Roman" w:eastAsia="Times New Roman" w:hAnsi="Times New Roman" w:cs="Times New Roman"/>
                <w:lang w:eastAsia="fr-FR"/>
              </w:rPr>
            </w:pPr>
            <w:r w:rsidRPr="00E57023">
              <w:rPr>
                <w:rFonts w:ascii="Times New Roman" w:eastAsia="Times New Roman" w:hAnsi="Times New Roman" w:cs="Times New Roman"/>
                <w:lang w:eastAsia="fr-FR"/>
              </w:rPr>
              <w:t>5.1</w:t>
            </w:r>
          </w:p>
        </w:tc>
        <w:tc>
          <w:tcPr>
            <w:tcW w:w="1715" w:type="dxa"/>
            <w:tcBorders>
              <w:top w:val="single" w:sz="4" w:space="0" w:color="000000"/>
            </w:tcBorders>
            <w:shd w:val="clear" w:color="auto" w:fill="D9D9D9" w:themeFill="background1" w:themeFillShade="D9"/>
          </w:tcPr>
          <w:p w14:paraId="20D11585" w14:textId="77777777" w:rsidR="00FC7307" w:rsidRPr="00E57023" w:rsidRDefault="00FC7307" w:rsidP="00B2248D">
            <w:pPr>
              <w:spacing w:after="0" w:line="240" w:lineRule="auto"/>
              <w:jc w:val="center"/>
              <w:rPr>
                <w:rFonts w:ascii="Times New Roman" w:eastAsia="Times New Roman" w:hAnsi="Times New Roman" w:cs="Times New Roman"/>
              </w:rPr>
            </w:pPr>
            <w:r w:rsidRPr="00E57023">
              <w:rPr>
                <w:rFonts w:ascii="Times New Roman" w:eastAsia="Times New Roman" w:hAnsi="Times New Roman" w:cs="Times New Roman"/>
              </w:rPr>
              <w:t>Under Keel Clearance Management Information</w:t>
            </w:r>
          </w:p>
        </w:tc>
        <w:tc>
          <w:tcPr>
            <w:tcW w:w="1830" w:type="dxa"/>
            <w:tcBorders>
              <w:top w:val="single" w:sz="4" w:space="0" w:color="000000"/>
            </w:tcBorders>
            <w:shd w:val="clear" w:color="auto" w:fill="D9D9D9" w:themeFill="background1" w:themeFillShade="D9"/>
          </w:tcPr>
          <w:p w14:paraId="10335501" w14:textId="77777777" w:rsidR="00FC7307" w:rsidRPr="00E57023" w:rsidRDefault="00FC7307" w:rsidP="00B2248D">
            <w:pPr>
              <w:spacing w:after="0" w:line="240" w:lineRule="auto"/>
              <w:jc w:val="center"/>
              <w:rPr>
                <w:rFonts w:ascii="Times New Roman" w:eastAsia="Times New Roman" w:hAnsi="Times New Roman" w:cs="Times New Roman"/>
                <w:lang w:eastAsia="fr-FR"/>
              </w:rPr>
            </w:pPr>
            <w:bookmarkStart w:id="8" w:name="HSSC710"/>
            <w:r w:rsidRPr="00E57023">
              <w:rPr>
                <w:rFonts w:ascii="Times New Roman" w:eastAsia="Times New Roman" w:hAnsi="Times New Roman" w:cs="Times New Roman"/>
                <w:lang w:eastAsia="fr-FR"/>
              </w:rPr>
              <w:t>HSSC7/10</w:t>
            </w:r>
            <w:bookmarkEnd w:id="8"/>
          </w:p>
        </w:tc>
        <w:tc>
          <w:tcPr>
            <w:tcW w:w="3310" w:type="dxa"/>
            <w:tcBorders>
              <w:top w:val="single" w:sz="4" w:space="0" w:color="000000"/>
            </w:tcBorders>
            <w:shd w:val="clear" w:color="auto" w:fill="D9D9D9" w:themeFill="background1" w:themeFillShade="D9"/>
          </w:tcPr>
          <w:p w14:paraId="1C50B7FF" w14:textId="77777777" w:rsidR="00FC7307" w:rsidRPr="00E57023" w:rsidRDefault="00FC7307" w:rsidP="00B2248D">
            <w:pPr>
              <w:spacing w:after="0" w:line="240" w:lineRule="auto"/>
              <w:rPr>
                <w:rFonts w:ascii="Times New Roman" w:eastAsia="Times New Roman" w:hAnsi="Times New Roman" w:cs="Times New Roman"/>
              </w:rPr>
            </w:pPr>
            <w:r w:rsidRPr="00E57023">
              <w:rPr>
                <w:rFonts w:ascii="Times New Roman" w:eastAsia="Times New Roman" w:hAnsi="Times New Roman" w:cs="Times New Roman"/>
                <w:b/>
              </w:rPr>
              <w:t xml:space="preserve">IHB </w:t>
            </w:r>
            <w:r w:rsidRPr="00E57023">
              <w:rPr>
                <w:rFonts w:ascii="Times New Roman" w:eastAsia="Times New Roman" w:hAnsi="Times New Roman" w:cs="Times New Roman"/>
              </w:rPr>
              <w:t>to issue a CL inviting IHO MS and Expert Contributors to participate in the Under Keel Clearance Management Information Project Team (UKCM PT) created at HSSC-7, and provide support to the S-100WG accordingly.</w:t>
            </w:r>
          </w:p>
        </w:tc>
        <w:tc>
          <w:tcPr>
            <w:tcW w:w="1647" w:type="dxa"/>
            <w:tcBorders>
              <w:top w:val="single" w:sz="4" w:space="0" w:color="000000"/>
            </w:tcBorders>
            <w:shd w:val="clear" w:color="auto" w:fill="D9D9D9" w:themeFill="background1" w:themeFillShade="D9"/>
          </w:tcPr>
          <w:p w14:paraId="5FAF60B1" w14:textId="77777777" w:rsidR="00FC7307" w:rsidRPr="00E57023" w:rsidRDefault="00FC7307" w:rsidP="00B2248D">
            <w:pPr>
              <w:spacing w:after="0" w:line="240" w:lineRule="auto"/>
              <w:rPr>
                <w:rFonts w:ascii="Times New Roman" w:eastAsia="Times New Roman" w:hAnsi="Times New Roman" w:cs="Times New Roman"/>
                <w:b/>
              </w:rPr>
            </w:pPr>
            <w:r w:rsidRPr="00E57023">
              <w:rPr>
                <w:rFonts w:ascii="Times New Roman" w:eastAsia="Times New Roman" w:hAnsi="Times New Roman" w:cs="Times New Roman"/>
                <w:b/>
              </w:rPr>
              <w:t>End of November 2015</w:t>
            </w:r>
          </w:p>
        </w:tc>
        <w:tc>
          <w:tcPr>
            <w:tcW w:w="1420" w:type="dxa"/>
            <w:tcBorders>
              <w:top w:val="single" w:sz="4" w:space="0" w:color="000000"/>
            </w:tcBorders>
            <w:shd w:val="clear" w:color="auto" w:fill="D9D9D9" w:themeFill="background1" w:themeFillShade="D9"/>
          </w:tcPr>
          <w:p w14:paraId="661D42D6" w14:textId="77777777" w:rsidR="00FC7307" w:rsidRDefault="00FC7307" w:rsidP="0071577E">
            <w:pPr>
              <w:spacing w:after="0" w:line="240" w:lineRule="auto"/>
              <w:rPr>
                <w:rFonts w:ascii="Times New Roman" w:eastAsia="Times New Roman" w:hAnsi="Times New Roman" w:cs="Times New Roman"/>
              </w:rPr>
            </w:pPr>
            <w:r>
              <w:rPr>
                <w:rFonts w:ascii="Times New Roman" w:eastAsia="Times New Roman" w:hAnsi="Times New Roman" w:cs="Times New Roman"/>
              </w:rPr>
              <w:t>DONE</w:t>
            </w:r>
          </w:p>
          <w:p w14:paraId="0B99F219" w14:textId="77777777" w:rsidR="00FC7307" w:rsidRPr="00E57023" w:rsidRDefault="00FC7307" w:rsidP="0071577E">
            <w:pPr>
              <w:spacing w:after="0" w:line="240" w:lineRule="auto"/>
              <w:rPr>
                <w:rFonts w:ascii="Times New Roman" w:eastAsia="Times New Roman" w:hAnsi="Times New Roman" w:cs="Times New Roman"/>
              </w:rPr>
            </w:pPr>
            <w:r>
              <w:rPr>
                <w:rFonts w:ascii="Times New Roman" w:eastAsia="Times New Roman" w:hAnsi="Times New Roman" w:cs="Times New Roman"/>
              </w:rPr>
              <w:t>IHO CL84/2015 dated 9 Dec</w:t>
            </w:r>
          </w:p>
        </w:tc>
      </w:tr>
      <w:tr w:rsidR="00FC7307" w:rsidRPr="00E57023" w14:paraId="28227160" w14:textId="77777777" w:rsidTr="004A43D2">
        <w:trPr>
          <w:cantSplit/>
          <w:jc w:val="center"/>
        </w:trPr>
        <w:tc>
          <w:tcPr>
            <w:tcW w:w="11092" w:type="dxa"/>
            <w:gridSpan w:val="6"/>
            <w:tcBorders>
              <w:left w:val="single" w:sz="4" w:space="0" w:color="auto"/>
              <w:bottom w:val="single" w:sz="4" w:space="0" w:color="auto"/>
              <w:right w:val="single" w:sz="4" w:space="0" w:color="auto"/>
            </w:tcBorders>
            <w:shd w:val="clear" w:color="auto" w:fill="C6D9F1"/>
          </w:tcPr>
          <w:p w14:paraId="3342E39B" w14:textId="77777777" w:rsidR="00FC7307" w:rsidRPr="00E57023" w:rsidRDefault="00FC7307" w:rsidP="00B2248D">
            <w:pPr>
              <w:spacing w:after="0" w:line="240" w:lineRule="auto"/>
              <w:rPr>
                <w:rFonts w:ascii="Times New Roman" w:eastAsia="Times New Roman" w:hAnsi="Times New Roman" w:cs="Times New Roman"/>
              </w:rPr>
            </w:pPr>
            <w:r w:rsidRPr="00E57023">
              <w:rPr>
                <w:rFonts w:ascii="Times New Roman" w:eastAsia="Times New Roman" w:hAnsi="Times New Roman" w:cs="Times New Roman"/>
                <w:b/>
                <w:iCs/>
              </w:rPr>
              <w:t>5.3</w:t>
            </w:r>
            <w:r w:rsidRPr="00E57023">
              <w:rPr>
                <w:rFonts w:ascii="Times New Roman" w:eastAsia="Times New Roman" w:hAnsi="Times New Roman" w:cs="Times New Roman"/>
                <w:iCs/>
              </w:rPr>
              <w:tab/>
            </w:r>
            <w:r w:rsidRPr="00E57023">
              <w:rPr>
                <w:rFonts w:ascii="Times New Roman" w:eastAsia="Times New Roman" w:hAnsi="Times New Roman" w:cs="Times New Roman"/>
                <w:b/>
              </w:rPr>
              <w:t xml:space="preserve">ENC Standards Maintenance </w:t>
            </w:r>
            <w:r w:rsidRPr="00E57023">
              <w:rPr>
                <w:rFonts w:ascii="Times New Roman" w:eastAsia="Times New Roman" w:hAnsi="Times New Roman" w:cs="Times New Roman"/>
                <w:b/>
                <w:iCs/>
              </w:rPr>
              <w:t>(ENCWG)</w:t>
            </w:r>
          </w:p>
        </w:tc>
      </w:tr>
      <w:tr w:rsidR="00FC7307" w:rsidRPr="00E57023" w14:paraId="0E8D8CDF" w14:textId="77777777" w:rsidTr="004A43D2">
        <w:trPr>
          <w:cantSplit/>
          <w:jc w:val="center"/>
        </w:trPr>
        <w:tc>
          <w:tcPr>
            <w:tcW w:w="1170" w:type="dxa"/>
            <w:tcBorders>
              <w:top w:val="single" w:sz="4" w:space="0" w:color="auto"/>
            </w:tcBorders>
            <w:shd w:val="clear" w:color="auto" w:fill="FFFFFF"/>
          </w:tcPr>
          <w:p w14:paraId="4C642EF7" w14:textId="77777777" w:rsidR="00FC7307" w:rsidRPr="00E57023" w:rsidRDefault="00FC7307" w:rsidP="00B2248D">
            <w:pPr>
              <w:spacing w:after="0" w:line="240" w:lineRule="auto"/>
              <w:jc w:val="center"/>
              <w:rPr>
                <w:rFonts w:ascii="Times New Roman" w:eastAsia="Times New Roman" w:hAnsi="Times New Roman" w:cs="Times New Roman"/>
                <w:lang w:eastAsia="fr-FR"/>
              </w:rPr>
            </w:pPr>
            <w:r w:rsidRPr="00E57023">
              <w:rPr>
                <w:rFonts w:ascii="Times New Roman" w:eastAsia="Times New Roman" w:hAnsi="Times New Roman" w:cs="Times New Roman"/>
                <w:lang w:eastAsia="fr-FR"/>
              </w:rPr>
              <w:t>5.1, 5.3</w:t>
            </w:r>
          </w:p>
        </w:tc>
        <w:tc>
          <w:tcPr>
            <w:tcW w:w="1715" w:type="dxa"/>
            <w:tcBorders>
              <w:top w:val="single" w:sz="4" w:space="0" w:color="auto"/>
            </w:tcBorders>
            <w:shd w:val="clear" w:color="auto" w:fill="FFFFFF"/>
          </w:tcPr>
          <w:p w14:paraId="3A6A9153" w14:textId="77777777" w:rsidR="00FC7307" w:rsidRPr="00E57023" w:rsidRDefault="00FC7307" w:rsidP="00B2248D">
            <w:pPr>
              <w:spacing w:after="0" w:line="240" w:lineRule="auto"/>
              <w:jc w:val="center"/>
              <w:rPr>
                <w:rFonts w:ascii="Times New Roman" w:eastAsia="Times New Roman" w:hAnsi="Times New Roman" w:cs="Times New Roman"/>
              </w:rPr>
            </w:pPr>
            <w:r w:rsidRPr="00E57023">
              <w:rPr>
                <w:rFonts w:ascii="Times New Roman" w:eastAsia="Times New Roman" w:hAnsi="Times New Roman" w:cs="Times New Roman"/>
              </w:rPr>
              <w:t>Portrayal of Lengths of Sector Lights</w:t>
            </w:r>
          </w:p>
        </w:tc>
        <w:tc>
          <w:tcPr>
            <w:tcW w:w="1830" w:type="dxa"/>
            <w:tcBorders>
              <w:top w:val="single" w:sz="4" w:space="0" w:color="auto"/>
            </w:tcBorders>
            <w:shd w:val="clear" w:color="auto" w:fill="FFFFFF"/>
          </w:tcPr>
          <w:p w14:paraId="2555DD98" w14:textId="77777777" w:rsidR="00FC7307" w:rsidRPr="00E57023" w:rsidRDefault="00FC7307" w:rsidP="00B2248D">
            <w:pPr>
              <w:spacing w:after="0" w:line="240" w:lineRule="auto"/>
              <w:jc w:val="center"/>
              <w:rPr>
                <w:rFonts w:ascii="Times New Roman" w:eastAsia="Times New Roman" w:hAnsi="Times New Roman" w:cs="Times New Roman"/>
                <w:lang w:eastAsia="fr-FR"/>
              </w:rPr>
            </w:pPr>
            <w:bookmarkStart w:id="9" w:name="HSSC715"/>
            <w:r w:rsidRPr="00E57023">
              <w:rPr>
                <w:rFonts w:ascii="Times New Roman" w:eastAsia="Times New Roman" w:hAnsi="Times New Roman" w:cs="Times New Roman"/>
                <w:lang w:eastAsia="fr-FR"/>
              </w:rPr>
              <w:t>HSSC7/15</w:t>
            </w:r>
            <w:bookmarkEnd w:id="9"/>
          </w:p>
        </w:tc>
        <w:tc>
          <w:tcPr>
            <w:tcW w:w="3310" w:type="dxa"/>
            <w:tcBorders>
              <w:top w:val="single" w:sz="4" w:space="0" w:color="auto"/>
            </w:tcBorders>
            <w:shd w:val="clear" w:color="auto" w:fill="FFFFFF"/>
          </w:tcPr>
          <w:p w14:paraId="6A22CBC9" w14:textId="77777777" w:rsidR="00FC7307" w:rsidRPr="00E57023" w:rsidRDefault="00FC7307" w:rsidP="00B2248D">
            <w:pPr>
              <w:spacing w:after="0" w:line="240" w:lineRule="auto"/>
              <w:rPr>
                <w:rFonts w:ascii="Times New Roman" w:eastAsia="Times New Roman" w:hAnsi="Times New Roman" w:cs="Times New Roman"/>
              </w:rPr>
            </w:pPr>
            <w:r w:rsidRPr="00E57023">
              <w:rPr>
                <w:rFonts w:ascii="Times New Roman" w:eastAsia="Times New Roman" w:hAnsi="Times New Roman" w:cs="Times New Roman"/>
                <w:b/>
              </w:rPr>
              <w:t>S-101 Project Team</w:t>
            </w:r>
            <w:r w:rsidRPr="00E57023">
              <w:rPr>
                <w:rFonts w:ascii="Times New Roman" w:eastAsia="Times New Roman" w:hAnsi="Times New Roman" w:cs="Times New Roman"/>
              </w:rPr>
              <w:t xml:space="preserve"> to consider the proposal submitted by the Norwegian Coastal Administration on the portrayal of lengths of sector lights (Doc. HSSC7-05.1C).</w:t>
            </w:r>
          </w:p>
        </w:tc>
        <w:tc>
          <w:tcPr>
            <w:tcW w:w="1647" w:type="dxa"/>
            <w:tcBorders>
              <w:top w:val="single" w:sz="4" w:space="0" w:color="auto"/>
            </w:tcBorders>
            <w:shd w:val="clear" w:color="auto" w:fill="FFFFFF"/>
          </w:tcPr>
          <w:p w14:paraId="53F0C75E" w14:textId="77777777" w:rsidR="00FC7307" w:rsidRPr="00E57023" w:rsidRDefault="00FC7307" w:rsidP="00B2248D">
            <w:pPr>
              <w:spacing w:after="0" w:line="240" w:lineRule="auto"/>
              <w:rPr>
                <w:rFonts w:ascii="Times New Roman" w:eastAsia="Times New Roman" w:hAnsi="Times New Roman" w:cs="Times New Roman"/>
                <w:b/>
              </w:rPr>
            </w:pPr>
            <w:r w:rsidRPr="00E57023">
              <w:rPr>
                <w:rFonts w:ascii="Times New Roman" w:eastAsia="Times New Roman" w:hAnsi="Times New Roman" w:cs="Times New Roman"/>
                <w:b/>
              </w:rPr>
              <w:t>HSSC-8</w:t>
            </w:r>
          </w:p>
        </w:tc>
        <w:tc>
          <w:tcPr>
            <w:tcW w:w="1420" w:type="dxa"/>
            <w:tcBorders>
              <w:top w:val="single" w:sz="4" w:space="0" w:color="auto"/>
            </w:tcBorders>
            <w:shd w:val="clear" w:color="auto" w:fill="FFFFFF"/>
          </w:tcPr>
          <w:p w14:paraId="571D49D2" w14:textId="77777777" w:rsidR="00FC7307" w:rsidRPr="005749BE" w:rsidRDefault="005749BE" w:rsidP="00B2248D">
            <w:pPr>
              <w:spacing w:after="0" w:line="240" w:lineRule="auto"/>
              <w:rPr>
                <w:rFonts w:ascii="Times New Roman" w:eastAsia="Times New Roman" w:hAnsi="Times New Roman" w:cs="Times New Roman"/>
                <w:color w:val="FF0000"/>
              </w:rPr>
            </w:pPr>
            <w:r>
              <w:rPr>
                <w:rFonts w:ascii="Times New Roman" w:eastAsia="Times New Roman" w:hAnsi="Times New Roman" w:cs="Times New Roman"/>
                <w:color w:val="FF0000"/>
              </w:rPr>
              <w:t>Completed See S101PT01-3.4</w:t>
            </w:r>
          </w:p>
          <w:p w14:paraId="19A5F3FA" w14:textId="77777777" w:rsidR="005749BE" w:rsidRPr="00E57023" w:rsidRDefault="005749BE" w:rsidP="00B2248D">
            <w:pPr>
              <w:spacing w:after="0" w:line="240" w:lineRule="auto"/>
              <w:rPr>
                <w:rFonts w:ascii="Times New Roman" w:eastAsia="Times New Roman" w:hAnsi="Times New Roman" w:cs="Times New Roman"/>
              </w:rPr>
            </w:pPr>
          </w:p>
        </w:tc>
      </w:tr>
      <w:tr w:rsidR="00FC7307" w:rsidRPr="00E57023" w14:paraId="3873D54F" w14:textId="77777777" w:rsidTr="004A43D2">
        <w:trPr>
          <w:cantSplit/>
          <w:jc w:val="center"/>
        </w:trPr>
        <w:tc>
          <w:tcPr>
            <w:tcW w:w="11092" w:type="dxa"/>
            <w:gridSpan w:val="6"/>
            <w:tcBorders>
              <w:left w:val="single" w:sz="4" w:space="0" w:color="auto"/>
              <w:bottom w:val="single" w:sz="4" w:space="0" w:color="auto"/>
              <w:right w:val="single" w:sz="4" w:space="0" w:color="auto"/>
            </w:tcBorders>
            <w:shd w:val="clear" w:color="auto" w:fill="C6D9F1"/>
          </w:tcPr>
          <w:p w14:paraId="676212B0" w14:textId="77777777" w:rsidR="00FC7307" w:rsidRPr="00E57023" w:rsidRDefault="00FC7307" w:rsidP="00B2248D">
            <w:pPr>
              <w:spacing w:after="0" w:line="240" w:lineRule="auto"/>
              <w:rPr>
                <w:rFonts w:ascii="Times New Roman" w:eastAsia="Times New Roman" w:hAnsi="Times New Roman" w:cs="Times New Roman"/>
              </w:rPr>
            </w:pPr>
            <w:r w:rsidRPr="00E57023">
              <w:rPr>
                <w:rFonts w:ascii="Times New Roman" w:eastAsia="Times New Roman" w:hAnsi="Times New Roman" w:cs="Times New Roman"/>
                <w:b/>
                <w:iCs/>
              </w:rPr>
              <w:t>5.5</w:t>
            </w:r>
            <w:r w:rsidRPr="00E57023">
              <w:rPr>
                <w:rFonts w:ascii="Times New Roman" w:eastAsia="Times New Roman" w:hAnsi="Times New Roman" w:cs="Times New Roman"/>
                <w:b/>
                <w:iCs/>
              </w:rPr>
              <w:tab/>
              <w:t>Nautical Information Provision (NIPWG)</w:t>
            </w:r>
          </w:p>
        </w:tc>
      </w:tr>
      <w:tr w:rsidR="00FC7307" w:rsidRPr="00E57023" w14:paraId="0A21D946" w14:textId="77777777" w:rsidTr="004A43D2">
        <w:trPr>
          <w:cantSplit/>
          <w:jc w:val="center"/>
        </w:trPr>
        <w:tc>
          <w:tcPr>
            <w:tcW w:w="1170" w:type="dxa"/>
            <w:tcBorders>
              <w:top w:val="single" w:sz="4" w:space="0" w:color="auto"/>
            </w:tcBorders>
            <w:shd w:val="clear" w:color="auto" w:fill="FFFFFF"/>
          </w:tcPr>
          <w:p w14:paraId="4ECB1CB4" w14:textId="77777777" w:rsidR="00FC7307" w:rsidRPr="00E57023" w:rsidRDefault="00FC7307" w:rsidP="00B2248D">
            <w:pPr>
              <w:spacing w:after="0" w:line="240" w:lineRule="auto"/>
              <w:jc w:val="center"/>
              <w:rPr>
                <w:rFonts w:ascii="Times New Roman" w:eastAsia="Times New Roman" w:hAnsi="Times New Roman" w:cs="Times New Roman"/>
                <w:lang w:eastAsia="fr-FR"/>
              </w:rPr>
            </w:pPr>
            <w:r w:rsidRPr="00E57023">
              <w:rPr>
                <w:rFonts w:ascii="Times New Roman" w:eastAsia="Times New Roman" w:hAnsi="Times New Roman" w:cs="Times New Roman"/>
                <w:lang w:eastAsia="fr-FR"/>
              </w:rPr>
              <w:lastRenderedPageBreak/>
              <w:t>5.5, 5.6</w:t>
            </w:r>
          </w:p>
        </w:tc>
        <w:tc>
          <w:tcPr>
            <w:tcW w:w="1715" w:type="dxa"/>
            <w:tcBorders>
              <w:top w:val="single" w:sz="4" w:space="0" w:color="auto"/>
            </w:tcBorders>
            <w:shd w:val="clear" w:color="auto" w:fill="FFFFFF"/>
          </w:tcPr>
          <w:p w14:paraId="6118F989" w14:textId="77777777" w:rsidR="00FC7307" w:rsidRPr="00E57023" w:rsidRDefault="00FC7307" w:rsidP="00B2248D">
            <w:pPr>
              <w:spacing w:after="0" w:line="240" w:lineRule="auto"/>
              <w:jc w:val="center"/>
              <w:rPr>
                <w:rFonts w:ascii="Times New Roman" w:eastAsia="Times New Roman" w:hAnsi="Times New Roman" w:cs="Times New Roman"/>
              </w:rPr>
            </w:pPr>
            <w:r w:rsidRPr="00E57023">
              <w:rPr>
                <w:rFonts w:ascii="Times New Roman" w:eastAsia="Times New Roman" w:hAnsi="Times New Roman" w:cs="Times New Roman"/>
              </w:rPr>
              <w:t>S-1xx Portrayal Issues</w:t>
            </w:r>
          </w:p>
        </w:tc>
        <w:tc>
          <w:tcPr>
            <w:tcW w:w="1830" w:type="dxa"/>
            <w:tcBorders>
              <w:top w:val="single" w:sz="4" w:space="0" w:color="auto"/>
            </w:tcBorders>
            <w:shd w:val="clear" w:color="auto" w:fill="FFFFFF"/>
          </w:tcPr>
          <w:p w14:paraId="1629D5F0" w14:textId="77777777" w:rsidR="00FC7307" w:rsidRPr="00E57023" w:rsidRDefault="00FC7307" w:rsidP="00B2248D">
            <w:pPr>
              <w:spacing w:after="0" w:line="240" w:lineRule="auto"/>
              <w:jc w:val="center"/>
              <w:rPr>
                <w:rFonts w:ascii="Times New Roman" w:eastAsia="Times New Roman" w:hAnsi="Times New Roman" w:cs="Times New Roman"/>
                <w:lang w:eastAsia="fr-FR"/>
              </w:rPr>
            </w:pPr>
            <w:bookmarkStart w:id="10" w:name="HSSC718"/>
            <w:r w:rsidRPr="00E57023">
              <w:rPr>
                <w:rFonts w:ascii="Times New Roman" w:eastAsia="Times New Roman" w:hAnsi="Times New Roman" w:cs="Times New Roman"/>
                <w:lang w:eastAsia="fr-FR"/>
              </w:rPr>
              <w:t>HSSC7/18</w:t>
            </w:r>
            <w:bookmarkEnd w:id="10"/>
          </w:p>
        </w:tc>
        <w:tc>
          <w:tcPr>
            <w:tcW w:w="3310" w:type="dxa"/>
            <w:tcBorders>
              <w:top w:val="single" w:sz="4" w:space="0" w:color="auto"/>
            </w:tcBorders>
            <w:shd w:val="clear" w:color="auto" w:fill="FFFFFF"/>
          </w:tcPr>
          <w:p w14:paraId="5E011182" w14:textId="77777777" w:rsidR="00FC7307" w:rsidRPr="00E57023" w:rsidRDefault="00FC7307" w:rsidP="00B2248D">
            <w:pPr>
              <w:spacing w:after="0" w:line="240" w:lineRule="auto"/>
              <w:rPr>
                <w:rFonts w:ascii="Times New Roman" w:eastAsia="Times New Roman" w:hAnsi="Times New Roman" w:cs="Times New Roman"/>
              </w:rPr>
            </w:pPr>
            <w:r w:rsidRPr="00E57023">
              <w:rPr>
                <w:rFonts w:ascii="Times New Roman" w:eastAsia="Times New Roman" w:hAnsi="Times New Roman" w:cs="Times New Roman"/>
                <w:b/>
              </w:rPr>
              <w:t>NCWG</w:t>
            </w:r>
            <w:r w:rsidRPr="00E57023">
              <w:rPr>
                <w:rFonts w:ascii="Times New Roman" w:eastAsia="Times New Roman" w:hAnsi="Times New Roman" w:cs="Times New Roman"/>
              </w:rPr>
              <w:t xml:space="preserve"> to compile portrayal requirements relating to product specifications in general as part of its programme of work.</w:t>
            </w:r>
          </w:p>
        </w:tc>
        <w:tc>
          <w:tcPr>
            <w:tcW w:w="1647" w:type="dxa"/>
            <w:tcBorders>
              <w:top w:val="single" w:sz="4" w:space="0" w:color="auto"/>
            </w:tcBorders>
            <w:shd w:val="clear" w:color="auto" w:fill="FFFFFF"/>
          </w:tcPr>
          <w:p w14:paraId="6A098057" w14:textId="77777777" w:rsidR="00FC7307" w:rsidRPr="00E57023" w:rsidRDefault="00FC7307" w:rsidP="00B2248D">
            <w:pPr>
              <w:spacing w:after="0" w:line="240" w:lineRule="auto"/>
              <w:rPr>
                <w:rFonts w:ascii="Times New Roman" w:eastAsia="Times New Roman" w:hAnsi="Times New Roman" w:cs="Times New Roman"/>
                <w:b/>
              </w:rPr>
            </w:pPr>
            <w:r w:rsidRPr="00E57023">
              <w:rPr>
                <w:rFonts w:ascii="Times New Roman" w:eastAsia="Times New Roman" w:hAnsi="Times New Roman" w:cs="Times New Roman"/>
                <w:b/>
              </w:rPr>
              <w:t>NCWG-2</w:t>
            </w:r>
          </w:p>
        </w:tc>
        <w:tc>
          <w:tcPr>
            <w:tcW w:w="1420" w:type="dxa"/>
            <w:tcBorders>
              <w:top w:val="single" w:sz="4" w:space="0" w:color="auto"/>
            </w:tcBorders>
            <w:shd w:val="clear" w:color="auto" w:fill="FFFFFF"/>
          </w:tcPr>
          <w:p w14:paraId="098D7AD3" w14:textId="77777777" w:rsidR="00FC7307" w:rsidRDefault="00FC7307" w:rsidP="00B2248D">
            <w:pPr>
              <w:spacing w:after="0" w:line="240" w:lineRule="auto"/>
              <w:rPr>
                <w:rFonts w:ascii="Times New Roman" w:eastAsia="Times New Roman" w:hAnsi="Times New Roman" w:cs="Times New Roman"/>
              </w:rPr>
            </w:pPr>
            <w:r>
              <w:rPr>
                <w:rFonts w:ascii="Times New Roman" w:eastAsia="Times New Roman" w:hAnsi="Times New Roman" w:cs="Times New Roman"/>
              </w:rPr>
              <w:t>Planned</w:t>
            </w:r>
          </w:p>
          <w:p w14:paraId="13ADB5BD" w14:textId="77777777" w:rsidR="005749BE" w:rsidRPr="005749BE" w:rsidRDefault="005749BE" w:rsidP="00B2248D">
            <w:pPr>
              <w:spacing w:after="0" w:line="240" w:lineRule="auto"/>
              <w:rPr>
                <w:rFonts w:ascii="Times New Roman" w:eastAsia="Times New Roman" w:hAnsi="Times New Roman" w:cs="Times New Roman"/>
                <w:color w:val="FF0000"/>
              </w:rPr>
            </w:pPr>
            <w:r>
              <w:rPr>
                <w:rFonts w:ascii="Times New Roman" w:eastAsia="Times New Roman" w:hAnsi="Times New Roman" w:cs="Times New Roman"/>
                <w:color w:val="FF0000"/>
              </w:rPr>
              <w:t>Information Only for S100WG</w:t>
            </w:r>
          </w:p>
        </w:tc>
      </w:tr>
      <w:tr w:rsidR="00FC7307" w:rsidRPr="00E57023" w14:paraId="4D4AC483" w14:textId="77777777" w:rsidTr="004A43D2">
        <w:trPr>
          <w:cantSplit/>
          <w:jc w:val="center"/>
        </w:trPr>
        <w:tc>
          <w:tcPr>
            <w:tcW w:w="1170" w:type="dxa"/>
            <w:tcBorders>
              <w:top w:val="single" w:sz="4" w:space="0" w:color="auto"/>
            </w:tcBorders>
            <w:shd w:val="clear" w:color="auto" w:fill="FFFFFF"/>
          </w:tcPr>
          <w:p w14:paraId="4F98FC17" w14:textId="77777777" w:rsidR="00FC7307" w:rsidRPr="00E57023" w:rsidRDefault="00FC7307" w:rsidP="00B2248D">
            <w:pPr>
              <w:spacing w:after="0" w:line="240" w:lineRule="auto"/>
              <w:jc w:val="center"/>
              <w:rPr>
                <w:rFonts w:ascii="Times New Roman" w:eastAsia="Times New Roman" w:hAnsi="Times New Roman" w:cs="Times New Roman"/>
                <w:lang w:eastAsia="fr-FR"/>
              </w:rPr>
            </w:pPr>
            <w:r w:rsidRPr="00E57023">
              <w:rPr>
                <w:rFonts w:ascii="Times New Roman" w:eastAsia="Times New Roman" w:hAnsi="Times New Roman" w:cs="Times New Roman"/>
                <w:lang w:eastAsia="fr-FR"/>
              </w:rPr>
              <w:t>5.5</w:t>
            </w:r>
          </w:p>
        </w:tc>
        <w:tc>
          <w:tcPr>
            <w:tcW w:w="1715" w:type="dxa"/>
            <w:tcBorders>
              <w:top w:val="single" w:sz="4" w:space="0" w:color="auto"/>
            </w:tcBorders>
            <w:shd w:val="clear" w:color="auto" w:fill="FFFFFF"/>
          </w:tcPr>
          <w:p w14:paraId="3B0BD7E5" w14:textId="77777777" w:rsidR="00FC7307" w:rsidRPr="00E57023" w:rsidRDefault="00FC7307" w:rsidP="00B2248D">
            <w:pPr>
              <w:spacing w:after="0" w:line="240" w:lineRule="auto"/>
              <w:jc w:val="center"/>
              <w:rPr>
                <w:rFonts w:ascii="Times New Roman" w:eastAsia="Times New Roman" w:hAnsi="Times New Roman" w:cs="Times New Roman"/>
              </w:rPr>
            </w:pPr>
            <w:r w:rsidRPr="00E57023">
              <w:rPr>
                <w:rFonts w:ascii="Times New Roman" w:eastAsia="Times New Roman" w:hAnsi="Times New Roman" w:cs="Times New Roman"/>
              </w:rPr>
              <w:t>S-1xx Portrayal Issues</w:t>
            </w:r>
          </w:p>
        </w:tc>
        <w:tc>
          <w:tcPr>
            <w:tcW w:w="1830" w:type="dxa"/>
            <w:tcBorders>
              <w:top w:val="single" w:sz="4" w:space="0" w:color="auto"/>
            </w:tcBorders>
            <w:shd w:val="clear" w:color="auto" w:fill="FFFFFF"/>
          </w:tcPr>
          <w:p w14:paraId="5066485A" w14:textId="77777777" w:rsidR="00FC7307" w:rsidRPr="00E57023" w:rsidRDefault="00FC7307" w:rsidP="00B2248D">
            <w:pPr>
              <w:spacing w:after="0" w:line="240" w:lineRule="auto"/>
              <w:jc w:val="center"/>
              <w:rPr>
                <w:rFonts w:ascii="Times New Roman" w:eastAsia="Times New Roman" w:hAnsi="Times New Roman" w:cs="Times New Roman"/>
                <w:lang w:eastAsia="fr-FR"/>
              </w:rPr>
            </w:pPr>
            <w:bookmarkStart w:id="11" w:name="HSSC719"/>
            <w:r w:rsidRPr="00E57023">
              <w:rPr>
                <w:rFonts w:ascii="Times New Roman" w:eastAsia="Times New Roman" w:hAnsi="Times New Roman" w:cs="Times New Roman"/>
                <w:lang w:eastAsia="fr-FR"/>
              </w:rPr>
              <w:t>HSSC7/19</w:t>
            </w:r>
            <w:bookmarkEnd w:id="11"/>
          </w:p>
        </w:tc>
        <w:tc>
          <w:tcPr>
            <w:tcW w:w="3310" w:type="dxa"/>
            <w:tcBorders>
              <w:top w:val="single" w:sz="4" w:space="0" w:color="auto"/>
            </w:tcBorders>
            <w:shd w:val="clear" w:color="auto" w:fill="FFFFFF"/>
          </w:tcPr>
          <w:p w14:paraId="7EF28E91" w14:textId="77777777" w:rsidR="00FC7307" w:rsidRPr="00E57023" w:rsidRDefault="00FC7307" w:rsidP="00B2248D">
            <w:pPr>
              <w:spacing w:after="0" w:line="240" w:lineRule="auto"/>
              <w:rPr>
                <w:rFonts w:ascii="Times New Roman" w:eastAsia="Times New Roman" w:hAnsi="Times New Roman" w:cs="Times New Roman"/>
              </w:rPr>
            </w:pPr>
            <w:r w:rsidRPr="00E57023">
              <w:rPr>
                <w:rFonts w:ascii="Times New Roman" w:eastAsia="Times New Roman" w:hAnsi="Times New Roman" w:cs="Times New Roman"/>
                <w:b/>
              </w:rPr>
              <w:t xml:space="preserve">NIPWG </w:t>
            </w:r>
            <w:r w:rsidRPr="00E57023">
              <w:rPr>
                <w:rFonts w:ascii="Times New Roman" w:eastAsia="Times New Roman" w:hAnsi="Times New Roman" w:cs="Times New Roman"/>
              </w:rPr>
              <w:t xml:space="preserve">to experiment a workflow with stakeholders (industry, </w:t>
            </w:r>
            <w:proofErr w:type="gramStart"/>
            <w:r w:rsidRPr="00E57023">
              <w:rPr>
                <w:rFonts w:ascii="Times New Roman" w:eastAsia="Times New Roman" w:hAnsi="Times New Roman" w:cs="Times New Roman"/>
              </w:rPr>
              <w:t>academia, …)</w:t>
            </w:r>
            <w:proofErr w:type="gramEnd"/>
            <w:r w:rsidRPr="00E57023">
              <w:rPr>
                <w:rFonts w:ascii="Times New Roman" w:eastAsia="Times New Roman" w:hAnsi="Times New Roman" w:cs="Times New Roman"/>
              </w:rPr>
              <w:t xml:space="preserve"> and other HSSC WGs (S-100WG, DQWG, …) for S-122 portrayal issues.</w:t>
            </w:r>
          </w:p>
        </w:tc>
        <w:tc>
          <w:tcPr>
            <w:tcW w:w="1647" w:type="dxa"/>
            <w:tcBorders>
              <w:top w:val="single" w:sz="4" w:space="0" w:color="auto"/>
            </w:tcBorders>
            <w:shd w:val="clear" w:color="auto" w:fill="FFFFFF"/>
          </w:tcPr>
          <w:p w14:paraId="3A5443C4" w14:textId="77777777" w:rsidR="00FC7307" w:rsidRPr="00E57023" w:rsidRDefault="00FC7307" w:rsidP="00B2248D">
            <w:pPr>
              <w:spacing w:after="0" w:line="240" w:lineRule="auto"/>
              <w:rPr>
                <w:rFonts w:ascii="Times New Roman" w:eastAsia="Times New Roman" w:hAnsi="Times New Roman" w:cs="Times New Roman"/>
                <w:b/>
              </w:rPr>
            </w:pPr>
            <w:r w:rsidRPr="00E57023">
              <w:rPr>
                <w:rFonts w:ascii="Times New Roman" w:eastAsia="Times New Roman" w:hAnsi="Times New Roman" w:cs="Times New Roman"/>
                <w:b/>
              </w:rPr>
              <w:t>HSSC-8</w:t>
            </w:r>
          </w:p>
        </w:tc>
        <w:tc>
          <w:tcPr>
            <w:tcW w:w="1420" w:type="dxa"/>
            <w:tcBorders>
              <w:top w:val="single" w:sz="4" w:space="0" w:color="auto"/>
            </w:tcBorders>
            <w:shd w:val="clear" w:color="auto" w:fill="FFFFFF"/>
          </w:tcPr>
          <w:p w14:paraId="4DB8900B" w14:textId="77777777" w:rsidR="00FC7307" w:rsidRDefault="00FC7307" w:rsidP="00B2248D">
            <w:pPr>
              <w:spacing w:after="0" w:line="240" w:lineRule="auto"/>
              <w:rPr>
                <w:rFonts w:ascii="Times New Roman" w:eastAsia="Times New Roman" w:hAnsi="Times New Roman" w:cs="Times New Roman"/>
              </w:rPr>
            </w:pPr>
            <w:r>
              <w:rPr>
                <w:rFonts w:ascii="Times New Roman" w:eastAsia="Times New Roman" w:hAnsi="Times New Roman" w:cs="Times New Roman"/>
              </w:rPr>
              <w:t>Planned</w:t>
            </w:r>
          </w:p>
          <w:p w14:paraId="3C7AC7AB" w14:textId="77777777" w:rsidR="005749BE" w:rsidRPr="00E57023" w:rsidRDefault="005749BE" w:rsidP="00B2248D">
            <w:pPr>
              <w:spacing w:after="0" w:line="240" w:lineRule="auto"/>
              <w:rPr>
                <w:rFonts w:ascii="Times New Roman" w:eastAsia="Times New Roman" w:hAnsi="Times New Roman" w:cs="Times New Roman"/>
              </w:rPr>
            </w:pPr>
            <w:r>
              <w:rPr>
                <w:rFonts w:ascii="Times New Roman" w:eastAsia="Times New Roman" w:hAnsi="Times New Roman" w:cs="Times New Roman"/>
                <w:color w:val="FF0000"/>
              </w:rPr>
              <w:t>Information Only for S100WG</w:t>
            </w:r>
          </w:p>
        </w:tc>
      </w:tr>
      <w:tr w:rsidR="00FC7307" w:rsidRPr="00E57023" w14:paraId="519BB04B" w14:textId="77777777" w:rsidTr="004A43D2">
        <w:trPr>
          <w:cantSplit/>
          <w:jc w:val="center"/>
        </w:trPr>
        <w:tc>
          <w:tcPr>
            <w:tcW w:w="1170" w:type="dxa"/>
            <w:tcBorders>
              <w:top w:val="single" w:sz="4" w:space="0" w:color="auto"/>
            </w:tcBorders>
            <w:shd w:val="clear" w:color="auto" w:fill="FFFFFF"/>
          </w:tcPr>
          <w:p w14:paraId="4861A3D1" w14:textId="77777777" w:rsidR="00FC7307" w:rsidRPr="00E57023" w:rsidRDefault="00FC7307" w:rsidP="00B2248D">
            <w:pPr>
              <w:spacing w:after="0" w:line="240" w:lineRule="auto"/>
              <w:jc w:val="center"/>
              <w:rPr>
                <w:rFonts w:ascii="Times New Roman" w:eastAsia="Times New Roman" w:hAnsi="Times New Roman" w:cs="Times New Roman"/>
                <w:lang w:eastAsia="fr-FR"/>
              </w:rPr>
            </w:pPr>
            <w:r w:rsidRPr="00E57023">
              <w:rPr>
                <w:rFonts w:ascii="Times New Roman" w:eastAsia="Times New Roman" w:hAnsi="Times New Roman" w:cs="Times New Roman"/>
                <w:lang w:eastAsia="fr-FR"/>
              </w:rPr>
              <w:t>5.5</w:t>
            </w:r>
          </w:p>
        </w:tc>
        <w:tc>
          <w:tcPr>
            <w:tcW w:w="1715" w:type="dxa"/>
            <w:tcBorders>
              <w:top w:val="single" w:sz="4" w:space="0" w:color="auto"/>
            </w:tcBorders>
            <w:shd w:val="clear" w:color="auto" w:fill="FFFFFF"/>
          </w:tcPr>
          <w:p w14:paraId="64D654AD" w14:textId="77777777" w:rsidR="00FC7307" w:rsidRPr="00E57023" w:rsidRDefault="00FC7307" w:rsidP="00B2248D">
            <w:pPr>
              <w:spacing w:after="0" w:line="240" w:lineRule="auto"/>
              <w:jc w:val="center"/>
              <w:rPr>
                <w:rFonts w:ascii="Times New Roman" w:eastAsia="Times New Roman" w:hAnsi="Times New Roman" w:cs="Times New Roman"/>
              </w:rPr>
            </w:pPr>
            <w:r w:rsidRPr="00E57023">
              <w:rPr>
                <w:rFonts w:ascii="Times New Roman" w:eastAsia="Times New Roman" w:hAnsi="Times New Roman" w:cs="Times New Roman"/>
              </w:rPr>
              <w:t>S-122 test beds</w:t>
            </w:r>
          </w:p>
        </w:tc>
        <w:tc>
          <w:tcPr>
            <w:tcW w:w="1830" w:type="dxa"/>
            <w:tcBorders>
              <w:top w:val="single" w:sz="4" w:space="0" w:color="auto"/>
            </w:tcBorders>
            <w:shd w:val="clear" w:color="auto" w:fill="FFFFFF"/>
          </w:tcPr>
          <w:p w14:paraId="0D7B6331" w14:textId="77777777" w:rsidR="00FC7307" w:rsidRPr="00E57023" w:rsidRDefault="00FC7307" w:rsidP="00B2248D">
            <w:pPr>
              <w:spacing w:after="0" w:line="240" w:lineRule="auto"/>
              <w:jc w:val="center"/>
              <w:rPr>
                <w:rFonts w:ascii="Times New Roman" w:eastAsia="Times New Roman" w:hAnsi="Times New Roman" w:cs="Times New Roman"/>
                <w:lang w:eastAsia="fr-FR"/>
              </w:rPr>
            </w:pPr>
            <w:bookmarkStart w:id="12" w:name="HSSC720"/>
            <w:r w:rsidRPr="00E57023">
              <w:rPr>
                <w:rFonts w:ascii="Times New Roman" w:eastAsia="Times New Roman" w:hAnsi="Times New Roman" w:cs="Times New Roman"/>
                <w:lang w:eastAsia="fr-FR"/>
              </w:rPr>
              <w:t>HSSC7/20</w:t>
            </w:r>
            <w:bookmarkEnd w:id="12"/>
          </w:p>
        </w:tc>
        <w:tc>
          <w:tcPr>
            <w:tcW w:w="3310" w:type="dxa"/>
            <w:tcBorders>
              <w:top w:val="single" w:sz="4" w:space="0" w:color="auto"/>
            </w:tcBorders>
            <w:shd w:val="clear" w:color="auto" w:fill="FFFFFF"/>
          </w:tcPr>
          <w:p w14:paraId="51990952" w14:textId="77777777" w:rsidR="00FC7307" w:rsidRPr="00E57023" w:rsidRDefault="00FC7307" w:rsidP="00B2248D">
            <w:pPr>
              <w:spacing w:after="0" w:line="240" w:lineRule="auto"/>
              <w:rPr>
                <w:rFonts w:ascii="Times New Roman" w:eastAsia="Times New Roman" w:hAnsi="Times New Roman" w:cs="Times New Roman"/>
              </w:rPr>
            </w:pPr>
            <w:r w:rsidRPr="00E57023">
              <w:rPr>
                <w:rFonts w:ascii="Times New Roman" w:eastAsia="Times New Roman" w:hAnsi="Times New Roman" w:cs="Times New Roman"/>
              </w:rPr>
              <w:t xml:space="preserve">For S-122, and assuming that sufficient information is available, </w:t>
            </w:r>
            <w:r w:rsidRPr="00E57023">
              <w:rPr>
                <w:rFonts w:ascii="Times New Roman" w:eastAsia="Times New Roman" w:hAnsi="Times New Roman" w:cs="Times New Roman"/>
                <w:b/>
              </w:rPr>
              <w:t>NIPWG,</w:t>
            </w:r>
            <w:r w:rsidRPr="00E57023">
              <w:rPr>
                <w:rFonts w:ascii="Times New Roman" w:eastAsia="Times New Roman" w:hAnsi="Times New Roman" w:cs="Times New Roman"/>
              </w:rPr>
              <w:t xml:space="preserve"> in liaison with NCWG and S-100WG, to make use of test beds opportunities (e-navigation projects as appropriate).</w:t>
            </w:r>
          </w:p>
        </w:tc>
        <w:tc>
          <w:tcPr>
            <w:tcW w:w="1647" w:type="dxa"/>
            <w:tcBorders>
              <w:top w:val="single" w:sz="4" w:space="0" w:color="auto"/>
            </w:tcBorders>
            <w:shd w:val="clear" w:color="auto" w:fill="FFFFFF"/>
          </w:tcPr>
          <w:p w14:paraId="7707634E" w14:textId="77777777" w:rsidR="00FC7307" w:rsidRPr="00E57023" w:rsidRDefault="00FC7307" w:rsidP="00B2248D">
            <w:pPr>
              <w:spacing w:after="0" w:line="240" w:lineRule="auto"/>
              <w:rPr>
                <w:rFonts w:ascii="Times New Roman" w:eastAsia="Times New Roman" w:hAnsi="Times New Roman" w:cs="Times New Roman"/>
                <w:b/>
              </w:rPr>
            </w:pPr>
            <w:r w:rsidRPr="00E57023">
              <w:rPr>
                <w:rFonts w:ascii="Times New Roman" w:eastAsia="Times New Roman" w:hAnsi="Times New Roman" w:cs="Times New Roman"/>
                <w:b/>
              </w:rPr>
              <w:t>HSSC-8</w:t>
            </w:r>
          </w:p>
        </w:tc>
        <w:tc>
          <w:tcPr>
            <w:tcW w:w="1420" w:type="dxa"/>
            <w:tcBorders>
              <w:top w:val="single" w:sz="4" w:space="0" w:color="auto"/>
            </w:tcBorders>
            <w:shd w:val="clear" w:color="auto" w:fill="FFFFFF"/>
          </w:tcPr>
          <w:p w14:paraId="7179A357" w14:textId="77777777" w:rsidR="00FC7307" w:rsidRDefault="00FC7307" w:rsidP="00B2248D">
            <w:pPr>
              <w:spacing w:after="0" w:line="240" w:lineRule="auto"/>
              <w:rPr>
                <w:rFonts w:ascii="Times New Roman" w:eastAsia="Times New Roman" w:hAnsi="Times New Roman" w:cs="Times New Roman"/>
              </w:rPr>
            </w:pPr>
            <w:r>
              <w:rPr>
                <w:rFonts w:ascii="Times New Roman" w:eastAsia="Times New Roman" w:hAnsi="Times New Roman" w:cs="Times New Roman"/>
              </w:rPr>
              <w:t>Planned</w:t>
            </w:r>
          </w:p>
          <w:p w14:paraId="627C321F" w14:textId="77777777" w:rsidR="005749BE" w:rsidRPr="00E57023" w:rsidRDefault="005749BE" w:rsidP="00B2248D">
            <w:pPr>
              <w:spacing w:after="0" w:line="240" w:lineRule="auto"/>
              <w:rPr>
                <w:rFonts w:ascii="Times New Roman" w:eastAsia="Times New Roman" w:hAnsi="Times New Roman" w:cs="Times New Roman"/>
              </w:rPr>
            </w:pPr>
            <w:r>
              <w:rPr>
                <w:rFonts w:ascii="Times New Roman" w:eastAsia="Times New Roman" w:hAnsi="Times New Roman" w:cs="Times New Roman"/>
                <w:color w:val="FF0000"/>
              </w:rPr>
              <w:t>Information Only for S100WG</w:t>
            </w:r>
          </w:p>
        </w:tc>
      </w:tr>
      <w:tr w:rsidR="00FC7307" w:rsidRPr="00E57023" w14:paraId="5BB239CA" w14:textId="77777777" w:rsidTr="004A43D2">
        <w:trPr>
          <w:cantSplit/>
          <w:jc w:val="center"/>
        </w:trPr>
        <w:tc>
          <w:tcPr>
            <w:tcW w:w="11092" w:type="dxa"/>
            <w:gridSpan w:val="6"/>
            <w:tcBorders>
              <w:left w:val="single" w:sz="4" w:space="0" w:color="auto"/>
              <w:bottom w:val="single" w:sz="4" w:space="0" w:color="auto"/>
              <w:right w:val="single" w:sz="4" w:space="0" w:color="auto"/>
            </w:tcBorders>
            <w:shd w:val="clear" w:color="auto" w:fill="C6D9F1"/>
          </w:tcPr>
          <w:p w14:paraId="5CC70FB3" w14:textId="77777777" w:rsidR="00FC7307" w:rsidRPr="00E57023" w:rsidRDefault="00FC7307" w:rsidP="00B2248D">
            <w:pPr>
              <w:spacing w:after="0" w:line="240" w:lineRule="auto"/>
              <w:rPr>
                <w:rFonts w:ascii="Times New Roman" w:eastAsia="Times New Roman" w:hAnsi="Times New Roman" w:cs="Times New Roman"/>
              </w:rPr>
            </w:pPr>
            <w:r w:rsidRPr="00E57023">
              <w:rPr>
                <w:rFonts w:ascii="Times New Roman" w:eastAsia="Times New Roman" w:hAnsi="Times New Roman" w:cs="Times New Roman"/>
                <w:b/>
                <w:iCs/>
              </w:rPr>
              <w:t>5.6</w:t>
            </w:r>
            <w:r w:rsidRPr="00E57023">
              <w:rPr>
                <w:rFonts w:ascii="Times New Roman" w:eastAsia="Times New Roman" w:hAnsi="Times New Roman" w:cs="Times New Roman"/>
                <w:b/>
                <w:iCs/>
              </w:rPr>
              <w:tab/>
              <w:t>Nautical Cartography (NCWG)</w:t>
            </w:r>
          </w:p>
        </w:tc>
      </w:tr>
      <w:tr w:rsidR="00FC7307" w:rsidRPr="00E57023" w14:paraId="54F543B3" w14:textId="77777777" w:rsidTr="004A43D2">
        <w:trPr>
          <w:cantSplit/>
          <w:jc w:val="center"/>
        </w:trPr>
        <w:tc>
          <w:tcPr>
            <w:tcW w:w="1170" w:type="dxa"/>
            <w:tcBorders>
              <w:top w:val="single" w:sz="4" w:space="0" w:color="auto"/>
            </w:tcBorders>
            <w:shd w:val="clear" w:color="auto" w:fill="FFFFFF"/>
          </w:tcPr>
          <w:p w14:paraId="5F5FEC92" w14:textId="77777777" w:rsidR="00FC7307" w:rsidRPr="00E57023" w:rsidRDefault="00FC7307" w:rsidP="00B2248D">
            <w:pPr>
              <w:spacing w:after="0" w:line="240" w:lineRule="auto"/>
              <w:jc w:val="center"/>
              <w:rPr>
                <w:rFonts w:ascii="Times New Roman" w:eastAsia="Times New Roman" w:hAnsi="Times New Roman" w:cs="Times New Roman"/>
                <w:lang w:eastAsia="fr-FR"/>
              </w:rPr>
            </w:pPr>
            <w:r w:rsidRPr="00E57023">
              <w:rPr>
                <w:rFonts w:ascii="Times New Roman" w:eastAsia="Times New Roman" w:hAnsi="Times New Roman" w:cs="Times New Roman"/>
                <w:lang w:eastAsia="fr-FR"/>
              </w:rPr>
              <w:t>5.1, 5.6</w:t>
            </w:r>
          </w:p>
        </w:tc>
        <w:tc>
          <w:tcPr>
            <w:tcW w:w="1715" w:type="dxa"/>
            <w:tcBorders>
              <w:top w:val="single" w:sz="4" w:space="0" w:color="auto"/>
            </w:tcBorders>
            <w:shd w:val="clear" w:color="auto" w:fill="FFFFFF"/>
          </w:tcPr>
          <w:p w14:paraId="7E039658" w14:textId="77777777" w:rsidR="00FC7307" w:rsidRPr="00E57023" w:rsidRDefault="00FC7307" w:rsidP="00B2248D">
            <w:pPr>
              <w:spacing w:after="0" w:line="240" w:lineRule="auto"/>
              <w:jc w:val="center"/>
              <w:rPr>
                <w:rFonts w:ascii="Times New Roman" w:eastAsia="Times New Roman" w:hAnsi="Times New Roman" w:cs="Times New Roman"/>
              </w:rPr>
            </w:pPr>
            <w:r w:rsidRPr="00E57023">
              <w:rPr>
                <w:rFonts w:ascii="Times New Roman" w:eastAsia="Times New Roman" w:hAnsi="Times New Roman" w:cs="Times New Roman"/>
              </w:rPr>
              <w:t>AIO</w:t>
            </w:r>
          </w:p>
        </w:tc>
        <w:tc>
          <w:tcPr>
            <w:tcW w:w="1830" w:type="dxa"/>
            <w:tcBorders>
              <w:top w:val="single" w:sz="4" w:space="0" w:color="auto"/>
            </w:tcBorders>
            <w:shd w:val="clear" w:color="auto" w:fill="FFFFFF"/>
          </w:tcPr>
          <w:p w14:paraId="6AABB117" w14:textId="77777777" w:rsidR="00FC7307" w:rsidRPr="00E57023" w:rsidRDefault="00FC7307" w:rsidP="00B2248D">
            <w:pPr>
              <w:spacing w:after="0" w:line="240" w:lineRule="auto"/>
              <w:jc w:val="center"/>
              <w:rPr>
                <w:rFonts w:ascii="Times New Roman" w:eastAsia="Times New Roman" w:hAnsi="Times New Roman" w:cs="Times New Roman"/>
                <w:lang w:eastAsia="fr-FR"/>
              </w:rPr>
            </w:pPr>
            <w:bookmarkStart w:id="13" w:name="HSSC724"/>
            <w:r w:rsidRPr="00E57023">
              <w:rPr>
                <w:rFonts w:ascii="Times New Roman" w:eastAsia="Times New Roman" w:hAnsi="Times New Roman" w:cs="Times New Roman"/>
                <w:lang w:eastAsia="fr-FR"/>
              </w:rPr>
              <w:t>HSSC7/24</w:t>
            </w:r>
            <w:bookmarkEnd w:id="13"/>
          </w:p>
        </w:tc>
        <w:tc>
          <w:tcPr>
            <w:tcW w:w="3310" w:type="dxa"/>
            <w:tcBorders>
              <w:top w:val="single" w:sz="4" w:space="0" w:color="auto"/>
            </w:tcBorders>
            <w:shd w:val="clear" w:color="auto" w:fill="FFFFFF"/>
          </w:tcPr>
          <w:p w14:paraId="57B5BAC3" w14:textId="77777777" w:rsidR="00FC7307" w:rsidRPr="00E57023" w:rsidRDefault="00FC7307" w:rsidP="00B2248D">
            <w:pPr>
              <w:spacing w:after="0" w:line="240" w:lineRule="auto"/>
              <w:rPr>
                <w:rFonts w:ascii="Times New Roman" w:eastAsia="Times New Roman" w:hAnsi="Times New Roman" w:cs="Times New Roman"/>
              </w:rPr>
            </w:pPr>
            <w:r w:rsidRPr="00E57023">
              <w:rPr>
                <w:rFonts w:ascii="Times New Roman" w:eastAsia="Times New Roman" w:hAnsi="Times New Roman" w:cs="Times New Roman"/>
                <w:b/>
              </w:rPr>
              <w:t>S-101 PT</w:t>
            </w:r>
            <w:r w:rsidRPr="00E57023">
              <w:rPr>
                <w:rFonts w:ascii="Times New Roman" w:eastAsia="Times New Roman" w:hAnsi="Times New Roman" w:cs="Times New Roman"/>
              </w:rPr>
              <w:t xml:space="preserve"> to address the need for improved functionality regarding T&amp;P updates in future ENC/ECDIS.</w:t>
            </w:r>
          </w:p>
        </w:tc>
        <w:tc>
          <w:tcPr>
            <w:tcW w:w="1647" w:type="dxa"/>
            <w:tcBorders>
              <w:top w:val="single" w:sz="4" w:space="0" w:color="auto"/>
            </w:tcBorders>
            <w:shd w:val="clear" w:color="auto" w:fill="FFFFFF"/>
          </w:tcPr>
          <w:p w14:paraId="71CAAAE5" w14:textId="77777777" w:rsidR="00FC7307" w:rsidRPr="00E57023" w:rsidRDefault="00FC7307" w:rsidP="00B2248D">
            <w:pPr>
              <w:spacing w:after="0" w:line="240" w:lineRule="auto"/>
              <w:rPr>
                <w:rFonts w:ascii="Times New Roman" w:eastAsia="Times New Roman" w:hAnsi="Times New Roman" w:cs="Times New Roman"/>
                <w:b/>
              </w:rPr>
            </w:pPr>
            <w:r w:rsidRPr="00E57023">
              <w:rPr>
                <w:rFonts w:ascii="Times New Roman" w:eastAsia="Times New Roman" w:hAnsi="Times New Roman" w:cs="Times New Roman"/>
                <w:b/>
              </w:rPr>
              <w:t>HSSC-8</w:t>
            </w:r>
          </w:p>
        </w:tc>
        <w:tc>
          <w:tcPr>
            <w:tcW w:w="1420" w:type="dxa"/>
            <w:tcBorders>
              <w:top w:val="single" w:sz="4" w:space="0" w:color="auto"/>
            </w:tcBorders>
            <w:shd w:val="clear" w:color="auto" w:fill="FFFFFF"/>
          </w:tcPr>
          <w:p w14:paraId="070B0E27" w14:textId="77777777" w:rsidR="00FC7307" w:rsidRDefault="00FC7307" w:rsidP="00B2248D">
            <w:pPr>
              <w:spacing w:after="0" w:line="240" w:lineRule="auto"/>
              <w:rPr>
                <w:rFonts w:ascii="Times New Roman" w:eastAsia="Times New Roman" w:hAnsi="Times New Roman" w:cs="Times New Roman"/>
              </w:rPr>
            </w:pPr>
            <w:r>
              <w:rPr>
                <w:rFonts w:ascii="Times New Roman" w:eastAsia="Times New Roman" w:hAnsi="Times New Roman" w:cs="Times New Roman"/>
              </w:rPr>
              <w:t>Planned</w:t>
            </w:r>
          </w:p>
          <w:p w14:paraId="4E2AA47E" w14:textId="77777777" w:rsidR="00657186" w:rsidRPr="00E57023" w:rsidRDefault="00657186" w:rsidP="00B2248D">
            <w:pPr>
              <w:spacing w:after="0" w:line="240" w:lineRule="auto"/>
              <w:rPr>
                <w:rFonts w:ascii="Times New Roman" w:eastAsia="Times New Roman" w:hAnsi="Times New Roman" w:cs="Times New Roman"/>
              </w:rPr>
            </w:pPr>
            <w:r>
              <w:rPr>
                <w:rFonts w:ascii="Times New Roman" w:eastAsia="Times New Roman" w:hAnsi="Times New Roman" w:cs="Times New Roman"/>
              </w:rPr>
              <w:t>UPDATE information feature handles this.</w:t>
            </w:r>
          </w:p>
        </w:tc>
      </w:tr>
      <w:tr w:rsidR="00FC7307" w:rsidRPr="00E57023" w14:paraId="1F9E3388" w14:textId="77777777" w:rsidTr="004A43D2">
        <w:trPr>
          <w:cantSplit/>
          <w:jc w:val="center"/>
        </w:trPr>
        <w:tc>
          <w:tcPr>
            <w:tcW w:w="11092" w:type="dxa"/>
            <w:gridSpan w:val="6"/>
            <w:tcBorders>
              <w:left w:val="single" w:sz="4" w:space="0" w:color="auto"/>
              <w:bottom w:val="single" w:sz="4" w:space="0" w:color="auto"/>
              <w:right w:val="single" w:sz="4" w:space="0" w:color="auto"/>
            </w:tcBorders>
            <w:shd w:val="clear" w:color="auto" w:fill="C6D9F1"/>
          </w:tcPr>
          <w:p w14:paraId="60330045" w14:textId="77777777" w:rsidR="00FC7307" w:rsidRPr="00E57023" w:rsidRDefault="00FC7307" w:rsidP="00B2248D">
            <w:pPr>
              <w:spacing w:after="0" w:line="240" w:lineRule="auto"/>
              <w:rPr>
                <w:rFonts w:ascii="Times New Roman" w:eastAsia="Times New Roman" w:hAnsi="Times New Roman" w:cs="Times New Roman"/>
              </w:rPr>
            </w:pPr>
            <w:r w:rsidRPr="00E57023">
              <w:rPr>
                <w:rFonts w:ascii="Times New Roman" w:eastAsia="Times New Roman" w:hAnsi="Times New Roman" w:cs="Times New Roman"/>
                <w:b/>
                <w:iCs/>
              </w:rPr>
              <w:t>5.8</w:t>
            </w:r>
            <w:r w:rsidRPr="00E57023">
              <w:rPr>
                <w:rFonts w:ascii="Times New Roman" w:eastAsia="Times New Roman" w:hAnsi="Times New Roman" w:cs="Times New Roman"/>
                <w:b/>
                <w:iCs/>
              </w:rPr>
              <w:tab/>
              <w:t>Tides, Water Level and Currents (TWCWG)</w:t>
            </w:r>
          </w:p>
        </w:tc>
      </w:tr>
      <w:tr w:rsidR="00FC7307" w:rsidRPr="00E57023" w14:paraId="3726B141" w14:textId="77777777" w:rsidTr="004A43D2">
        <w:trPr>
          <w:cantSplit/>
          <w:jc w:val="center"/>
        </w:trPr>
        <w:tc>
          <w:tcPr>
            <w:tcW w:w="1170" w:type="dxa"/>
            <w:shd w:val="clear" w:color="auto" w:fill="auto"/>
          </w:tcPr>
          <w:p w14:paraId="132BA16E" w14:textId="77777777" w:rsidR="00FC7307" w:rsidRPr="00E57023" w:rsidRDefault="00FC7307" w:rsidP="00B2248D">
            <w:pPr>
              <w:spacing w:after="0" w:line="240" w:lineRule="auto"/>
              <w:jc w:val="center"/>
              <w:rPr>
                <w:rFonts w:ascii="Times New Roman" w:eastAsia="Times New Roman" w:hAnsi="Times New Roman" w:cs="Times New Roman"/>
                <w:lang w:eastAsia="fr-FR"/>
              </w:rPr>
            </w:pPr>
            <w:r w:rsidRPr="00E57023">
              <w:rPr>
                <w:rFonts w:ascii="Times New Roman" w:eastAsia="Times New Roman" w:hAnsi="Times New Roman" w:cs="Times New Roman"/>
                <w:lang w:eastAsia="fr-FR"/>
              </w:rPr>
              <w:t>5.8</w:t>
            </w:r>
          </w:p>
        </w:tc>
        <w:tc>
          <w:tcPr>
            <w:tcW w:w="1715" w:type="dxa"/>
            <w:shd w:val="clear" w:color="auto" w:fill="auto"/>
          </w:tcPr>
          <w:p w14:paraId="0BDCB535" w14:textId="77777777" w:rsidR="00FC7307" w:rsidRPr="00E57023" w:rsidRDefault="00FC7307" w:rsidP="00B2248D">
            <w:pPr>
              <w:spacing w:after="0" w:line="240" w:lineRule="auto"/>
              <w:jc w:val="center"/>
              <w:rPr>
                <w:rFonts w:ascii="Times New Roman" w:eastAsia="Times New Roman" w:hAnsi="Times New Roman" w:cs="Times New Roman"/>
              </w:rPr>
            </w:pPr>
            <w:r w:rsidRPr="00E57023">
              <w:rPr>
                <w:rFonts w:ascii="Times New Roman" w:eastAsia="Times New Roman" w:hAnsi="Times New Roman" w:cs="Times New Roman"/>
              </w:rPr>
              <w:t>Implementation of transition arrangements</w:t>
            </w:r>
          </w:p>
        </w:tc>
        <w:tc>
          <w:tcPr>
            <w:tcW w:w="1830" w:type="dxa"/>
            <w:shd w:val="clear" w:color="auto" w:fill="auto"/>
          </w:tcPr>
          <w:p w14:paraId="2D20673B" w14:textId="77777777" w:rsidR="00FC7307" w:rsidRPr="00E57023" w:rsidRDefault="00FC7307" w:rsidP="00B2248D">
            <w:pPr>
              <w:spacing w:after="0" w:line="240" w:lineRule="auto"/>
              <w:jc w:val="center"/>
              <w:rPr>
                <w:rFonts w:ascii="Times New Roman" w:eastAsia="Times New Roman" w:hAnsi="Times New Roman" w:cs="Times New Roman"/>
                <w:lang w:eastAsia="fr-FR"/>
              </w:rPr>
            </w:pPr>
            <w:bookmarkStart w:id="14" w:name="HSSC726"/>
            <w:r w:rsidRPr="00E57023">
              <w:rPr>
                <w:rFonts w:ascii="Times New Roman" w:eastAsia="Times New Roman" w:hAnsi="Times New Roman" w:cs="Times New Roman"/>
                <w:lang w:eastAsia="fr-FR"/>
              </w:rPr>
              <w:t>HSSC7/26</w:t>
            </w:r>
            <w:bookmarkEnd w:id="14"/>
            <w:r w:rsidRPr="00E57023">
              <w:rPr>
                <w:rFonts w:ascii="Times New Roman" w:eastAsia="Times New Roman" w:hAnsi="Times New Roman" w:cs="Times New Roman"/>
                <w:lang w:eastAsia="fr-FR"/>
              </w:rPr>
              <w:br/>
              <w:t>(former HSSC6/07)</w:t>
            </w:r>
          </w:p>
        </w:tc>
        <w:tc>
          <w:tcPr>
            <w:tcW w:w="3310" w:type="dxa"/>
            <w:shd w:val="clear" w:color="auto" w:fill="auto"/>
          </w:tcPr>
          <w:p w14:paraId="4F250605" w14:textId="77777777" w:rsidR="00FC7307" w:rsidRPr="00E57023" w:rsidRDefault="00FC7307" w:rsidP="00B2248D">
            <w:pPr>
              <w:spacing w:after="0" w:line="240" w:lineRule="auto"/>
              <w:rPr>
                <w:rFonts w:ascii="Times New Roman" w:eastAsia="Times New Roman" w:hAnsi="Times New Roman" w:cs="Times New Roman"/>
                <w:b/>
              </w:rPr>
            </w:pPr>
            <w:r w:rsidRPr="00E57023">
              <w:rPr>
                <w:rFonts w:ascii="Times New Roman" w:eastAsia="Times New Roman" w:hAnsi="Times New Roman" w:cs="Times New Roman"/>
                <w:b/>
              </w:rPr>
              <w:t xml:space="preserve">TWCWG </w:t>
            </w:r>
            <w:r w:rsidRPr="00E57023">
              <w:rPr>
                <w:rFonts w:ascii="Times New Roman" w:eastAsia="Times New Roman" w:hAnsi="Times New Roman" w:cs="Times New Roman"/>
              </w:rPr>
              <w:t xml:space="preserve">to consider the need for creating an S-111 Project Team (in liaison with </w:t>
            </w:r>
            <w:r w:rsidRPr="00E57023">
              <w:rPr>
                <w:rFonts w:ascii="Times New Roman" w:eastAsia="Times New Roman" w:hAnsi="Times New Roman" w:cs="Times New Roman"/>
                <w:b/>
              </w:rPr>
              <w:t>S-100WG</w:t>
            </w:r>
            <w:r w:rsidRPr="00E57023">
              <w:rPr>
                <w:rFonts w:ascii="Times New Roman" w:eastAsia="Times New Roman" w:hAnsi="Times New Roman" w:cs="Times New Roman"/>
              </w:rPr>
              <w:t>).</w:t>
            </w:r>
          </w:p>
        </w:tc>
        <w:tc>
          <w:tcPr>
            <w:tcW w:w="1647" w:type="dxa"/>
            <w:shd w:val="clear" w:color="auto" w:fill="auto"/>
          </w:tcPr>
          <w:p w14:paraId="5A64C183" w14:textId="77777777" w:rsidR="00FC7307" w:rsidRPr="00E57023" w:rsidRDefault="00FC7307" w:rsidP="00B2248D">
            <w:pPr>
              <w:spacing w:after="0" w:line="240" w:lineRule="auto"/>
              <w:rPr>
                <w:rFonts w:ascii="Times New Roman" w:eastAsia="Times New Roman" w:hAnsi="Times New Roman" w:cs="Times New Roman"/>
                <w:b/>
              </w:rPr>
            </w:pPr>
            <w:r w:rsidRPr="00E57023">
              <w:rPr>
                <w:rFonts w:ascii="Times New Roman" w:eastAsia="Times New Roman" w:hAnsi="Times New Roman" w:cs="Times New Roman"/>
                <w:b/>
              </w:rPr>
              <w:t>TWCWG-1</w:t>
            </w:r>
          </w:p>
        </w:tc>
        <w:tc>
          <w:tcPr>
            <w:tcW w:w="1420" w:type="dxa"/>
            <w:shd w:val="clear" w:color="auto" w:fill="auto"/>
          </w:tcPr>
          <w:p w14:paraId="6660944E" w14:textId="77777777" w:rsidR="00FC7307" w:rsidRDefault="00FC7307" w:rsidP="00B2248D">
            <w:pPr>
              <w:spacing w:after="0" w:line="240" w:lineRule="auto"/>
              <w:rPr>
                <w:rFonts w:ascii="Times New Roman" w:eastAsia="Times New Roman" w:hAnsi="Times New Roman" w:cs="Times New Roman"/>
              </w:rPr>
            </w:pPr>
            <w:r>
              <w:rPr>
                <w:rFonts w:ascii="Times New Roman" w:eastAsia="Times New Roman" w:hAnsi="Times New Roman" w:cs="Times New Roman"/>
              </w:rPr>
              <w:t>Planned</w:t>
            </w:r>
          </w:p>
          <w:p w14:paraId="22266CBF" w14:textId="77777777" w:rsidR="005749BE" w:rsidRPr="00E57023" w:rsidRDefault="005749BE" w:rsidP="00B2248D">
            <w:pPr>
              <w:spacing w:after="0" w:line="240" w:lineRule="auto"/>
              <w:rPr>
                <w:rFonts w:ascii="Times New Roman" w:eastAsia="Times New Roman" w:hAnsi="Times New Roman" w:cs="Times New Roman"/>
              </w:rPr>
            </w:pPr>
            <w:r>
              <w:rPr>
                <w:rFonts w:ascii="Times New Roman" w:eastAsia="Times New Roman" w:hAnsi="Times New Roman" w:cs="Times New Roman"/>
                <w:color w:val="FF0000"/>
              </w:rPr>
              <w:t>Information Only for S100WG</w:t>
            </w:r>
          </w:p>
        </w:tc>
      </w:tr>
      <w:tr w:rsidR="00FC7307" w:rsidRPr="00E57023" w14:paraId="3AB6BD35" w14:textId="77777777" w:rsidTr="004A43D2">
        <w:trPr>
          <w:cantSplit/>
          <w:jc w:val="center"/>
        </w:trPr>
        <w:tc>
          <w:tcPr>
            <w:tcW w:w="11092" w:type="dxa"/>
            <w:gridSpan w:val="6"/>
            <w:tcBorders>
              <w:left w:val="single" w:sz="4" w:space="0" w:color="auto"/>
              <w:bottom w:val="single" w:sz="4" w:space="0" w:color="auto"/>
              <w:right w:val="single" w:sz="4" w:space="0" w:color="auto"/>
            </w:tcBorders>
            <w:shd w:val="clear" w:color="auto" w:fill="C6D9F1"/>
          </w:tcPr>
          <w:p w14:paraId="626AEA98" w14:textId="77777777" w:rsidR="00FC7307" w:rsidRPr="00E57023" w:rsidRDefault="00FC7307" w:rsidP="00B2248D">
            <w:pPr>
              <w:spacing w:after="0" w:line="240" w:lineRule="auto"/>
              <w:rPr>
                <w:rFonts w:ascii="Times New Roman" w:eastAsia="Times New Roman" w:hAnsi="Times New Roman" w:cs="Times New Roman"/>
              </w:rPr>
            </w:pPr>
            <w:r w:rsidRPr="00E57023">
              <w:rPr>
                <w:rFonts w:ascii="Times New Roman" w:eastAsia="Times New Roman" w:hAnsi="Times New Roman" w:cs="Times New Roman"/>
                <w:b/>
                <w:iCs/>
              </w:rPr>
              <w:t>5.9</w:t>
            </w:r>
            <w:r w:rsidRPr="00E57023">
              <w:rPr>
                <w:rFonts w:ascii="Times New Roman" w:eastAsia="Times New Roman" w:hAnsi="Times New Roman" w:cs="Times New Roman"/>
                <w:b/>
                <w:iCs/>
              </w:rPr>
              <w:tab/>
              <w:t>Hydrographic Dictionary (HDWG)</w:t>
            </w:r>
          </w:p>
        </w:tc>
      </w:tr>
      <w:tr w:rsidR="00FC7307" w:rsidRPr="00E57023" w14:paraId="4A1BECCD" w14:textId="77777777" w:rsidTr="004A43D2">
        <w:trPr>
          <w:cantSplit/>
          <w:jc w:val="center"/>
        </w:trPr>
        <w:tc>
          <w:tcPr>
            <w:tcW w:w="1170" w:type="dxa"/>
            <w:tcBorders>
              <w:top w:val="single" w:sz="4" w:space="0" w:color="auto"/>
            </w:tcBorders>
            <w:shd w:val="clear" w:color="auto" w:fill="FFFFFF"/>
          </w:tcPr>
          <w:p w14:paraId="0F857AFD" w14:textId="77777777" w:rsidR="00FC7307" w:rsidRPr="00E57023" w:rsidRDefault="00FC7307" w:rsidP="00B2248D">
            <w:pPr>
              <w:spacing w:after="0" w:line="240" w:lineRule="auto"/>
              <w:jc w:val="center"/>
              <w:rPr>
                <w:rFonts w:ascii="Times New Roman" w:eastAsia="Times New Roman" w:hAnsi="Times New Roman" w:cs="Times New Roman"/>
                <w:lang w:eastAsia="fr-FR"/>
              </w:rPr>
            </w:pPr>
            <w:r w:rsidRPr="00E57023">
              <w:rPr>
                <w:rFonts w:ascii="Times New Roman" w:eastAsia="Times New Roman" w:hAnsi="Times New Roman" w:cs="Times New Roman"/>
                <w:lang w:eastAsia="fr-FR"/>
              </w:rPr>
              <w:t>5.1, 5.9</w:t>
            </w:r>
          </w:p>
        </w:tc>
        <w:tc>
          <w:tcPr>
            <w:tcW w:w="1715" w:type="dxa"/>
            <w:tcBorders>
              <w:top w:val="single" w:sz="4" w:space="0" w:color="auto"/>
            </w:tcBorders>
            <w:shd w:val="clear" w:color="auto" w:fill="FFFFFF"/>
          </w:tcPr>
          <w:p w14:paraId="0ECC027F" w14:textId="77777777" w:rsidR="00FC7307" w:rsidRPr="00E57023" w:rsidRDefault="00FC7307" w:rsidP="00B2248D">
            <w:pPr>
              <w:spacing w:after="0" w:line="240" w:lineRule="auto"/>
              <w:jc w:val="center"/>
              <w:rPr>
                <w:rFonts w:ascii="Times New Roman" w:eastAsia="Times New Roman" w:hAnsi="Times New Roman" w:cs="Times New Roman"/>
              </w:rPr>
            </w:pPr>
            <w:r w:rsidRPr="00E57023">
              <w:rPr>
                <w:rFonts w:ascii="Times New Roman" w:eastAsia="Times New Roman" w:hAnsi="Times New Roman" w:cs="Times New Roman"/>
              </w:rPr>
              <w:t>Future of S-32</w:t>
            </w:r>
          </w:p>
        </w:tc>
        <w:tc>
          <w:tcPr>
            <w:tcW w:w="1830" w:type="dxa"/>
            <w:tcBorders>
              <w:top w:val="single" w:sz="4" w:space="0" w:color="auto"/>
            </w:tcBorders>
            <w:shd w:val="clear" w:color="auto" w:fill="FFFFFF"/>
          </w:tcPr>
          <w:p w14:paraId="438879A9" w14:textId="77777777" w:rsidR="00FC7307" w:rsidRPr="00E57023" w:rsidRDefault="00FC7307" w:rsidP="00B2248D">
            <w:pPr>
              <w:spacing w:after="0" w:line="240" w:lineRule="auto"/>
              <w:jc w:val="center"/>
              <w:rPr>
                <w:rFonts w:ascii="Times New Roman" w:eastAsia="Times New Roman" w:hAnsi="Times New Roman" w:cs="Times New Roman"/>
                <w:lang w:eastAsia="fr-FR"/>
              </w:rPr>
            </w:pPr>
            <w:bookmarkStart w:id="15" w:name="HSSC728"/>
            <w:r w:rsidRPr="00E57023">
              <w:rPr>
                <w:rFonts w:ascii="Times New Roman" w:eastAsia="Times New Roman" w:hAnsi="Times New Roman" w:cs="Times New Roman"/>
                <w:lang w:eastAsia="fr-FR"/>
              </w:rPr>
              <w:t>HSSC7/28</w:t>
            </w:r>
            <w:bookmarkEnd w:id="15"/>
          </w:p>
        </w:tc>
        <w:tc>
          <w:tcPr>
            <w:tcW w:w="3310" w:type="dxa"/>
            <w:tcBorders>
              <w:top w:val="single" w:sz="4" w:space="0" w:color="auto"/>
            </w:tcBorders>
            <w:shd w:val="clear" w:color="auto" w:fill="FFFFFF"/>
          </w:tcPr>
          <w:p w14:paraId="65B012B9" w14:textId="77777777" w:rsidR="00FC7307" w:rsidRPr="00E57023" w:rsidRDefault="00FC7307" w:rsidP="00B2248D">
            <w:pPr>
              <w:spacing w:after="0" w:line="240" w:lineRule="auto"/>
              <w:rPr>
                <w:rFonts w:ascii="Times New Roman" w:eastAsia="Times New Roman" w:hAnsi="Times New Roman" w:cs="Times New Roman"/>
              </w:rPr>
            </w:pPr>
            <w:r w:rsidRPr="00E57023">
              <w:rPr>
                <w:rFonts w:ascii="Times New Roman" w:eastAsia="Times New Roman" w:hAnsi="Times New Roman" w:cs="Times New Roman"/>
                <w:b/>
              </w:rPr>
              <w:t>S-100WG</w:t>
            </w:r>
            <w:r w:rsidRPr="00E57023">
              <w:rPr>
                <w:rFonts w:ascii="Times New Roman" w:eastAsia="Times New Roman" w:hAnsi="Times New Roman" w:cs="Times New Roman"/>
              </w:rPr>
              <w:t xml:space="preserve"> to provide the HDWG with its generic technical specifications / requirements in terms of definitions, register(s) and procedures.</w:t>
            </w:r>
          </w:p>
        </w:tc>
        <w:tc>
          <w:tcPr>
            <w:tcW w:w="1647" w:type="dxa"/>
            <w:tcBorders>
              <w:top w:val="single" w:sz="4" w:space="0" w:color="auto"/>
            </w:tcBorders>
            <w:shd w:val="clear" w:color="auto" w:fill="FFFFFF"/>
          </w:tcPr>
          <w:p w14:paraId="2ECB243E" w14:textId="77777777" w:rsidR="00FC7307" w:rsidRPr="00E57023" w:rsidRDefault="00FC7307" w:rsidP="00B2248D">
            <w:pPr>
              <w:spacing w:after="0" w:line="240" w:lineRule="auto"/>
              <w:rPr>
                <w:rFonts w:ascii="Times New Roman" w:eastAsia="Times New Roman" w:hAnsi="Times New Roman" w:cs="Times New Roman"/>
                <w:b/>
              </w:rPr>
            </w:pPr>
            <w:r w:rsidRPr="00E57023">
              <w:rPr>
                <w:rFonts w:ascii="Times New Roman" w:eastAsia="Times New Roman" w:hAnsi="Times New Roman" w:cs="Times New Roman"/>
                <w:b/>
              </w:rPr>
              <w:t>May 2016</w:t>
            </w:r>
          </w:p>
        </w:tc>
        <w:tc>
          <w:tcPr>
            <w:tcW w:w="1420" w:type="dxa"/>
            <w:tcBorders>
              <w:top w:val="single" w:sz="4" w:space="0" w:color="auto"/>
            </w:tcBorders>
            <w:shd w:val="clear" w:color="auto" w:fill="FFFFFF"/>
          </w:tcPr>
          <w:p w14:paraId="423A1A9E" w14:textId="77777777" w:rsidR="00FC7307" w:rsidRPr="00E57023" w:rsidRDefault="00FC7307" w:rsidP="00B2248D">
            <w:pPr>
              <w:spacing w:after="0" w:line="240" w:lineRule="auto"/>
              <w:rPr>
                <w:rFonts w:ascii="Times New Roman" w:eastAsia="Times New Roman" w:hAnsi="Times New Roman" w:cs="Times New Roman"/>
              </w:rPr>
            </w:pPr>
            <w:r>
              <w:rPr>
                <w:rFonts w:ascii="Times New Roman" w:eastAsia="Times New Roman" w:hAnsi="Times New Roman" w:cs="Times New Roman"/>
              </w:rPr>
              <w:t>Planned</w:t>
            </w:r>
          </w:p>
        </w:tc>
      </w:tr>
      <w:tr w:rsidR="00FC7307" w:rsidRPr="00E57023" w14:paraId="50A79CEB" w14:textId="77777777" w:rsidTr="004A43D2">
        <w:trPr>
          <w:cantSplit/>
          <w:jc w:val="center"/>
        </w:trPr>
        <w:tc>
          <w:tcPr>
            <w:tcW w:w="11092" w:type="dxa"/>
            <w:gridSpan w:val="6"/>
            <w:tcBorders>
              <w:bottom w:val="single" w:sz="4" w:space="0" w:color="000000"/>
            </w:tcBorders>
            <w:shd w:val="clear" w:color="auto" w:fill="FFC000"/>
          </w:tcPr>
          <w:p w14:paraId="2C58404D" w14:textId="77777777" w:rsidR="00FC7307" w:rsidRPr="00E57023" w:rsidRDefault="00FC7307" w:rsidP="00B2248D">
            <w:pPr>
              <w:spacing w:after="0" w:line="240" w:lineRule="auto"/>
              <w:rPr>
                <w:rFonts w:ascii="Times New Roman" w:eastAsia="Times New Roman" w:hAnsi="Times New Roman" w:cs="Times New Roman"/>
                <w:b/>
              </w:rPr>
            </w:pPr>
            <w:r w:rsidRPr="00E57023">
              <w:rPr>
                <w:rFonts w:ascii="Times New Roman" w:eastAsia="Times New Roman" w:hAnsi="Times New Roman" w:cs="Times New Roman"/>
                <w:b/>
              </w:rPr>
              <w:lastRenderedPageBreak/>
              <w:t>6.</w:t>
            </w:r>
            <w:r w:rsidRPr="00E57023">
              <w:rPr>
                <w:rFonts w:ascii="Times New Roman" w:eastAsia="Times New Roman" w:hAnsi="Times New Roman" w:cs="Times New Roman"/>
                <w:b/>
              </w:rPr>
              <w:tab/>
              <w:t>Inter-Organizational Bodies</w:t>
            </w:r>
          </w:p>
        </w:tc>
      </w:tr>
      <w:tr w:rsidR="00FC7307" w:rsidRPr="00E57023" w14:paraId="1446AD40" w14:textId="77777777" w:rsidTr="004A43D2">
        <w:trPr>
          <w:cantSplit/>
          <w:jc w:val="center"/>
        </w:trPr>
        <w:tc>
          <w:tcPr>
            <w:tcW w:w="11092" w:type="dxa"/>
            <w:gridSpan w:val="6"/>
            <w:tcBorders>
              <w:left w:val="single" w:sz="4" w:space="0" w:color="auto"/>
              <w:bottom w:val="single" w:sz="4" w:space="0" w:color="auto"/>
              <w:right w:val="single" w:sz="4" w:space="0" w:color="auto"/>
            </w:tcBorders>
            <w:shd w:val="clear" w:color="auto" w:fill="C6D9F1"/>
          </w:tcPr>
          <w:p w14:paraId="493BC022" w14:textId="77777777" w:rsidR="00FC7307" w:rsidRPr="00E57023" w:rsidRDefault="00FC7307" w:rsidP="00B2248D">
            <w:pPr>
              <w:spacing w:after="0" w:line="240" w:lineRule="auto"/>
              <w:rPr>
                <w:rFonts w:ascii="Times New Roman" w:eastAsia="Times New Roman" w:hAnsi="Times New Roman" w:cs="Times New Roman"/>
                <w:b/>
                <w:iCs/>
              </w:rPr>
            </w:pPr>
            <w:r w:rsidRPr="00E57023">
              <w:rPr>
                <w:rFonts w:ascii="Times New Roman" w:eastAsia="Times New Roman" w:hAnsi="Times New Roman" w:cs="Times New Roman"/>
                <w:b/>
                <w:iCs/>
              </w:rPr>
              <w:t>6.1</w:t>
            </w:r>
            <w:r w:rsidRPr="00E57023">
              <w:rPr>
                <w:rFonts w:ascii="Times New Roman" w:eastAsia="Times New Roman" w:hAnsi="Times New Roman" w:cs="Times New Roman"/>
                <w:b/>
                <w:iCs/>
              </w:rPr>
              <w:tab/>
              <w:t>Advisory Board on the Law of the Sea (ABLOS)</w:t>
            </w:r>
          </w:p>
        </w:tc>
      </w:tr>
      <w:tr w:rsidR="00FC7307" w:rsidRPr="00E57023" w14:paraId="3DF708DC" w14:textId="77777777" w:rsidTr="004A43D2">
        <w:trPr>
          <w:cantSplit/>
          <w:jc w:val="center"/>
        </w:trPr>
        <w:tc>
          <w:tcPr>
            <w:tcW w:w="1170" w:type="dxa"/>
            <w:tcBorders>
              <w:top w:val="single" w:sz="4" w:space="0" w:color="000000"/>
              <w:bottom w:val="single" w:sz="4" w:space="0" w:color="000000"/>
            </w:tcBorders>
            <w:shd w:val="clear" w:color="auto" w:fill="D9D9D9" w:themeFill="background1" w:themeFillShade="D9"/>
          </w:tcPr>
          <w:p w14:paraId="76711C01" w14:textId="77777777" w:rsidR="00FC7307" w:rsidRPr="00E57023" w:rsidRDefault="00FC7307" w:rsidP="00B2248D">
            <w:pPr>
              <w:spacing w:after="0" w:line="240" w:lineRule="auto"/>
              <w:jc w:val="center"/>
              <w:rPr>
                <w:rFonts w:ascii="Times New Roman" w:eastAsia="Times New Roman" w:hAnsi="Times New Roman" w:cs="Times New Roman"/>
                <w:lang w:eastAsia="fr-FR"/>
              </w:rPr>
            </w:pPr>
            <w:r w:rsidRPr="00E57023">
              <w:rPr>
                <w:rFonts w:ascii="Times New Roman" w:eastAsia="Times New Roman" w:hAnsi="Times New Roman" w:cs="Times New Roman"/>
                <w:lang w:eastAsia="fr-FR"/>
              </w:rPr>
              <w:t>6.1</w:t>
            </w:r>
          </w:p>
        </w:tc>
        <w:tc>
          <w:tcPr>
            <w:tcW w:w="1715" w:type="dxa"/>
            <w:tcBorders>
              <w:top w:val="single" w:sz="4" w:space="0" w:color="000000"/>
              <w:bottom w:val="single" w:sz="4" w:space="0" w:color="000000"/>
            </w:tcBorders>
            <w:shd w:val="clear" w:color="auto" w:fill="D9D9D9" w:themeFill="background1" w:themeFillShade="D9"/>
          </w:tcPr>
          <w:p w14:paraId="6C4C558F" w14:textId="77777777" w:rsidR="00FC7307" w:rsidRPr="00E57023" w:rsidRDefault="00FC7307" w:rsidP="00B2248D">
            <w:pPr>
              <w:spacing w:after="0" w:line="240" w:lineRule="auto"/>
              <w:jc w:val="center"/>
              <w:rPr>
                <w:rFonts w:ascii="Times New Roman" w:eastAsia="Times New Roman" w:hAnsi="Times New Roman" w:cs="Times New Roman"/>
              </w:rPr>
            </w:pPr>
            <w:r w:rsidRPr="00E57023">
              <w:rPr>
                <w:rFonts w:ascii="Times New Roman" w:eastAsia="Times New Roman" w:hAnsi="Times New Roman" w:cs="Times New Roman"/>
              </w:rPr>
              <w:t>S-121 – Maritime Limits and Boundaries</w:t>
            </w:r>
          </w:p>
        </w:tc>
        <w:tc>
          <w:tcPr>
            <w:tcW w:w="1830" w:type="dxa"/>
            <w:tcBorders>
              <w:top w:val="single" w:sz="4" w:space="0" w:color="000000"/>
              <w:bottom w:val="single" w:sz="4" w:space="0" w:color="000000"/>
            </w:tcBorders>
            <w:shd w:val="clear" w:color="auto" w:fill="D9D9D9" w:themeFill="background1" w:themeFillShade="D9"/>
          </w:tcPr>
          <w:p w14:paraId="477B5140" w14:textId="77777777" w:rsidR="00FC7307" w:rsidRPr="00E57023" w:rsidRDefault="00FC7307" w:rsidP="00B2248D">
            <w:pPr>
              <w:spacing w:after="0" w:line="240" w:lineRule="auto"/>
              <w:jc w:val="center"/>
              <w:rPr>
                <w:rFonts w:ascii="Times New Roman" w:eastAsia="Times New Roman" w:hAnsi="Times New Roman" w:cs="Times New Roman"/>
                <w:lang w:eastAsia="fr-FR"/>
              </w:rPr>
            </w:pPr>
            <w:bookmarkStart w:id="16" w:name="HSSC730"/>
            <w:r w:rsidRPr="00E57023">
              <w:rPr>
                <w:rFonts w:ascii="Times New Roman" w:eastAsia="Times New Roman" w:hAnsi="Times New Roman" w:cs="Times New Roman"/>
                <w:lang w:eastAsia="fr-FR"/>
              </w:rPr>
              <w:t>HSSC7/30</w:t>
            </w:r>
            <w:bookmarkEnd w:id="16"/>
          </w:p>
        </w:tc>
        <w:tc>
          <w:tcPr>
            <w:tcW w:w="3310" w:type="dxa"/>
            <w:tcBorders>
              <w:top w:val="single" w:sz="4" w:space="0" w:color="000000"/>
              <w:bottom w:val="single" w:sz="4" w:space="0" w:color="000000"/>
            </w:tcBorders>
            <w:shd w:val="clear" w:color="auto" w:fill="D9D9D9" w:themeFill="background1" w:themeFillShade="D9"/>
          </w:tcPr>
          <w:p w14:paraId="60E8D94B" w14:textId="77777777" w:rsidR="00FC7307" w:rsidRPr="00E57023" w:rsidRDefault="00FC7307" w:rsidP="00B2248D">
            <w:pPr>
              <w:spacing w:after="0" w:line="240" w:lineRule="auto"/>
              <w:rPr>
                <w:rFonts w:ascii="Times New Roman" w:eastAsia="Times New Roman" w:hAnsi="Times New Roman" w:cs="Times New Roman"/>
              </w:rPr>
            </w:pPr>
            <w:r w:rsidRPr="00E57023">
              <w:rPr>
                <w:rFonts w:ascii="Times New Roman" w:eastAsia="Times New Roman" w:hAnsi="Times New Roman" w:cs="Times New Roman"/>
              </w:rPr>
              <w:t xml:space="preserve">Considering that the IHO S-121 Product Specification will not be approved before end of Dec. 2017, </w:t>
            </w:r>
            <w:r w:rsidRPr="00E57023">
              <w:rPr>
                <w:rFonts w:ascii="Times New Roman" w:eastAsia="Times New Roman" w:hAnsi="Times New Roman" w:cs="Times New Roman"/>
                <w:b/>
              </w:rPr>
              <w:t>IHB</w:t>
            </w:r>
            <w:r w:rsidRPr="00E57023">
              <w:rPr>
                <w:rFonts w:ascii="Times New Roman" w:eastAsia="Times New Roman" w:hAnsi="Times New Roman" w:cs="Times New Roman"/>
              </w:rPr>
              <w:t xml:space="preserve"> to inform DOALOS (</w:t>
            </w:r>
            <w:r w:rsidRPr="00E57023">
              <w:rPr>
                <w:rFonts w:ascii="Times New Roman" w:eastAsia="Times New Roman" w:hAnsi="Times New Roman" w:cs="Times New Roman"/>
                <w:b/>
              </w:rPr>
              <w:t>in liaison with ABLOS Chair</w:t>
            </w:r>
            <w:r w:rsidRPr="00E57023">
              <w:rPr>
                <w:rFonts w:ascii="Times New Roman" w:eastAsia="Times New Roman" w:hAnsi="Times New Roman" w:cs="Times New Roman"/>
              </w:rPr>
              <w:t>) of the expected date of approval of S-121.</w:t>
            </w:r>
          </w:p>
        </w:tc>
        <w:tc>
          <w:tcPr>
            <w:tcW w:w="1647" w:type="dxa"/>
            <w:tcBorders>
              <w:top w:val="single" w:sz="4" w:space="0" w:color="000000"/>
              <w:bottom w:val="single" w:sz="4" w:space="0" w:color="000000"/>
            </w:tcBorders>
            <w:shd w:val="clear" w:color="auto" w:fill="D9D9D9" w:themeFill="background1" w:themeFillShade="D9"/>
          </w:tcPr>
          <w:p w14:paraId="5FE4F24D" w14:textId="77777777" w:rsidR="00FC7307" w:rsidRPr="00E57023" w:rsidRDefault="00FC7307" w:rsidP="00B2248D">
            <w:pPr>
              <w:spacing w:after="0" w:line="240" w:lineRule="auto"/>
              <w:rPr>
                <w:rFonts w:ascii="Times New Roman" w:eastAsia="Times New Roman" w:hAnsi="Times New Roman" w:cs="Times New Roman"/>
                <w:b/>
              </w:rPr>
            </w:pPr>
            <w:r w:rsidRPr="00E57023">
              <w:rPr>
                <w:rFonts w:ascii="Times New Roman" w:eastAsia="Times New Roman" w:hAnsi="Times New Roman" w:cs="Times New Roman"/>
                <w:b/>
              </w:rPr>
              <w:t>End of Nov. 2015</w:t>
            </w:r>
          </w:p>
        </w:tc>
        <w:tc>
          <w:tcPr>
            <w:tcW w:w="1420" w:type="dxa"/>
            <w:tcBorders>
              <w:top w:val="single" w:sz="4" w:space="0" w:color="000000"/>
              <w:bottom w:val="single" w:sz="4" w:space="0" w:color="000000"/>
            </w:tcBorders>
            <w:shd w:val="clear" w:color="auto" w:fill="D9D9D9" w:themeFill="background1" w:themeFillShade="D9"/>
          </w:tcPr>
          <w:p w14:paraId="6D306EED" w14:textId="77777777" w:rsidR="00FC7307" w:rsidRDefault="00FC7307" w:rsidP="00B2248D">
            <w:pPr>
              <w:spacing w:after="0" w:line="240" w:lineRule="auto"/>
              <w:rPr>
                <w:rFonts w:ascii="Times New Roman" w:eastAsia="Times New Roman" w:hAnsi="Times New Roman" w:cs="Times New Roman"/>
              </w:rPr>
            </w:pPr>
            <w:r>
              <w:rPr>
                <w:rFonts w:ascii="Times New Roman" w:eastAsia="Times New Roman" w:hAnsi="Times New Roman" w:cs="Times New Roman"/>
              </w:rPr>
              <w:t>DONE</w:t>
            </w:r>
          </w:p>
          <w:p w14:paraId="761C7D12" w14:textId="77777777" w:rsidR="00FC7307" w:rsidRPr="00E57023" w:rsidRDefault="00FC7307" w:rsidP="00B2248D">
            <w:pPr>
              <w:spacing w:after="0" w:line="240" w:lineRule="auto"/>
              <w:rPr>
                <w:rFonts w:ascii="Times New Roman" w:eastAsia="Times New Roman" w:hAnsi="Times New Roman" w:cs="Times New Roman"/>
              </w:rPr>
            </w:pPr>
            <w:r>
              <w:rPr>
                <w:rFonts w:ascii="Times New Roman" w:eastAsia="Times New Roman" w:hAnsi="Times New Roman" w:cs="Times New Roman"/>
              </w:rPr>
              <w:t>IHB Letter dated 15 Dec 2015</w:t>
            </w:r>
          </w:p>
        </w:tc>
      </w:tr>
      <w:tr w:rsidR="00FC7307" w:rsidRPr="00E57023" w14:paraId="5C86FEDC" w14:textId="77777777" w:rsidTr="004A43D2">
        <w:trPr>
          <w:cantSplit/>
          <w:jc w:val="center"/>
        </w:trPr>
        <w:tc>
          <w:tcPr>
            <w:tcW w:w="1170" w:type="dxa"/>
            <w:tcBorders>
              <w:top w:val="single" w:sz="4" w:space="0" w:color="000000"/>
            </w:tcBorders>
            <w:shd w:val="clear" w:color="auto" w:fill="D9D9D9" w:themeFill="background1" w:themeFillShade="D9"/>
          </w:tcPr>
          <w:p w14:paraId="491BBA5C" w14:textId="77777777" w:rsidR="00FC7307" w:rsidRPr="00E57023" w:rsidRDefault="00FC7307" w:rsidP="00B2248D">
            <w:pPr>
              <w:spacing w:after="0" w:line="240" w:lineRule="auto"/>
              <w:jc w:val="center"/>
              <w:rPr>
                <w:rFonts w:ascii="Times New Roman" w:eastAsia="Times New Roman" w:hAnsi="Times New Roman" w:cs="Times New Roman"/>
                <w:lang w:eastAsia="fr-FR"/>
              </w:rPr>
            </w:pPr>
            <w:r w:rsidRPr="00E57023">
              <w:rPr>
                <w:rFonts w:ascii="Times New Roman" w:eastAsia="Times New Roman" w:hAnsi="Times New Roman" w:cs="Times New Roman"/>
                <w:lang w:eastAsia="fr-FR"/>
              </w:rPr>
              <w:t>6.1</w:t>
            </w:r>
          </w:p>
        </w:tc>
        <w:tc>
          <w:tcPr>
            <w:tcW w:w="1715" w:type="dxa"/>
            <w:tcBorders>
              <w:top w:val="single" w:sz="4" w:space="0" w:color="000000"/>
            </w:tcBorders>
            <w:shd w:val="clear" w:color="auto" w:fill="D9D9D9" w:themeFill="background1" w:themeFillShade="D9"/>
          </w:tcPr>
          <w:p w14:paraId="47C93E7A" w14:textId="77777777" w:rsidR="00FC7307" w:rsidRPr="00E57023" w:rsidRDefault="00FC7307" w:rsidP="00B2248D">
            <w:pPr>
              <w:spacing w:after="0" w:line="240" w:lineRule="auto"/>
              <w:jc w:val="center"/>
              <w:rPr>
                <w:rFonts w:ascii="Times New Roman" w:eastAsia="Times New Roman" w:hAnsi="Times New Roman" w:cs="Times New Roman"/>
              </w:rPr>
            </w:pPr>
            <w:r w:rsidRPr="00E57023">
              <w:rPr>
                <w:rFonts w:ascii="Times New Roman" w:eastAsia="Times New Roman" w:hAnsi="Times New Roman" w:cs="Times New Roman"/>
              </w:rPr>
              <w:t>S-121 – Maritime Limits and Boundaries</w:t>
            </w:r>
          </w:p>
        </w:tc>
        <w:tc>
          <w:tcPr>
            <w:tcW w:w="1830" w:type="dxa"/>
            <w:tcBorders>
              <w:top w:val="single" w:sz="4" w:space="0" w:color="000000"/>
            </w:tcBorders>
            <w:shd w:val="clear" w:color="auto" w:fill="D9D9D9" w:themeFill="background1" w:themeFillShade="D9"/>
          </w:tcPr>
          <w:p w14:paraId="0E6EAD1C" w14:textId="77777777" w:rsidR="00FC7307" w:rsidRPr="00E57023" w:rsidRDefault="00FC7307" w:rsidP="00B2248D">
            <w:pPr>
              <w:spacing w:after="0" w:line="240" w:lineRule="auto"/>
              <w:jc w:val="center"/>
              <w:rPr>
                <w:rFonts w:ascii="Times New Roman" w:eastAsia="Times New Roman" w:hAnsi="Times New Roman" w:cs="Times New Roman"/>
                <w:lang w:eastAsia="fr-FR"/>
              </w:rPr>
            </w:pPr>
            <w:bookmarkStart w:id="17" w:name="HSSC731"/>
            <w:r w:rsidRPr="00E57023">
              <w:rPr>
                <w:rFonts w:ascii="Times New Roman" w:eastAsia="Times New Roman" w:hAnsi="Times New Roman" w:cs="Times New Roman"/>
                <w:lang w:eastAsia="fr-FR"/>
              </w:rPr>
              <w:t>HSSC7/31</w:t>
            </w:r>
            <w:bookmarkEnd w:id="17"/>
          </w:p>
        </w:tc>
        <w:tc>
          <w:tcPr>
            <w:tcW w:w="3310" w:type="dxa"/>
            <w:tcBorders>
              <w:top w:val="single" w:sz="4" w:space="0" w:color="000000"/>
            </w:tcBorders>
            <w:shd w:val="clear" w:color="auto" w:fill="D9D9D9" w:themeFill="background1" w:themeFillShade="D9"/>
          </w:tcPr>
          <w:p w14:paraId="46F3B608" w14:textId="77777777" w:rsidR="00FC7307" w:rsidRPr="00E57023" w:rsidRDefault="00FC7307" w:rsidP="00B2248D">
            <w:pPr>
              <w:spacing w:after="0" w:line="240" w:lineRule="auto"/>
              <w:rPr>
                <w:rFonts w:ascii="Times New Roman" w:eastAsia="Times New Roman" w:hAnsi="Times New Roman" w:cs="Times New Roman"/>
              </w:rPr>
            </w:pPr>
            <w:r w:rsidRPr="00E57023">
              <w:rPr>
                <w:rFonts w:ascii="Times New Roman" w:eastAsia="Times New Roman" w:hAnsi="Times New Roman" w:cs="Times New Roman"/>
                <w:b/>
              </w:rPr>
              <w:t>IHB</w:t>
            </w:r>
            <w:r w:rsidRPr="00E57023">
              <w:rPr>
                <w:rFonts w:ascii="Times New Roman" w:eastAsia="Times New Roman" w:hAnsi="Times New Roman" w:cs="Times New Roman"/>
              </w:rPr>
              <w:t xml:space="preserve"> to issue a CL inviting IHO Member States to support the development of S-121 product specification within </w:t>
            </w:r>
            <w:r>
              <w:rPr>
                <w:rFonts w:ascii="Times New Roman" w:eastAsia="Times New Roman" w:hAnsi="Times New Roman" w:cs="Times New Roman"/>
              </w:rPr>
              <w:t xml:space="preserve">a project team under </w:t>
            </w:r>
            <w:r w:rsidRPr="00E57023">
              <w:rPr>
                <w:rFonts w:ascii="Times New Roman" w:eastAsia="Times New Roman" w:hAnsi="Times New Roman" w:cs="Times New Roman"/>
              </w:rPr>
              <w:t>the S-100WG.</w:t>
            </w:r>
          </w:p>
        </w:tc>
        <w:tc>
          <w:tcPr>
            <w:tcW w:w="1647" w:type="dxa"/>
            <w:tcBorders>
              <w:top w:val="single" w:sz="4" w:space="0" w:color="000000"/>
            </w:tcBorders>
            <w:shd w:val="clear" w:color="auto" w:fill="D9D9D9" w:themeFill="background1" w:themeFillShade="D9"/>
          </w:tcPr>
          <w:p w14:paraId="0E9B26DA" w14:textId="77777777" w:rsidR="00FC7307" w:rsidRPr="00E57023" w:rsidRDefault="00FC7307" w:rsidP="00B2248D">
            <w:pPr>
              <w:spacing w:after="0" w:line="240" w:lineRule="auto"/>
              <w:rPr>
                <w:rFonts w:ascii="Times New Roman" w:eastAsia="Times New Roman" w:hAnsi="Times New Roman" w:cs="Times New Roman"/>
                <w:b/>
              </w:rPr>
            </w:pPr>
            <w:r w:rsidRPr="00E57023">
              <w:rPr>
                <w:rFonts w:ascii="Times New Roman" w:eastAsia="Times New Roman" w:hAnsi="Times New Roman" w:cs="Times New Roman"/>
                <w:b/>
              </w:rPr>
              <w:t>End of Nov. 2015</w:t>
            </w:r>
          </w:p>
        </w:tc>
        <w:tc>
          <w:tcPr>
            <w:tcW w:w="1420" w:type="dxa"/>
            <w:tcBorders>
              <w:top w:val="single" w:sz="4" w:space="0" w:color="000000"/>
            </w:tcBorders>
            <w:shd w:val="clear" w:color="auto" w:fill="D9D9D9" w:themeFill="background1" w:themeFillShade="D9"/>
          </w:tcPr>
          <w:p w14:paraId="712E39C8" w14:textId="77777777" w:rsidR="00FC7307" w:rsidRDefault="00FC7307" w:rsidP="00B2248D">
            <w:pPr>
              <w:spacing w:after="0" w:line="240" w:lineRule="auto"/>
              <w:rPr>
                <w:rFonts w:ascii="Times New Roman" w:eastAsia="Times New Roman" w:hAnsi="Times New Roman" w:cs="Times New Roman"/>
              </w:rPr>
            </w:pPr>
            <w:r>
              <w:rPr>
                <w:rFonts w:ascii="Times New Roman" w:eastAsia="Times New Roman" w:hAnsi="Times New Roman" w:cs="Times New Roman"/>
              </w:rPr>
              <w:t>DONE</w:t>
            </w:r>
          </w:p>
          <w:p w14:paraId="156B9D87" w14:textId="77777777" w:rsidR="00FC7307" w:rsidRPr="00E57023" w:rsidRDefault="00FC7307" w:rsidP="00B2248D">
            <w:pPr>
              <w:spacing w:after="0" w:line="240" w:lineRule="auto"/>
              <w:rPr>
                <w:rFonts w:ascii="Times New Roman" w:eastAsia="Times New Roman" w:hAnsi="Times New Roman" w:cs="Times New Roman"/>
              </w:rPr>
            </w:pPr>
            <w:r>
              <w:rPr>
                <w:rFonts w:ascii="Times New Roman" w:eastAsia="Times New Roman" w:hAnsi="Times New Roman" w:cs="Times New Roman"/>
              </w:rPr>
              <w:t>IHO CL84/2015 dated 9 Dec</w:t>
            </w:r>
          </w:p>
        </w:tc>
      </w:tr>
      <w:tr w:rsidR="00FC7307" w:rsidRPr="00E57023" w14:paraId="1CB99E96" w14:textId="77777777" w:rsidTr="004A43D2">
        <w:trPr>
          <w:cantSplit/>
          <w:jc w:val="center"/>
        </w:trPr>
        <w:tc>
          <w:tcPr>
            <w:tcW w:w="11092" w:type="dxa"/>
            <w:gridSpan w:val="6"/>
            <w:tcBorders>
              <w:bottom w:val="single" w:sz="4" w:space="0" w:color="000000"/>
            </w:tcBorders>
            <w:shd w:val="clear" w:color="auto" w:fill="FFC000"/>
          </w:tcPr>
          <w:p w14:paraId="41EC2E51" w14:textId="77777777" w:rsidR="00FC7307" w:rsidRPr="00E57023" w:rsidRDefault="00FC7307" w:rsidP="00B2248D">
            <w:pPr>
              <w:spacing w:after="0" w:line="240" w:lineRule="auto"/>
              <w:rPr>
                <w:rFonts w:ascii="Times New Roman" w:eastAsia="Times New Roman" w:hAnsi="Times New Roman" w:cs="Times New Roman"/>
                <w:b/>
                <w:sz w:val="20"/>
                <w:szCs w:val="20"/>
              </w:rPr>
            </w:pPr>
            <w:r w:rsidRPr="00E57023">
              <w:rPr>
                <w:rFonts w:ascii="Times New Roman" w:eastAsia="Times New Roman" w:hAnsi="Times New Roman" w:cs="Times New Roman"/>
                <w:b/>
              </w:rPr>
              <w:t>7.</w:t>
            </w:r>
            <w:r w:rsidRPr="00E57023">
              <w:rPr>
                <w:rFonts w:ascii="Times New Roman" w:eastAsia="Times New Roman" w:hAnsi="Times New Roman" w:cs="Times New Roman"/>
                <w:b/>
              </w:rPr>
              <w:tab/>
              <w:t>Decisions of other bodies affecting HSSC</w:t>
            </w:r>
          </w:p>
        </w:tc>
      </w:tr>
      <w:tr w:rsidR="00FC7307" w:rsidRPr="00E57023" w14:paraId="2CCD5771" w14:textId="77777777" w:rsidTr="004A43D2">
        <w:trPr>
          <w:cantSplit/>
          <w:jc w:val="center"/>
        </w:trPr>
        <w:tc>
          <w:tcPr>
            <w:tcW w:w="11092" w:type="dxa"/>
            <w:gridSpan w:val="6"/>
            <w:tcBorders>
              <w:left w:val="single" w:sz="4" w:space="0" w:color="auto"/>
              <w:bottom w:val="single" w:sz="4" w:space="0" w:color="auto"/>
              <w:right w:val="single" w:sz="4" w:space="0" w:color="auto"/>
            </w:tcBorders>
            <w:shd w:val="clear" w:color="auto" w:fill="C6D9F1"/>
          </w:tcPr>
          <w:p w14:paraId="1805AD12" w14:textId="77777777" w:rsidR="00FC7307" w:rsidRPr="00E57023" w:rsidRDefault="00FC7307" w:rsidP="00B2248D">
            <w:pPr>
              <w:spacing w:after="0" w:line="240" w:lineRule="auto"/>
              <w:rPr>
                <w:rFonts w:ascii="Times New Roman" w:eastAsia="Times New Roman" w:hAnsi="Times New Roman" w:cs="Times New Roman"/>
                <w:b/>
                <w:iCs/>
              </w:rPr>
            </w:pPr>
            <w:r w:rsidRPr="00E57023">
              <w:rPr>
                <w:rFonts w:ascii="Times New Roman" w:eastAsia="Times New Roman" w:hAnsi="Times New Roman" w:cs="Times New Roman"/>
                <w:b/>
                <w:iCs/>
              </w:rPr>
              <w:t>7.1</w:t>
            </w:r>
            <w:r w:rsidRPr="00E57023">
              <w:rPr>
                <w:rFonts w:ascii="Times New Roman" w:eastAsia="Times New Roman" w:hAnsi="Times New Roman" w:cs="Times New Roman"/>
                <w:b/>
                <w:iCs/>
              </w:rPr>
              <w:tab/>
              <w:t>IRCC (incl. MSDIWG)</w:t>
            </w:r>
          </w:p>
        </w:tc>
      </w:tr>
      <w:tr w:rsidR="00FC7307" w:rsidRPr="00E57023" w14:paraId="192EC9AB" w14:textId="77777777" w:rsidTr="004A43D2">
        <w:trPr>
          <w:cantSplit/>
          <w:jc w:val="center"/>
        </w:trPr>
        <w:tc>
          <w:tcPr>
            <w:tcW w:w="1170" w:type="dxa"/>
            <w:tcBorders>
              <w:top w:val="single" w:sz="4" w:space="0" w:color="auto"/>
            </w:tcBorders>
            <w:shd w:val="clear" w:color="auto" w:fill="FFFFFF"/>
          </w:tcPr>
          <w:p w14:paraId="5CA063F7" w14:textId="77777777" w:rsidR="00FC7307" w:rsidRPr="00E57023" w:rsidRDefault="00FC7307" w:rsidP="00B2248D">
            <w:pPr>
              <w:spacing w:after="0" w:line="240" w:lineRule="auto"/>
              <w:jc w:val="center"/>
              <w:rPr>
                <w:rFonts w:ascii="Times New Roman" w:eastAsia="Times New Roman" w:hAnsi="Times New Roman" w:cs="Times New Roman"/>
                <w:lang w:eastAsia="fr-FR"/>
              </w:rPr>
            </w:pPr>
            <w:r w:rsidRPr="00E57023">
              <w:rPr>
                <w:rFonts w:ascii="Times New Roman" w:eastAsia="Times New Roman" w:hAnsi="Times New Roman" w:cs="Times New Roman"/>
                <w:lang w:eastAsia="fr-FR"/>
              </w:rPr>
              <w:t>5.1, 7.1</w:t>
            </w:r>
          </w:p>
        </w:tc>
        <w:tc>
          <w:tcPr>
            <w:tcW w:w="1715" w:type="dxa"/>
            <w:tcBorders>
              <w:top w:val="single" w:sz="4" w:space="0" w:color="auto"/>
            </w:tcBorders>
            <w:shd w:val="clear" w:color="auto" w:fill="FFFFFF"/>
          </w:tcPr>
          <w:p w14:paraId="1027D360" w14:textId="77777777" w:rsidR="00FC7307" w:rsidRPr="00E57023" w:rsidRDefault="00FC7307" w:rsidP="00B2248D">
            <w:pPr>
              <w:spacing w:after="0" w:line="240" w:lineRule="auto"/>
              <w:jc w:val="center"/>
              <w:rPr>
                <w:rFonts w:ascii="Times New Roman" w:eastAsia="Times New Roman" w:hAnsi="Times New Roman" w:cs="Times New Roman"/>
              </w:rPr>
            </w:pPr>
            <w:r w:rsidRPr="00E57023">
              <w:rPr>
                <w:rFonts w:ascii="Times New Roman" w:eastAsia="Times New Roman" w:hAnsi="Times New Roman" w:cs="Times New Roman"/>
              </w:rPr>
              <w:t>S-102</w:t>
            </w:r>
          </w:p>
        </w:tc>
        <w:tc>
          <w:tcPr>
            <w:tcW w:w="1830" w:type="dxa"/>
            <w:tcBorders>
              <w:top w:val="single" w:sz="4" w:space="0" w:color="auto"/>
            </w:tcBorders>
            <w:shd w:val="clear" w:color="auto" w:fill="FFFFFF"/>
          </w:tcPr>
          <w:p w14:paraId="62E4B8C7" w14:textId="77777777" w:rsidR="00FC7307" w:rsidRPr="00E57023" w:rsidRDefault="00FC7307" w:rsidP="00B2248D">
            <w:pPr>
              <w:spacing w:after="0" w:line="240" w:lineRule="auto"/>
              <w:jc w:val="center"/>
              <w:rPr>
                <w:rFonts w:ascii="Times New Roman" w:eastAsia="Times New Roman" w:hAnsi="Times New Roman" w:cs="Times New Roman"/>
                <w:lang w:eastAsia="fr-FR"/>
              </w:rPr>
            </w:pPr>
            <w:bookmarkStart w:id="18" w:name="HSSC733"/>
            <w:r w:rsidRPr="00E57023">
              <w:rPr>
                <w:rFonts w:ascii="Times New Roman" w:eastAsia="Times New Roman" w:hAnsi="Times New Roman" w:cs="Times New Roman"/>
                <w:lang w:eastAsia="fr-FR"/>
              </w:rPr>
              <w:t>HSSC7/33</w:t>
            </w:r>
            <w:bookmarkEnd w:id="18"/>
          </w:p>
        </w:tc>
        <w:tc>
          <w:tcPr>
            <w:tcW w:w="3310" w:type="dxa"/>
            <w:tcBorders>
              <w:top w:val="single" w:sz="4" w:space="0" w:color="auto"/>
            </w:tcBorders>
            <w:shd w:val="clear" w:color="auto" w:fill="FFFFFF"/>
          </w:tcPr>
          <w:p w14:paraId="7B919F41" w14:textId="77777777" w:rsidR="00FC7307" w:rsidRPr="00E57023" w:rsidRDefault="00FC7307" w:rsidP="00B2248D">
            <w:pPr>
              <w:spacing w:after="0" w:line="240" w:lineRule="auto"/>
              <w:rPr>
                <w:rFonts w:ascii="Times New Roman" w:eastAsia="Times New Roman" w:hAnsi="Times New Roman" w:cs="Times New Roman"/>
              </w:rPr>
            </w:pPr>
            <w:r w:rsidRPr="00E57023">
              <w:rPr>
                <w:rFonts w:ascii="Times New Roman" w:eastAsia="Times New Roman" w:hAnsi="Times New Roman" w:cs="Times New Roman"/>
                <w:b/>
              </w:rPr>
              <w:t>Chair of S-102</w:t>
            </w:r>
            <w:r w:rsidRPr="00E57023">
              <w:rPr>
                <w:rFonts w:ascii="Times New Roman" w:eastAsia="Times New Roman" w:hAnsi="Times New Roman" w:cs="Times New Roman"/>
              </w:rPr>
              <w:t xml:space="preserve"> </w:t>
            </w:r>
            <w:r w:rsidRPr="00E57023">
              <w:rPr>
                <w:rFonts w:ascii="Times New Roman" w:eastAsia="Times New Roman" w:hAnsi="Times New Roman" w:cs="Times New Roman"/>
                <w:b/>
              </w:rPr>
              <w:t>PT</w:t>
            </w:r>
            <w:r w:rsidRPr="00E57023">
              <w:rPr>
                <w:rFonts w:ascii="Times New Roman" w:eastAsia="Times New Roman" w:hAnsi="Times New Roman" w:cs="Times New Roman"/>
              </w:rPr>
              <w:t xml:space="preserve"> to consider the issues of interoperability with SDI standards (such as INSPIRE elevation data specification, etc.).</w:t>
            </w:r>
          </w:p>
        </w:tc>
        <w:tc>
          <w:tcPr>
            <w:tcW w:w="1647" w:type="dxa"/>
            <w:tcBorders>
              <w:top w:val="single" w:sz="4" w:space="0" w:color="auto"/>
            </w:tcBorders>
            <w:shd w:val="clear" w:color="auto" w:fill="FFFFFF"/>
          </w:tcPr>
          <w:p w14:paraId="1C976F36" w14:textId="77777777" w:rsidR="00FC7307" w:rsidRPr="00E57023" w:rsidRDefault="00FC7307" w:rsidP="00B2248D">
            <w:pPr>
              <w:spacing w:after="0" w:line="240" w:lineRule="auto"/>
              <w:rPr>
                <w:rFonts w:ascii="Times New Roman" w:eastAsia="Times New Roman" w:hAnsi="Times New Roman" w:cs="Times New Roman"/>
                <w:b/>
              </w:rPr>
            </w:pPr>
            <w:r w:rsidRPr="00E57023">
              <w:rPr>
                <w:rFonts w:ascii="Times New Roman" w:eastAsia="Times New Roman" w:hAnsi="Times New Roman" w:cs="Times New Roman"/>
                <w:b/>
              </w:rPr>
              <w:t>HSSC-8</w:t>
            </w:r>
          </w:p>
        </w:tc>
        <w:tc>
          <w:tcPr>
            <w:tcW w:w="1420" w:type="dxa"/>
            <w:tcBorders>
              <w:top w:val="single" w:sz="4" w:space="0" w:color="auto"/>
            </w:tcBorders>
            <w:shd w:val="clear" w:color="auto" w:fill="FFFFFF"/>
          </w:tcPr>
          <w:p w14:paraId="789221FC" w14:textId="77777777" w:rsidR="00FC7307" w:rsidRPr="00E57023" w:rsidRDefault="00FC7307" w:rsidP="00B2248D">
            <w:pPr>
              <w:spacing w:after="0" w:line="240" w:lineRule="auto"/>
              <w:rPr>
                <w:rFonts w:ascii="Times New Roman" w:eastAsia="Times New Roman" w:hAnsi="Times New Roman" w:cs="Times New Roman"/>
              </w:rPr>
            </w:pPr>
            <w:r>
              <w:rPr>
                <w:rFonts w:ascii="Times New Roman" w:eastAsia="Times New Roman" w:hAnsi="Times New Roman" w:cs="Times New Roman"/>
              </w:rPr>
              <w:t>Planned</w:t>
            </w:r>
          </w:p>
        </w:tc>
      </w:tr>
      <w:tr w:rsidR="00FC7307" w:rsidRPr="00E57023" w14:paraId="69C5E046" w14:textId="77777777" w:rsidTr="004A43D2">
        <w:trPr>
          <w:cantSplit/>
          <w:jc w:val="center"/>
        </w:trPr>
        <w:tc>
          <w:tcPr>
            <w:tcW w:w="1170" w:type="dxa"/>
            <w:tcBorders>
              <w:top w:val="single" w:sz="4" w:space="0" w:color="auto"/>
            </w:tcBorders>
            <w:shd w:val="clear" w:color="auto" w:fill="FFFFFF"/>
          </w:tcPr>
          <w:p w14:paraId="32FB682F" w14:textId="77777777" w:rsidR="00FC7307" w:rsidRPr="00E57023" w:rsidRDefault="00FC7307" w:rsidP="00B2248D">
            <w:pPr>
              <w:spacing w:after="0" w:line="240" w:lineRule="auto"/>
              <w:jc w:val="center"/>
              <w:rPr>
                <w:rFonts w:ascii="Times New Roman" w:eastAsia="Times New Roman" w:hAnsi="Times New Roman" w:cs="Times New Roman"/>
                <w:lang w:eastAsia="fr-FR"/>
              </w:rPr>
            </w:pPr>
            <w:r w:rsidRPr="00E57023">
              <w:rPr>
                <w:rFonts w:ascii="Times New Roman" w:eastAsia="Times New Roman" w:hAnsi="Times New Roman" w:cs="Times New Roman"/>
                <w:lang w:eastAsia="fr-FR"/>
              </w:rPr>
              <w:t>7.1</w:t>
            </w:r>
          </w:p>
        </w:tc>
        <w:tc>
          <w:tcPr>
            <w:tcW w:w="1715" w:type="dxa"/>
            <w:tcBorders>
              <w:top w:val="single" w:sz="4" w:space="0" w:color="auto"/>
            </w:tcBorders>
            <w:shd w:val="clear" w:color="auto" w:fill="FFFFFF"/>
          </w:tcPr>
          <w:p w14:paraId="71D89C5A" w14:textId="77777777" w:rsidR="00FC7307" w:rsidRPr="00E57023" w:rsidRDefault="00FC7307" w:rsidP="00B2248D">
            <w:pPr>
              <w:spacing w:after="0" w:line="240" w:lineRule="auto"/>
              <w:jc w:val="center"/>
              <w:rPr>
                <w:rFonts w:ascii="Times New Roman" w:eastAsia="Times New Roman" w:hAnsi="Times New Roman" w:cs="Times New Roman"/>
              </w:rPr>
            </w:pPr>
            <w:r w:rsidRPr="00E57023">
              <w:rPr>
                <w:rFonts w:ascii="Times New Roman" w:eastAsia="Times New Roman" w:hAnsi="Times New Roman" w:cs="Times New Roman"/>
              </w:rPr>
              <w:t>Repository of S-100-based product specifications</w:t>
            </w:r>
          </w:p>
        </w:tc>
        <w:tc>
          <w:tcPr>
            <w:tcW w:w="1830" w:type="dxa"/>
            <w:tcBorders>
              <w:top w:val="single" w:sz="4" w:space="0" w:color="auto"/>
            </w:tcBorders>
            <w:shd w:val="clear" w:color="auto" w:fill="FFFFFF"/>
          </w:tcPr>
          <w:p w14:paraId="1DF31B43" w14:textId="77777777" w:rsidR="00FC7307" w:rsidRPr="00E57023" w:rsidRDefault="00FC7307" w:rsidP="00B2248D">
            <w:pPr>
              <w:spacing w:after="0" w:line="240" w:lineRule="auto"/>
              <w:jc w:val="center"/>
              <w:rPr>
                <w:rFonts w:ascii="Times New Roman" w:eastAsia="Times New Roman" w:hAnsi="Times New Roman" w:cs="Times New Roman"/>
                <w:lang w:eastAsia="fr-FR"/>
              </w:rPr>
            </w:pPr>
            <w:bookmarkStart w:id="19" w:name="HSSC734"/>
            <w:r w:rsidRPr="00E57023">
              <w:rPr>
                <w:rFonts w:ascii="Times New Roman" w:eastAsia="Times New Roman" w:hAnsi="Times New Roman" w:cs="Times New Roman"/>
                <w:lang w:eastAsia="fr-FR"/>
              </w:rPr>
              <w:t>HSSC7/34</w:t>
            </w:r>
            <w:bookmarkEnd w:id="19"/>
          </w:p>
        </w:tc>
        <w:tc>
          <w:tcPr>
            <w:tcW w:w="3310" w:type="dxa"/>
            <w:tcBorders>
              <w:top w:val="single" w:sz="4" w:space="0" w:color="auto"/>
            </w:tcBorders>
            <w:shd w:val="clear" w:color="auto" w:fill="FFFFFF"/>
          </w:tcPr>
          <w:p w14:paraId="1269A8D8" w14:textId="77777777" w:rsidR="00FC7307" w:rsidRPr="00E57023" w:rsidRDefault="00FC7307" w:rsidP="00B2248D">
            <w:pPr>
              <w:spacing w:after="0" w:line="240" w:lineRule="auto"/>
              <w:rPr>
                <w:rFonts w:ascii="Times New Roman" w:eastAsia="Times New Roman" w:hAnsi="Times New Roman" w:cs="Times New Roman"/>
              </w:rPr>
            </w:pPr>
            <w:r w:rsidRPr="00E57023">
              <w:rPr>
                <w:rFonts w:ascii="Times New Roman" w:eastAsia="Times New Roman" w:hAnsi="Times New Roman" w:cs="Times New Roman"/>
                <w:b/>
              </w:rPr>
              <w:t>IHB</w:t>
            </w:r>
            <w:r w:rsidRPr="00E57023">
              <w:rPr>
                <w:rFonts w:ascii="Times New Roman" w:eastAsia="Times New Roman" w:hAnsi="Times New Roman" w:cs="Times New Roman"/>
              </w:rPr>
              <w:t xml:space="preserve"> to maintain the list of S-xxx product specification and make it available on the IHO webpage including use-cases and business-cases, as appropriate.</w:t>
            </w:r>
          </w:p>
        </w:tc>
        <w:tc>
          <w:tcPr>
            <w:tcW w:w="1647" w:type="dxa"/>
            <w:tcBorders>
              <w:top w:val="single" w:sz="4" w:space="0" w:color="auto"/>
            </w:tcBorders>
            <w:shd w:val="clear" w:color="auto" w:fill="FFFFFF"/>
          </w:tcPr>
          <w:p w14:paraId="7A7F0F3A" w14:textId="77777777" w:rsidR="00FC7307" w:rsidRPr="00E57023" w:rsidRDefault="00FC7307" w:rsidP="00B2248D">
            <w:pPr>
              <w:spacing w:after="0" w:line="240" w:lineRule="auto"/>
              <w:rPr>
                <w:rFonts w:ascii="Times New Roman" w:eastAsia="Times New Roman" w:hAnsi="Times New Roman" w:cs="Times New Roman"/>
                <w:b/>
              </w:rPr>
            </w:pPr>
            <w:r w:rsidRPr="00E57023">
              <w:rPr>
                <w:rFonts w:ascii="Times New Roman" w:eastAsia="Times New Roman" w:hAnsi="Times New Roman" w:cs="Times New Roman"/>
                <w:b/>
              </w:rPr>
              <w:t>Permanent</w:t>
            </w:r>
          </w:p>
        </w:tc>
        <w:tc>
          <w:tcPr>
            <w:tcW w:w="1420" w:type="dxa"/>
            <w:tcBorders>
              <w:top w:val="single" w:sz="4" w:space="0" w:color="auto"/>
            </w:tcBorders>
            <w:shd w:val="clear" w:color="auto" w:fill="FFFFFF"/>
          </w:tcPr>
          <w:p w14:paraId="77781D14" w14:textId="77777777" w:rsidR="00FC7307" w:rsidRDefault="00FC7307" w:rsidP="00B2248D">
            <w:pPr>
              <w:spacing w:after="0" w:line="240" w:lineRule="auto"/>
              <w:rPr>
                <w:rFonts w:ascii="Times New Roman" w:eastAsia="Times New Roman" w:hAnsi="Times New Roman" w:cs="Times New Roman"/>
              </w:rPr>
            </w:pPr>
            <w:r>
              <w:rPr>
                <w:rFonts w:ascii="Times New Roman" w:eastAsia="Times New Roman" w:hAnsi="Times New Roman" w:cs="Times New Roman"/>
              </w:rPr>
              <w:t>Planned</w:t>
            </w:r>
          </w:p>
          <w:p w14:paraId="56006F97" w14:textId="77777777" w:rsidR="005749BE" w:rsidRPr="00E57023" w:rsidRDefault="005749BE" w:rsidP="00B2248D">
            <w:pPr>
              <w:spacing w:after="0" w:line="240" w:lineRule="auto"/>
              <w:rPr>
                <w:rFonts w:ascii="Times New Roman" w:eastAsia="Times New Roman" w:hAnsi="Times New Roman" w:cs="Times New Roman"/>
              </w:rPr>
            </w:pPr>
            <w:r>
              <w:rPr>
                <w:rFonts w:ascii="Times New Roman" w:eastAsia="Times New Roman" w:hAnsi="Times New Roman" w:cs="Times New Roman"/>
                <w:color w:val="FF0000"/>
              </w:rPr>
              <w:t>Information Only for S100WG</w:t>
            </w:r>
          </w:p>
        </w:tc>
      </w:tr>
      <w:tr w:rsidR="00FC7307" w:rsidRPr="00E57023" w14:paraId="31040C84" w14:textId="77777777" w:rsidTr="004A43D2">
        <w:trPr>
          <w:cantSplit/>
          <w:jc w:val="center"/>
        </w:trPr>
        <w:tc>
          <w:tcPr>
            <w:tcW w:w="11092" w:type="dxa"/>
            <w:gridSpan w:val="6"/>
            <w:tcBorders>
              <w:left w:val="single" w:sz="4" w:space="0" w:color="auto"/>
              <w:bottom w:val="single" w:sz="4" w:space="0" w:color="auto"/>
              <w:right w:val="single" w:sz="4" w:space="0" w:color="auto"/>
            </w:tcBorders>
            <w:shd w:val="clear" w:color="auto" w:fill="C6D9F1"/>
          </w:tcPr>
          <w:p w14:paraId="6739D743" w14:textId="77777777" w:rsidR="00FC7307" w:rsidRPr="00E57023" w:rsidRDefault="00FC7307" w:rsidP="00B2248D">
            <w:pPr>
              <w:keepNext/>
              <w:keepLines/>
              <w:spacing w:after="0" w:line="240" w:lineRule="auto"/>
              <w:rPr>
                <w:rFonts w:ascii="Times New Roman" w:eastAsia="Times New Roman" w:hAnsi="Times New Roman" w:cs="Times New Roman"/>
                <w:b/>
                <w:iCs/>
              </w:rPr>
            </w:pPr>
            <w:r w:rsidRPr="00E57023">
              <w:rPr>
                <w:rFonts w:ascii="Times New Roman" w:eastAsia="Times New Roman" w:hAnsi="Times New Roman" w:cs="Times New Roman"/>
                <w:b/>
                <w:iCs/>
              </w:rPr>
              <w:lastRenderedPageBreak/>
              <w:t>7.2</w:t>
            </w:r>
            <w:r w:rsidRPr="00E57023">
              <w:rPr>
                <w:rFonts w:ascii="Times New Roman" w:eastAsia="Times New Roman" w:hAnsi="Times New Roman" w:cs="Times New Roman"/>
                <w:b/>
                <w:iCs/>
              </w:rPr>
              <w:tab/>
              <w:t>IMO</w:t>
            </w:r>
          </w:p>
        </w:tc>
      </w:tr>
      <w:tr w:rsidR="00FC7307" w:rsidRPr="00E57023" w14:paraId="5A72D85E" w14:textId="77777777" w:rsidTr="004A43D2">
        <w:trPr>
          <w:cantSplit/>
          <w:jc w:val="center"/>
        </w:trPr>
        <w:tc>
          <w:tcPr>
            <w:tcW w:w="1170" w:type="dxa"/>
            <w:tcBorders>
              <w:top w:val="single" w:sz="4" w:space="0" w:color="auto"/>
            </w:tcBorders>
            <w:shd w:val="clear" w:color="auto" w:fill="FFFFFF"/>
          </w:tcPr>
          <w:p w14:paraId="0361025E" w14:textId="77777777" w:rsidR="00FC7307" w:rsidRPr="00E57023" w:rsidRDefault="00FC7307" w:rsidP="00B2248D">
            <w:pPr>
              <w:keepNext/>
              <w:keepLines/>
              <w:spacing w:after="0" w:line="240" w:lineRule="auto"/>
              <w:jc w:val="center"/>
              <w:rPr>
                <w:rFonts w:ascii="Times New Roman" w:eastAsia="Times New Roman" w:hAnsi="Times New Roman" w:cs="Times New Roman"/>
                <w:lang w:eastAsia="fr-FR"/>
              </w:rPr>
            </w:pPr>
            <w:r w:rsidRPr="00E57023">
              <w:rPr>
                <w:rFonts w:ascii="Times New Roman" w:eastAsia="Times New Roman" w:hAnsi="Times New Roman" w:cs="Times New Roman"/>
                <w:lang w:eastAsia="fr-FR"/>
              </w:rPr>
              <w:t>5.5, 7.2</w:t>
            </w:r>
          </w:p>
        </w:tc>
        <w:tc>
          <w:tcPr>
            <w:tcW w:w="1715" w:type="dxa"/>
            <w:tcBorders>
              <w:top w:val="single" w:sz="4" w:space="0" w:color="auto"/>
            </w:tcBorders>
            <w:shd w:val="clear" w:color="auto" w:fill="FFFFFF"/>
          </w:tcPr>
          <w:p w14:paraId="3BA47E88" w14:textId="77777777" w:rsidR="00FC7307" w:rsidRPr="00E57023" w:rsidRDefault="00FC7307" w:rsidP="00B2248D">
            <w:pPr>
              <w:keepNext/>
              <w:keepLines/>
              <w:spacing w:after="0" w:line="240" w:lineRule="auto"/>
              <w:jc w:val="center"/>
              <w:rPr>
                <w:rFonts w:ascii="Times New Roman" w:eastAsia="Times New Roman" w:hAnsi="Times New Roman" w:cs="Times New Roman"/>
              </w:rPr>
            </w:pPr>
            <w:r w:rsidRPr="00E57023">
              <w:rPr>
                <w:rFonts w:ascii="Times New Roman" w:eastAsia="Times New Roman" w:hAnsi="Times New Roman" w:cs="Times New Roman"/>
              </w:rPr>
              <w:t>Harmonized display of navigation information</w:t>
            </w:r>
          </w:p>
        </w:tc>
        <w:tc>
          <w:tcPr>
            <w:tcW w:w="1830" w:type="dxa"/>
            <w:tcBorders>
              <w:top w:val="single" w:sz="4" w:space="0" w:color="auto"/>
            </w:tcBorders>
            <w:shd w:val="clear" w:color="auto" w:fill="FFFFFF"/>
          </w:tcPr>
          <w:p w14:paraId="3096EB98" w14:textId="77777777" w:rsidR="00FC7307" w:rsidRPr="00E57023" w:rsidRDefault="00FC7307" w:rsidP="00B2248D">
            <w:pPr>
              <w:keepNext/>
              <w:keepLines/>
              <w:spacing w:after="0" w:line="240" w:lineRule="auto"/>
              <w:jc w:val="center"/>
              <w:rPr>
                <w:rFonts w:ascii="Times New Roman" w:eastAsia="Times New Roman" w:hAnsi="Times New Roman" w:cs="Times New Roman"/>
                <w:lang w:eastAsia="fr-FR"/>
              </w:rPr>
            </w:pPr>
            <w:bookmarkStart w:id="20" w:name="HSSC735"/>
            <w:r w:rsidRPr="00E57023">
              <w:rPr>
                <w:rFonts w:ascii="Times New Roman" w:eastAsia="Times New Roman" w:hAnsi="Times New Roman" w:cs="Times New Roman"/>
                <w:lang w:eastAsia="fr-FR"/>
              </w:rPr>
              <w:t>HSSC7/35</w:t>
            </w:r>
            <w:bookmarkEnd w:id="20"/>
          </w:p>
        </w:tc>
        <w:tc>
          <w:tcPr>
            <w:tcW w:w="3310" w:type="dxa"/>
            <w:tcBorders>
              <w:top w:val="single" w:sz="4" w:space="0" w:color="auto"/>
            </w:tcBorders>
            <w:shd w:val="clear" w:color="auto" w:fill="FFFFFF"/>
          </w:tcPr>
          <w:p w14:paraId="28D8E4EF" w14:textId="77777777" w:rsidR="00FC7307" w:rsidRPr="00E57023" w:rsidRDefault="00FC7307" w:rsidP="00B2248D">
            <w:pPr>
              <w:keepNext/>
              <w:keepLines/>
              <w:spacing w:after="0" w:line="240" w:lineRule="auto"/>
              <w:rPr>
                <w:rFonts w:ascii="Times New Roman" w:eastAsia="Times New Roman" w:hAnsi="Times New Roman" w:cs="Times New Roman"/>
              </w:rPr>
            </w:pPr>
            <w:r w:rsidRPr="00E57023">
              <w:rPr>
                <w:rFonts w:ascii="Times New Roman" w:eastAsia="Times New Roman" w:hAnsi="Times New Roman" w:cs="Times New Roman"/>
                <w:b/>
              </w:rPr>
              <w:t>NIPWG</w:t>
            </w:r>
            <w:r w:rsidRPr="00E57023">
              <w:rPr>
                <w:rFonts w:ascii="Times New Roman" w:eastAsia="Times New Roman" w:hAnsi="Times New Roman" w:cs="Times New Roman"/>
              </w:rPr>
              <w:t xml:space="preserve"> to coordinate the contribution of the IHO to the development of guidelines for the harmonized display of navigation information and to the preparation of the output related to the development and implementation of maritime service portfolios (MSPs), notably in liaison with the WWNWS-SC.</w:t>
            </w:r>
          </w:p>
        </w:tc>
        <w:tc>
          <w:tcPr>
            <w:tcW w:w="1647" w:type="dxa"/>
            <w:tcBorders>
              <w:top w:val="single" w:sz="4" w:space="0" w:color="auto"/>
            </w:tcBorders>
            <w:shd w:val="clear" w:color="auto" w:fill="FFFFFF"/>
          </w:tcPr>
          <w:p w14:paraId="23D37FF0" w14:textId="77777777" w:rsidR="00FC7307" w:rsidRPr="00E57023" w:rsidRDefault="00FC7307" w:rsidP="00B2248D">
            <w:pPr>
              <w:keepNext/>
              <w:keepLines/>
              <w:spacing w:after="0" w:line="240" w:lineRule="auto"/>
              <w:rPr>
                <w:rFonts w:ascii="Times New Roman" w:eastAsia="Times New Roman" w:hAnsi="Times New Roman" w:cs="Times New Roman"/>
                <w:b/>
              </w:rPr>
            </w:pPr>
            <w:r w:rsidRPr="00E57023">
              <w:rPr>
                <w:rFonts w:ascii="Times New Roman" w:eastAsia="Times New Roman" w:hAnsi="Times New Roman" w:cs="Times New Roman"/>
                <w:b/>
              </w:rPr>
              <w:t>HSSC-8</w:t>
            </w:r>
          </w:p>
        </w:tc>
        <w:tc>
          <w:tcPr>
            <w:tcW w:w="1420" w:type="dxa"/>
            <w:tcBorders>
              <w:top w:val="single" w:sz="4" w:space="0" w:color="auto"/>
            </w:tcBorders>
            <w:shd w:val="clear" w:color="auto" w:fill="FFFFFF"/>
          </w:tcPr>
          <w:p w14:paraId="03DFEF3C" w14:textId="77777777" w:rsidR="00FC7307" w:rsidRDefault="00FC7307" w:rsidP="00B2248D">
            <w:pPr>
              <w:keepNext/>
              <w:keepLines/>
              <w:spacing w:after="0" w:line="240" w:lineRule="auto"/>
              <w:rPr>
                <w:rFonts w:ascii="Times New Roman" w:eastAsia="Times New Roman" w:hAnsi="Times New Roman" w:cs="Times New Roman"/>
              </w:rPr>
            </w:pPr>
            <w:r>
              <w:rPr>
                <w:rFonts w:ascii="Times New Roman" w:eastAsia="Times New Roman" w:hAnsi="Times New Roman" w:cs="Times New Roman"/>
              </w:rPr>
              <w:t>Planned</w:t>
            </w:r>
          </w:p>
          <w:p w14:paraId="40E98A7E" w14:textId="77777777" w:rsidR="005749BE" w:rsidRPr="00E57023" w:rsidRDefault="005749BE" w:rsidP="00B2248D">
            <w:pPr>
              <w:keepNext/>
              <w:keepLines/>
              <w:spacing w:after="0" w:line="240" w:lineRule="auto"/>
              <w:rPr>
                <w:rFonts w:ascii="Times New Roman" w:eastAsia="Times New Roman" w:hAnsi="Times New Roman" w:cs="Times New Roman"/>
              </w:rPr>
            </w:pPr>
            <w:r>
              <w:rPr>
                <w:rFonts w:ascii="Times New Roman" w:eastAsia="Times New Roman" w:hAnsi="Times New Roman" w:cs="Times New Roman"/>
                <w:color w:val="FF0000"/>
              </w:rPr>
              <w:t>Information Only for S100WG</w:t>
            </w:r>
          </w:p>
        </w:tc>
      </w:tr>
      <w:tr w:rsidR="00FC7307" w:rsidRPr="00E57023" w14:paraId="197AB3EB" w14:textId="77777777" w:rsidTr="004A43D2">
        <w:trPr>
          <w:cantSplit/>
          <w:jc w:val="center"/>
        </w:trPr>
        <w:tc>
          <w:tcPr>
            <w:tcW w:w="1170" w:type="dxa"/>
            <w:tcBorders>
              <w:top w:val="single" w:sz="4" w:space="0" w:color="auto"/>
            </w:tcBorders>
            <w:shd w:val="clear" w:color="auto" w:fill="FFFFFF"/>
          </w:tcPr>
          <w:p w14:paraId="02E36AC4" w14:textId="77777777" w:rsidR="00FC7307" w:rsidRPr="00E57023" w:rsidRDefault="00FC7307" w:rsidP="00B2248D">
            <w:pPr>
              <w:spacing w:after="0" w:line="240" w:lineRule="auto"/>
              <w:jc w:val="center"/>
              <w:rPr>
                <w:rFonts w:ascii="Times New Roman" w:eastAsia="Times New Roman" w:hAnsi="Times New Roman" w:cs="Times New Roman"/>
                <w:lang w:eastAsia="fr-FR"/>
              </w:rPr>
            </w:pPr>
            <w:r w:rsidRPr="00E57023">
              <w:rPr>
                <w:rFonts w:ascii="Times New Roman" w:eastAsia="Times New Roman" w:hAnsi="Times New Roman" w:cs="Times New Roman"/>
                <w:lang w:eastAsia="fr-FR"/>
              </w:rPr>
              <w:t>5.1, 5.5, 7.2</w:t>
            </w:r>
          </w:p>
        </w:tc>
        <w:tc>
          <w:tcPr>
            <w:tcW w:w="1715" w:type="dxa"/>
            <w:tcBorders>
              <w:top w:val="single" w:sz="4" w:space="0" w:color="auto"/>
            </w:tcBorders>
            <w:shd w:val="clear" w:color="auto" w:fill="FFFFFF"/>
          </w:tcPr>
          <w:p w14:paraId="698381CB" w14:textId="77777777" w:rsidR="00FC7307" w:rsidRPr="00E57023" w:rsidRDefault="00FC7307" w:rsidP="00B2248D">
            <w:pPr>
              <w:spacing w:after="0" w:line="240" w:lineRule="auto"/>
              <w:jc w:val="center"/>
              <w:rPr>
                <w:rFonts w:ascii="Times New Roman" w:eastAsia="Times New Roman" w:hAnsi="Times New Roman" w:cs="Times New Roman"/>
              </w:rPr>
            </w:pPr>
            <w:r w:rsidRPr="00E57023">
              <w:rPr>
                <w:rFonts w:ascii="Times New Roman" w:eastAsia="Times New Roman" w:hAnsi="Times New Roman" w:cs="Times New Roman"/>
              </w:rPr>
              <w:t>Harmonized display of navigation information</w:t>
            </w:r>
          </w:p>
        </w:tc>
        <w:tc>
          <w:tcPr>
            <w:tcW w:w="1830" w:type="dxa"/>
            <w:tcBorders>
              <w:top w:val="single" w:sz="4" w:space="0" w:color="auto"/>
            </w:tcBorders>
            <w:shd w:val="clear" w:color="auto" w:fill="FFFFFF"/>
          </w:tcPr>
          <w:p w14:paraId="75174979" w14:textId="77777777" w:rsidR="00FC7307" w:rsidRPr="00E57023" w:rsidRDefault="00FC7307" w:rsidP="00B2248D">
            <w:pPr>
              <w:spacing w:after="0" w:line="240" w:lineRule="auto"/>
              <w:jc w:val="center"/>
              <w:rPr>
                <w:rFonts w:ascii="Times New Roman" w:eastAsia="Times New Roman" w:hAnsi="Times New Roman" w:cs="Times New Roman"/>
                <w:lang w:eastAsia="fr-FR"/>
              </w:rPr>
            </w:pPr>
            <w:bookmarkStart w:id="21" w:name="HSSC736"/>
            <w:r w:rsidRPr="00E57023">
              <w:rPr>
                <w:rFonts w:ascii="Times New Roman" w:eastAsia="Times New Roman" w:hAnsi="Times New Roman" w:cs="Times New Roman"/>
                <w:lang w:eastAsia="fr-FR"/>
              </w:rPr>
              <w:t>HSSC7/36</w:t>
            </w:r>
            <w:bookmarkEnd w:id="21"/>
          </w:p>
        </w:tc>
        <w:tc>
          <w:tcPr>
            <w:tcW w:w="3310" w:type="dxa"/>
            <w:tcBorders>
              <w:top w:val="single" w:sz="4" w:space="0" w:color="auto"/>
            </w:tcBorders>
            <w:shd w:val="clear" w:color="auto" w:fill="FFFFFF"/>
          </w:tcPr>
          <w:p w14:paraId="196A9A0D" w14:textId="77777777" w:rsidR="00FC7307" w:rsidRPr="00E57023" w:rsidRDefault="00FC7307" w:rsidP="00B2248D">
            <w:pPr>
              <w:spacing w:after="0" w:line="240" w:lineRule="auto"/>
              <w:rPr>
                <w:rFonts w:ascii="Times New Roman" w:eastAsia="Times New Roman" w:hAnsi="Times New Roman" w:cs="Times New Roman"/>
              </w:rPr>
            </w:pPr>
            <w:r w:rsidRPr="00E57023">
              <w:rPr>
                <w:rFonts w:ascii="Times New Roman" w:eastAsia="Times New Roman" w:hAnsi="Times New Roman" w:cs="Times New Roman"/>
                <w:b/>
              </w:rPr>
              <w:t>S-100WG</w:t>
            </w:r>
            <w:r w:rsidRPr="00E57023">
              <w:rPr>
                <w:rFonts w:ascii="Times New Roman" w:eastAsia="Times New Roman" w:hAnsi="Times New Roman" w:cs="Times New Roman"/>
              </w:rPr>
              <w:t xml:space="preserve"> to prepare, in liaison with </w:t>
            </w:r>
            <w:r w:rsidRPr="00E57023">
              <w:rPr>
                <w:rFonts w:ascii="Times New Roman" w:eastAsia="Times New Roman" w:hAnsi="Times New Roman" w:cs="Times New Roman"/>
                <w:b/>
              </w:rPr>
              <w:t>NIPWG</w:t>
            </w:r>
            <w:r w:rsidRPr="00E57023">
              <w:rPr>
                <w:rFonts w:ascii="Times New Roman" w:eastAsia="Times New Roman" w:hAnsi="Times New Roman" w:cs="Times New Roman"/>
              </w:rPr>
              <w:t xml:space="preserve">, the </w:t>
            </w:r>
            <w:r w:rsidRPr="00E57023">
              <w:rPr>
                <w:rFonts w:ascii="Times New Roman" w:eastAsia="Times New Roman" w:hAnsi="Times New Roman" w:cs="Times New Roman"/>
                <w:b/>
              </w:rPr>
              <w:t>IHB</w:t>
            </w:r>
            <w:r w:rsidRPr="00E57023">
              <w:rPr>
                <w:rFonts w:ascii="Times New Roman" w:eastAsia="Times New Roman" w:hAnsi="Times New Roman" w:cs="Times New Roman"/>
              </w:rPr>
              <w:t xml:space="preserve"> and the </w:t>
            </w:r>
            <w:r w:rsidRPr="00E57023">
              <w:rPr>
                <w:rFonts w:ascii="Times New Roman" w:eastAsia="Times New Roman" w:hAnsi="Times New Roman" w:cs="Times New Roman"/>
                <w:b/>
              </w:rPr>
              <w:t>HSSC Chair</w:t>
            </w:r>
            <w:r w:rsidRPr="00E57023">
              <w:rPr>
                <w:rFonts w:ascii="Times New Roman" w:eastAsia="Times New Roman" w:hAnsi="Times New Roman" w:cs="Times New Roman"/>
              </w:rPr>
              <w:t>, a submission on the contribution of the S-100 framework to the harmonized display of navigation information and the impact on existing performance standards for consideration by NCSR 2 (deadline: 25 Dec 2015).</w:t>
            </w:r>
          </w:p>
        </w:tc>
        <w:tc>
          <w:tcPr>
            <w:tcW w:w="1647" w:type="dxa"/>
            <w:tcBorders>
              <w:top w:val="single" w:sz="4" w:space="0" w:color="auto"/>
            </w:tcBorders>
            <w:shd w:val="clear" w:color="auto" w:fill="FFFFFF"/>
          </w:tcPr>
          <w:p w14:paraId="29A49833" w14:textId="77777777" w:rsidR="00FC7307" w:rsidRPr="00E57023" w:rsidRDefault="00FC7307" w:rsidP="00B2248D">
            <w:pPr>
              <w:spacing w:after="0" w:line="240" w:lineRule="auto"/>
              <w:rPr>
                <w:rFonts w:ascii="Times New Roman" w:eastAsia="Times New Roman" w:hAnsi="Times New Roman" w:cs="Times New Roman"/>
                <w:b/>
              </w:rPr>
            </w:pPr>
            <w:r w:rsidRPr="00E57023">
              <w:rPr>
                <w:rFonts w:ascii="Times New Roman" w:eastAsia="Times New Roman" w:hAnsi="Times New Roman" w:cs="Times New Roman"/>
                <w:b/>
              </w:rPr>
              <w:t>18 Dec. 2015</w:t>
            </w:r>
          </w:p>
        </w:tc>
        <w:tc>
          <w:tcPr>
            <w:tcW w:w="1420" w:type="dxa"/>
            <w:tcBorders>
              <w:top w:val="single" w:sz="4" w:space="0" w:color="auto"/>
            </w:tcBorders>
            <w:shd w:val="clear" w:color="auto" w:fill="FFFFFF"/>
          </w:tcPr>
          <w:p w14:paraId="2A6FAE33" w14:textId="77777777" w:rsidR="00FC7307" w:rsidRPr="00E57023" w:rsidRDefault="005749BE" w:rsidP="00B2248D">
            <w:pPr>
              <w:spacing w:after="0" w:line="240" w:lineRule="auto"/>
              <w:rPr>
                <w:rFonts w:ascii="Times New Roman" w:eastAsia="Times New Roman" w:hAnsi="Times New Roman" w:cs="Times New Roman"/>
              </w:rPr>
            </w:pPr>
            <w:r w:rsidRPr="005749BE">
              <w:rPr>
                <w:rFonts w:ascii="Times New Roman" w:eastAsia="Times New Roman" w:hAnsi="Times New Roman" w:cs="Times New Roman"/>
                <w:color w:val="FF0000"/>
              </w:rPr>
              <w:t>Completed</w:t>
            </w:r>
          </w:p>
        </w:tc>
      </w:tr>
      <w:tr w:rsidR="00FC7307" w:rsidRPr="00E57023" w14:paraId="494BED94" w14:textId="77777777" w:rsidTr="004A43D2">
        <w:trPr>
          <w:cantSplit/>
          <w:jc w:val="center"/>
        </w:trPr>
        <w:tc>
          <w:tcPr>
            <w:tcW w:w="1170" w:type="dxa"/>
            <w:tcBorders>
              <w:top w:val="single" w:sz="4" w:space="0" w:color="auto"/>
            </w:tcBorders>
            <w:shd w:val="clear" w:color="auto" w:fill="FFFFFF"/>
          </w:tcPr>
          <w:p w14:paraId="13550C99" w14:textId="77777777" w:rsidR="00FC7307" w:rsidRPr="00E57023" w:rsidRDefault="00FC7307" w:rsidP="00B2248D">
            <w:pPr>
              <w:spacing w:after="0" w:line="240" w:lineRule="auto"/>
              <w:jc w:val="center"/>
              <w:rPr>
                <w:rFonts w:ascii="Times New Roman" w:eastAsia="Times New Roman" w:hAnsi="Times New Roman" w:cs="Times New Roman"/>
                <w:lang w:eastAsia="fr-FR"/>
              </w:rPr>
            </w:pPr>
            <w:r w:rsidRPr="00E57023">
              <w:rPr>
                <w:rFonts w:ascii="Times New Roman" w:eastAsia="Times New Roman" w:hAnsi="Times New Roman" w:cs="Times New Roman"/>
                <w:lang w:eastAsia="fr-FR"/>
              </w:rPr>
              <w:t>5.1, 5.3, 7.2</w:t>
            </w:r>
          </w:p>
        </w:tc>
        <w:tc>
          <w:tcPr>
            <w:tcW w:w="1715" w:type="dxa"/>
            <w:tcBorders>
              <w:top w:val="single" w:sz="4" w:space="0" w:color="auto"/>
            </w:tcBorders>
            <w:shd w:val="clear" w:color="auto" w:fill="FFFFFF"/>
          </w:tcPr>
          <w:p w14:paraId="40D11556" w14:textId="77777777" w:rsidR="00FC7307" w:rsidRPr="00E57023" w:rsidRDefault="00FC7307" w:rsidP="00B2248D">
            <w:pPr>
              <w:spacing w:after="0" w:line="240" w:lineRule="auto"/>
              <w:jc w:val="center"/>
              <w:rPr>
                <w:rFonts w:ascii="Times New Roman" w:eastAsia="Times New Roman" w:hAnsi="Times New Roman" w:cs="Times New Roman"/>
              </w:rPr>
            </w:pPr>
            <w:r w:rsidRPr="00E57023">
              <w:rPr>
                <w:rFonts w:ascii="Times New Roman" w:eastAsia="Times New Roman" w:hAnsi="Times New Roman" w:cs="Times New Roman"/>
              </w:rPr>
              <w:t>E-navigation implementation</w:t>
            </w:r>
          </w:p>
        </w:tc>
        <w:tc>
          <w:tcPr>
            <w:tcW w:w="1830" w:type="dxa"/>
            <w:tcBorders>
              <w:top w:val="single" w:sz="4" w:space="0" w:color="auto"/>
            </w:tcBorders>
            <w:shd w:val="clear" w:color="auto" w:fill="FFFFFF"/>
          </w:tcPr>
          <w:p w14:paraId="302C5039" w14:textId="77777777" w:rsidR="00FC7307" w:rsidRPr="00E57023" w:rsidRDefault="00FC7307" w:rsidP="00B2248D">
            <w:pPr>
              <w:spacing w:after="0" w:line="240" w:lineRule="auto"/>
              <w:jc w:val="center"/>
              <w:rPr>
                <w:rFonts w:ascii="Times New Roman" w:eastAsia="Times New Roman" w:hAnsi="Times New Roman" w:cs="Times New Roman"/>
                <w:lang w:eastAsia="fr-FR"/>
              </w:rPr>
            </w:pPr>
            <w:bookmarkStart w:id="22" w:name="HSSC737"/>
            <w:r w:rsidRPr="00E57023">
              <w:rPr>
                <w:rFonts w:ascii="Times New Roman" w:eastAsia="Times New Roman" w:hAnsi="Times New Roman" w:cs="Times New Roman"/>
                <w:lang w:eastAsia="fr-FR"/>
              </w:rPr>
              <w:t>HSSC7/37</w:t>
            </w:r>
            <w:bookmarkEnd w:id="22"/>
          </w:p>
        </w:tc>
        <w:tc>
          <w:tcPr>
            <w:tcW w:w="3310" w:type="dxa"/>
            <w:tcBorders>
              <w:top w:val="single" w:sz="4" w:space="0" w:color="auto"/>
            </w:tcBorders>
            <w:shd w:val="clear" w:color="auto" w:fill="FFFFFF"/>
          </w:tcPr>
          <w:p w14:paraId="2F0E553A" w14:textId="77777777" w:rsidR="00FC7307" w:rsidRPr="00E57023" w:rsidRDefault="00FC7307" w:rsidP="00B2248D">
            <w:pPr>
              <w:spacing w:after="0" w:line="240" w:lineRule="auto"/>
              <w:rPr>
                <w:rFonts w:ascii="Times New Roman" w:eastAsia="Times New Roman" w:hAnsi="Times New Roman" w:cs="Times New Roman"/>
              </w:rPr>
            </w:pPr>
            <w:r w:rsidRPr="00E57023">
              <w:rPr>
                <w:rFonts w:ascii="Times New Roman" w:eastAsia="Times New Roman" w:hAnsi="Times New Roman" w:cs="Times New Roman"/>
                <w:b/>
              </w:rPr>
              <w:t>ENCWG and S-100WG</w:t>
            </w:r>
            <w:r w:rsidRPr="00E57023">
              <w:rPr>
                <w:rFonts w:ascii="Times New Roman" w:eastAsia="Times New Roman" w:hAnsi="Times New Roman" w:cs="Times New Roman"/>
              </w:rPr>
              <w:t xml:space="preserve"> to monitor any possible impact of the work on the agreed e-navigation outputs on ECDIS related standards and S-100 related standards respectively.</w:t>
            </w:r>
          </w:p>
        </w:tc>
        <w:tc>
          <w:tcPr>
            <w:tcW w:w="1647" w:type="dxa"/>
            <w:tcBorders>
              <w:top w:val="single" w:sz="4" w:space="0" w:color="auto"/>
            </w:tcBorders>
            <w:shd w:val="clear" w:color="auto" w:fill="FFFFFF"/>
          </w:tcPr>
          <w:p w14:paraId="53E86697" w14:textId="77777777" w:rsidR="00FC7307" w:rsidRPr="00E57023" w:rsidRDefault="00FC7307" w:rsidP="00B2248D">
            <w:pPr>
              <w:spacing w:after="0" w:line="240" w:lineRule="auto"/>
              <w:rPr>
                <w:rFonts w:ascii="Times New Roman" w:eastAsia="Times New Roman" w:hAnsi="Times New Roman" w:cs="Times New Roman"/>
                <w:b/>
              </w:rPr>
            </w:pPr>
            <w:r w:rsidRPr="00E57023">
              <w:rPr>
                <w:rFonts w:ascii="Times New Roman" w:eastAsia="Times New Roman" w:hAnsi="Times New Roman" w:cs="Times New Roman"/>
                <w:b/>
              </w:rPr>
              <w:t>HSSC-8</w:t>
            </w:r>
          </w:p>
        </w:tc>
        <w:tc>
          <w:tcPr>
            <w:tcW w:w="1420" w:type="dxa"/>
            <w:tcBorders>
              <w:top w:val="single" w:sz="4" w:space="0" w:color="auto"/>
            </w:tcBorders>
            <w:shd w:val="clear" w:color="auto" w:fill="FFFFFF"/>
          </w:tcPr>
          <w:p w14:paraId="15B48480" w14:textId="77777777" w:rsidR="00FC7307" w:rsidRPr="00E57023" w:rsidRDefault="00FC7307" w:rsidP="00B2248D">
            <w:pPr>
              <w:spacing w:after="0" w:line="240" w:lineRule="auto"/>
              <w:rPr>
                <w:rFonts w:ascii="Times New Roman" w:eastAsia="Times New Roman" w:hAnsi="Times New Roman" w:cs="Times New Roman"/>
              </w:rPr>
            </w:pPr>
            <w:r>
              <w:rPr>
                <w:rFonts w:ascii="Times New Roman" w:eastAsia="Times New Roman" w:hAnsi="Times New Roman" w:cs="Times New Roman"/>
              </w:rPr>
              <w:t>Planned</w:t>
            </w:r>
          </w:p>
        </w:tc>
      </w:tr>
      <w:tr w:rsidR="00FC7307" w:rsidRPr="00E57023" w14:paraId="581A20CB" w14:textId="77777777" w:rsidTr="004A43D2">
        <w:trPr>
          <w:cantSplit/>
          <w:jc w:val="center"/>
        </w:trPr>
        <w:tc>
          <w:tcPr>
            <w:tcW w:w="1170" w:type="dxa"/>
            <w:tcBorders>
              <w:top w:val="single" w:sz="4" w:space="0" w:color="auto"/>
            </w:tcBorders>
            <w:shd w:val="clear" w:color="auto" w:fill="FFFFFF"/>
          </w:tcPr>
          <w:p w14:paraId="00E620C2" w14:textId="77777777" w:rsidR="00FC7307" w:rsidRPr="00E57023" w:rsidRDefault="00FC7307" w:rsidP="00B2248D">
            <w:pPr>
              <w:spacing w:after="0" w:line="240" w:lineRule="auto"/>
              <w:jc w:val="center"/>
              <w:rPr>
                <w:rFonts w:ascii="Times New Roman" w:eastAsia="Times New Roman" w:hAnsi="Times New Roman" w:cs="Times New Roman"/>
                <w:lang w:eastAsia="fr-FR"/>
              </w:rPr>
            </w:pPr>
            <w:r w:rsidRPr="00E57023">
              <w:rPr>
                <w:rFonts w:ascii="Times New Roman" w:eastAsia="Times New Roman" w:hAnsi="Times New Roman" w:cs="Times New Roman"/>
                <w:lang w:eastAsia="fr-FR"/>
              </w:rPr>
              <w:lastRenderedPageBreak/>
              <w:t>5.1, 5.5, 7.2</w:t>
            </w:r>
          </w:p>
        </w:tc>
        <w:tc>
          <w:tcPr>
            <w:tcW w:w="1715" w:type="dxa"/>
            <w:tcBorders>
              <w:top w:val="single" w:sz="4" w:space="0" w:color="auto"/>
            </w:tcBorders>
            <w:shd w:val="clear" w:color="auto" w:fill="FFFFFF"/>
          </w:tcPr>
          <w:p w14:paraId="17836BB9" w14:textId="77777777" w:rsidR="00FC7307" w:rsidRPr="00E57023" w:rsidRDefault="00FC7307" w:rsidP="00B2248D">
            <w:pPr>
              <w:spacing w:after="0" w:line="240" w:lineRule="auto"/>
              <w:jc w:val="center"/>
              <w:rPr>
                <w:rFonts w:ascii="Times New Roman" w:eastAsia="Times New Roman" w:hAnsi="Times New Roman" w:cs="Times New Roman"/>
              </w:rPr>
            </w:pPr>
            <w:r w:rsidRPr="00E57023">
              <w:rPr>
                <w:rFonts w:ascii="Times New Roman" w:eastAsia="Times New Roman" w:hAnsi="Times New Roman" w:cs="Times New Roman"/>
              </w:rPr>
              <w:t>Unique Identifiers</w:t>
            </w:r>
          </w:p>
        </w:tc>
        <w:tc>
          <w:tcPr>
            <w:tcW w:w="1830" w:type="dxa"/>
            <w:tcBorders>
              <w:top w:val="single" w:sz="4" w:space="0" w:color="auto"/>
            </w:tcBorders>
            <w:shd w:val="clear" w:color="auto" w:fill="FFFFFF"/>
          </w:tcPr>
          <w:p w14:paraId="27C8695B" w14:textId="77777777" w:rsidR="00FC7307" w:rsidRPr="00E57023" w:rsidRDefault="00FC7307" w:rsidP="00B2248D">
            <w:pPr>
              <w:spacing w:after="0" w:line="240" w:lineRule="auto"/>
              <w:jc w:val="center"/>
              <w:rPr>
                <w:rFonts w:ascii="Times New Roman" w:eastAsia="Times New Roman" w:hAnsi="Times New Roman" w:cs="Times New Roman"/>
                <w:lang w:eastAsia="fr-FR"/>
              </w:rPr>
            </w:pPr>
            <w:bookmarkStart w:id="23" w:name="HSSC741"/>
            <w:r w:rsidRPr="00E57023">
              <w:rPr>
                <w:rFonts w:ascii="Times New Roman" w:eastAsia="Times New Roman" w:hAnsi="Times New Roman" w:cs="Times New Roman"/>
                <w:lang w:eastAsia="fr-FR"/>
              </w:rPr>
              <w:t>HSSC7/41</w:t>
            </w:r>
            <w:bookmarkEnd w:id="23"/>
          </w:p>
        </w:tc>
        <w:tc>
          <w:tcPr>
            <w:tcW w:w="3310" w:type="dxa"/>
            <w:tcBorders>
              <w:top w:val="single" w:sz="4" w:space="0" w:color="auto"/>
            </w:tcBorders>
            <w:shd w:val="clear" w:color="auto" w:fill="FFFFFF"/>
          </w:tcPr>
          <w:p w14:paraId="4E7EA289" w14:textId="77777777" w:rsidR="00FC7307" w:rsidRPr="00E57023" w:rsidRDefault="00FC7307" w:rsidP="00B2248D">
            <w:pPr>
              <w:spacing w:after="0" w:line="240" w:lineRule="auto"/>
              <w:rPr>
                <w:rFonts w:ascii="Times New Roman" w:eastAsia="Times New Roman" w:hAnsi="Times New Roman" w:cs="Times New Roman"/>
              </w:rPr>
            </w:pPr>
            <w:r w:rsidRPr="00E57023">
              <w:rPr>
                <w:rFonts w:ascii="Times New Roman" w:eastAsia="Times New Roman" w:hAnsi="Times New Roman" w:cs="Times New Roman"/>
                <w:b/>
              </w:rPr>
              <w:t>NIPWG and S-100WG</w:t>
            </w:r>
            <w:r w:rsidRPr="00E57023">
              <w:rPr>
                <w:rFonts w:ascii="Times New Roman" w:eastAsia="Times New Roman" w:hAnsi="Times New Roman" w:cs="Times New Roman"/>
              </w:rPr>
              <w:t xml:space="preserve"> to consider referring the issue of Unique Identifiers to the IMO-IHO Harmonization Group on Data Modelling and report to HSSC-8 (see Action HSSC7/42).</w:t>
            </w:r>
          </w:p>
        </w:tc>
        <w:tc>
          <w:tcPr>
            <w:tcW w:w="1647" w:type="dxa"/>
            <w:tcBorders>
              <w:top w:val="single" w:sz="4" w:space="0" w:color="auto"/>
            </w:tcBorders>
            <w:shd w:val="clear" w:color="auto" w:fill="FFFFFF"/>
          </w:tcPr>
          <w:p w14:paraId="6B2E3520" w14:textId="77777777" w:rsidR="00FC7307" w:rsidRPr="00E57023" w:rsidRDefault="00FC7307" w:rsidP="00B2248D">
            <w:pPr>
              <w:spacing w:after="0" w:line="240" w:lineRule="auto"/>
              <w:rPr>
                <w:rFonts w:ascii="Times New Roman" w:eastAsia="Times New Roman" w:hAnsi="Times New Roman" w:cs="Times New Roman"/>
                <w:b/>
              </w:rPr>
            </w:pPr>
            <w:r w:rsidRPr="00E57023">
              <w:rPr>
                <w:rFonts w:ascii="Times New Roman" w:eastAsia="Times New Roman" w:hAnsi="Times New Roman" w:cs="Times New Roman"/>
                <w:b/>
              </w:rPr>
              <w:t>HSSC-8</w:t>
            </w:r>
          </w:p>
        </w:tc>
        <w:tc>
          <w:tcPr>
            <w:tcW w:w="1420" w:type="dxa"/>
            <w:tcBorders>
              <w:top w:val="single" w:sz="4" w:space="0" w:color="auto"/>
            </w:tcBorders>
            <w:shd w:val="clear" w:color="auto" w:fill="FFFFFF"/>
          </w:tcPr>
          <w:p w14:paraId="66B8FC91" w14:textId="77777777" w:rsidR="00FC7307" w:rsidRDefault="00FC7307" w:rsidP="00B2248D">
            <w:pPr>
              <w:spacing w:after="0" w:line="240" w:lineRule="auto"/>
              <w:rPr>
                <w:rFonts w:ascii="Times New Roman" w:eastAsia="Times New Roman" w:hAnsi="Times New Roman" w:cs="Times New Roman"/>
              </w:rPr>
            </w:pPr>
            <w:r>
              <w:rPr>
                <w:rFonts w:ascii="Times New Roman" w:eastAsia="Times New Roman" w:hAnsi="Times New Roman" w:cs="Times New Roman"/>
              </w:rPr>
              <w:t>Planned</w:t>
            </w:r>
          </w:p>
          <w:p w14:paraId="61BE2EE6" w14:textId="77777777" w:rsidR="005749BE" w:rsidRPr="00E57023" w:rsidRDefault="005749BE" w:rsidP="00B2248D">
            <w:pPr>
              <w:spacing w:after="0" w:line="240" w:lineRule="auto"/>
              <w:rPr>
                <w:rFonts w:ascii="Times New Roman" w:eastAsia="Times New Roman" w:hAnsi="Times New Roman" w:cs="Times New Roman"/>
              </w:rPr>
            </w:pPr>
            <w:r w:rsidRPr="005749BE">
              <w:rPr>
                <w:rFonts w:ascii="Times New Roman" w:eastAsia="Times New Roman" w:hAnsi="Times New Roman" w:cs="Times New Roman"/>
                <w:color w:val="FF0000"/>
              </w:rPr>
              <w:t>See paper 10.11A</w:t>
            </w:r>
          </w:p>
        </w:tc>
      </w:tr>
      <w:tr w:rsidR="00FC7307" w:rsidRPr="00E57023" w14:paraId="3E53251C" w14:textId="77777777" w:rsidTr="004A43D2">
        <w:trPr>
          <w:cantSplit/>
          <w:jc w:val="center"/>
        </w:trPr>
        <w:tc>
          <w:tcPr>
            <w:tcW w:w="11092" w:type="dxa"/>
            <w:gridSpan w:val="6"/>
            <w:tcBorders>
              <w:left w:val="single" w:sz="4" w:space="0" w:color="auto"/>
              <w:bottom w:val="single" w:sz="4" w:space="0" w:color="auto"/>
              <w:right w:val="single" w:sz="4" w:space="0" w:color="auto"/>
            </w:tcBorders>
            <w:shd w:val="clear" w:color="auto" w:fill="C6D9F1"/>
          </w:tcPr>
          <w:p w14:paraId="7D68F385" w14:textId="77777777" w:rsidR="00FC7307" w:rsidRPr="00E57023" w:rsidRDefault="00FC7307" w:rsidP="00B2248D">
            <w:pPr>
              <w:spacing w:after="0" w:line="240" w:lineRule="auto"/>
              <w:rPr>
                <w:rFonts w:ascii="Times New Roman" w:eastAsia="Times New Roman" w:hAnsi="Times New Roman" w:cs="Times New Roman"/>
                <w:b/>
                <w:iCs/>
              </w:rPr>
            </w:pPr>
            <w:r w:rsidRPr="00E57023">
              <w:rPr>
                <w:rFonts w:ascii="Times New Roman" w:eastAsia="Times New Roman" w:hAnsi="Times New Roman" w:cs="Times New Roman"/>
                <w:b/>
                <w:iCs/>
              </w:rPr>
              <w:t>7.6</w:t>
            </w:r>
            <w:r w:rsidRPr="00E57023">
              <w:rPr>
                <w:rFonts w:ascii="Times New Roman" w:eastAsia="Times New Roman" w:hAnsi="Times New Roman" w:cs="Times New Roman"/>
                <w:b/>
                <w:iCs/>
              </w:rPr>
              <w:tab/>
              <w:t>IALA</w:t>
            </w:r>
          </w:p>
        </w:tc>
      </w:tr>
      <w:tr w:rsidR="00FC7307" w:rsidRPr="00E57023" w14:paraId="7D5EAE27" w14:textId="77777777" w:rsidTr="004A43D2">
        <w:trPr>
          <w:cantSplit/>
          <w:jc w:val="center"/>
        </w:trPr>
        <w:tc>
          <w:tcPr>
            <w:tcW w:w="1170" w:type="dxa"/>
            <w:tcBorders>
              <w:top w:val="single" w:sz="4" w:space="0" w:color="auto"/>
            </w:tcBorders>
            <w:shd w:val="clear" w:color="auto" w:fill="FFFFFF"/>
          </w:tcPr>
          <w:p w14:paraId="16C37D50" w14:textId="77777777" w:rsidR="00FC7307" w:rsidRPr="00E57023" w:rsidRDefault="00FC7307" w:rsidP="00B2248D">
            <w:pPr>
              <w:spacing w:after="0" w:line="240" w:lineRule="auto"/>
              <w:jc w:val="center"/>
              <w:rPr>
                <w:rFonts w:ascii="Times New Roman" w:eastAsia="Times New Roman" w:hAnsi="Times New Roman" w:cs="Times New Roman"/>
                <w:lang w:eastAsia="fr-FR"/>
              </w:rPr>
            </w:pPr>
            <w:r w:rsidRPr="00E57023">
              <w:rPr>
                <w:rFonts w:ascii="Times New Roman" w:eastAsia="Times New Roman" w:hAnsi="Times New Roman" w:cs="Times New Roman"/>
                <w:lang w:eastAsia="fr-FR"/>
              </w:rPr>
              <w:t>5.1, 7.6</w:t>
            </w:r>
          </w:p>
        </w:tc>
        <w:tc>
          <w:tcPr>
            <w:tcW w:w="1715" w:type="dxa"/>
            <w:tcBorders>
              <w:top w:val="single" w:sz="4" w:space="0" w:color="auto"/>
            </w:tcBorders>
            <w:shd w:val="clear" w:color="auto" w:fill="FFFFFF"/>
          </w:tcPr>
          <w:p w14:paraId="64AB2D3E" w14:textId="77777777" w:rsidR="00FC7307" w:rsidRPr="00E57023" w:rsidRDefault="00FC7307" w:rsidP="00B2248D">
            <w:pPr>
              <w:spacing w:after="0" w:line="240" w:lineRule="auto"/>
              <w:jc w:val="center"/>
              <w:rPr>
                <w:rFonts w:ascii="Times New Roman" w:eastAsia="Times New Roman" w:hAnsi="Times New Roman" w:cs="Times New Roman"/>
              </w:rPr>
            </w:pPr>
            <w:r w:rsidRPr="00E57023">
              <w:rPr>
                <w:rFonts w:ascii="Times New Roman" w:eastAsia="Times New Roman" w:hAnsi="Times New Roman" w:cs="Times New Roman"/>
              </w:rPr>
              <w:t>Unique Identifiers</w:t>
            </w:r>
          </w:p>
        </w:tc>
        <w:tc>
          <w:tcPr>
            <w:tcW w:w="1830" w:type="dxa"/>
            <w:tcBorders>
              <w:top w:val="single" w:sz="4" w:space="0" w:color="auto"/>
            </w:tcBorders>
            <w:shd w:val="clear" w:color="auto" w:fill="FFFFFF"/>
          </w:tcPr>
          <w:p w14:paraId="15F392CB" w14:textId="77777777" w:rsidR="00FC7307" w:rsidRPr="00E57023" w:rsidRDefault="00FC7307" w:rsidP="00B2248D">
            <w:pPr>
              <w:spacing w:after="0" w:line="240" w:lineRule="auto"/>
              <w:jc w:val="center"/>
              <w:rPr>
                <w:rFonts w:ascii="Times New Roman" w:eastAsia="Times New Roman" w:hAnsi="Times New Roman" w:cs="Times New Roman"/>
                <w:lang w:eastAsia="fr-FR"/>
              </w:rPr>
            </w:pPr>
            <w:bookmarkStart w:id="24" w:name="HSSC742"/>
            <w:r w:rsidRPr="00E57023">
              <w:rPr>
                <w:rFonts w:ascii="Times New Roman" w:eastAsia="Times New Roman" w:hAnsi="Times New Roman" w:cs="Times New Roman"/>
                <w:lang w:eastAsia="fr-FR"/>
              </w:rPr>
              <w:t>HSSC7/42</w:t>
            </w:r>
            <w:bookmarkEnd w:id="24"/>
          </w:p>
        </w:tc>
        <w:tc>
          <w:tcPr>
            <w:tcW w:w="3310" w:type="dxa"/>
            <w:tcBorders>
              <w:top w:val="single" w:sz="4" w:space="0" w:color="auto"/>
            </w:tcBorders>
            <w:shd w:val="clear" w:color="auto" w:fill="FFFFFF"/>
          </w:tcPr>
          <w:p w14:paraId="3C534578" w14:textId="77777777" w:rsidR="00FC7307" w:rsidRPr="00E57023" w:rsidRDefault="00FC7307" w:rsidP="00B2248D">
            <w:pPr>
              <w:spacing w:after="0" w:line="240" w:lineRule="auto"/>
              <w:rPr>
                <w:rFonts w:ascii="Times New Roman" w:eastAsia="Times New Roman" w:hAnsi="Times New Roman" w:cs="Times New Roman"/>
              </w:rPr>
            </w:pPr>
            <w:r w:rsidRPr="00E57023">
              <w:rPr>
                <w:rFonts w:ascii="Times New Roman" w:eastAsia="Times New Roman" w:hAnsi="Times New Roman" w:cs="Times New Roman"/>
                <w:b/>
              </w:rPr>
              <w:t>IALA</w:t>
            </w:r>
            <w:r w:rsidRPr="00E57023">
              <w:rPr>
                <w:rFonts w:ascii="Times New Roman" w:eastAsia="Times New Roman" w:hAnsi="Times New Roman" w:cs="Times New Roman"/>
              </w:rPr>
              <w:t xml:space="preserve"> to submit its requirements on Maritime Resource Name scheme to the S-100WG (see Action HSSC7/41).</w:t>
            </w:r>
          </w:p>
        </w:tc>
        <w:tc>
          <w:tcPr>
            <w:tcW w:w="1647" w:type="dxa"/>
            <w:tcBorders>
              <w:top w:val="single" w:sz="4" w:space="0" w:color="auto"/>
            </w:tcBorders>
            <w:shd w:val="clear" w:color="auto" w:fill="FFFFFF"/>
          </w:tcPr>
          <w:p w14:paraId="619CF09F" w14:textId="77777777" w:rsidR="00FC7307" w:rsidRPr="00E57023" w:rsidRDefault="00FC7307" w:rsidP="00B2248D">
            <w:pPr>
              <w:spacing w:after="0" w:line="240" w:lineRule="auto"/>
              <w:rPr>
                <w:rFonts w:ascii="Times New Roman" w:eastAsia="Times New Roman" w:hAnsi="Times New Roman" w:cs="Times New Roman"/>
                <w:b/>
              </w:rPr>
            </w:pPr>
            <w:r w:rsidRPr="00E57023">
              <w:rPr>
                <w:rFonts w:ascii="Times New Roman" w:eastAsia="Times New Roman" w:hAnsi="Times New Roman" w:cs="Times New Roman"/>
                <w:b/>
              </w:rPr>
              <w:t>Prior to S-100WG-1</w:t>
            </w:r>
          </w:p>
        </w:tc>
        <w:tc>
          <w:tcPr>
            <w:tcW w:w="1420" w:type="dxa"/>
            <w:tcBorders>
              <w:top w:val="single" w:sz="4" w:space="0" w:color="auto"/>
            </w:tcBorders>
            <w:shd w:val="clear" w:color="auto" w:fill="FFFFFF"/>
          </w:tcPr>
          <w:p w14:paraId="5CC7F068" w14:textId="77777777" w:rsidR="00FC7307" w:rsidRPr="00E57023" w:rsidRDefault="00FC7307" w:rsidP="00B2248D">
            <w:pPr>
              <w:spacing w:after="0" w:line="240" w:lineRule="auto"/>
              <w:rPr>
                <w:rFonts w:ascii="Times New Roman" w:eastAsia="Times New Roman" w:hAnsi="Times New Roman" w:cs="Times New Roman"/>
              </w:rPr>
            </w:pPr>
            <w:r>
              <w:rPr>
                <w:rFonts w:ascii="Times New Roman" w:eastAsia="Times New Roman" w:hAnsi="Times New Roman" w:cs="Times New Roman"/>
              </w:rPr>
              <w:t>Planned</w:t>
            </w:r>
          </w:p>
        </w:tc>
      </w:tr>
      <w:tr w:rsidR="00FC7307" w:rsidRPr="00E57023" w14:paraId="64F58280" w14:textId="77777777" w:rsidTr="004A43D2">
        <w:trPr>
          <w:cantSplit/>
          <w:jc w:val="center"/>
        </w:trPr>
        <w:tc>
          <w:tcPr>
            <w:tcW w:w="11092" w:type="dxa"/>
            <w:gridSpan w:val="6"/>
            <w:tcBorders>
              <w:left w:val="single" w:sz="4" w:space="0" w:color="auto"/>
              <w:bottom w:val="single" w:sz="4" w:space="0" w:color="auto"/>
              <w:right w:val="single" w:sz="4" w:space="0" w:color="auto"/>
            </w:tcBorders>
            <w:shd w:val="clear" w:color="auto" w:fill="C6D9F1"/>
          </w:tcPr>
          <w:p w14:paraId="344C0F58" w14:textId="77777777" w:rsidR="00FC7307" w:rsidRPr="00E57023" w:rsidRDefault="00FC7307" w:rsidP="00B2248D">
            <w:pPr>
              <w:spacing w:after="0" w:line="240" w:lineRule="auto"/>
              <w:rPr>
                <w:rFonts w:ascii="Times New Roman" w:eastAsia="Times New Roman" w:hAnsi="Times New Roman" w:cs="Times New Roman"/>
                <w:b/>
                <w:iCs/>
              </w:rPr>
            </w:pPr>
            <w:r w:rsidRPr="00E57023">
              <w:rPr>
                <w:rFonts w:ascii="Times New Roman" w:eastAsia="Times New Roman" w:hAnsi="Times New Roman" w:cs="Times New Roman"/>
                <w:b/>
                <w:iCs/>
              </w:rPr>
              <w:t>7.7</w:t>
            </w:r>
            <w:r w:rsidRPr="00E57023">
              <w:rPr>
                <w:rFonts w:ascii="Times New Roman" w:eastAsia="Times New Roman" w:hAnsi="Times New Roman" w:cs="Times New Roman"/>
                <w:b/>
                <w:iCs/>
              </w:rPr>
              <w:tab/>
              <w:t>ISO</w:t>
            </w:r>
          </w:p>
        </w:tc>
      </w:tr>
      <w:tr w:rsidR="00FC7307" w:rsidRPr="00E57023" w14:paraId="3ABEA19E" w14:textId="77777777" w:rsidTr="004A43D2">
        <w:trPr>
          <w:cantSplit/>
          <w:jc w:val="center"/>
        </w:trPr>
        <w:tc>
          <w:tcPr>
            <w:tcW w:w="1170" w:type="dxa"/>
            <w:tcBorders>
              <w:top w:val="single" w:sz="4" w:space="0" w:color="auto"/>
            </w:tcBorders>
            <w:shd w:val="clear" w:color="auto" w:fill="FFFFFF"/>
          </w:tcPr>
          <w:p w14:paraId="399C590B" w14:textId="77777777" w:rsidR="00FC7307" w:rsidRPr="00E57023" w:rsidRDefault="00FC7307" w:rsidP="00B2248D">
            <w:pPr>
              <w:spacing w:after="0" w:line="240" w:lineRule="auto"/>
              <w:jc w:val="center"/>
              <w:rPr>
                <w:rFonts w:ascii="Times New Roman" w:eastAsia="Times New Roman" w:hAnsi="Times New Roman" w:cs="Times New Roman"/>
                <w:lang w:eastAsia="fr-FR"/>
              </w:rPr>
            </w:pPr>
            <w:r w:rsidRPr="00E57023">
              <w:rPr>
                <w:rFonts w:ascii="Times New Roman" w:eastAsia="Times New Roman" w:hAnsi="Times New Roman" w:cs="Times New Roman"/>
                <w:lang w:eastAsia="fr-FR"/>
              </w:rPr>
              <w:t>7.7</w:t>
            </w:r>
          </w:p>
        </w:tc>
        <w:tc>
          <w:tcPr>
            <w:tcW w:w="1715" w:type="dxa"/>
            <w:tcBorders>
              <w:top w:val="single" w:sz="4" w:space="0" w:color="auto"/>
            </w:tcBorders>
            <w:shd w:val="clear" w:color="auto" w:fill="FFFFFF"/>
          </w:tcPr>
          <w:p w14:paraId="3E10CE18" w14:textId="77777777" w:rsidR="00FC7307" w:rsidRPr="00E57023" w:rsidRDefault="00FC7307" w:rsidP="00B2248D">
            <w:pPr>
              <w:spacing w:after="0" w:line="240" w:lineRule="auto"/>
              <w:jc w:val="center"/>
              <w:rPr>
                <w:rFonts w:ascii="Times New Roman" w:eastAsia="Times New Roman" w:hAnsi="Times New Roman" w:cs="Times New Roman"/>
              </w:rPr>
            </w:pPr>
          </w:p>
        </w:tc>
        <w:tc>
          <w:tcPr>
            <w:tcW w:w="1830" w:type="dxa"/>
            <w:tcBorders>
              <w:top w:val="single" w:sz="4" w:space="0" w:color="auto"/>
            </w:tcBorders>
            <w:shd w:val="clear" w:color="auto" w:fill="FFFFFF"/>
          </w:tcPr>
          <w:p w14:paraId="25BF330E" w14:textId="77777777" w:rsidR="00FC7307" w:rsidRPr="00E57023" w:rsidRDefault="00FC7307" w:rsidP="00B2248D">
            <w:pPr>
              <w:spacing w:after="0" w:line="240" w:lineRule="auto"/>
              <w:jc w:val="center"/>
              <w:rPr>
                <w:rFonts w:ascii="Times New Roman" w:eastAsia="Times New Roman" w:hAnsi="Times New Roman" w:cs="Times New Roman"/>
                <w:lang w:eastAsia="fr-FR"/>
              </w:rPr>
            </w:pPr>
            <w:bookmarkStart w:id="25" w:name="HSSC743"/>
            <w:r w:rsidRPr="00E57023">
              <w:rPr>
                <w:rFonts w:ascii="Times New Roman" w:eastAsia="Times New Roman" w:hAnsi="Times New Roman" w:cs="Times New Roman"/>
                <w:lang w:eastAsia="fr-FR"/>
              </w:rPr>
              <w:t>HSSC7/43</w:t>
            </w:r>
            <w:bookmarkEnd w:id="25"/>
          </w:p>
        </w:tc>
        <w:tc>
          <w:tcPr>
            <w:tcW w:w="3310" w:type="dxa"/>
            <w:tcBorders>
              <w:top w:val="single" w:sz="4" w:space="0" w:color="auto"/>
            </w:tcBorders>
            <w:shd w:val="clear" w:color="auto" w:fill="FFFFFF"/>
          </w:tcPr>
          <w:p w14:paraId="33166CBD" w14:textId="77777777" w:rsidR="00FC7307" w:rsidRPr="00E57023" w:rsidRDefault="00FC7307" w:rsidP="00B2248D">
            <w:pPr>
              <w:spacing w:after="0" w:line="240" w:lineRule="auto"/>
              <w:rPr>
                <w:rFonts w:ascii="Times New Roman" w:eastAsia="Times New Roman" w:hAnsi="Times New Roman" w:cs="Times New Roman"/>
              </w:rPr>
            </w:pPr>
            <w:r w:rsidRPr="00E57023">
              <w:rPr>
                <w:rFonts w:ascii="Times New Roman" w:eastAsia="Times New Roman" w:hAnsi="Times New Roman" w:cs="Times New Roman"/>
                <w:b/>
              </w:rPr>
              <w:t>IHB</w:t>
            </w:r>
            <w:r w:rsidRPr="00E57023">
              <w:rPr>
                <w:rFonts w:ascii="Times New Roman" w:eastAsia="Times New Roman" w:hAnsi="Times New Roman" w:cs="Times New Roman"/>
              </w:rPr>
              <w:t xml:space="preserve"> to raise, in the liaison report to the 41st meeting of ISO TC211, the issue of stability of standards and the impact on derived standards of the ISO updating process (Doc. HSSC7-07.7B INF7 refers).</w:t>
            </w:r>
          </w:p>
        </w:tc>
        <w:tc>
          <w:tcPr>
            <w:tcW w:w="1647" w:type="dxa"/>
            <w:tcBorders>
              <w:top w:val="single" w:sz="4" w:space="0" w:color="auto"/>
            </w:tcBorders>
            <w:shd w:val="clear" w:color="auto" w:fill="FFFFFF"/>
          </w:tcPr>
          <w:p w14:paraId="7E566187" w14:textId="77777777" w:rsidR="00FC7307" w:rsidRPr="00E57023" w:rsidRDefault="00FC7307" w:rsidP="00B2248D">
            <w:pPr>
              <w:spacing w:after="0" w:line="240" w:lineRule="auto"/>
              <w:rPr>
                <w:rFonts w:ascii="Times New Roman" w:eastAsia="Times New Roman" w:hAnsi="Times New Roman" w:cs="Times New Roman"/>
                <w:b/>
              </w:rPr>
            </w:pPr>
            <w:r w:rsidRPr="00E57023">
              <w:rPr>
                <w:rFonts w:ascii="Times New Roman" w:eastAsia="Times New Roman" w:hAnsi="Times New Roman" w:cs="Times New Roman"/>
                <w:b/>
              </w:rPr>
              <w:t>December 2015</w:t>
            </w:r>
          </w:p>
        </w:tc>
        <w:tc>
          <w:tcPr>
            <w:tcW w:w="1420" w:type="dxa"/>
            <w:tcBorders>
              <w:top w:val="single" w:sz="4" w:space="0" w:color="auto"/>
            </w:tcBorders>
            <w:shd w:val="clear" w:color="auto" w:fill="FFFFFF"/>
          </w:tcPr>
          <w:p w14:paraId="52E87433" w14:textId="77777777" w:rsidR="00FC7307" w:rsidRPr="00E57023" w:rsidRDefault="007965C3" w:rsidP="00065CB6">
            <w:pPr>
              <w:spacing w:after="0" w:line="240" w:lineRule="auto"/>
              <w:rPr>
                <w:rFonts w:ascii="Times New Roman" w:eastAsia="Times New Roman" w:hAnsi="Times New Roman" w:cs="Times New Roman"/>
              </w:rPr>
            </w:pPr>
            <w:r>
              <w:rPr>
                <w:rFonts w:ascii="Times New Roman" w:eastAsia="Times New Roman" w:hAnsi="Times New Roman" w:cs="Times New Roman"/>
              </w:rPr>
              <w:t>Complete</w:t>
            </w:r>
          </w:p>
        </w:tc>
      </w:tr>
      <w:tr w:rsidR="00FC7307" w:rsidRPr="00E57023" w14:paraId="5EC34BC5" w14:textId="77777777" w:rsidTr="004A43D2">
        <w:trPr>
          <w:cantSplit/>
          <w:jc w:val="center"/>
        </w:trPr>
        <w:tc>
          <w:tcPr>
            <w:tcW w:w="11092" w:type="dxa"/>
            <w:gridSpan w:val="6"/>
            <w:tcBorders>
              <w:left w:val="single" w:sz="4" w:space="0" w:color="auto"/>
              <w:bottom w:val="single" w:sz="4" w:space="0" w:color="auto"/>
              <w:right w:val="single" w:sz="4" w:space="0" w:color="auto"/>
            </w:tcBorders>
            <w:shd w:val="clear" w:color="auto" w:fill="C6D9F1"/>
          </w:tcPr>
          <w:p w14:paraId="3E4B031D" w14:textId="77777777" w:rsidR="00FC7307" w:rsidRPr="00E57023" w:rsidRDefault="00FC7307" w:rsidP="00B2248D">
            <w:pPr>
              <w:spacing w:after="0" w:line="240" w:lineRule="auto"/>
              <w:rPr>
                <w:rFonts w:ascii="Times New Roman" w:eastAsia="Times New Roman" w:hAnsi="Times New Roman" w:cs="Times New Roman"/>
                <w:b/>
                <w:iCs/>
              </w:rPr>
            </w:pPr>
            <w:r w:rsidRPr="00E57023">
              <w:rPr>
                <w:rFonts w:ascii="Times New Roman" w:eastAsia="Times New Roman" w:hAnsi="Times New Roman" w:cs="Times New Roman"/>
                <w:b/>
                <w:iCs/>
              </w:rPr>
              <w:t>7.13</w:t>
            </w:r>
            <w:r w:rsidRPr="00E57023">
              <w:rPr>
                <w:rFonts w:ascii="Times New Roman" w:eastAsia="Times New Roman" w:hAnsi="Times New Roman" w:cs="Times New Roman"/>
                <w:b/>
                <w:iCs/>
              </w:rPr>
              <w:tab/>
              <w:t xml:space="preserve">DGIWG – NATO GMWG </w:t>
            </w:r>
          </w:p>
        </w:tc>
      </w:tr>
      <w:tr w:rsidR="00FC7307" w:rsidRPr="00E57023" w14:paraId="30CDA38F" w14:textId="77777777" w:rsidTr="004A43D2">
        <w:trPr>
          <w:cantSplit/>
          <w:jc w:val="center"/>
        </w:trPr>
        <w:tc>
          <w:tcPr>
            <w:tcW w:w="1170" w:type="dxa"/>
            <w:tcBorders>
              <w:top w:val="single" w:sz="4" w:space="0" w:color="auto"/>
            </w:tcBorders>
            <w:shd w:val="clear" w:color="auto" w:fill="FFFFFF"/>
          </w:tcPr>
          <w:p w14:paraId="053EB56A" w14:textId="77777777" w:rsidR="00FC7307" w:rsidRPr="00E57023" w:rsidRDefault="00FC7307" w:rsidP="00B2248D">
            <w:pPr>
              <w:spacing w:after="0" w:line="240" w:lineRule="auto"/>
              <w:jc w:val="center"/>
              <w:rPr>
                <w:rFonts w:ascii="Times New Roman" w:eastAsia="Times New Roman" w:hAnsi="Times New Roman" w:cs="Times New Roman"/>
                <w:lang w:eastAsia="fr-FR"/>
              </w:rPr>
            </w:pPr>
            <w:r w:rsidRPr="00E57023">
              <w:rPr>
                <w:rFonts w:ascii="Times New Roman" w:eastAsia="Times New Roman" w:hAnsi="Times New Roman" w:cs="Times New Roman"/>
                <w:lang w:eastAsia="fr-FR"/>
              </w:rPr>
              <w:t>5.1, 7.13</w:t>
            </w:r>
          </w:p>
        </w:tc>
        <w:tc>
          <w:tcPr>
            <w:tcW w:w="1715" w:type="dxa"/>
            <w:tcBorders>
              <w:top w:val="single" w:sz="4" w:space="0" w:color="auto"/>
            </w:tcBorders>
            <w:shd w:val="clear" w:color="auto" w:fill="FFFFFF"/>
          </w:tcPr>
          <w:p w14:paraId="51C245C0" w14:textId="77777777" w:rsidR="00FC7307" w:rsidRPr="00E57023" w:rsidRDefault="00FC7307" w:rsidP="00B2248D">
            <w:pPr>
              <w:spacing w:after="0" w:line="240" w:lineRule="auto"/>
              <w:jc w:val="center"/>
              <w:rPr>
                <w:rFonts w:ascii="Times New Roman" w:eastAsia="Times New Roman" w:hAnsi="Times New Roman" w:cs="Times New Roman"/>
              </w:rPr>
            </w:pPr>
            <w:r w:rsidRPr="00E57023">
              <w:rPr>
                <w:rFonts w:ascii="Times New Roman" w:eastAsia="Times New Roman" w:hAnsi="Times New Roman" w:cs="Times New Roman"/>
              </w:rPr>
              <w:t>AMLs</w:t>
            </w:r>
          </w:p>
        </w:tc>
        <w:tc>
          <w:tcPr>
            <w:tcW w:w="1830" w:type="dxa"/>
            <w:tcBorders>
              <w:top w:val="single" w:sz="4" w:space="0" w:color="auto"/>
            </w:tcBorders>
            <w:shd w:val="clear" w:color="auto" w:fill="FFFFFF"/>
          </w:tcPr>
          <w:p w14:paraId="24FAB0F7" w14:textId="77777777" w:rsidR="00FC7307" w:rsidRPr="00E57023" w:rsidRDefault="00FC7307" w:rsidP="00B2248D">
            <w:pPr>
              <w:spacing w:after="0" w:line="240" w:lineRule="auto"/>
              <w:jc w:val="center"/>
              <w:rPr>
                <w:rFonts w:ascii="Times New Roman" w:eastAsia="Times New Roman" w:hAnsi="Times New Roman" w:cs="Times New Roman"/>
                <w:lang w:eastAsia="fr-FR"/>
              </w:rPr>
            </w:pPr>
            <w:bookmarkStart w:id="26" w:name="HSSC745"/>
            <w:r w:rsidRPr="00E57023">
              <w:rPr>
                <w:rFonts w:ascii="Times New Roman" w:eastAsia="Times New Roman" w:hAnsi="Times New Roman" w:cs="Times New Roman"/>
                <w:lang w:eastAsia="fr-FR"/>
              </w:rPr>
              <w:t>HSSC7/45</w:t>
            </w:r>
            <w:bookmarkEnd w:id="26"/>
          </w:p>
        </w:tc>
        <w:tc>
          <w:tcPr>
            <w:tcW w:w="3310" w:type="dxa"/>
            <w:tcBorders>
              <w:top w:val="single" w:sz="4" w:space="0" w:color="auto"/>
            </w:tcBorders>
            <w:shd w:val="clear" w:color="auto" w:fill="FFFFFF"/>
          </w:tcPr>
          <w:p w14:paraId="4063C1E2" w14:textId="77777777" w:rsidR="00FC7307" w:rsidRPr="00E57023" w:rsidRDefault="00FC7307" w:rsidP="00B2248D">
            <w:pPr>
              <w:spacing w:after="0" w:line="240" w:lineRule="auto"/>
              <w:rPr>
                <w:rFonts w:ascii="Times New Roman" w:eastAsia="Times New Roman" w:hAnsi="Times New Roman" w:cs="Times New Roman"/>
              </w:rPr>
            </w:pPr>
            <w:r w:rsidRPr="00E57023">
              <w:rPr>
                <w:rFonts w:ascii="Times New Roman" w:eastAsia="Times New Roman" w:hAnsi="Times New Roman" w:cs="Times New Roman"/>
                <w:b/>
              </w:rPr>
              <w:t>S-100 Registry Manager</w:t>
            </w:r>
            <w:r w:rsidRPr="00E57023">
              <w:rPr>
                <w:rFonts w:ascii="Times New Roman" w:eastAsia="Times New Roman" w:hAnsi="Times New Roman" w:cs="Times New Roman"/>
              </w:rPr>
              <w:t xml:space="preserve"> to process the request for the establishment of a domain for Additional Military Layers (AML) in accordance with S-99.</w:t>
            </w:r>
          </w:p>
        </w:tc>
        <w:tc>
          <w:tcPr>
            <w:tcW w:w="1647" w:type="dxa"/>
            <w:tcBorders>
              <w:top w:val="single" w:sz="4" w:space="0" w:color="auto"/>
            </w:tcBorders>
            <w:shd w:val="clear" w:color="auto" w:fill="FFFFFF"/>
          </w:tcPr>
          <w:p w14:paraId="4E11BFE3" w14:textId="77777777" w:rsidR="00FC7307" w:rsidRPr="00E57023" w:rsidRDefault="00FC7307" w:rsidP="00B2248D">
            <w:pPr>
              <w:spacing w:after="0" w:line="240" w:lineRule="auto"/>
              <w:rPr>
                <w:rFonts w:ascii="Times New Roman" w:eastAsia="Times New Roman" w:hAnsi="Times New Roman" w:cs="Times New Roman"/>
                <w:b/>
              </w:rPr>
            </w:pPr>
            <w:r w:rsidRPr="00E57023">
              <w:rPr>
                <w:rFonts w:ascii="Times New Roman" w:eastAsia="Times New Roman" w:hAnsi="Times New Roman" w:cs="Times New Roman"/>
                <w:b/>
              </w:rPr>
              <w:t>S-100WG-1</w:t>
            </w:r>
          </w:p>
        </w:tc>
        <w:tc>
          <w:tcPr>
            <w:tcW w:w="1420" w:type="dxa"/>
            <w:tcBorders>
              <w:top w:val="single" w:sz="4" w:space="0" w:color="auto"/>
            </w:tcBorders>
            <w:shd w:val="clear" w:color="auto" w:fill="FFFFFF"/>
          </w:tcPr>
          <w:p w14:paraId="19FB3791" w14:textId="77777777" w:rsidR="00FC7307" w:rsidRDefault="00FC7307" w:rsidP="00B2248D">
            <w:pPr>
              <w:spacing w:after="0" w:line="240" w:lineRule="auto"/>
              <w:rPr>
                <w:rFonts w:ascii="Times New Roman" w:eastAsia="Times New Roman" w:hAnsi="Times New Roman" w:cs="Times New Roman"/>
              </w:rPr>
            </w:pPr>
            <w:r>
              <w:rPr>
                <w:rFonts w:ascii="Times New Roman" w:eastAsia="Times New Roman" w:hAnsi="Times New Roman" w:cs="Times New Roman"/>
              </w:rPr>
              <w:t>Planned</w:t>
            </w:r>
          </w:p>
          <w:p w14:paraId="558F6FD2" w14:textId="77777777" w:rsidR="005749BE" w:rsidRDefault="005749BE" w:rsidP="00B2248D">
            <w:pPr>
              <w:spacing w:after="0" w:line="240" w:lineRule="auto"/>
              <w:rPr>
                <w:rFonts w:ascii="Times New Roman" w:eastAsia="Times New Roman" w:hAnsi="Times New Roman" w:cs="Times New Roman"/>
                <w:color w:val="FF0000"/>
              </w:rPr>
            </w:pPr>
            <w:r>
              <w:rPr>
                <w:rFonts w:ascii="Times New Roman" w:eastAsia="Times New Roman" w:hAnsi="Times New Roman" w:cs="Times New Roman"/>
                <w:color w:val="FF0000"/>
              </w:rPr>
              <w:t>Need a formal request from GMWG????</w:t>
            </w:r>
          </w:p>
          <w:p w14:paraId="7AC1A354" w14:textId="77777777" w:rsidR="009C638C" w:rsidRDefault="009C638C" w:rsidP="00B2248D">
            <w:pPr>
              <w:spacing w:after="0" w:line="240" w:lineRule="auto"/>
              <w:rPr>
                <w:rFonts w:ascii="Times New Roman" w:eastAsia="Times New Roman" w:hAnsi="Times New Roman" w:cs="Times New Roman"/>
                <w:color w:val="FF0000"/>
              </w:rPr>
            </w:pPr>
          </w:p>
          <w:p w14:paraId="71A3B7C3" w14:textId="77777777" w:rsidR="009C638C" w:rsidRPr="005749BE" w:rsidRDefault="009C638C" w:rsidP="00B2248D">
            <w:pPr>
              <w:spacing w:after="0" w:line="240" w:lineRule="auto"/>
              <w:rPr>
                <w:rFonts w:ascii="Times New Roman" w:eastAsia="Times New Roman" w:hAnsi="Times New Roman" w:cs="Times New Roman"/>
                <w:color w:val="FF0000"/>
              </w:rPr>
            </w:pPr>
            <w:r>
              <w:rPr>
                <w:rFonts w:ascii="Times New Roman" w:eastAsia="Times New Roman" w:hAnsi="Times New Roman" w:cs="Times New Roman"/>
                <w:color w:val="FF0000"/>
              </w:rPr>
              <w:t>Need to process as the information is in the HSSC paper.</w:t>
            </w:r>
          </w:p>
        </w:tc>
      </w:tr>
    </w:tbl>
    <w:p w14:paraId="5C087831" w14:textId="77777777" w:rsidR="00BD674B" w:rsidRDefault="00BD674B"/>
    <w:sectPr w:rsidR="00BD674B" w:rsidSect="00E92AD4">
      <w:headerReference w:type="default" r:id="rId7"/>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7AB9BF" w14:textId="77777777" w:rsidR="007965C3" w:rsidRDefault="007965C3" w:rsidP="00AF2B53">
      <w:pPr>
        <w:spacing w:after="0" w:line="240" w:lineRule="auto"/>
      </w:pPr>
      <w:r>
        <w:separator/>
      </w:r>
    </w:p>
  </w:endnote>
  <w:endnote w:type="continuationSeparator" w:id="0">
    <w:p w14:paraId="1697F700" w14:textId="77777777" w:rsidR="007965C3" w:rsidRDefault="007965C3" w:rsidP="00AF2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F7E86F" w14:textId="77777777" w:rsidR="007965C3" w:rsidRDefault="007965C3" w:rsidP="00AF2B53">
      <w:pPr>
        <w:spacing w:after="0" w:line="240" w:lineRule="auto"/>
      </w:pPr>
      <w:r>
        <w:separator/>
      </w:r>
    </w:p>
  </w:footnote>
  <w:footnote w:type="continuationSeparator" w:id="0">
    <w:p w14:paraId="1BA7F3B4" w14:textId="77777777" w:rsidR="007965C3" w:rsidRDefault="007965C3" w:rsidP="00AF2B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03B90" w14:textId="32671A35" w:rsidR="007965C3" w:rsidRPr="00AF2B53" w:rsidRDefault="007965C3">
    <w:pPr>
      <w:pStyle w:val="Header"/>
      <w:rPr>
        <w:b/>
      </w:rPr>
    </w:pPr>
    <w:r>
      <w:tab/>
    </w:r>
    <w:r>
      <w:tab/>
    </w:r>
    <w:r>
      <w:tab/>
    </w:r>
    <w:r>
      <w:tab/>
    </w:r>
    <w:r w:rsidR="006202D9">
      <w:rPr>
        <w:b/>
      </w:rPr>
      <w:t>S100WG01-4</w:t>
    </w:r>
    <w:r w:rsidRPr="00AF2B53">
      <w:rPr>
        <w:b/>
      </w:rPr>
      <w:t>A</w:t>
    </w:r>
    <w:r w:rsidR="006202D9">
      <w:rPr>
        <w:b/>
      </w:rPr>
      <w:t xml:space="preserve"> rev1</w:t>
    </w:r>
  </w:p>
  <w:p w14:paraId="0BB9B764" w14:textId="77777777" w:rsidR="007965C3" w:rsidRDefault="007965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AD4"/>
    <w:rsid w:val="00065CB6"/>
    <w:rsid w:val="0011634C"/>
    <w:rsid w:val="002A7A66"/>
    <w:rsid w:val="002F19FD"/>
    <w:rsid w:val="003D33AE"/>
    <w:rsid w:val="004A43D2"/>
    <w:rsid w:val="005749BE"/>
    <w:rsid w:val="006202D9"/>
    <w:rsid w:val="00657186"/>
    <w:rsid w:val="0071577E"/>
    <w:rsid w:val="007965C3"/>
    <w:rsid w:val="008B0703"/>
    <w:rsid w:val="00907949"/>
    <w:rsid w:val="00964E19"/>
    <w:rsid w:val="009B1750"/>
    <w:rsid w:val="009C638C"/>
    <w:rsid w:val="00A7362E"/>
    <w:rsid w:val="00AC6063"/>
    <w:rsid w:val="00AD4EC8"/>
    <w:rsid w:val="00AF2B53"/>
    <w:rsid w:val="00B2248D"/>
    <w:rsid w:val="00BD2A29"/>
    <w:rsid w:val="00BD674B"/>
    <w:rsid w:val="00CF07A3"/>
    <w:rsid w:val="00D12237"/>
    <w:rsid w:val="00E92AD4"/>
    <w:rsid w:val="00F5252C"/>
    <w:rsid w:val="00F65418"/>
    <w:rsid w:val="00FC73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C76A82"/>
  <w15:docId w15:val="{14011DFB-D6FB-4162-A66E-B3150565F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AD4"/>
    <w:rPr>
      <w:rFonts w:ascii="Arial" w:eastAsia="Calibri"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57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77E"/>
    <w:rPr>
      <w:rFonts w:ascii="Tahoma" w:eastAsia="Calibri" w:hAnsi="Tahoma" w:cs="Tahoma"/>
      <w:sz w:val="16"/>
      <w:szCs w:val="16"/>
      <w:lang w:val="en-GB"/>
    </w:rPr>
  </w:style>
  <w:style w:type="paragraph" w:styleId="Header">
    <w:name w:val="header"/>
    <w:basedOn w:val="Normal"/>
    <w:link w:val="HeaderChar"/>
    <w:uiPriority w:val="99"/>
    <w:unhideWhenUsed/>
    <w:rsid w:val="00AF2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B53"/>
    <w:rPr>
      <w:rFonts w:ascii="Arial" w:eastAsia="Calibri" w:hAnsi="Arial" w:cs="Arial"/>
      <w:lang w:val="en-GB"/>
    </w:rPr>
  </w:style>
  <w:style w:type="paragraph" w:styleId="Footer">
    <w:name w:val="footer"/>
    <w:basedOn w:val="Normal"/>
    <w:link w:val="FooterChar"/>
    <w:uiPriority w:val="99"/>
    <w:unhideWhenUsed/>
    <w:rsid w:val="00AF2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B53"/>
    <w:rPr>
      <w:rFonts w:ascii="Arial" w:eastAsia="Calibri" w:hAnsi="Arial" w:cs="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0681EC-2588-4E1A-9673-FC9EA7157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1067</Words>
  <Characters>6082</Characters>
  <Application>Microsoft Office Word</Application>
  <DocSecurity>0</DocSecurity>
  <Lines>50</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NOS</Company>
  <LinksUpToDate>false</LinksUpToDate>
  <CharactersWithSpaces>7135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Gilles Bessero</dc:creator>
  <cp:lastModifiedBy>Anthony Pharaoh</cp:lastModifiedBy>
  <cp:revision>4</cp:revision>
  <cp:lastPrinted>2016-04-19T07:29:00Z</cp:lastPrinted>
  <dcterms:created xsi:type="dcterms:W3CDTF">2016-02-25T16:05:00Z</dcterms:created>
  <dcterms:modified xsi:type="dcterms:W3CDTF">2016-04-19T07:31:00Z</dcterms:modified>
</cp:coreProperties>
</file>