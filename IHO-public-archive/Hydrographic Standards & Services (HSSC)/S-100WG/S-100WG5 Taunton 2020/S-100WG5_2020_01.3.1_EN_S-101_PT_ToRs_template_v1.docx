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4C04F" w14:textId="77777777" w:rsidR="00EC0B86" w:rsidRPr="00234A9A" w:rsidRDefault="0051144A" w:rsidP="009B6256">
      <w:pPr>
        <w:spacing w:before="0" w:after="200" w:line="276" w:lineRule="auto"/>
        <w:jc w:val="center"/>
        <w:rPr>
          <w:rFonts w:eastAsia="Calibri"/>
          <w:b/>
          <w:caps/>
          <w:sz w:val="22"/>
          <w:szCs w:val="22"/>
          <w:lang w:val="en-GB" w:eastAsia="en-US"/>
        </w:rPr>
      </w:pPr>
      <w:bookmarkStart w:id="0" w:name="_GoBack"/>
      <w:bookmarkEnd w:id="0"/>
      <w:r>
        <w:rPr>
          <w:rFonts w:eastAsia="Calibri"/>
          <w:b/>
          <w:caps/>
          <w:sz w:val="22"/>
          <w:szCs w:val="22"/>
          <w:lang w:val="en-GB" w:eastAsia="en-US"/>
        </w:rPr>
        <w:t>HSSC</w:t>
      </w:r>
      <w:r w:rsidR="00EC0B86" w:rsidRPr="00234A9A">
        <w:rPr>
          <w:rFonts w:eastAsia="Calibri"/>
          <w:b/>
          <w:caps/>
          <w:sz w:val="22"/>
          <w:szCs w:val="22"/>
          <w:lang w:val="en-GB" w:eastAsia="en-US"/>
        </w:rPr>
        <w:t xml:space="preserve"> Project Team </w:t>
      </w:r>
    </w:p>
    <w:p w14:paraId="3B42417C" w14:textId="77777777" w:rsidR="00EC0B86" w:rsidRPr="00234A9A" w:rsidRDefault="00EC0B86" w:rsidP="00EC0B86">
      <w:pPr>
        <w:spacing w:before="0" w:after="200" w:line="276" w:lineRule="auto"/>
        <w:jc w:val="center"/>
        <w:rPr>
          <w:rFonts w:eastAsia="Calibri"/>
          <w:b/>
          <w:sz w:val="22"/>
          <w:szCs w:val="22"/>
          <w:lang w:val="en-US" w:eastAsia="en-US"/>
        </w:rPr>
      </w:pPr>
      <w:r w:rsidRPr="00234A9A">
        <w:rPr>
          <w:rFonts w:eastAsia="Calibri"/>
          <w:b/>
          <w:sz w:val="22"/>
          <w:szCs w:val="22"/>
          <w:lang w:val="en-US" w:eastAsia="en-US"/>
        </w:rPr>
        <w:t xml:space="preserve">Terms of reference and </w:t>
      </w:r>
      <w:r>
        <w:rPr>
          <w:rFonts w:eastAsia="Calibri"/>
          <w:b/>
          <w:sz w:val="22"/>
          <w:szCs w:val="22"/>
          <w:lang w:val="en-US" w:eastAsia="en-US"/>
        </w:rPr>
        <w:t>R</w:t>
      </w:r>
      <w:r w:rsidRPr="00234A9A">
        <w:rPr>
          <w:rFonts w:eastAsia="Calibri"/>
          <w:b/>
          <w:sz w:val="22"/>
          <w:szCs w:val="22"/>
          <w:lang w:val="en-US" w:eastAsia="en-US"/>
        </w:rPr>
        <w:t xml:space="preserve">ules of </w:t>
      </w:r>
      <w:r>
        <w:rPr>
          <w:rFonts w:eastAsia="Calibri"/>
          <w:b/>
          <w:sz w:val="22"/>
          <w:szCs w:val="22"/>
          <w:lang w:val="en-US" w:eastAsia="en-US"/>
        </w:rPr>
        <w:t>P</w:t>
      </w:r>
      <w:r w:rsidRPr="00234A9A">
        <w:rPr>
          <w:rFonts w:eastAsia="Calibri"/>
          <w:b/>
          <w:sz w:val="22"/>
          <w:szCs w:val="22"/>
          <w:lang w:val="en-US" w:eastAsia="en-US"/>
        </w:rPr>
        <w:t>rocedure</w:t>
      </w:r>
    </w:p>
    <w:p w14:paraId="77D70105" w14:textId="77777777" w:rsidR="00EC0B86" w:rsidRPr="00EC0B86" w:rsidRDefault="00EC0B86" w:rsidP="00EC0B86">
      <w:pPr>
        <w:spacing w:before="0" w:after="200" w:line="276" w:lineRule="auto"/>
        <w:rPr>
          <w:rFonts w:eastAsia="Calibri"/>
          <w:b/>
          <w:sz w:val="22"/>
          <w:szCs w:val="22"/>
          <w:lang w:val="en-US" w:eastAsia="en-US"/>
        </w:rPr>
      </w:pPr>
      <w:r w:rsidRPr="00EC0B86">
        <w:rPr>
          <w:rFonts w:eastAsia="Calibri"/>
          <w:b/>
          <w:sz w:val="22"/>
          <w:szCs w:val="22"/>
          <w:lang w:val="en-US" w:eastAsia="en-US"/>
        </w:rPr>
        <w:t>1.</w:t>
      </w:r>
      <w:r w:rsidRPr="00EC0B86">
        <w:rPr>
          <w:rFonts w:eastAsia="Calibri"/>
          <w:b/>
          <w:sz w:val="22"/>
          <w:szCs w:val="22"/>
          <w:lang w:val="en-US" w:eastAsia="en-US"/>
        </w:rPr>
        <w:tab/>
        <w:t>Objective</w:t>
      </w:r>
    </w:p>
    <w:p w14:paraId="0E4F07E4" w14:textId="7827B46B" w:rsidR="00EC0B86" w:rsidRPr="00EC0B86" w:rsidRDefault="00EC0B86" w:rsidP="00EC0B86">
      <w:pPr>
        <w:spacing w:before="0" w:after="0"/>
        <w:rPr>
          <w:sz w:val="22"/>
          <w:szCs w:val="22"/>
          <w:lang w:val="en-US" w:eastAsia="de-DE"/>
        </w:rPr>
      </w:pPr>
      <w:r w:rsidRPr="00EC0B86">
        <w:rPr>
          <w:sz w:val="22"/>
          <w:szCs w:val="22"/>
          <w:lang w:val="en-US" w:eastAsia="de-DE"/>
        </w:rPr>
        <w:t xml:space="preserve">To develop </w:t>
      </w:r>
      <w:del w:id="1" w:author="Julia Powell" w:date="2020-01-31T13:47:00Z">
        <w:r w:rsidR="0051144A" w:rsidRPr="0051144A" w:rsidDel="00AD7803">
          <w:rPr>
            <w:color w:val="FF0000"/>
            <w:sz w:val="22"/>
            <w:szCs w:val="22"/>
            <w:lang w:val="en-US" w:eastAsia="de-DE"/>
          </w:rPr>
          <w:delText>{Name of product Specification}</w:delText>
        </w:r>
      </w:del>
      <w:ins w:id="2" w:author="Julia Powell" w:date="2020-01-31T13:47:00Z">
        <w:r w:rsidR="00AD7803">
          <w:rPr>
            <w:color w:val="FF0000"/>
            <w:sz w:val="22"/>
            <w:szCs w:val="22"/>
            <w:lang w:val="en-US" w:eastAsia="de-DE"/>
          </w:rPr>
          <w:t>S-101 Electronic Navigational Chart</w:t>
        </w:r>
      </w:ins>
      <w:r w:rsidRPr="00EC0B86">
        <w:rPr>
          <w:sz w:val="22"/>
          <w:szCs w:val="22"/>
          <w:lang w:val="en-US" w:eastAsia="de-DE"/>
        </w:rPr>
        <w:t xml:space="preserve"> Product Specification.  The product specification should t</w:t>
      </w:r>
      <w:r>
        <w:rPr>
          <w:sz w:val="22"/>
          <w:szCs w:val="22"/>
          <w:lang w:val="en-US" w:eastAsia="de-DE"/>
        </w:rPr>
        <w:t>ake into account the following:</w:t>
      </w:r>
    </w:p>
    <w:p w14:paraId="08EE7F09" w14:textId="5D831A8D" w:rsidR="0051144A" w:rsidRDefault="0051144A" w:rsidP="00EC0B86">
      <w:pPr>
        <w:numPr>
          <w:ilvl w:val="0"/>
          <w:numId w:val="17"/>
        </w:numPr>
        <w:spacing w:before="0" w:after="0"/>
        <w:ind w:left="567" w:hanging="567"/>
        <w:rPr>
          <w:sz w:val="22"/>
          <w:szCs w:val="22"/>
          <w:lang w:val="en-US" w:eastAsia="de-DE"/>
        </w:rPr>
      </w:pPr>
      <w:del w:id="3" w:author="Julia Powell" w:date="2020-01-31T13:52:00Z">
        <w:r w:rsidDel="00FA09CB">
          <w:rPr>
            <w:sz w:val="22"/>
            <w:szCs w:val="22"/>
            <w:lang w:val="en-US" w:eastAsia="de-DE"/>
          </w:rPr>
          <w:delText>Objective 1</w:delText>
        </w:r>
      </w:del>
      <w:ins w:id="4" w:author="Julia Powell" w:date="2020-01-31T13:52:00Z">
        <w:r w:rsidR="00FA09CB">
          <w:rPr>
            <w:sz w:val="22"/>
            <w:szCs w:val="22"/>
            <w:lang w:val="en-US" w:eastAsia="de-DE"/>
          </w:rPr>
          <w:t>D</w:t>
        </w:r>
      </w:ins>
      <w:ins w:id="5" w:author="Julia Powell" w:date="2020-01-31T13:53:00Z">
        <w:r w:rsidR="00FA09CB">
          <w:rPr>
            <w:sz w:val="22"/>
            <w:szCs w:val="22"/>
            <w:lang w:val="en-US" w:eastAsia="de-DE"/>
          </w:rPr>
          <w:t>evelop the S-101 Product Specification to S-100 Readiness Level 4</w:t>
        </w:r>
      </w:ins>
    </w:p>
    <w:p w14:paraId="408C4181" w14:textId="0061307E" w:rsidR="0051144A" w:rsidRDefault="00FA09CB" w:rsidP="00EC0B86">
      <w:pPr>
        <w:numPr>
          <w:ilvl w:val="0"/>
          <w:numId w:val="17"/>
        </w:numPr>
        <w:spacing w:before="0" w:after="0"/>
        <w:ind w:left="567" w:hanging="567"/>
        <w:rPr>
          <w:sz w:val="22"/>
          <w:szCs w:val="22"/>
          <w:lang w:val="en-US" w:eastAsia="de-DE"/>
        </w:rPr>
      </w:pPr>
      <w:ins w:id="6" w:author="Julia Powell" w:date="2020-01-31T13:53:00Z">
        <w:r>
          <w:rPr>
            <w:sz w:val="22"/>
            <w:szCs w:val="22"/>
            <w:lang w:val="en-US" w:eastAsia="de-DE"/>
          </w:rPr>
          <w:t xml:space="preserve">Ensure that S-101 meets </w:t>
        </w:r>
      </w:ins>
      <w:ins w:id="7" w:author="Julia Powell" w:date="2020-01-31T13:55:00Z">
        <w:r>
          <w:rPr>
            <w:sz w:val="22"/>
            <w:szCs w:val="22"/>
            <w:lang w:val="en-US" w:eastAsia="de-DE"/>
          </w:rPr>
          <w:t>the needs for SOLAS navigation</w:t>
        </w:r>
      </w:ins>
      <w:del w:id="8" w:author="Julia Powell" w:date="2020-01-31T13:53:00Z">
        <w:r w:rsidR="0051144A" w:rsidDel="00FA09CB">
          <w:rPr>
            <w:sz w:val="22"/>
            <w:szCs w:val="22"/>
            <w:lang w:val="en-US" w:eastAsia="de-DE"/>
          </w:rPr>
          <w:delText>Objective 2</w:delText>
        </w:r>
      </w:del>
    </w:p>
    <w:p w14:paraId="5FB9C568" w14:textId="692F6983" w:rsidR="0051144A" w:rsidRPr="0051144A" w:rsidRDefault="0051144A" w:rsidP="0051144A">
      <w:pPr>
        <w:numPr>
          <w:ilvl w:val="0"/>
          <w:numId w:val="17"/>
        </w:numPr>
        <w:spacing w:before="0" w:after="0"/>
        <w:ind w:left="567" w:hanging="567"/>
        <w:rPr>
          <w:rFonts w:eastAsia="Calibri"/>
          <w:b/>
          <w:sz w:val="22"/>
          <w:szCs w:val="22"/>
          <w:lang w:val="en-US" w:eastAsia="en-US"/>
        </w:rPr>
      </w:pPr>
      <w:del w:id="9" w:author="Julia Powell" w:date="2020-01-31T13:56:00Z">
        <w:r w:rsidDel="00FA09CB">
          <w:rPr>
            <w:sz w:val="22"/>
            <w:szCs w:val="22"/>
            <w:lang w:val="en-US" w:eastAsia="de-DE"/>
          </w:rPr>
          <w:delText>Objective 3</w:delText>
        </w:r>
      </w:del>
      <w:ins w:id="10" w:author="Julia Powell" w:date="2020-01-31T13:58:00Z">
        <w:r w:rsidR="00FA09CB">
          <w:rPr>
            <w:sz w:val="22"/>
            <w:szCs w:val="22"/>
            <w:lang w:val="en-US" w:eastAsia="de-DE"/>
          </w:rPr>
          <w:t>Coordinate the development of S-101 Test Data Sets for type approval</w:t>
        </w:r>
      </w:ins>
    </w:p>
    <w:p w14:paraId="74D714EC" w14:textId="77777777" w:rsidR="0051144A" w:rsidRPr="0051144A" w:rsidRDefault="0051144A" w:rsidP="0051144A">
      <w:pPr>
        <w:spacing w:before="0" w:after="0"/>
        <w:ind w:left="567"/>
        <w:rPr>
          <w:rFonts w:eastAsia="Calibri"/>
          <w:b/>
          <w:sz w:val="22"/>
          <w:szCs w:val="22"/>
          <w:lang w:val="en-US" w:eastAsia="en-US"/>
        </w:rPr>
      </w:pPr>
    </w:p>
    <w:p w14:paraId="7A4AA262" w14:textId="77777777" w:rsidR="00EC0B86" w:rsidRPr="00EC0B86" w:rsidRDefault="00EC0B86" w:rsidP="0051144A">
      <w:pPr>
        <w:spacing w:before="0" w:after="0"/>
        <w:rPr>
          <w:rFonts w:eastAsia="Calibri"/>
          <w:b/>
          <w:sz w:val="22"/>
          <w:szCs w:val="22"/>
          <w:lang w:val="en-US" w:eastAsia="en-US"/>
        </w:rPr>
      </w:pPr>
      <w:r w:rsidRPr="00EC0B86">
        <w:rPr>
          <w:rFonts w:eastAsia="Calibri"/>
          <w:b/>
          <w:sz w:val="22"/>
          <w:szCs w:val="22"/>
          <w:lang w:val="en-US" w:eastAsia="en-US"/>
        </w:rPr>
        <w:t>2.</w:t>
      </w:r>
      <w:r>
        <w:rPr>
          <w:rFonts w:eastAsia="Calibri"/>
          <w:b/>
          <w:sz w:val="22"/>
          <w:szCs w:val="22"/>
          <w:lang w:val="en-US" w:eastAsia="en-US"/>
        </w:rPr>
        <w:tab/>
      </w:r>
      <w:r w:rsidRPr="00EC0B86">
        <w:rPr>
          <w:rFonts w:eastAsia="Calibri"/>
          <w:b/>
          <w:sz w:val="22"/>
          <w:szCs w:val="22"/>
          <w:lang w:val="en-US" w:eastAsia="en-US"/>
        </w:rPr>
        <w:t>Authority</w:t>
      </w:r>
    </w:p>
    <w:p w14:paraId="1C448529" w14:textId="7C39DA73" w:rsidR="00EC0B86" w:rsidRPr="00EC0B86" w:rsidRDefault="00EC0B86" w:rsidP="00EC0B86">
      <w:pPr>
        <w:spacing w:before="0" w:after="200"/>
        <w:rPr>
          <w:sz w:val="22"/>
          <w:szCs w:val="22"/>
          <w:lang w:val="en-US" w:eastAsia="de-DE"/>
        </w:rPr>
      </w:pPr>
      <w:r w:rsidRPr="00EC0B86">
        <w:rPr>
          <w:sz w:val="22"/>
          <w:szCs w:val="22"/>
          <w:lang w:val="en-US" w:eastAsia="de-DE"/>
        </w:rPr>
        <w:t xml:space="preserve">This Project Team is a subsidiary of the </w:t>
      </w:r>
      <w:del w:id="11" w:author="Julia Powell" w:date="2020-02-03T16:38:00Z">
        <w:r w:rsidR="0051144A" w:rsidRPr="0051144A" w:rsidDel="00F0382D">
          <w:rPr>
            <w:color w:val="FF0000"/>
            <w:sz w:val="22"/>
            <w:szCs w:val="22"/>
            <w:lang w:val="en-US" w:eastAsia="de-DE"/>
          </w:rPr>
          <w:delText>{Insert name of parent body}</w:delText>
        </w:r>
      </w:del>
      <w:ins w:id="12" w:author="Julia Powell" w:date="2020-02-03T16:38:00Z">
        <w:r w:rsidR="00F0382D">
          <w:rPr>
            <w:color w:val="FF0000"/>
            <w:sz w:val="22"/>
            <w:szCs w:val="22"/>
            <w:lang w:val="en-US" w:eastAsia="de-DE"/>
          </w:rPr>
          <w:t>S-100 Working Group</w:t>
        </w:r>
      </w:ins>
      <w:r w:rsidRPr="00EC0B86">
        <w:rPr>
          <w:sz w:val="22"/>
          <w:szCs w:val="22"/>
          <w:lang w:val="en-US" w:eastAsia="de-DE"/>
        </w:rPr>
        <w:t>.  It</w:t>
      </w:r>
      <w:r w:rsidR="0051144A">
        <w:rPr>
          <w:sz w:val="22"/>
          <w:szCs w:val="22"/>
          <w:lang w:val="en-US" w:eastAsia="de-DE"/>
        </w:rPr>
        <w:t>s work will be guided by the 2020-2022</w:t>
      </w:r>
      <w:r w:rsidRPr="00EC0B86">
        <w:rPr>
          <w:sz w:val="22"/>
          <w:szCs w:val="22"/>
          <w:lang w:val="en-US" w:eastAsia="de-DE"/>
        </w:rPr>
        <w:t xml:space="preserve"> Work Plan established by the </w:t>
      </w:r>
      <w:del w:id="13" w:author="Julia Powell" w:date="2020-02-03T16:38:00Z">
        <w:r w:rsidR="0051144A" w:rsidRPr="0051144A" w:rsidDel="00F0382D">
          <w:rPr>
            <w:color w:val="FF0000"/>
            <w:sz w:val="22"/>
            <w:szCs w:val="22"/>
            <w:lang w:val="en-US" w:eastAsia="de-DE"/>
          </w:rPr>
          <w:delText>{Insert name of parent body}</w:delText>
        </w:r>
      </w:del>
      <w:ins w:id="14" w:author="Julia Powell" w:date="2020-02-03T16:38:00Z">
        <w:r w:rsidR="00F0382D">
          <w:rPr>
            <w:color w:val="FF0000"/>
            <w:sz w:val="22"/>
            <w:szCs w:val="22"/>
            <w:lang w:val="en-US" w:eastAsia="de-DE"/>
          </w:rPr>
          <w:t>S-100 Working Group</w:t>
        </w:r>
      </w:ins>
      <w:r w:rsidR="0051144A">
        <w:rPr>
          <w:sz w:val="22"/>
          <w:szCs w:val="22"/>
          <w:lang w:val="en-US" w:eastAsia="de-DE"/>
        </w:rPr>
        <w:t xml:space="preserve"> </w:t>
      </w:r>
      <w:r w:rsidRPr="00EC0B86">
        <w:rPr>
          <w:sz w:val="22"/>
          <w:szCs w:val="22"/>
          <w:lang w:val="en-US" w:eastAsia="de-DE"/>
        </w:rPr>
        <w:t>and subject to its approval.</w:t>
      </w:r>
    </w:p>
    <w:p w14:paraId="0BB53D9B" w14:textId="77777777" w:rsidR="00EC0B86" w:rsidRPr="00EC0B86" w:rsidRDefault="00EC0B86" w:rsidP="00EC0B86">
      <w:pPr>
        <w:spacing w:before="0" w:after="200" w:line="276" w:lineRule="auto"/>
        <w:jc w:val="left"/>
        <w:rPr>
          <w:b/>
          <w:sz w:val="22"/>
          <w:szCs w:val="22"/>
          <w:lang w:val="en-US" w:eastAsia="de-DE"/>
        </w:rPr>
      </w:pPr>
      <w:r w:rsidRPr="00EC0B86">
        <w:rPr>
          <w:b/>
          <w:sz w:val="22"/>
          <w:szCs w:val="22"/>
          <w:lang w:val="en-US" w:eastAsia="de-DE"/>
        </w:rPr>
        <w:t>3.</w:t>
      </w:r>
      <w:r>
        <w:rPr>
          <w:b/>
          <w:sz w:val="22"/>
          <w:szCs w:val="22"/>
          <w:lang w:val="en-US" w:eastAsia="de-DE"/>
        </w:rPr>
        <w:tab/>
      </w:r>
      <w:r w:rsidRPr="00EC0B86">
        <w:rPr>
          <w:b/>
          <w:sz w:val="22"/>
          <w:szCs w:val="22"/>
          <w:lang w:val="en-US" w:eastAsia="de-DE"/>
        </w:rPr>
        <w:t>Composition and Chair</w:t>
      </w:r>
    </w:p>
    <w:p w14:paraId="43091044" w14:textId="77777777" w:rsidR="0051144A" w:rsidRDefault="0051144A" w:rsidP="00EC0B86">
      <w:pPr>
        <w:spacing w:before="0" w:after="200" w:line="276" w:lineRule="auto"/>
        <w:jc w:val="left"/>
      </w:pPr>
      <w:r>
        <w:t>a) The Project Team shall comprise representatives of IHO Member States (MS), Expert Contributors (EC), observers from accredited NGIO</w:t>
      </w:r>
      <w:del w:id="15" w:author="Perryman, Lindsay" w:date="2020-01-28T14:39:00Z">
        <w:r w:rsidDel="0095002E">
          <w:delText>’</w:delText>
        </w:r>
      </w:del>
      <w:r>
        <w:t xml:space="preserve">s, and a representative from the IHO Secretariat. A membership list shall be maintained and posted on the IHO website. </w:t>
      </w:r>
    </w:p>
    <w:p w14:paraId="4DC1D9F1" w14:textId="77777777" w:rsidR="0051144A" w:rsidRDefault="0051144A" w:rsidP="00EC0B86">
      <w:pPr>
        <w:spacing w:before="0" w:after="200" w:line="276" w:lineRule="auto"/>
        <w:jc w:val="left"/>
      </w:pPr>
      <w:r>
        <w:t>b) EC membership is open to entities and organizations that can provide a relevant and constructive contribution to the work of the WG.</w:t>
      </w:r>
    </w:p>
    <w:p w14:paraId="20D2D934" w14:textId="18C48635" w:rsidR="0051144A" w:rsidRDefault="0051144A" w:rsidP="00EC0B86">
      <w:pPr>
        <w:spacing w:before="0" w:after="200" w:line="276" w:lineRule="auto"/>
        <w:jc w:val="left"/>
      </w:pPr>
      <w:r>
        <w:t>c) The Chair and Vice-Chair shall be a representative of a</w:t>
      </w:r>
      <w:ins w:id="16" w:author="Perryman, Lindsay" w:date="2020-01-29T08:31:00Z">
        <w:r w:rsidR="009F4CFD">
          <w:t>n</w:t>
        </w:r>
      </w:ins>
      <w:r>
        <w:t xml:space="preserve"> MS. The election of the Chair and Vice-Chair shall be decided at the first meeting</w:t>
      </w:r>
      <w:ins w:id="17" w:author="Julia Powell" w:date="2020-01-31T13:27:00Z">
        <w:r w:rsidR="00952E44">
          <w:t xml:space="preserve"> of either the WG or the PT</w:t>
        </w:r>
      </w:ins>
      <w:r>
        <w:t xml:space="preserve"> after each ordinary session of the Assembly and shall be determined by vote of the MS present and voting. </w:t>
      </w:r>
    </w:p>
    <w:p w14:paraId="53E373E2" w14:textId="77777777" w:rsidR="0051144A" w:rsidRDefault="0051144A" w:rsidP="00EC0B86">
      <w:pPr>
        <w:spacing w:before="0" w:after="200" w:line="276" w:lineRule="auto"/>
        <w:jc w:val="left"/>
      </w:pPr>
      <w:r>
        <w:t xml:space="preserve">d) </w:t>
      </w:r>
      <w:del w:id="18" w:author="Perryman, Lindsay" w:date="2020-01-29T08:40:00Z">
        <w:r w:rsidDel="009F4CFD">
          <w:delText xml:space="preserve"> </w:delText>
        </w:r>
      </w:del>
      <w:r>
        <w:t xml:space="preserve">If a secretary is required, it should normally be drawn from a member of the Project Team. </w:t>
      </w:r>
    </w:p>
    <w:p w14:paraId="57E196B1" w14:textId="77777777" w:rsidR="0051144A" w:rsidRDefault="0051144A" w:rsidP="00EC0B86">
      <w:pPr>
        <w:spacing w:before="0" w:after="200" w:line="276" w:lineRule="auto"/>
        <w:jc w:val="left"/>
      </w:pPr>
      <w:r>
        <w:t xml:space="preserve">e) If the Chair is unable to carry out the duties of the office, the Vice-Chair shall act as the Chair with the same powers and duties. </w:t>
      </w:r>
    </w:p>
    <w:p w14:paraId="045EEC3B" w14:textId="77777777" w:rsidR="0051144A" w:rsidRDefault="0051144A" w:rsidP="00EC0B86">
      <w:pPr>
        <w:spacing w:before="0" w:after="200" w:line="276" w:lineRule="auto"/>
        <w:jc w:val="left"/>
      </w:pPr>
      <w:r>
        <w:t xml:space="preserve">f) ECs shall seek approval </w:t>
      </w:r>
      <w:del w:id="19" w:author="Perryman, Lindsay" w:date="2020-01-29T08:43:00Z">
        <w:r w:rsidDel="00833EF1">
          <w:delText xml:space="preserve">of </w:delText>
        </w:r>
      </w:del>
      <w:ins w:id="20" w:author="Perryman, Lindsay" w:date="2020-01-29T08:43:00Z">
        <w:r w:rsidR="00833EF1">
          <w:t xml:space="preserve">for </w:t>
        </w:r>
      </w:ins>
      <w:r>
        <w:t xml:space="preserve">membership from the Chair. </w:t>
      </w:r>
    </w:p>
    <w:p w14:paraId="48994470" w14:textId="1A8D96E6" w:rsidR="0051144A" w:rsidRDefault="0051144A" w:rsidP="00EC0B86">
      <w:pPr>
        <w:spacing w:before="0" w:after="200" w:line="276" w:lineRule="auto"/>
        <w:jc w:val="left"/>
      </w:pPr>
      <w:r>
        <w:t xml:space="preserve">g) EC membership may be withdrawn in the event that a majority of the MS represented in the </w:t>
      </w:r>
      <w:del w:id="21" w:author="Julia Powell" w:date="2020-01-31T13:01:00Z">
        <w:r w:rsidDel="000F3F43">
          <w:delText xml:space="preserve">WG </w:delText>
        </w:r>
      </w:del>
      <w:ins w:id="22" w:author="Julia Powell" w:date="2020-01-31T13:01:00Z">
        <w:r w:rsidR="000F3F43">
          <w:t xml:space="preserve">PT </w:t>
        </w:r>
      </w:ins>
      <w:r>
        <w:t xml:space="preserve">agrees that an EC's continued participation is irrelevant or unconstructive to the work of the WG. </w:t>
      </w:r>
    </w:p>
    <w:p w14:paraId="3AE34E96" w14:textId="66ED8B45" w:rsidR="0051144A" w:rsidRDefault="0051144A" w:rsidP="00EC0B86">
      <w:pPr>
        <w:spacing w:before="0" w:after="200" w:line="276" w:lineRule="auto"/>
        <w:jc w:val="left"/>
      </w:pPr>
      <w:r>
        <w:t xml:space="preserve">h) All members shall inform the Chair in advance of their intention </w:t>
      </w:r>
      <w:ins w:id="23" w:author="Lemon, Nick" w:date="2020-01-31T09:49:00Z">
        <w:r w:rsidR="000940DD">
          <w:t xml:space="preserve">or inability </w:t>
        </w:r>
      </w:ins>
      <w:r>
        <w:t>to attend meetings of the</w:t>
      </w:r>
      <w:ins w:id="24" w:author="Lemon, Nick" w:date="2020-01-31T09:49:00Z">
        <w:r w:rsidR="000940DD">
          <w:t xml:space="preserve"> PT</w:t>
        </w:r>
      </w:ins>
      <w:del w:id="25" w:author="Julia Powell" w:date="2020-01-31T13:02:00Z">
        <w:r w:rsidDel="000F3F43">
          <w:delText xml:space="preserve"> WG</w:delText>
        </w:r>
      </w:del>
      <w:r>
        <w:t xml:space="preserve">. </w:t>
      </w:r>
    </w:p>
    <w:p w14:paraId="3D4A986D" w14:textId="77777777" w:rsidR="0051144A" w:rsidRDefault="0051144A" w:rsidP="00EC0B86">
      <w:pPr>
        <w:spacing w:before="0" w:after="200" w:line="276" w:lineRule="auto"/>
        <w:jc w:val="left"/>
      </w:pPr>
      <w:proofErr w:type="spellStart"/>
      <w:r>
        <w:t>i</w:t>
      </w:r>
      <w:proofErr w:type="spellEnd"/>
      <w:r>
        <w:t>) In the event that a large number of EC members seek to attend a meeting, the Chair may restrict attendance by inviting ECs to act through one or more collective representatives.</w:t>
      </w:r>
    </w:p>
    <w:p w14:paraId="71C64F75" w14:textId="77777777" w:rsidR="00EC0B86" w:rsidRDefault="00EC0B86" w:rsidP="00EC0B86">
      <w:pPr>
        <w:spacing w:before="0" w:after="200" w:line="276" w:lineRule="auto"/>
        <w:jc w:val="left"/>
        <w:rPr>
          <w:b/>
          <w:sz w:val="22"/>
          <w:szCs w:val="22"/>
          <w:lang w:val="en-US" w:eastAsia="de-DE"/>
        </w:rPr>
      </w:pPr>
      <w:r w:rsidRPr="00EC0B86">
        <w:rPr>
          <w:b/>
          <w:sz w:val="22"/>
          <w:szCs w:val="22"/>
          <w:lang w:val="en-US" w:eastAsia="de-DE"/>
        </w:rPr>
        <w:t>4. Procedures</w:t>
      </w:r>
    </w:p>
    <w:p w14:paraId="5FE32EBE" w14:textId="0B1EBE80" w:rsidR="004A40D7" w:rsidRDefault="004A40D7" w:rsidP="00EC0B86">
      <w:pPr>
        <w:spacing w:before="0" w:after="200" w:line="276" w:lineRule="auto"/>
        <w:jc w:val="left"/>
      </w:pPr>
      <w:r>
        <w:lastRenderedPageBreak/>
        <w:t xml:space="preserve">a) The PT should work by </w:t>
      </w:r>
      <w:ins w:id="26" w:author="Perryman, Lindsay" w:date="2020-01-29T08:52:00Z">
        <w:r w:rsidR="00852DEB">
          <w:t xml:space="preserve">a combination of </w:t>
        </w:r>
      </w:ins>
      <w:r>
        <w:t xml:space="preserve">correspondence, teleconferences, group meetings, workshops or symposia. The PT should meet </w:t>
      </w:r>
      <w:del w:id="27" w:author="Julia Powell" w:date="2020-01-31T13:02:00Z">
        <w:r w:rsidDel="000F3F43">
          <w:delText>about once a year</w:delText>
        </w:r>
      </w:del>
      <w:ins w:id="28" w:author="Julia Powell" w:date="2020-01-31T13:02:00Z">
        <w:r w:rsidR="000F3F43">
          <w:t>at least once a year</w:t>
        </w:r>
      </w:ins>
      <w:r>
        <w:t xml:space="preserve">. When meetings are scheduled, and in order to </w:t>
      </w:r>
      <w:proofErr w:type="spellStart"/>
      <w:r>
        <w:t>allow</w:t>
      </w:r>
      <w:del w:id="29" w:author="Julia Powell" w:date="2020-01-31T13:45:00Z">
        <w:r w:rsidDel="00C73FF8">
          <w:delText xml:space="preserve"> </w:delText>
        </w:r>
      </w:del>
      <w:r>
        <w:t>any</w:t>
      </w:r>
      <w:proofErr w:type="spellEnd"/>
      <w:r>
        <w:t xml:space="preserve"> PT submissions and reports to be submitted to HSSC or to its </w:t>
      </w:r>
      <w:r w:rsidRPr="004A40D7">
        <w:rPr>
          <w:color w:val="FF0000"/>
        </w:rPr>
        <w:t>Parent Working Group</w:t>
      </w:r>
      <w:r>
        <w:t xml:space="preserve"> on time</w:t>
      </w:r>
      <w:ins w:id="30" w:author="Julia Powell" w:date="2020-01-31T13:45:00Z">
        <w:r w:rsidR="00C73FF8">
          <w:t>, meetings should not normally occur later than nine weeks before a meeting of HSSC.</w:t>
        </w:r>
      </w:ins>
      <w:del w:id="31" w:author="Julia Powell" w:date="2020-01-31T13:45:00Z">
        <w:r w:rsidDel="00C73FF8">
          <w:delText>.</w:delText>
        </w:r>
      </w:del>
      <w:ins w:id="32" w:author="Julia Powell" w:date="2020-01-31T13:45:00Z">
        <w:r w:rsidR="00C73FF8" w:rsidDel="00C73FF8">
          <w:t xml:space="preserve"> </w:t>
        </w:r>
      </w:ins>
      <w:del w:id="33" w:author="Julia Powell" w:date="2020-01-31T13:45:00Z">
        <w:r w:rsidDel="00C73FF8">
          <w:delText xml:space="preserve"> </w:delText>
        </w:r>
      </w:del>
    </w:p>
    <w:p w14:paraId="298516F3" w14:textId="77777777" w:rsidR="004A40D7" w:rsidRDefault="004A40D7" w:rsidP="00EC0B86">
      <w:pPr>
        <w:spacing w:before="0" w:after="200" w:line="276" w:lineRule="auto"/>
        <w:jc w:val="left"/>
      </w:pPr>
      <w:r>
        <w:t xml:space="preserve">b) Decisions should generally be made by consensus. If votes are required on issues or to endorse proposals presented to the PT, only Members may cast a vote. Votes at meetings shall be on the basis of one vote per Member represented at the meeting. Votes by correspondence shall be on the basis of one vote per Member represented in the PT. </w:t>
      </w:r>
    </w:p>
    <w:p w14:paraId="71CE3FA4" w14:textId="10AB427B" w:rsidR="004A40D7" w:rsidRDefault="004A40D7" w:rsidP="00EC0B86">
      <w:pPr>
        <w:spacing w:before="0" w:after="200" w:line="276" w:lineRule="auto"/>
        <w:jc w:val="left"/>
      </w:pPr>
      <w:r>
        <w:t>c) The PT should liaise with other IHO bodies, international organizations and industry</w:t>
      </w:r>
      <w:ins w:id="34" w:author="Julia Powell" w:date="2020-01-31T13:46:00Z">
        <w:r w:rsidR="00C73FF8">
          <w:t xml:space="preserve"> representatives</w:t>
        </w:r>
      </w:ins>
      <w:r>
        <w:t xml:space="preserve"> to ensure the relevance of its work and timely notice of changes to the standards.</w:t>
      </w:r>
    </w:p>
    <w:p w14:paraId="106C6ED7" w14:textId="77777777" w:rsidR="004A40D7" w:rsidRDefault="004A40D7" w:rsidP="00EC0B86">
      <w:pPr>
        <w:spacing w:before="0" w:after="200" w:line="276" w:lineRule="auto"/>
        <w:jc w:val="left"/>
      </w:pPr>
      <w:r>
        <w:t>d) The PT should report to HSSC or its Parent Working Group on its activities and submit a rolling two-year work plan, including expected time frame.</w:t>
      </w:r>
    </w:p>
    <w:p w14:paraId="2AE4F61D" w14:textId="3356C7D8" w:rsidR="00027F63" w:rsidRPr="00027F63" w:rsidRDefault="00027F63" w:rsidP="00EC0B86">
      <w:pPr>
        <w:spacing w:before="0" w:after="200" w:line="276" w:lineRule="auto"/>
        <w:jc w:val="left"/>
        <w:rPr>
          <w:b/>
          <w:color w:val="FF0000"/>
          <w:sz w:val="22"/>
          <w:szCs w:val="22"/>
          <w:lang w:val="en-US" w:eastAsia="de-DE"/>
        </w:rPr>
      </w:pPr>
      <w:r w:rsidRPr="00027F63">
        <w:rPr>
          <w:color w:val="FF0000"/>
        </w:rPr>
        <w:t>e) Once the project team</w:t>
      </w:r>
      <w:ins w:id="35" w:author="Julia Powell" w:date="2020-01-31T13:04:00Z">
        <w:r w:rsidR="000F3F43">
          <w:rPr>
            <w:color w:val="FF0000"/>
          </w:rPr>
          <w:t xml:space="preserve">’s output Product Specification has been </w:t>
        </w:r>
        <w:proofErr w:type="spellStart"/>
        <w:r w:rsidR="000F3F43">
          <w:rPr>
            <w:color w:val="FF0000"/>
          </w:rPr>
          <w:t>accepped</w:t>
        </w:r>
        <w:proofErr w:type="spellEnd"/>
        <w:r w:rsidR="000F3F43">
          <w:rPr>
            <w:color w:val="FF0000"/>
          </w:rPr>
          <w:t xml:space="preserve"> by HSSC as S-100 Readiness Level = 4 or greater, then the </w:t>
        </w:r>
      </w:ins>
      <w:del w:id="36" w:author="Julia Powell" w:date="2020-01-31T13:04:00Z">
        <w:r w:rsidRPr="00027F63" w:rsidDel="000F3F43">
          <w:rPr>
            <w:color w:val="FF0000"/>
          </w:rPr>
          <w:delText xml:space="preserve"> has developed a fully operational product specification (S-100 Readiness Level = 4 or greater) then the </w:delText>
        </w:r>
      </w:del>
      <w:r w:rsidRPr="00027F63">
        <w:rPr>
          <w:color w:val="FF0000"/>
        </w:rPr>
        <w:t>project team should be dissolved.</w:t>
      </w:r>
    </w:p>
    <w:p w14:paraId="2CC27F5E" w14:textId="77777777" w:rsidR="00C9246C" w:rsidRDefault="00C9246C" w:rsidP="00C9246C">
      <w:pPr>
        <w:spacing w:before="0" w:after="0"/>
        <w:rPr>
          <w:sz w:val="22"/>
          <w:szCs w:val="22"/>
          <w:lang w:val="en-US" w:eastAsia="de-DE"/>
        </w:rPr>
      </w:pPr>
    </w:p>
    <w:p w14:paraId="3C9D01E8" w14:textId="77777777" w:rsidR="00C7745C" w:rsidRDefault="00C7745C" w:rsidP="00EC0B86">
      <w:pPr>
        <w:rPr>
          <w:lang w:val="en-US" w:eastAsia="en-US"/>
        </w:rPr>
        <w:sectPr w:rsidR="00C7745C" w:rsidSect="00EC0B86">
          <w:footerReference w:type="first" r:id="rId8"/>
          <w:pgSz w:w="11907" w:h="16840" w:code="9"/>
          <w:pgMar w:top="1440" w:right="1622" w:bottom="902" w:left="1797" w:header="709" w:footer="332" w:gutter="0"/>
          <w:pgNumType w:start="1"/>
          <w:cols w:space="708"/>
          <w:titlePg/>
          <w:docGrid w:linePitch="360"/>
        </w:sectPr>
      </w:pPr>
    </w:p>
    <w:p w14:paraId="6E5EE311" w14:textId="77777777" w:rsidR="003D5D07" w:rsidRPr="003D5D07" w:rsidRDefault="004A40D7" w:rsidP="003D5D07">
      <w:pPr>
        <w:keepNext/>
        <w:tabs>
          <w:tab w:val="left" w:pos="720"/>
        </w:tabs>
        <w:spacing w:before="0" w:after="200" w:line="276" w:lineRule="auto"/>
        <w:jc w:val="center"/>
        <w:outlineLvl w:val="0"/>
        <w:rPr>
          <w:rFonts w:ascii="Arial Narrow" w:hAnsi="Arial Narrow"/>
          <w:b/>
          <w:lang w:val="en-US" w:eastAsia="en-US"/>
        </w:rPr>
      </w:pPr>
      <w:r>
        <w:rPr>
          <w:rFonts w:ascii="Arial Narrow" w:hAnsi="Arial Narrow"/>
          <w:b/>
          <w:lang w:val="en-US" w:eastAsia="en-US"/>
        </w:rPr>
        <w:lastRenderedPageBreak/>
        <w:t>Draft Work Plan 2020-2022</w:t>
      </w:r>
    </w:p>
    <w:p w14:paraId="4939EF72" w14:textId="77777777" w:rsidR="003D5D07" w:rsidRPr="003D5D07" w:rsidRDefault="003D5D07" w:rsidP="00C9246C">
      <w:pPr>
        <w:keepNext/>
        <w:tabs>
          <w:tab w:val="left" w:pos="1680"/>
        </w:tabs>
        <w:spacing w:before="240"/>
        <w:jc w:val="left"/>
        <w:outlineLvl w:val="1"/>
        <w:rPr>
          <w:rFonts w:ascii="Arial Narrow" w:hAnsi="Arial Narrow"/>
          <w:i/>
          <w:sz w:val="22"/>
          <w:szCs w:val="20"/>
          <w:lang w:eastAsia="en-US"/>
        </w:rPr>
      </w:pPr>
      <w:r w:rsidRPr="003D5D07">
        <w:rPr>
          <w:rFonts w:ascii="Arial Narrow" w:hAnsi="Arial Narrow"/>
          <w:b/>
          <w:sz w:val="22"/>
          <w:szCs w:val="20"/>
          <w:lang w:eastAsia="en-US"/>
        </w:rPr>
        <w:t>Tasks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
        <w:gridCol w:w="12758"/>
      </w:tblGrid>
      <w:tr w:rsidR="003D5D07" w:rsidRPr="003D5D07" w14:paraId="14D9A004" w14:textId="77777777" w:rsidTr="003D5D07">
        <w:tc>
          <w:tcPr>
            <w:tcW w:w="851" w:type="dxa"/>
          </w:tcPr>
          <w:p w14:paraId="4EA3D463"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A</w:t>
            </w:r>
          </w:p>
        </w:tc>
        <w:tc>
          <w:tcPr>
            <w:tcW w:w="12758" w:type="dxa"/>
          </w:tcPr>
          <w:p w14:paraId="7E17A9FC" w14:textId="35FD68C2"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 xml:space="preserve">Develop </w:t>
            </w:r>
            <w:ins w:id="37" w:author="Julia Powell" w:date="2020-01-31T13:58:00Z">
              <w:r w:rsidR="00FA09CB">
                <w:rPr>
                  <w:rFonts w:ascii="Arial Narrow" w:hAnsi="Arial Narrow"/>
                  <w:color w:val="FF0000"/>
                  <w:sz w:val="22"/>
                  <w:szCs w:val="20"/>
                  <w:lang w:val="en-GB" w:eastAsia="de-DE"/>
                </w:rPr>
                <w:t xml:space="preserve">S-101 Electronic Navigational Chart Product </w:t>
              </w:r>
            </w:ins>
            <w:ins w:id="38" w:author="Julia Powell" w:date="2020-01-31T13:59:00Z">
              <w:r w:rsidR="00FA09CB">
                <w:rPr>
                  <w:rFonts w:ascii="Arial Narrow" w:hAnsi="Arial Narrow"/>
                  <w:color w:val="FF0000"/>
                  <w:sz w:val="22"/>
                  <w:szCs w:val="20"/>
                  <w:lang w:val="en-GB" w:eastAsia="de-DE"/>
                </w:rPr>
                <w:t>Specification</w:t>
              </w:r>
            </w:ins>
            <w:ins w:id="39" w:author="Julia Powell" w:date="2020-01-31T13:58:00Z">
              <w:r w:rsidR="00FA09CB">
                <w:rPr>
                  <w:rFonts w:ascii="Arial Narrow" w:hAnsi="Arial Narrow"/>
                  <w:color w:val="FF0000"/>
                  <w:sz w:val="22"/>
                  <w:szCs w:val="20"/>
                  <w:lang w:val="en-GB" w:eastAsia="de-DE"/>
                </w:rPr>
                <w:t xml:space="preserve"> </w:t>
              </w:r>
            </w:ins>
            <w:del w:id="40" w:author="Julia Powell" w:date="2020-01-31T13:58:00Z">
              <w:r w:rsidR="004A40D7" w:rsidRPr="004A40D7" w:rsidDel="00FA09CB">
                <w:rPr>
                  <w:rFonts w:ascii="Arial Narrow" w:hAnsi="Arial Narrow"/>
                  <w:color w:val="FF0000"/>
                  <w:sz w:val="22"/>
                  <w:szCs w:val="20"/>
                  <w:lang w:val="en-GB" w:eastAsia="de-DE"/>
                </w:rPr>
                <w:delText>XYZ</w:delText>
              </w:r>
            </w:del>
          </w:p>
          <w:p w14:paraId="6CE12872" w14:textId="77777777" w:rsidR="003D5D07" w:rsidRPr="003D5D07" w:rsidRDefault="003D5D07" w:rsidP="003D5D07">
            <w:pPr>
              <w:spacing w:before="40" w:after="40"/>
              <w:rPr>
                <w:rFonts w:ascii="Arial Narrow" w:hAnsi="Arial Narrow"/>
                <w:sz w:val="22"/>
                <w:szCs w:val="20"/>
                <w:lang w:val="en-GB" w:eastAsia="de-DE"/>
              </w:rPr>
            </w:pPr>
          </w:p>
        </w:tc>
      </w:tr>
    </w:tbl>
    <w:p w14:paraId="7BDC8401" w14:textId="77777777" w:rsidR="00C9246C" w:rsidRPr="003D5D07" w:rsidRDefault="00C9246C" w:rsidP="00C9246C">
      <w:pPr>
        <w:keepNext/>
        <w:tabs>
          <w:tab w:val="left" w:pos="1680"/>
        </w:tabs>
        <w:spacing w:before="240"/>
        <w:jc w:val="left"/>
        <w:outlineLvl w:val="1"/>
        <w:rPr>
          <w:rFonts w:ascii="Arial Narrow" w:hAnsi="Arial Narrow"/>
          <w:i/>
          <w:sz w:val="22"/>
          <w:szCs w:val="20"/>
          <w:lang w:eastAsia="en-US"/>
        </w:rPr>
      </w:pPr>
      <w:r>
        <w:rPr>
          <w:rFonts w:ascii="Arial Narrow" w:hAnsi="Arial Narrow"/>
          <w:b/>
          <w:sz w:val="22"/>
          <w:szCs w:val="20"/>
          <w:lang w:eastAsia="en-US"/>
        </w:rPr>
        <w:t>Work items</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992"/>
        <w:gridCol w:w="1038"/>
        <w:gridCol w:w="805"/>
        <w:gridCol w:w="709"/>
        <w:gridCol w:w="1417"/>
        <w:gridCol w:w="1276"/>
        <w:gridCol w:w="1418"/>
        <w:gridCol w:w="2976"/>
      </w:tblGrid>
      <w:tr w:rsidR="00C9246C" w:rsidRPr="00A47714" w14:paraId="1EC6BEF1" w14:textId="77777777" w:rsidTr="00576EBC">
        <w:trPr>
          <w:cantSplit/>
          <w:tblHeader/>
        </w:trPr>
        <w:tc>
          <w:tcPr>
            <w:tcW w:w="851" w:type="dxa"/>
            <w:shd w:val="pct15" w:color="auto" w:fill="auto"/>
          </w:tcPr>
          <w:p w14:paraId="55C1104D"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sz w:val="20"/>
                <w:szCs w:val="20"/>
                <w:lang w:val="en-GB" w:eastAsia="de-DE"/>
              </w:rPr>
              <w:br w:type="page"/>
            </w:r>
            <w:r w:rsidRPr="00A47714">
              <w:rPr>
                <w:rFonts w:ascii="Arial Narrow" w:hAnsi="Arial Narrow"/>
                <w:b/>
                <w:sz w:val="20"/>
                <w:szCs w:val="20"/>
                <w:lang w:val="en-GB" w:eastAsia="de-DE"/>
              </w:rPr>
              <w:t>Work Item</w:t>
            </w:r>
          </w:p>
        </w:tc>
        <w:tc>
          <w:tcPr>
            <w:tcW w:w="3402" w:type="dxa"/>
            <w:shd w:val="pct15" w:color="auto" w:fill="auto"/>
          </w:tcPr>
          <w:p w14:paraId="6A9B303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Title</w:t>
            </w:r>
          </w:p>
        </w:tc>
        <w:tc>
          <w:tcPr>
            <w:tcW w:w="992" w:type="dxa"/>
            <w:shd w:val="pct15" w:color="auto" w:fill="auto"/>
          </w:tcPr>
          <w:p w14:paraId="5E958A71"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Priority</w:t>
            </w:r>
          </w:p>
          <w:p w14:paraId="29ECF070"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H-high</w:t>
            </w:r>
          </w:p>
          <w:p w14:paraId="01D0B4EF"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M-medium</w:t>
            </w:r>
          </w:p>
          <w:p w14:paraId="3EB9E9C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L-low</w:t>
            </w:r>
          </w:p>
        </w:tc>
        <w:tc>
          <w:tcPr>
            <w:tcW w:w="1038" w:type="dxa"/>
            <w:shd w:val="pct15" w:color="auto" w:fill="auto"/>
          </w:tcPr>
          <w:p w14:paraId="7D4B210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Next milestone</w:t>
            </w:r>
          </w:p>
        </w:tc>
        <w:tc>
          <w:tcPr>
            <w:tcW w:w="805" w:type="dxa"/>
            <w:shd w:val="pct15" w:color="auto" w:fill="auto"/>
          </w:tcPr>
          <w:p w14:paraId="4640272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Start Date</w:t>
            </w:r>
          </w:p>
        </w:tc>
        <w:tc>
          <w:tcPr>
            <w:tcW w:w="709" w:type="dxa"/>
            <w:shd w:val="pct15" w:color="auto" w:fill="auto"/>
          </w:tcPr>
          <w:p w14:paraId="262AA975"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End Date</w:t>
            </w:r>
          </w:p>
        </w:tc>
        <w:tc>
          <w:tcPr>
            <w:tcW w:w="1417" w:type="dxa"/>
            <w:shd w:val="pct15" w:color="auto" w:fill="auto"/>
          </w:tcPr>
          <w:p w14:paraId="4DB3C060"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Status</w:t>
            </w:r>
          </w:p>
          <w:p w14:paraId="03E7F8AC"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P-Planned</w:t>
            </w:r>
          </w:p>
          <w:p w14:paraId="753B9122"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O-On going</w:t>
            </w:r>
          </w:p>
          <w:p w14:paraId="093BBD77"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C-Completed</w:t>
            </w:r>
          </w:p>
          <w:p w14:paraId="53E0384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S-Superseded</w:t>
            </w:r>
          </w:p>
        </w:tc>
        <w:tc>
          <w:tcPr>
            <w:tcW w:w="1276" w:type="dxa"/>
            <w:shd w:val="pct15" w:color="auto" w:fill="auto"/>
          </w:tcPr>
          <w:p w14:paraId="5BDCB30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Contact Person</w:t>
            </w:r>
          </w:p>
        </w:tc>
        <w:tc>
          <w:tcPr>
            <w:tcW w:w="1418" w:type="dxa"/>
            <w:shd w:val="pct15" w:color="auto" w:fill="auto"/>
          </w:tcPr>
          <w:p w14:paraId="3CCD9B5E" w14:textId="77777777" w:rsidR="00C9246C" w:rsidRPr="00A47714" w:rsidRDefault="00C9246C" w:rsidP="00576EBC">
            <w:pPr>
              <w:spacing w:before="0" w:after="0"/>
              <w:ind w:right="-46"/>
              <w:jc w:val="center"/>
              <w:rPr>
                <w:rFonts w:ascii="Arial Narrow" w:hAnsi="Arial Narrow"/>
                <w:b/>
                <w:sz w:val="20"/>
                <w:szCs w:val="20"/>
                <w:lang w:val="en-GB" w:eastAsia="de-DE"/>
              </w:rPr>
            </w:pPr>
            <w:r w:rsidRPr="00A47714">
              <w:rPr>
                <w:rFonts w:ascii="Arial Narrow" w:hAnsi="Arial Narrow"/>
                <w:b/>
                <w:sz w:val="20"/>
                <w:szCs w:val="20"/>
                <w:lang w:val="en-GB" w:eastAsia="de-DE"/>
              </w:rPr>
              <w:t>Related Pubs / Standard</w:t>
            </w:r>
          </w:p>
        </w:tc>
        <w:tc>
          <w:tcPr>
            <w:tcW w:w="2976" w:type="dxa"/>
            <w:shd w:val="pct15" w:color="auto" w:fill="auto"/>
          </w:tcPr>
          <w:p w14:paraId="36CE2DF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Remarks</w:t>
            </w:r>
          </w:p>
        </w:tc>
      </w:tr>
      <w:tr w:rsidR="00FA09CB" w:rsidRPr="00A47714" w14:paraId="30E2B01A" w14:textId="77777777" w:rsidTr="00576EBC">
        <w:trPr>
          <w:cantSplit/>
        </w:trPr>
        <w:tc>
          <w:tcPr>
            <w:tcW w:w="851" w:type="dxa"/>
          </w:tcPr>
          <w:p w14:paraId="4997E556" w14:textId="77777777" w:rsidR="00FA09CB" w:rsidRPr="003D5D07" w:rsidRDefault="00FA09CB" w:rsidP="00FA09CB">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A.1</w:t>
            </w:r>
          </w:p>
        </w:tc>
        <w:tc>
          <w:tcPr>
            <w:tcW w:w="3402" w:type="dxa"/>
          </w:tcPr>
          <w:p w14:paraId="181B4237" w14:textId="70CEE530" w:rsidR="00FA09CB" w:rsidRPr="00E14EF2" w:rsidRDefault="00FA09CB" w:rsidP="00FA09CB">
            <w:pPr>
              <w:rPr>
                <w:ins w:id="41" w:author="Julia Powell" w:date="2020-01-31T13:59:00Z"/>
                <w:rFonts w:ascii="Arial Narrow" w:hAnsi="Arial Narrow" w:cs="Arial"/>
                <w:sz w:val="20"/>
                <w:szCs w:val="20"/>
                <w:lang w:val="en-US"/>
              </w:rPr>
            </w:pPr>
            <w:ins w:id="42" w:author="Julia Powell" w:date="2020-01-31T13:59:00Z">
              <w:r>
                <w:rPr>
                  <w:rFonts w:ascii="Arial Narrow" w:hAnsi="Arial Narrow" w:cs="Arial"/>
                  <w:sz w:val="20"/>
                  <w:szCs w:val="20"/>
                  <w:lang w:val="en-US"/>
                </w:rPr>
                <w:t>Develop and Finalize Edition 2.0.0</w:t>
              </w:r>
              <w:r w:rsidRPr="00E14EF2">
                <w:rPr>
                  <w:rFonts w:ascii="Arial Narrow" w:hAnsi="Arial Narrow" w:cs="Arial"/>
                  <w:sz w:val="20"/>
                  <w:szCs w:val="20"/>
                  <w:lang w:val="en-US"/>
                </w:rPr>
                <w:t xml:space="preserve"> of S-101 ENC Product Specification</w:t>
              </w:r>
            </w:ins>
          </w:p>
          <w:p w14:paraId="63460083" w14:textId="73ED7CDE" w:rsidR="00FA09CB" w:rsidRPr="003D5D07" w:rsidRDefault="00FA09CB" w:rsidP="00FA09CB">
            <w:pPr>
              <w:spacing w:before="0" w:after="0"/>
              <w:jc w:val="left"/>
              <w:rPr>
                <w:rFonts w:ascii="Arial Narrow" w:hAnsi="Arial Narrow"/>
                <w:sz w:val="20"/>
                <w:szCs w:val="20"/>
                <w:lang w:val="en-GB" w:eastAsia="de-DE"/>
              </w:rPr>
            </w:pPr>
          </w:p>
        </w:tc>
        <w:tc>
          <w:tcPr>
            <w:tcW w:w="992" w:type="dxa"/>
          </w:tcPr>
          <w:p w14:paraId="0F8E8D7D" w14:textId="5AF3BE67" w:rsidR="00FA09CB" w:rsidRPr="003D5D07" w:rsidRDefault="00FA09CB" w:rsidP="00FA09CB">
            <w:pPr>
              <w:spacing w:before="0" w:after="0"/>
              <w:jc w:val="center"/>
              <w:rPr>
                <w:rFonts w:ascii="Arial Narrow" w:hAnsi="Arial Narrow"/>
                <w:sz w:val="20"/>
                <w:szCs w:val="20"/>
                <w:lang w:val="en-GB" w:eastAsia="de-DE"/>
              </w:rPr>
            </w:pPr>
            <w:ins w:id="43" w:author="Julia Powell" w:date="2020-01-31T13:59:00Z">
              <w:r w:rsidRPr="00E14EF2">
                <w:rPr>
                  <w:rFonts w:ascii="Arial Narrow" w:hAnsi="Arial Narrow"/>
                  <w:color w:val="000000"/>
                  <w:sz w:val="20"/>
                  <w:szCs w:val="20"/>
                </w:rPr>
                <w:t>H</w:t>
              </w:r>
            </w:ins>
            <w:del w:id="44" w:author="Julia Powell" w:date="2020-01-31T13:59:00Z">
              <w:r w:rsidRPr="003D5D07" w:rsidDel="00180F28">
                <w:rPr>
                  <w:rFonts w:ascii="Arial Narrow" w:hAnsi="Arial Narrow"/>
                  <w:sz w:val="20"/>
                  <w:szCs w:val="20"/>
                  <w:lang w:val="en-GB" w:eastAsia="de-DE"/>
                </w:rPr>
                <w:delText>H</w:delText>
              </w:r>
            </w:del>
          </w:p>
        </w:tc>
        <w:tc>
          <w:tcPr>
            <w:tcW w:w="1038" w:type="dxa"/>
          </w:tcPr>
          <w:p w14:paraId="6AD6BD77" w14:textId="77777777" w:rsidR="00FA09CB" w:rsidRPr="003D5D07" w:rsidRDefault="00FA09CB" w:rsidP="00FA09CB">
            <w:pPr>
              <w:spacing w:before="0" w:after="0"/>
              <w:jc w:val="center"/>
              <w:rPr>
                <w:rFonts w:ascii="Arial Narrow" w:hAnsi="Arial Narrow"/>
                <w:sz w:val="20"/>
                <w:szCs w:val="20"/>
                <w:lang w:val="en-GB" w:eastAsia="de-DE"/>
              </w:rPr>
            </w:pPr>
          </w:p>
        </w:tc>
        <w:tc>
          <w:tcPr>
            <w:tcW w:w="805" w:type="dxa"/>
          </w:tcPr>
          <w:p w14:paraId="4B2F5BE4" w14:textId="53DC6C1A" w:rsidR="00FA09CB" w:rsidRPr="003D5D07" w:rsidRDefault="00FA09CB" w:rsidP="00FA09CB">
            <w:pPr>
              <w:spacing w:before="0" w:after="0"/>
              <w:jc w:val="center"/>
              <w:rPr>
                <w:rFonts w:ascii="Arial Narrow" w:hAnsi="Arial Narrow"/>
                <w:sz w:val="20"/>
                <w:szCs w:val="20"/>
                <w:lang w:val="en-GB" w:eastAsia="de-DE"/>
              </w:rPr>
            </w:pPr>
            <w:ins w:id="45" w:author="Julia Powell" w:date="2020-01-31T13:59:00Z">
              <w:r w:rsidRPr="00E14EF2">
                <w:rPr>
                  <w:rFonts w:ascii="Arial Narrow" w:hAnsi="Arial Narrow"/>
                  <w:color w:val="000000"/>
                  <w:sz w:val="20"/>
                  <w:szCs w:val="20"/>
                </w:rPr>
                <w:t>2015</w:t>
              </w:r>
            </w:ins>
          </w:p>
        </w:tc>
        <w:tc>
          <w:tcPr>
            <w:tcW w:w="709" w:type="dxa"/>
          </w:tcPr>
          <w:p w14:paraId="72E515C3" w14:textId="25CD4BC9" w:rsidR="00FA09CB" w:rsidRPr="003D5D07" w:rsidRDefault="00FA09CB" w:rsidP="00FA09CB">
            <w:pPr>
              <w:spacing w:before="0" w:after="0"/>
              <w:jc w:val="center"/>
              <w:rPr>
                <w:rFonts w:ascii="Arial Narrow" w:hAnsi="Arial Narrow"/>
                <w:sz w:val="20"/>
                <w:szCs w:val="20"/>
                <w:lang w:val="en-GB" w:eastAsia="de-DE"/>
              </w:rPr>
            </w:pPr>
            <w:ins w:id="46" w:author="Julia Powell" w:date="2020-01-31T14:00:00Z">
              <w:r>
                <w:rPr>
                  <w:rFonts w:ascii="Arial Narrow" w:hAnsi="Arial Narrow"/>
                  <w:color w:val="000000"/>
                  <w:sz w:val="20"/>
                  <w:szCs w:val="20"/>
                </w:rPr>
                <w:t>2022</w:t>
              </w:r>
            </w:ins>
          </w:p>
        </w:tc>
        <w:tc>
          <w:tcPr>
            <w:tcW w:w="1417" w:type="dxa"/>
          </w:tcPr>
          <w:p w14:paraId="5980D52C" w14:textId="7890F5F3" w:rsidR="00FA09CB" w:rsidRPr="003D5D07" w:rsidRDefault="00FA09CB" w:rsidP="00FA09CB">
            <w:pPr>
              <w:spacing w:before="0" w:after="0"/>
              <w:jc w:val="center"/>
              <w:rPr>
                <w:rFonts w:ascii="Arial Narrow" w:hAnsi="Arial Narrow"/>
                <w:sz w:val="20"/>
                <w:szCs w:val="20"/>
                <w:lang w:val="en-GB" w:eastAsia="de-DE"/>
              </w:rPr>
            </w:pPr>
            <w:ins w:id="47" w:author="Julia Powell" w:date="2020-01-31T13:59:00Z">
              <w:r w:rsidRPr="00E14EF2">
                <w:rPr>
                  <w:rFonts w:ascii="Arial Narrow" w:hAnsi="Arial Narrow"/>
                  <w:color w:val="000000"/>
                  <w:sz w:val="20"/>
                  <w:szCs w:val="20"/>
                </w:rPr>
                <w:t>O</w:t>
              </w:r>
            </w:ins>
            <w:del w:id="48" w:author="Julia Powell" w:date="2020-01-31T13:59:00Z">
              <w:r w:rsidRPr="003D5D07" w:rsidDel="00180F28">
                <w:rPr>
                  <w:rFonts w:ascii="Arial Narrow" w:hAnsi="Arial Narrow"/>
                  <w:sz w:val="20"/>
                  <w:szCs w:val="20"/>
                  <w:lang w:val="en-GB" w:eastAsia="de-DE"/>
                </w:rPr>
                <w:delText>P</w:delText>
              </w:r>
            </w:del>
          </w:p>
        </w:tc>
        <w:tc>
          <w:tcPr>
            <w:tcW w:w="1276" w:type="dxa"/>
          </w:tcPr>
          <w:p w14:paraId="3E7ED239" w14:textId="6373E5B7" w:rsidR="00FA09CB" w:rsidRPr="003D5D07" w:rsidRDefault="00FA09CB" w:rsidP="00FA09CB">
            <w:pPr>
              <w:spacing w:before="0" w:after="0"/>
              <w:jc w:val="center"/>
              <w:rPr>
                <w:rFonts w:ascii="Arial Narrow" w:hAnsi="Arial Narrow"/>
                <w:sz w:val="20"/>
                <w:szCs w:val="20"/>
                <w:lang w:val="en-GB" w:eastAsia="de-DE"/>
              </w:rPr>
            </w:pPr>
            <w:ins w:id="49" w:author="Julia Powell" w:date="2020-01-31T13:59:00Z">
              <w:r>
                <w:rPr>
                  <w:rFonts w:ascii="Arial Narrow" w:hAnsi="Arial Narrow"/>
                  <w:color w:val="000000"/>
                  <w:sz w:val="20"/>
                  <w:szCs w:val="20"/>
                </w:rPr>
                <w:t>Al Armstrong (NGA)</w:t>
              </w:r>
            </w:ins>
            <w:del w:id="50" w:author="Julia Powell" w:date="2020-01-31T13:59:00Z">
              <w:r w:rsidRPr="003D5D07" w:rsidDel="00180F28">
                <w:rPr>
                  <w:rFonts w:ascii="Arial Narrow" w:hAnsi="Arial Narrow"/>
                  <w:sz w:val="20"/>
                  <w:szCs w:val="20"/>
                  <w:lang w:val="en-GB" w:eastAsia="de-DE"/>
                </w:rPr>
                <w:delText>PT Chair</w:delText>
              </w:r>
            </w:del>
          </w:p>
        </w:tc>
        <w:tc>
          <w:tcPr>
            <w:tcW w:w="1418" w:type="dxa"/>
          </w:tcPr>
          <w:p w14:paraId="2253BB5C" w14:textId="77777777" w:rsidR="00FA09CB" w:rsidRPr="003D5D07" w:rsidRDefault="00FA09CB" w:rsidP="00FA09CB">
            <w:pPr>
              <w:spacing w:before="0" w:after="0"/>
              <w:ind w:right="-46"/>
              <w:jc w:val="center"/>
              <w:rPr>
                <w:rFonts w:ascii="Arial Narrow" w:hAnsi="Arial Narrow"/>
                <w:sz w:val="20"/>
                <w:szCs w:val="20"/>
                <w:lang w:val="en-GB" w:eastAsia="de-DE"/>
              </w:rPr>
            </w:pPr>
          </w:p>
        </w:tc>
        <w:tc>
          <w:tcPr>
            <w:tcW w:w="2976" w:type="dxa"/>
          </w:tcPr>
          <w:p w14:paraId="3C3B613B" w14:textId="77777777" w:rsidR="00FA09CB" w:rsidRDefault="00FA09CB" w:rsidP="00FA09CB">
            <w:pPr>
              <w:snapToGrid w:val="0"/>
              <w:rPr>
                <w:ins w:id="51" w:author="Julia Powell" w:date="2020-01-31T13:59:00Z"/>
                <w:rFonts w:ascii="Arial Narrow" w:hAnsi="Arial Narrow"/>
                <w:color w:val="000000"/>
                <w:sz w:val="20"/>
                <w:szCs w:val="20"/>
                <w:lang w:val="en-US" w:eastAsia="en-GB"/>
              </w:rPr>
            </w:pPr>
            <w:ins w:id="52" w:author="Julia Powell" w:date="2020-01-31T13:59:00Z">
              <w:r w:rsidRPr="00E14EF2">
                <w:rPr>
                  <w:rFonts w:ascii="Arial Narrow" w:hAnsi="Arial Narrow"/>
                  <w:color w:val="000000"/>
                  <w:sz w:val="20"/>
                  <w:szCs w:val="20"/>
                  <w:lang w:val="en-US" w:eastAsia="en-GB"/>
                </w:rPr>
                <w:t>Draft Edition 1.0.0 to be submitted to HSSC9 or 10 pending resources</w:t>
              </w:r>
            </w:ins>
          </w:p>
          <w:p w14:paraId="01478C6C" w14:textId="4D0DFB16" w:rsidR="00FA09CB" w:rsidRPr="003D5D07" w:rsidRDefault="00FA09CB" w:rsidP="00FA09CB">
            <w:pPr>
              <w:spacing w:before="0" w:after="0"/>
              <w:contextualSpacing/>
              <w:jc w:val="left"/>
              <w:rPr>
                <w:rFonts w:ascii="Arial Narrow" w:hAnsi="Arial Narrow"/>
                <w:sz w:val="20"/>
                <w:szCs w:val="20"/>
                <w:lang w:val="en-GB" w:eastAsia="de-DE"/>
              </w:rPr>
            </w:pPr>
            <w:ins w:id="53" w:author="Julia Powell" w:date="2020-01-31T13:59:00Z">
              <w:r>
                <w:rPr>
                  <w:rFonts w:ascii="Arial Narrow" w:hAnsi="Arial Narrow"/>
                  <w:color w:val="000000"/>
                  <w:sz w:val="20"/>
                  <w:szCs w:val="20"/>
                  <w:lang w:val="en-US" w:eastAsia="en-GB"/>
                </w:rPr>
                <w:t>Completed (Edition 1.0.0 published December 2018 for test and evaluation.</w:t>
              </w:r>
            </w:ins>
          </w:p>
        </w:tc>
      </w:tr>
      <w:tr w:rsidR="00FA09CB" w:rsidRPr="00A47714" w14:paraId="0B257327" w14:textId="77777777" w:rsidTr="00576EBC">
        <w:trPr>
          <w:cantSplit/>
        </w:trPr>
        <w:tc>
          <w:tcPr>
            <w:tcW w:w="851" w:type="dxa"/>
          </w:tcPr>
          <w:p w14:paraId="038A9703" w14:textId="77777777" w:rsidR="00FA09CB" w:rsidRPr="003D5D07" w:rsidRDefault="00FA09CB" w:rsidP="00FA09CB">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tc>
        <w:tc>
          <w:tcPr>
            <w:tcW w:w="3402" w:type="dxa"/>
          </w:tcPr>
          <w:p w14:paraId="76D00A97" w14:textId="141D0CCA" w:rsidR="00FA09CB" w:rsidRPr="003D5D07" w:rsidRDefault="00FA09CB" w:rsidP="00FA09CB">
            <w:pPr>
              <w:spacing w:before="0" w:after="0"/>
              <w:jc w:val="left"/>
              <w:rPr>
                <w:rFonts w:ascii="Arial Narrow" w:hAnsi="Arial Narrow"/>
                <w:sz w:val="20"/>
                <w:szCs w:val="20"/>
                <w:lang w:val="en-GB" w:eastAsia="de-DE"/>
              </w:rPr>
            </w:pPr>
            <w:ins w:id="54" w:author="Julia Powell" w:date="2020-01-31T14:00:00Z">
              <w:r>
                <w:rPr>
                  <w:rFonts w:ascii="Arial Narrow" w:hAnsi="Arial Narrow"/>
                  <w:sz w:val="20"/>
                  <w:szCs w:val="20"/>
                  <w:lang w:val="en-GB" w:eastAsia="de-DE"/>
                </w:rPr>
                <w:t>Monitor the implementation of S-101 to S-100 Readiness Level 4</w:t>
              </w:r>
            </w:ins>
          </w:p>
        </w:tc>
        <w:tc>
          <w:tcPr>
            <w:tcW w:w="992" w:type="dxa"/>
          </w:tcPr>
          <w:p w14:paraId="263349C4" w14:textId="77777777" w:rsidR="00FA09CB" w:rsidRPr="003D5D07" w:rsidRDefault="00FA09CB" w:rsidP="00FA09CB">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18A1ACA9" w14:textId="77777777" w:rsidR="00FA09CB" w:rsidRPr="003D5D07" w:rsidRDefault="00FA09CB" w:rsidP="00FA09CB">
            <w:pPr>
              <w:spacing w:before="0" w:after="0"/>
              <w:jc w:val="center"/>
              <w:rPr>
                <w:rFonts w:ascii="Arial Narrow" w:hAnsi="Arial Narrow"/>
                <w:sz w:val="20"/>
                <w:szCs w:val="20"/>
                <w:lang w:val="en-GB" w:eastAsia="de-DE"/>
              </w:rPr>
            </w:pPr>
          </w:p>
        </w:tc>
        <w:tc>
          <w:tcPr>
            <w:tcW w:w="805" w:type="dxa"/>
          </w:tcPr>
          <w:p w14:paraId="0D699BAD" w14:textId="07AABD78" w:rsidR="00FA09CB" w:rsidRPr="003D5D07" w:rsidRDefault="00FA09CB" w:rsidP="00FA09CB">
            <w:pPr>
              <w:spacing w:before="0" w:after="0"/>
              <w:jc w:val="center"/>
              <w:rPr>
                <w:rFonts w:ascii="Arial Narrow" w:hAnsi="Arial Narrow"/>
                <w:sz w:val="20"/>
                <w:szCs w:val="20"/>
                <w:lang w:val="en-GB" w:eastAsia="de-DE"/>
              </w:rPr>
            </w:pPr>
            <w:ins w:id="55" w:author="Julia Powell" w:date="2020-01-31T14:00:00Z">
              <w:r>
                <w:rPr>
                  <w:rFonts w:ascii="Arial Narrow" w:hAnsi="Arial Narrow"/>
                  <w:sz w:val="20"/>
                  <w:szCs w:val="20"/>
                  <w:lang w:val="en-GB" w:eastAsia="de-DE"/>
                </w:rPr>
                <w:t>2020</w:t>
              </w:r>
            </w:ins>
          </w:p>
        </w:tc>
        <w:tc>
          <w:tcPr>
            <w:tcW w:w="709" w:type="dxa"/>
          </w:tcPr>
          <w:p w14:paraId="2785EBE1" w14:textId="393C898C" w:rsidR="00FA09CB" w:rsidRPr="003D5D07" w:rsidRDefault="00FA09CB" w:rsidP="00FA09CB">
            <w:pPr>
              <w:spacing w:before="0" w:after="0"/>
              <w:jc w:val="center"/>
              <w:rPr>
                <w:rFonts w:ascii="Arial Narrow" w:hAnsi="Arial Narrow"/>
                <w:sz w:val="20"/>
                <w:szCs w:val="20"/>
                <w:lang w:val="en-GB" w:eastAsia="de-DE"/>
              </w:rPr>
            </w:pPr>
            <w:ins w:id="56" w:author="Julia Powell" w:date="2020-01-31T14:00:00Z">
              <w:r>
                <w:rPr>
                  <w:rFonts w:ascii="Arial Narrow" w:hAnsi="Arial Narrow"/>
                  <w:sz w:val="20"/>
                  <w:szCs w:val="20"/>
                  <w:lang w:val="en-GB" w:eastAsia="de-DE"/>
                </w:rPr>
                <w:t>2024</w:t>
              </w:r>
            </w:ins>
          </w:p>
        </w:tc>
        <w:tc>
          <w:tcPr>
            <w:tcW w:w="1417" w:type="dxa"/>
          </w:tcPr>
          <w:p w14:paraId="57B6DAC6" w14:textId="77777777" w:rsidR="00FA09CB" w:rsidRPr="003D5D07" w:rsidRDefault="00FA09CB" w:rsidP="00FA09CB">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1CF3B513" w14:textId="7034D587" w:rsidR="00FA09CB" w:rsidRPr="003D5D07" w:rsidRDefault="00FA09CB" w:rsidP="00FA09CB">
            <w:pPr>
              <w:spacing w:before="0" w:after="0"/>
              <w:jc w:val="center"/>
              <w:rPr>
                <w:rFonts w:ascii="Arial Narrow" w:hAnsi="Arial Narrow"/>
                <w:sz w:val="20"/>
                <w:szCs w:val="20"/>
                <w:lang w:val="en-GB" w:eastAsia="de-DE"/>
              </w:rPr>
            </w:pPr>
            <w:del w:id="57" w:author="Julia Powell" w:date="2020-01-31T14:01:00Z">
              <w:r w:rsidRPr="003D5D07" w:rsidDel="00AA0389">
                <w:rPr>
                  <w:rFonts w:ascii="Arial Narrow" w:hAnsi="Arial Narrow"/>
                  <w:sz w:val="20"/>
                  <w:szCs w:val="20"/>
                  <w:lang w:val="en-GB" w:eastAsia="de-DE"/>
                </w:rPr>
                <w:delText>PT Chair</w:delText>
              </w:r>
            </w:del>
            <w:ins w:id="58" w:author="Julia Powell" w:date="2020-01-31T14:01:00Z">
              <w:r w:rsidR="00AA0389">
                <w:rPr>
                  <w:rFonts w:ascii="Arial Narrow" w:hAnsi="Arial Narrow"/>
                  <w:sz w:val="20"/>
                  <w:szCs w:val="20"/>
                  <w:lang w:val="en-GB" w:eastAsia="de-DE"/>
                </w:rPr>
                <w:t>Al Armstrong (NGA)</w:t>
              </w:r>
            </w:ins>
          </w:p>
        </w:tc>
        <w:tc>
          <w:tcPr>
            <w:tcW w:w="1418" w:type="dxa"/>
          </w:tcPr>
          <w:p w14:paraId="4C7656E5" w14:textId="77777777" w:rsidR="00FA09CB" w:rsidRPr="003D5D07" w:rsidRDefault="00FA09CB" w:rsidP="00FA09CB">
            <w:pPr>
              <w:spacing w:before="0" w:after="0"/>
              <w:ind w:right="-46"/>
              <w:jc w:val="center"/>
              <w:rPr>
                <w:rFonts w:ascii="Arial Narrow" w:hAnsi="Arial Narrow"/>
                <w:sz w:val="20"/>
                <w:szCs w:val="20"/>
                <w:lang w:val="en-GB" w:eastAsia="de-DE"/>
              </w:rPr>
            </w:pPr>
          </w:p>
        </w:tc>
        <w:tc>
          <w:tcPr>
            <w:tcW w:w="2976" w:type="dxa"/>
          </w:tcPr>
          <w:p w14:paraId="72F0637C" w14:textId="2FA02266" w:rsidR="00FA09CB" w:rsidRPr="003D5D07" w:rsidRDefault="00AA0389" w:rsidP="00FA09CB">
            <w:pPr>
              <w:spacing w:before="0" w:after="0"/>
              <w:contextualSpacing/>
              <w:jc w:val="left"/>
              <w:rPr>
                <w:rFonts w:ascii="Arial Narrow" w:hAnsi="Arial Narrow"/>
                <w:sz w:val="20"/>
                <w:szCs w:val="20"/>
                <w:lang w:val="en-GB" w:eastAsia="de-DE"/>
              </w:rPr>
            </w:pPr>
            <w:ins w:id="59" w:author="Julia Powell" w:date="2020-01-31T14:06:00Z">
              <w:r>
                <w:rPr>
                  <w:rFonts w:ascii="Arial Narrow" w:hAnsi="Arial Narrow"/>
                  <w:sz w:val="20"/>
                  <w:szCs w:val="20"/>
                  <w:lang w:val="en-GB" w:eastAsia="de-DE"/>
                </w:rPr>
                <w:t>Including the development of appropriate test data sets</w:t>
              </w:r>
            </w:ins>
          </w:p>
        </w:tc>
      </w:tr>
      <w:tr w:rsidR="00AA0389" w:rsidRPr="00A47714" w14:paraId="0CD37B9B" w14:textId="77777777" w:rsidTr="00576EBC">
        <w:trPr>
          <w:cantSplit/>
        </w:trPr>
        <w:tc>
          <w:tcPr>
            <w:tcW w:w="851" w:type="dxa"/>
          </w:tcPr>
          <w:p w14:paraId="36BF503F" w14:textId="77777777" w:rsidR="00AA0389" w:rsidRPr="003D5D07" w:rsidRDefault="00AA0389" w:rsidP="00AA0389">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3402" w:type="dxa"/>
          </w:tcPr>
          <w:p w14:paraId="647659C0" w14:textId="76B203B7" w:rsidR="00AA0389" w:rsidRPr="003D5D07" w:rsidRDefault="00AA0389" w:rsidP="00AA0389">
            <w:pPr>
              <w:spacing w:before="0" w:after="0"/>
              <w:jc w:val="left"/>
              <w:rPr>
                <w:rFonts w:ascii="Arial Narrow" w:hAnsi="Arial Narrow"/>
                <w:sz w:val="20"/>
                <w:szCs w:val="20"/>
                <w:lang w:val="en-GB" w:eastAsia="de-DE"/>
              </w:rPr>
            </w:pPr>
            <w:ins w:id="60" w:author="Julia Powell" w:date="2020-01-31T14:06:00Z">
              <w:r w:rsidRPr="00AA1368">
                <w:rPr>
                  <w:rFonts w:ascii="Arial Narrow" w:hAnsi="Arial Narrow"/>
                  <w:sz w:val="20"/>
                  <w:szCs w:val="20"/>
                  <w:lang w:val="en-US"/>
                </w:rPr>
                <w:t>Review the S-101 Value Added Roadmap annually</w:t>
              </w:r>
            </w:ins>
          </w:p>
        </w:tc>
        <w:tc>
          <w:tcPr>
            <w:tcW w:w="992" w:type="dxa"/>
          </w:tcPr>
          <w:p w14:paraId="2B5E04ED" w14:textId="50C605C1" w:rsidR="00AA0389" w:rsidRPr="003D5D07" w:rsidRDefault="00AA0389" w:rsidP="00AA0389">
            <w:pPr>
              <w:spacing w:before="0" w:after="0"/>
              <w:jc w:val="center"/>
              <w:rPr>
                <w:rFonts w:ascii="Arial Narrow" w:hAnsi="Arial Narrow"/>
                <w:sz w:val="20"/>
                <w:szCs w:val="20"/>
                <w:lang w:val="en-GB" w:eastAsia="de-DE"/>
              </w:rPr>
            </w:pPr>
            <w:ins w:id="61" w:author="Julia Powell" w:date="2020-01-31T14:06:00Z">
              <w:r w:rsidRPr="007202A7">
                <w:rPr>
                  <w:rFonts w:ascii="Arial Narrow" w:hAnsi="Arial Narrow"/>
                  <w:sz w:val="20"/>
                  <w:szCs w:val="20"/>
                </w:rPr>
                <w:t>H</w:t>
              </w:r>
            </w:ins>
            <w:del w:id="62" w:author="Julia Powell" w:date="2020-01-31T14:06:00Z">
              <w:r w:rsidRPr="003D5D07" w:rsidDel="00E461F0">
                <w:rPr>
                  <w:rFonts w:ascii="Arial Narrow" w:hAnsi="Arial Narrow"/>
                  <w:sz w:val="20"/>
                  <w:szCs w:val="20"/>
                  <w:lang w:val="en-GB" w:eastAsia="de-DE"/>
                </w:rPr>
                <w:delText>H</w:delText>
              </w:r>
            </w:del>
          </w:p>
        </w:tc>
        <w:tc>
          <w:tcPr>
            <w:tcW w:w="1038" w:type="dxa"/>
          </w:tcPr>
          <w:p w14:paraId="50EFBA55" w14:textId="77777777" w:rsidR="00AA0389" w:rsidRPr="003D5D07" w:rsidRDefault="00AA0389" w:rsidP="00AA0389">
            <w:pPr>
              <w:spacing w:before="0" w:after="0"/>
              <w:jc w:val="center"/>
              <w:rPr>
                <w:rFonts w:ascii="Arial Narrow" w:hAnsi="Arial Narrow"/>
                <w:sz w:val="20"/>
                <w:szCs w:val="20"/>
                <w:lang w:val="en-GB" w:eastAsia="de-DE"/>
              </w:rPr>
            </w:pPr>
          </w:p>
        </w:tc>
        <w:tc>
          <w:tcPr>
            <w:tcW w:w="805" w:type="dxa"/>
          </w:tcPr>
          <w:p w14:paraId="17CC3E9A" w14:textId="57D7AE1B" w:rsidR="00AA0389" w:rsidRPr="003D5D07" w:rsidRDefault="00AA0389" w:rsidP="00AA0389">
            <w:pPr>
              <w:spacing w:before="0" w:after="0"/>
              <w:jc w:val="center"/>
              <w:rPr>
                <w:rFonts w:ascii="Arial Narrow" w:hAnsi="Arial Narrow"/>
                <w:sz w:val="20"/>
                <w:szCs w:val="20"/>
                <w:lang w:val="en-GB" w:eastAsia="de-DE"/>
              </w:rPr>
            </w:pPr>
            <w:ins w:id="63" w:author="Julia Powell" w:date="2020-01-31T14:06:00Z">
              <w:r w:rsidRPr="007202A7">
                <w:rPr>
                  <w:rFonts w:ascii="Arial Narrow" w:hAnsi="Arial Narrow"/>
                  <w:sz w:val="20"/>
                  <w:szCs w:val="20"/>
                </w:rPr>
                <w:t>2013</w:t>
              </w:r>
            </w:ins>
          </w:p>
        </w:tc>
        <w:tc>
          <w:tcPr>
            <w:tcW w:w="709" w:type="dxa"/>
          </w:tcPr>
          <w:p w14:paraId="118A46C1" w14:textId="083F185B" w:rsidR="00AA0389" w:rsidRPr="003D5D07" w:rsidRDefault="00AA0389" w:rsidP="00AA0389">
            <w:pPr>
              <w:spacing w:before="0" w:after="0"/>
              <w:jc w:val="center"/>
              <w:rPr>
                <w:rFonts w:ascii="Arial Narrow" w:hAnsi="Arial Narrow"/>
                <w:sz w:val="20"/>
                <w:szCs w:val="20"/>
                <w:lang w:val="en-GB" w:eastAsia="de-DE"/>
              </w:rPr>
            </w:pPr>
            <w:ins w:id="64" w:author="Julia Powell" w:date="2020-01-31T14:06:00Z">
              <w:r w:rsidRPr="007202A7">
                <w:rPr>
                  <w:rFonts w:ascii="Arial Narrow" w:hAnsi="Arial Narrow"/>
                  <w:sz w:val="20"/>
                  <w:szCs w:val="20"/>
                </w:rPr>
                <w:t>Permanent</w:t>
              </w:r>
            </w:ins>
          </w:p>
        </w:tc>
        <w:tc>
          <w:tcPr>
            <w:tcW w:w="1417" w:type="dxa"/>
          </w:tcPr>
          <w:p w14:paraId="00C9256C" w14:textId="518A9D05" w:rsidR="00AA0389" w:rsidRPr="003D5D07" w:rsidRDefault="00AA0389" w:rsidP="00AA0389">
            <w:pPr>
              <w:spacing w:before="0" w:after="0"/>
              <w:jc w:val="center"/>
              <w:rPr>
                <w:rFonts w:ascii="Arial Narrow" w:hAnsi="Arial Narrow"/>
                <w:sz w:val="20"/>
                <w:szCs w:val="20"/>
                <w:lang w:val="en-GB" w:eastAsia="de-DE"/>
              </w:rPr>
            </w:pPr>
            <w:ins w:id="65" w:author="Julia Powell" w:date="2020-01-31T14:06:00Z">
              <w:r w:rsidRPr="007202A7">
                <w:rPr>
                  <w:rFonts w:ascii="Arial Narrow" w:hAnsi="Arial Narrow"/>
                  <w:sz w:val="20"/>
                  <w:szCs w:val="20"/>
                </w:rPr>
                <w:t>O</w:t>
              </w:r>
            </w:ins>
            <w:del w:id="66" w:author="Julia Powell" w:date="2020-01-31T14:06:00Z">
              <w:r w:rsidRPr="003D5D07" w:rsidDel="00E461F0">
                <w:rPr>
                  <w:rFonts w:ascii="Arial Narrow" w:hAnsi="Arial Narrow"/>
                  <w:sz w:val="20"/>
                  <w:szCs w:val="20"/>
                  <w:lang w:val="en-GB" w:eastAsia="de-DE"/>
                </w:rPr>
                <w:delText>P</w:delText>
              </w:r>
            </w:del>
          </w:p>
        </w:tc>
        <w:tc>
          <w:tcPr>
            <w:tcW w:w="1276" w:type="dxa"/>
          </w:tcPr>
          <w:p w14:paraId="3FAD4267" w14:textId="59A0C7ED" w:rsidR="00AA0389" w:rsidRPr="003D5D07" w:rsidRDefault="00AA0389" w:rsidP="00AA0389">
            <w:pPr>
              <w:spacing w:before="0" w:after="0"/>
              <w:jc w:val="center"/>
              <w:rPr>
                <w:rFonts w:ascii="Arial Narrow" w:hAnsi="Arial Narrow"/>
                <w:sz w:val="20"/>
                <w:szCs w:val="20"/>
                <w:lang w:val="en-GB" w:eastAsia="de-DE"/>
              </w:rPr>
            </w:pPr>
            <w:ins w:id="67" w:author="Julia Powell" w:date="2020-01-31T14:07:00Z">
              <w:r>
                <w:rPr>
                  <w:rFonts w:ascii="Arial Narrow" w:hAnsi="Arial Narrow"/>
                  <w:sz w:val="20"/>
                  <w:szCs w:val="20"/>
                </w:rPr>
                <w:t>Al Armstrong</w:t>
              </w:r>
            </w:ins>
            <w:del w:id="68" w:author="Julia Powell" w:date="2020-01-31T14:06:00Z">
              <w:r w:rsidRPr="003D5D07" w:rsidDel="00E461F0">
                <w:rPr>
                  <w:rFonts w:ascii="Arial Narrow" w:hAnsi="Arial Narrow"/>
                  <w:sz w:val="20"/>
                  <w:szCs w:val="20"/>
                  <w:lang w:val="en-GB" w:eastAsia="de-DE"/>
                </w:rPr>
                <w:delText>PT Chair</w:delText>
              </w:r>
            </w:del>
          </w:p>
        </w:tc>
        <w:tc>
          <w:tcPr>
            <w:tcW w:w="1418" w:type="dxa"/>
          </w:tcPr>
          <w:p w14:paraId="74D93CA9" w14:textId="459D5FB1" w:rsidR="00AA0389" w:rsidRPr="003D5D07" w:rsidRDefault="00AA0389" w:rsidP="00AA0389">
            <w:pPr>
              <w:spacing w:before="0" w:after="0"/>
              <w:ind w:right="-46"/>
              <w:jc w:val="center"/>
              <w:rPr>
                <w:rFonts w:ascii="Arial Narrow" w:hAnsi="Arial Narrow"/>
                <w:sz w:val="20"/>
                <w:szCs w:val="20"/>
                <w:lang w:val="en-GB" w:eastAsia="de-DE"/>
              </w:rPr>
            </w:pPr>
            <w:ins w:id="69" w:author="Julia Powell" w:date="2020-01-31T14:06:00Z">
              <w:r w:rsidRPr="007202A7">
                <w:rPr>
                  <w:rFonts w:ascii="Arial Narrow" w:hAnsi="Arial Narrow"/>
                  <w:sz w:val="20"/>
                  <w:szCs w:val="20"/>
                </w:rPr>
                <w:t>S-101</w:t>
              </w:r>
            </w:ins>
          </w:p>
        </w:tc>
        <w:tc>
          <w:tcPr>
            <w:tcW w:w="2976" w:type="dxa"/>
          </w:tcPr>
          <w:p w14:paraId="4CF9237E" w14:textId="416CE4F0" w:rsidR="00AA0389" w:rsidRPr="003D5D07" w:rsidRDefault="00AA0389" w:rsidP="00AA0389">
            <w:pPr>
              <w:spacing w:before="0" w:after="0"/>
              <w:jc w:val="center"/>
              <w:rPr>
                <w:rFonts w:ascii="Arial Narrow" w:hAnsi="Arial Narrow"/>
                <w:sz w:val="20"/>
                <w:szCs w:val="20"/>
                <w:lang w:val="en-GB" w:eastAsia="de-DE"/>
              </w:rPr>
            </w:pPr>
            <w:ins w:id="70" w:author="Julia Powell" w:date="2020-01-31T14:06:00Z">
              <w:r>
                <w:rPr>
                  <w:rFonts w:ascii="Arial Narrow" w:hAnsi="Arial Narrow"/>
                  <w:sz w:val="20"/>
                  <w:szCs w:val="20"/>
                </w:rPr>
                <w:t>???</w:t>
              </w:r>
            </w:ins>
          </w:p>
        </w:tc>
      </w:tr>
    </w:tbl>
    <w:p w14:paraId="2839B331" w14:textId="77777777" w:rsidR="003D5D07" w:rsidRPr="003D5D07" w:rsidRDefault="003D5D07" w:rsidP="003D5D07">
      <w:pPr>
        <w:spacing w:before="0" w:after="0"/>
        <w:jc w:val="left"/>
        <w:rPr>
          <w:rFonts w:ascii="Helvetica" w:hAnsi="Helvetica"/>
          <w:sz w:val="22"/>
          <w:szCs w:val="20"/>
          <w:lang w:val="en-GB" w:eastAsia="de-DE"/>
        </w:rPr>
      </w:pPr>
    </w:p>
    <w:p w14:paraId="489C1606" w14:textId="77777777" w:rsidR="003D5D07" w:rsidRPr="003D5D07" w:rsidRDefault="00C9246C" w:rsidP="003D5D07">
      <w:pPr>
        <w:spacing w:before="0" w:after="0"/>
        <w:jc w:val="left"/>
        <w:rPr>
          <w:rFonts w:ascii="Helvetica" w:hAnsi="Helvetica"/>
          <w:b/>
          <w:sz w:val="22"/>
          <w:szCs w:val="20"/>
          <w:lang w:val="en-GB" w:eastAsia="de-DE"/>
        </w:rPr>
      </w:pPr>
      <w:r>
        <w:rPr>
          <w:rFonts w:ascii="Helvetica" w:hAnsi="Helvetica"/>
          <w:b/>
          <w:sz w:val="22"/>
          <w:szCs w:val="20"/>
          <w:lang w:val="en-GB" w:eastAsia="de-DE"/>
        </w:rPr>
        <w:t>Meetings</w:t>
      </w:r>
    </w:p>
    <w:p w14:paraId="2705B900" w14:textId="77777777" w:rsidR="003D5D07" w:rsidRPr="003D5D07" w:rsidRDefault="003D5D07" w:rsidP="003D5D07">
      <w:pPr>
        <w:spacing w:before="0" w:after="0"/>
        <w:jc w:val="left"/>
        <w:rPr>
          <w:rFonts w:ascii="Helvetica" w:hAnsi="Helvetica"/>
          <w:sz w:val="22"/>
          <w:szCs w:val="20"/>
          <w:lang w:val="en-GB"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35"/>
        <w:gridCol w:w="3827"/>
      </w:tblGrid>
      <w:tr w:rsidR="00C9246C" w:rsidRPr="003D5D07" w14:paraId="2EDB08E7" w14:textId="77777777" w:rsidTr="00703F95">
        <w:tc>
          <w:tcPr>
            <w:tcW w:w="2552" w:type="dxa"/>
            <w:shd w:val="clear" w:color="auto" w:fill="D9D9D9"/>
          </w:tcPr>
          <w:p w14:paraId="21970028"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Date</w:t>
            </w:r>
          </w:p>
        </w:tc>
        <w:tc>
          <w:tcPr>
            <w:tcW w:w="2835" w:type="dxa"/>
            <w:shd w:val="clear" w:color="auto" w:fill="D9D9D9"/>
          </w:tcPr>
          <w:p w14:paraId="38EDB920"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Location</w:t>
            </w:r>
          </w:p>
        </w:tc>
        <w:tc>
          <w:tcPr>
            <w:tcW w:w="3827" w:type="dxa"/>
            <w:shd w:val="clear" w:color="auto" w:fill="D9D9D9"/>
          </w:tcPr>
          <w:p w14:paraId="12E3DC1E"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Activity</w:t>
            </w:r>
          </w:p>
          <w:p w14:paraId="4A80160F" w14:textId="77777777" w:rsidR="003D5D07" w:rsidRPr="003D5D07" w:rsidRDefault="003D5D07" w:rsidP="003D5D07">
            <w:pPr>
              <w:spacing w:before="0" w:after="0"/>
              <w:jc w:val="center"/>
              <w:rPr>
                <w:rFonts w:ascii="Helvetica" w:hAnsi="Helvetica"/>
                <w:b/>
                <w:sz w:val="22"/>
                <w:szCs w:val="20"/>
                <w:lang w:val="en-GB" w:eastAsia="de-DE"/>
              </w:rPr>
            </w:pPr>
          </w:p>
        </w:tc>
      </w:tr>
      <w:tr w:rsidR="00C9246C" w:rsidRPr="003D5D07" w14:paraId="0D2F9145" w14:textId="77777777" w:rsidTr="00703F95">
        <w:tc>
          <w:tcPr>
            <w:tcW w:w="2552" w:type="dxa"/>
            <w:shd w:val="clear" w:color="auto" w:fill="auto"/>
          </w:tcPr>
          <w:p w14:paraId="23F15C63"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7D720CF7"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1B68591E"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0A8B60A8" w14:textId="77777777" w:rsidTr="00703F95">
        <w:tc>
          <w:tcPr>
            <w:tcW w:w="2552" w:type="dxa"/>
            <w:shd w:val="clear" w:color="auto" w:fill="auto"/>
          </w:tcPr>
          <w:p w14:paraId="74E4AE79"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040650D2"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01573B52"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7B0D2645" w14:textId="77777777" w:rsidTr="00703F95">
        <w:tc>
          <w:tcPr>
            <w:tcW w:w="2552" w:type="dxa"/>
            <w:shd w:val="clear" w:color="auto" w:fill="auto"/>
          </w:tcPr>
          <w:p w14:paraId="2007B26D"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6254B0B6"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660C25A5" w14:textId="77777777" w:rsidR="003D5D07" w:rsidRPr="009B6256" w:rsidRDefault="003D5D07" w:rsidP="003D5D07">
            <w:pPr>
              <w:spacing w:before="0" w:after="0"/>
              <w:jc w:val="left"/>
              <w:rPr>
                <w:rFonts w:ascii="Helvetica" w:hAnsi="Helvetica"/>
                <w:sz w:val="20"/>
                <w:szCs w:val="20"/>
                <w:lang w:val="en-GB" w:eastAsia="de-DE"/>
              </w:rPr>
            </w:pPr>
          </w:p>
        </w:tc>
      </w:tr>
    </w:tbl>
    <w:p w14:paraId="42822485" w14:textId="77777777" w:rsidR="003D5D07" w:rsidRPr="003D5D07" w:rsidRDefault="003D5D07" w:rsidP="003D5D07">
      <w:pPr>
        <w:spacing w:before="0" w:after="0"/>
        <w:jc w:val="left"/>
        <w:rPr>
          <w:rFonts w:ascii="Helvetica" w:hAnsi="Helvetica"/>
          <w:sz w:val="22"/>
          <w:szCs w:val="20"/>
          <w:lang w:val="en-GB" w:eastAsia="de-DE"/>
        </w:rPr>
      </w:pPr>
    </w:p>
    <w:p w14:paraId="15BFDB1C" w14:textId="77777777" w:rsidR="003D5D07" w:rsidRPr="003D5D07" w:rsidRDefault="003D5D07" w:rsidP="00C9246C">
      <w:pPr>
        <w:tabs>
          <w:tab w:val="left" w:pos="4820"/>
        </w:tabs>
        <w:spacing w:before="0" w:after="0"/>
        <w:jc w:val="left"/>
        <w:rPr>
          <w:rFonts w:ascii="Arial Narrow" w:hAnsi="Arial Narrow"/>
          <w:sz w:val="22"/>
          <w:szCs w:val="22"/>
          <w:lang w:val="en-US" w:eastAsia="fr-MC"/>
        </w:rPr>
      </w:pPr>
      <w:r w:rsidRPr="003D5D07">
        <w:rPr>
          <w:rFonts w:ascii="Arial Narrow" w:hAnsi="Arial Narrow"/>
          <w:sz w:val="22"/>
          <w:szCs w:val="22"/>
          <w:lang w:val="en-US" w:eastAsia="fr-MC"/>
        </w:rPr>
        <w:t>Chair:</w:t>
      </w:r>
      <w:r w:rsidRPr="003D5D07">
        <w:rPr>
          <w:rFonts w:ascii="Arial Narrow" w:hAnsi="Arial Narrow"/>
          <w:sz w:val="22"/>
          <w:szCs w:val="22"/>
          <w:lang w:val="en-US" w:eastAsia="fr-MC"/>
        </w:rPr>
        <w:tab/>
        <w:t>Email:</w:t>
      </w:r>
      <w:r w:rsidR="009B6256">
        <w:rPr>
          <w:rFonts w:ascii="Arial Narrow" w:hAnsi="Arial Narrow"/>
          <w:sz w:val="22"/>
          <w:szCs w:val="22"/>
          <w:lang w:val="en-US" w:eastAsia="fr-MC"/>
        </w:rPr>
        <w:t xml:space="preserve"> </w:t>
      </w:r>
    </w:p>
    <w:p w14:paraId="7C457E03" w14:textId="77777777" w:rsidR="003D5D07" w:rsidRDefault="009B6256" w:rsidP="00C9246C">
      <w:pPr>
        <w:tabs>
          <w:tab w:val="left" w:pos="4820"/>
        </w:tabs>
        <w:spacing w:before="0" w:after="0"/>
        <w:jc w:val="left"/>
        <w:rPr>
          <w:rFonts w:ascii="Arial Narrow" w:hAnsi="Arial Narrow"/>
          <w:sz w:val="22"/>
          <w:szCs w:val="22"/>
          <w:lang w:val="en-US" w:eastAsia="fr-MC"/>
        </w:rPr>
      </w:pPr>
      <w:r>
        <w:rPr>
          <w:rFonts w:ascii="Arial Narrow" w:hAnsi="Arial Narrow"/>
          <w:sz w:val="22"/>
          <w:szCs w:val="22"/>
          <w:lang w:val="en-US" w:eastAsia="fr-MC"/>
        </w:rPr>
        <w:t xml:space="preserve">Vice Chair:  </w:t>
      </w:r>
      <w:r w:rsidR="003D5D07" w:rsidRPr="003D5D07">
        <w:rPr>
          <w:rFonts w:ascii="Arial Narrow" w:hAnsi="Arial Narrow"/>
          <w:sz w:val="22"/>
          <w:szCs w:val="22"/>
          <w:lang w:val="en-US" w:eastAsia="fr-MC"/>
        </w:rPr>
        <w:tab/>
        <w:t>Email:</w:t>
      </w:r>
      <w:r>
        <w:rPr>
          <w:rFonts w:ascii="Arial Narrow" w:hAnsi="Arial Narrow"/>
          <w:sz w:val="22"/>
          <w:szCs w:val="22"/>
          <w:lang w:val="en-US" w:eastAsia="fr-MC"/>
        </w:rPr>
        <w:t xml:space="preserve"> </w:t>
      </w:r>
    </w:p>
    <w:p w14:paraId="110025D0" w14:textId="77777777" w:rsidR="00C9246C" w:rsidRPr="003D5D07" w:rsidRDefault="00C9246C" w:rsidP="00C9246C">
      <w:pPr>
        <w:tabs>
          <w:tab w:val="left" w:pos="4820"/>
        </w:tabs>
        <w:spacing w:before="0" w:after="0"/>
        <w:jc w:val="left"/>
        <w:rPr>
          <w:rFonts w:ascii="Arial Narrow" w:hAnsi="Arial Narrow"/>
          <w:sz w:val="22"/>
          <w:szCs w:val="22"/>
          <w:lang w:val="en-US" w:eastAsia="fr-MC"/>
        </w:rPr>
      </w:pPr>
    </w:p>
    <w:sectPr w:rsidR="00C9246C" w:rsidRPr="003D5D07" w:rsidSect="003D5D07">
      <w:headerReference w:type="default" r:id="rId9"/>
      <w:footerReference w:type="default" r:id="rId10"/>
      <w:headerReference w:type="first" r:id="rId11"/>
      <w:footerReference w:type="first" r:id="rId12"/>
      <w:pgSz w:w="16838" w:h="11906" w:orient="landscape"/>
      <w:pgMar w:top="1417" w:right="1417" w:bottom="1417"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C240C" w14:textId="77777777" w:rsidR="00FC210B" w:rsidRDefault="00FC210B">
      <w:r>
        <w:separator/>
      </w:r>
    </w:p>
  </w:endnote>
  <w:endnote w:type="continuationSeparator" w:id="0">
    <w:p w14:paraId="539A04ED" w14:textId="77777777" w:rsidR="00FC210B" w:rsidRDefault="00FC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Fixed">
    <w:charset w:val="00"/>
    <w:family w:val="modern"/>
    <w:pitch w:val="fixed"/>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8901" w14:textId="18F2362D" w:rsidR="00EC0B86" w:rsidRPr="00B73C6A" w:rsidRDefault="00EC0B86" w:rsidP="00DC6E8C">
    <w:pPr>
      <w:tabs>
        <w:tab w:val="center" w:pos="4320"/>
        <w:tab w:val="right" w:pos="8640"/>
      </w:tabs>
      <w:jc w:val="center"/>
      <w:rPr>
        <w:sz w:val="18"/>
        <w:szCs w:val="18"/>
      </w:rPr>
    </w:pPr>
    <w:r w:rsidRPr="00AF327D">
      <w:rPr>
        <w:sz w:val="22"/>
      </w:rPr>
      <w:t>-</w:t>
    </w:r>
    <w:r>
      <w:rPr>
        <w:sz w:val="22"/>
      </w:rPr>
      <w:t>C</w:t>
    </w:r>
    <w:r w:rsidR="00D44B2E" w:rsidRPr="00AF327D">
      <w:rPr>
        <w:sz w:val="22"/>
      </w:rPr>
      <w:fldChar w:fldCharType="begin"/>
    </w:r>
    <w:r w:rsidRPr="00AF327D">
      <w:rPr>
        <w:sz w:val="22"/>
      </w:rPr>
      <w:instrText>PAGE   \* MERGEFORMAT</w:instrText>
    </w:r>
    <w:r w:rsidR="00D44B2E" w:rsidRPr="00AF327D">
      <w:rPr>
        <w:sz w:val="22"/>
      </w:rPr>
      <w:fldChar w:fldCharType="separate"/>
    </w:r>
    <w:r w:rsidR="00986A79" w:rsidRPr="00986A79">
      <w:rPr>
        <w:noProof/>
        <w:sz w:val="22"/>
        <w:lang w:val="fr-FR"/>
      </w:rPr>
      <w:t>1</w:t>
    </w:r>
    <w:r w:rsidR="00D44B2E" w:rsidRPr="00AF327D">
      <w:rPr>
        <w:sz w:val="22"/>
      </w:rPr>
      <w:fldChar w:fldCharType="end"/>
    </w:r>
    <w:r w:rsidRPr="00AF327D">
      <w:rPr>
        <w:sz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FC16" w14:textId="74613A67" w:rsidR="003D5D07" w:rsidRPr="00DC6E8C"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F0382D" w:rsidRPr="00F0382D">
      <w:rPr>
        <w:noProof/>
        <w:sz w:val="22"/>
        <w:lang w:val="fr-FR"/>
      </w:rPr>
      <w:t>2</w:t>
    </w:r>
    <w:r w:rsidR="00D44B2E" w:rsidRPr="00AF327D">
      <w:rPr>
        <w:sz w:val="22"/>
      </w:rPr>
      <w:fldChar w:fldCharType="end"/>
    </w:r>
    <w:r w:rsidRPr="00AF327D">
      <w:rPr>
        <w:sz w:val="22"/>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B2CA" w14:textId="08D5C341" w:rsidR="003D5D07" w:rsidRPr="00B73C6A"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986A79" w:rsidRPr="00986A79">
      <w:rPr>
        <w:noProof/>
        <w:sz w:val="22"/>
        <w:lang w:val="fr-FR"/>
      </w:rPr>
      <w:t>1</w:t>
    </w:r>
    <w:r w:rsidR="00D44B2E" w:rsidRPr="00AF327D">
      <w:rPr>
        <w:sz w:val="22"/>
      </w:rPr>
      <w:fldChar w:fldCharType="end"/>
    </w:r>
    <w:r w:rsidRPr="00AF327D">
      <w:rPr>
        <w:sz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24AE7" w14:textId="77777777" w:rsidR="00FC210B" w:rsidRDefault="00FC210B">
      <w:r>
        <w:separator/>
      </w:r>
    </w:p>
  </w:footnote>
  <w:footnote w:type="continuationSeparator" w:id="0">
    <w:p w14:paraId="7CBA945C" w14:textId="77777777" w:rsidR="00FC210B" w:rsidRDefault="00FC2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13A5" w14:textId="77777777" w:rsidR="003D5D07" w:rsidRDefault="003D5D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66D8C" w14:textId="77777777" w:rsidR="003D5D07" w:rsidRPr="009B6256" w:rsidRDefault="003D5D07" w:rsidP="009B62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F8"/>
    <w:multiLevelType w:val="hybridMultilevel"/>
    <w:tmpl w:val="D946E542"/>
    <w:lvl w:ilvl="0" w:tplc="C04845B0">
      <w:start w:val="1"/>
      <w:numFmt w:val="upperLetter"/>
      <w:lvlText w:val="%1."/>
      <w:lvlJc w:val="left"/>
      <w:pPr>
        <w:ind w:left="786" w:hanging="360"/>
      </w:pPr>
      <w:rPr>
        <w:rFonts w:hint="default"/>
        <w:i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15:restartNumberingAfterBreak="0">
    <w:nsid w:val="01455BDC"/>
    <w:multiLevelType w:val="hybridMultilevel"/>
    <w:tmpl w:val="954E645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C414318"/>
    <w:multiLevelType w:val="hybridMultilevel"/>
    <w:tmpl w:val="4BC41660"/>
    <w:lvl w:ilvl="0" w:tplc="08090019">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0D6A5F49"/>
    <w:multiLevelType w:val="hybridMultilevel"/>
    <w:tmpl w:val="369EC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555"/>
    <w:multiLevelType w:val="hybridMultilevel"/>
    <w:tmpl w:val="F9C6CC42"/>
    <w:lvl w:ilvl="0" w:tplc="BADE6828">
      <w:start w:val="1"/>
      <w:numFmt w:val="lowerLetter"/>
      <w:lvlText w:val="%1."/>
      <w:lvlJc w:val="left"/>
      <w:pPr>
        <w:ind w:left="1137" w:hanging="570"/>
      </w:pPr>
      <w:rPr>
        <w:rFonts w:hint="default"/>
        <w:i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19D07A76"/>
    <w:multiLevelType w:val="hybridMultilevel"/>
    <w:tmpl w:val="1996D590"/>
    <w:lvl w:ilvl="0" w:tplc="67DCDD2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744022"/>
    <w:multiLevelType w:val="hybridMultilevel"/>
    <w:tmpl w:val="D05019C4"/>
    <w:lvl w:ilvl="0" w:tplc="9460A916">
      <w:start w:val="1"/>
      <w:numFmt w:val="decimal"/>
      <w:lvlText w:val="%1."/>
      <w:lvlJc w:val="left"/>
      <w:pPr>
        <w:ind w:left="4539"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89010F"/>
    <w:multiLevelType w:val="hybridMultilevel"/>
    <w:tmpl w:val="244CCC30"/>
    <w:lvl w:ilvl="0" w:tplc="E1924858">
      <w:start w:val="1"/>
      <w:numFmt w:val="lowerRoman"/>
      <w:lvlText w:val="%1)"/>
      <w:lvlJc w:val="left"/>
      <w:pPr>
        <w:ind w:left="1995" w:hanging="720"/>
      </w:pPr>
      <w:rPr>
        <w:rFonts w:hint="default"/>
        <w:b w:val="0"/>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2DBA62E2"/>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176B22"/>
    <w:multiLevelType w:val="hybridMultilevel"/>
    <w:tmpl w:val="A7B43760"/>
    <w:lvl w:ilvl="0" w:tplc="EAFE98B2">
      <w:start w:val="1"/>
      <w:numFmt w:val="decimal"/>
      <w:pStyle w:val="Para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6045E1"/>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327E4B"/>
    <w:multiLevelType w:val="hybridMultilevel"/>
    <w:tmpl w:val="1ECC021E"/>
    <w:lvl w:ilvl="0" w:tplc="0C090017">
      <w:start w:val="1"/>
      <w:numFmt w:val="lowerLetter"/>
      <w:lvlText w:val="%1)"/>
      <w:lvlJc w:val="left"/>
      <w:pPr>
        <w:ind w:left="540" w:hanging="360"/>
      </w:p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2" w15:restartNumberingAfterBreak="0">
    <w:nsid w:val="43815C7C"/>
    <w:multiLevelType w:val="hybridMultilevel"/>
    <w:tmpl w:val="92069AF4"/>
    <w:lvl w:ilvl="0" w:tplc="0C090019">
      <w:start w:val="1"/>
      <w:numFmt w:val="lowerLetter"/>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4D76D8"/>
    <w:multiLevelType w:val="hybridMultilevel"/>
    <w:tmpl w:val="FBEE6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E97CB3"/>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05224A"/>
    <w:multiLevelType w:val="hybridMultilevel"/>
    <w:tmpl w:val="92CAE79E"/>
    <w:lvl w:ilvl="0" w:tplc="A6D00D90">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A7252A"/>
    <w:multiLevelType w:val="hybridMultilevel"/>
    <w:tmpl w:val="081A09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6"/>
  </w:num>
  <w:num w:numId="5">
    <w:abstractNumId w:val="1"/>
  </w:num>
  <w:num w:numId="6">
    <w:abstractNumId w:val="2"/>
  </w:num>
  <w:num w:numId="7">
    <w:abstractNumId w:val="12"/>
  </w:num>
  <w:num w:numId="8">
    <w:abstractNumId w:val="16"/>
  </w:num>
  <w:num w:numId="9">
    <w:abstractNumId w:val="9"/>
  </w:num>
  <w:num w:numId="10">
    <w:abstractNumId w:val="5"/>
  </w:num>
  <w:num w:numId="11">
    <w:abstractNumId w:val="10"/>
  </w:num>
  <w:num w:numId="12">
    <w:abstractNumId w:val="13"/>
  </w:num>
  <w:num w:numId="13">
    <w:abstractNumId w:val="15"/>
  </w:num>
  <w:num w:numId="14">
    <w:abstractNumId w:val="17"/>
  </w:num>
  <w:num w:numId="15">
    <w:abstractNumId w:val="14"/>
  </w:num>
  <w:num w:numId="16">
    <w:abstractNumId w:val="3"/>
  </w:num>
  <w:num w:numId="17">
    <w:abstractNumId w:val="7"/>
  </w:num>
  <w:num w:numId="18">
    <w:abstractNumId w:val="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Powell">
    <w15:presenceInfo w15:providerId="None" w15:userId="Julia Powell"/>
  </w15:person>
  <w15:person w15:author="Perryman, Lindsay">
    <w15:presenceInfo w15:providerId="AD" w15:userId="S-1-5-21-1084369397-1995186422-1254182886-27771"/>
  </w15:person>
  <w15:person w15:author="Lemon, Nick">
    <w15:presenceInfo w15:providerId="AD" w15:userId="S-1-5-21-1084369397-1995186422-1254182886-9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1"/>
    <w:rsid w:val="00023EE3"/>
    <w:rsid w:val="00027F63"/>
    <w:rsid w:val="000940DD"/>
    <w:rsid w:val="00097C60"/>
    <w:rsid w:val="000A22AB"/>
    <w:rsid w:val="000B1E4E"/>
    <w:rsid w:val="000F3F43"/>
    <w:rsid w:val="001057CA"/>
    <w:rsid w:val="00105D9D"/>
    <w:rsid w:val="00123E0A"/>
    <w:rsid w:val="00147817"/>
    <w:rsid w:val="001639B4"/>
    <w:rsid w:val="00173457"/>
    <w:rsid w:val="001862C3"/>
    <w:rsid w:val="001A6F13"/>
    <w:rsid w:val="001A7468"/>
    <w:rsid w:val="001B0B64"/>
    <w:rsid w:val="001B60D0"/>
    <w:rsid w:val="001F3A38"/>
    <w:rsid w:val="002103C3"/>
    <w:rsid w:val="00234A9A"/>
    <w:rsid w:val="00256F47"/>
    <w:rsid w:val="002741BB"/>
    <w:rsid w:val="002857A3"/>
    <w:rsid w:val="002A1A7A"/>
    <w:rsid w:val="002A253B"/>
    <w:rsid w:val="002A6F94"/>
    <w:rsid w:val="002B7A23"/>
    <w:rsid w:val="002E1CD0"/>
    <w:rsid w:val="00302A4D"/>
    <w:rsid w:val="00304CB0"/>
    <w:rsid w:val="0032418C"/>
    <w:rsid w:val="003333CD"/>
    <w:rsid w:val="00346078"/>
    <w:rsid w:val="003D53DA"/>
    <w:rsid w:val="003D5D07"/>
    <w:rsid w:val="003E018E"/>
    <w:rsid w:val="003E1C6A"/>
    <w:rsid w:val="003E4541"/>
    <w:rsid w:val="003F6F4F"/>
    <w:rsid w:val="00430297"/>
    <w:rsid w:val="00436EC2"/>
    <w:rsid w:val="00440F0C"/>
    <w:rsid w:val="00441A5D"/>
    <w:rsid w:val="00452397"/>
    <w:rsid w:val="0046664F"/>
    <w:rsid w:val="00485914"/>
    <w:rsid w:val="004A40D7"/>
    <w:rsid w:val="004B5757"/>
    <w:rsid w:val="005007C6"/>
    <w:rsid w:val="0051144A"/>
    <w:rsid w:val="00516BDD"/>
    <w:rsid w:val="0053046E"/>
    <w:rsid w:val="00545273"/>
    <w:rsid w:val="00553B29"/>
    <w:rsid w:val="00571655"/>
    <w:rsid w:val="00597244"/>
    <w:rsid w:val="005B5B70"/>
    <w:rsid w:val="005D261D"/>
    <w:rsid w:val="005D285E"/>
    <w:rsid w:val="005E789C"/>
    <w:rsid w:val="005F17D5"/>
    <w:rsid w:val="006323B6"/>
    <w:rsid w:val="00633987"/>
    <w:rsid w:val="00637DD6"/>
    <w:rsid w:val="00645DA8"/>
    <w:rsid w:val="00647969"/>
    <w:rsid w:val="00661C51"/>
    <w:rsid w:val="00666977"/>
    <w:rsid w:val="00673A36"/>
    <w:rsid w:val="006928F9"/>
    <w:rsid w:val="006A17DC"/>
    <w:rsid w:val="006A5F23"/>
    <w:rsid w:val="006C046F"/>
    <w:rsid w:val="006C2102"/>
    <w:rsid w:val="006C5A53"/>
    <w:rsid w:val="006D4F13"/>
    <w:rsid w:val="006E2320"/>
    <w:rsid w:val="00703F95"/>
    <w:rsid w:val="00705EF6"/>
    <w:rsid w:val="007071B1"/>
    <w:rsid w:val="00722E57"/>
    <w:rsid w:val="007234F4"/>
    <w:rsid w:val="00747912"/>
    <w:rsid w:val="007523FF"/>
    <w:rsid w:val="00760EAB"/>
    <w:rsid w:val="0077417F"/>
    <w:rsid w:val="007A67C2"/>
    <w:rsid w:val="007B6103"/>
    <w:rsid w:val="007C048A"/>
    <w:rsid w:val="007E2DD9"/>
    <w:rsid w:val="00801C6D"/>
    <w:rsid w:val="00816ACD"/>
    <w:rsid w:val="00822CB5"/>
    <w:rsid w:val="00825FB9"/>
    <w:rsid w:val="00833EF1"/>
    <w:rsid w:val="0083639B"/>
    <w:rsid w:val="008376FF"/>
    <w:rsid w:val="00852DEB"/>
    <w:rsid w:val="008636BA"/>
    <w:rsid w:val="0086796A"/>
    <w:rsid w:val="008744D2"/>
    <w:rsid w:val="00883837"/>
    <w:rsid w:val="00897D17"/>
    <w:rsid w:val="008A432B"/>
    <w:rsid w:val="008A6B18"/>
    <w:rsid w:val="008C1E49"/>
    <w:rsid w:val="008D4413"/>
    <w:rsid w:val="008E54B8"/>
    <w:rsid w:val="008F3591"/>
    <w:rsid w:val="00900CDF"/>
    <w:rsid w:val="009131BF"/>
    <w:rsid w:val="00914D5D"/>
    <w:rsid w:val="00922B92"/>
    <w:rsid w:val="009238EC"/>
    <w:rsid w:val="0095002E"/>
    <w:rsid w:val="00952E44"/>
    <w:rsid w:val="0097285E"/>
    <w:rsid w:val="009838B3"/>
    <w:rsid w:val="00986A79"/>
    <w:rsid w:val="00992DE2"/>
    <w:rsid w:val="009A5051"/>
    <w:rsid w:val="009B030F"/>
    <w:rsid w:val="009B6256"/>
    <w:rsid w:val="009C75DF"/>
    <w:rsid w:val="009F3A04"/>
    <w:rsid w:val="009F4CFD"/>
    <w:rsid w:val="00A07D7A"/>
    <w:rsid w:val="00A14902"/>
    <w:rsid w:val="00A47714"/>
    <w:rsid w:val="00A51D73"/>
    <w:rsid w:val="00A757D7"/>
    <w:rsid w:val="00AA0389"/>
    <w:rsid w:val="00AA49D8"/>
    <w:rsid w:val="00AB55E5"/>
    <w:rsid w:val="00AC3BD7"/>
    <w:rsid w:val="00AD7803"/>
    <w:rsid w:val="00AF327D"/>
    <w:rsid w:val="00AF61BA"/>
    <w:rsid w:val="00B00AB2"/>
    <w:rsid w:val="00B20A3C"/>
    <w:rsid w:val="00B24412"/>
    <w:rsid w:val="00B73C6A"/>
    <w:rsid w:val="00B73DC4"/>
    <w:rsid w:val="00B84F8C"/>
    <w:rsid w:val="00BA5401"/>
    <w:rsid w:val="00BB6CA8"/>
    <w:rsid w:val="00BC295C"/>
    <w:rsid w:val="00BC5AC2"/>
    <w:rsid w:val="00BC6D72"/>
    <w:rsid w:val="00BC77D5"/>
    <w:rsid w:val="00C02578"/>
    <w:rsid w:val="00C6550B"/>
    <w:rsid w:val="00C73FF8"/>
    <w:rsid w:val="00C7745C"/>
    <w:rsid w:val="00C80E3F"/>
    <w:rsid w:val="00C9246C"/>
    <w:rsid w:val="00CA31BD"/>
    <w:rsid w:val="00CB3CB2"/>
    <w:rsid w:val="00CD1DCB"/>
    <w:rsid w:val="00CD21E1"/>
    <w:rsid w:val="00CF3E0D"/>
    <w:rsid w:val="00D30812"/>
    <w:rsid w:val="00D44B2E"/>
    <w:rsid w:val="00D538B6"/>
    <w:rsid w:val="00D57A13"/>
    <w:rsid w:val="00DB06CC"/>
    <w:rsid w:val="00DB37D9"/>
    <w:rsid w:val="00DB3F8A"/>
    <w:rsid w:val="00DC07E1"/>
    <w:rsid w:val="00DC1BA0"/>
    <w:rsid w:val="00DC6E8C"/>
    <w:rsid w:val="00DD2777"/>
    <w:rsid w:val="00E0200D"/>
    <w:rsid w:val="00E068A2"/>
    <w:rsid w:val="00E1466D"/>
    <w:rsid w:val="00E148C0"/>
    <w:rsid w:val="00E440F6"/>
    <w:rsid w:val="00E91F13"/>
    <w:rsid w:val="00E95874"/>
    <w:rsid w:val="00E95C6A"/>
    <w:rsid w:val="00EA6E36"/>
    <w:rsid w:val="00EB4680"/>
    <w:rsid w:val="00EC0B86"/>
    <w:rsid w:val="00EF0A14"/>
    <w:rsid w:val="00F0382D"/>
    <w:rsid w:val="00F068AB"/>
    <w:rsid w:val="00F52FE1"/>
    <w:rsid w:val="00F53C92"/>
    <w:rsid w:val="00F87124"/>
    <w:rsid w:val="00F96890"/>
    <w:rsid w:val="00F976C4"/>
    <w:rsid w:val="00FA09CB"/>
    <w:rsid w:val="00FC1C53"/>
    <w:rsid w:val="00FC210B"/>
    <w:rsid w:val="00FD335D"/>
    <w:rsid w:val="00FF0E46"/>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26518"/>
  <w15:docId w15:val="{93AEEE16-760B-4984-9A09-7C9D0B2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6C"/>
    <w:pPr>
      <w:spacing w:before="120" w:after="120"/>
      <w:jc w:val="both"/>
    </w:pPr>
    <w:rPr>
      <w:sz w:val="24"/>
      <w:szCs w:val="24"/>
      <w:lang w:val="en-AU" w:eastAsia="en-AU"/>
    </w:rPr>
  </w:style>
  <w:style w:type="paragraph" w:styleId="Ttulo1">
    <w:name w:val="heading 1"/>
    <w:basedOn w:val="Normal"/>
    <w:next w:val="Normal"/>
    <w:qFormat/>
    <w:rsid w:val="001057CA"/>
    <w:pPr>
      <w:keepNext/>
      <w:outlineLvl w:val="0"/>
    </w:pPr>
    <w:rPr>
      <w:rFonts w:cs="Arial"/>
      <w:b/>
      <w:bCs/>
      <w:kern w:val="32"/>
      <w:szCs w:val="32"/>
    </w:rPr>
  </w:style>
  <w:style w:type="paragraph" w:styleId="Ttulo2">
    <w:name w:val="heading 2"/>
    <w:basedOn w:val="Normal"/>
    <w:next w:val="Normal"/>
    <w:qFormat/>
    <w:rsid w:val="001057CA"/>
    <w:pPr>
      <w:keepNext/>
      <w:outlineLvl w:val="1"/>
    </w:pPr>
    <w:rPr>
      <w:rFonts w:cs="Arial"/>
      <w:b/>
      <w:bCs/>
      <w:i/>
      <w:iCs/>
      <w:szCs w:val="28"/>
    </w:rPr>
  </w:style>
  <w:style w:type="paragraph" w:styleId="Ttulo3">
    <w:name w:val="heading 3"/>
    <w:basedOn w:val="Normal"/>
    <w:next w:val="Normal"/>
    <w:rsid w:val="001057CA"/>
    <w:pPr>
      <w:keepNext/>
      <w:outlineLvl w:val="2"/>
    </w:pPr>
    <w:rPr>
      <w:rFonts w:cs="Arial"/>
      <w:b/>
      <w:bCs/>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Encabezado">
    <w:name w:val="header"/>
    <w:basedOn w:val="Normal"/>
    <w:rsid w:val="00666977"/>
    <w:pPr>
      <w:tabs>
        <w:tab w:val="center" w:pos="4320"/>
        <w:tab w:val="right" w:pos="8640"/>
      </w:tabs>
    </w:pPr>
  </w:style>
  <w:style w:type="paragraph" w:styleId="Piedepgina">
    <w:name w:val="footer"/>
    <w:basedOn w:val="Normal"/>
    <w:link w:val="PiedepginaCar"/>
    <w:uiPriority w:val="99"/>
    <w:rsid w:val="00666977"/>
    <w:pPr>
      <w:tabs>
        <w:tab w:val="center" w:pos="4320"/>
        <w:tab w:val="right" w:pos="8640"/>
      </w:tabs>
    </w:pPr>
  </w:style>
  <w:style w:type="character" w:styleId="Nmerodepgina">
    <w:name w:val="page number"/>
    <w:basedOn w:val="Fuentedeprrafopredeter"/>
    <w:rsid w:val="00673A36"/>
  </w:style>
  <w:style w:type="paragraph" w:styleId="Textodeglobo">
    <w:name w:val="Balloon Text"/>
    <w:basedOn w:val="Normal"/>
    <w:link w:val="TextodegloboCar"/>
    <w:rsid w:val="00485914"/>
    <w:pPr>
      <w:spacing w:before="0" w:after="0"/>
    </w:pPr>
    <w:rPr>
      <w:rFonts w:ascii="Tahoma" w:hAnsi="Tahoma" w:cs="Tahoma"/>
      <w:sz w:val="16"/>
      <w:szCs w:val="16"/>
    </w:rPr>
  </w:style>
  <w:style w:type="character" w:customStyle="1" w:styleId="TextodegloboCar">
    <w:name w:val="Texto de globo Car"/>
    <w:link w:val="Textodeglobo"/>
    <w:rsid w:val="00485914"/>
    <w:rPr>
      <w:rFonts w:ascii="Tahoma" w:hAnsi="Tahoma" w:cs="Tahoma"/>
      <w:sz w:val="16"/>
      <w:szCs w:val="16"/>
    </w:rPr>
  </w:style>
  <w:style w:type="paragraph" w:styleId="Continuarlista">
    <w:name w:val="List Continue"/>
    <w:basedOn w:val="Normal"/>
    <w:rsid w:val="009B030F"/>
    <w:pPr>
      <w:spacing w:before="0"/>
      <w:ind w:left="360"/>
      <w:jc w:val="left"/>
    </w:pPr>
    <w:rPr>
      <w:sz w:val="20"/>
      <w:szCs w:val="20"/>
      <w:lang w:val="en-US" w:eastAsia="en-US"/>
    </w:rPr>
  </w:style>
  <w:style w:type="table" w:styleId="Tablaconcuadrcula">
    <w:name w:val="Table Grid"/>
    <w:basedOn w:val="Tabla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link w:val="TtuloCar"/>
    <w:qFormat/>
    <w:rsid w:val="007C048A"/>
    <w:pPr>
      <w:spacing w:before="240"/>
      <w:jc w:val="center"/>
    </w:pPr>
    <w:rPr>
      <w:rFonts w:ascii="Book Antiqua" w:hAnsi="Book Antiqua"/>
      <w:b/>
      <w:smallCaps/>
      <w:spacing w:val="5"/>
      <w:kern w:val="28"/>
    </w:rPr>
  </w:style>
  <w:style w:type="character" w:customStyle="1" w:styleId="TtuloCar">
    <w:name w:val="Título Car"/>
    <w:link w:val="Ttulo"/>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n">
    <w:name w:val="Revision"/>
    <w:hidden/>
    <w:uiPriority w:val="99"/>
    <w:semiHidden/>
    <w:rsid w:val="005B5B70"/>
    <w:rPr>
      <w:sz w:val="24"/>
      <w:szCs w:val="24"/>
      <w:lang w:val="en-AU" w:eastAsia="en-AU"/>
    </w:rPr>
  </w:style>
  <w:style w:type="paragraph" w:styleId="Prrafodelista">
    <w:name w:val="List Paragraph"/>
    <w:basedOn w:val="Normal"/>
    <w:uiPriority w:val="34"/>
    <w:rsid w:val="00E91F13"/>
    <w:pPr>
      <w:ind w:left="720"/>
      <w:contextualSpacing/>
    </w:pPr>
  </w:style>
  <w:style w:type="character" w:customStyle="1" w:styleId="PiedepginaCar">
    <w:name w:val="Pie de página Car"/>
    <w:link w:val="Piedepgina"/>
    <w:uiPriority w:val="99"/>
    <w:rsid w:val="00825FB9"/>
    <w:rPr>
      <w:sz w:val="24"/>
      <w:szCs w:val="24"/>
    </w:rPr>
  </w:style>
  <w:style w:type="table" w:customStyle="1" w:styleId="Grilledutableau1">
    <w:name w:val="Grille du tableau1"/>
    <w:basedOn w:val="Tablanormal"/>
    <w:next w:val="Tablaconcuadrcula"/>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Textonotapie">
    <w:name w:val="footnote text"/>
    <w:basedOn w:val="Normal"/>
    <w:link w:val="TextonotapieC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TextonotapieCar">
    <w:name w:val="Texto nota pie Car"/>
    <w:link w:val="Textonotapie"/>
    <w:rsid w:val="003E018E"/>
    <w:rPr>
      <w:lang w:val="en-AU" w:eastAsia="en-AU"/>
    </w:rPr>
  </w:style>
  <w:style w:type="character" w:styleId="Refdenotaalpie">
    <w:name w:val="footnote reference"/>
    <w:rsid w:val="003E018E"/>
    <w:rPr>
      <w:vertAlign w:val="superscript"/>
    </w:rPr>
  </w:style>
  <w:style w:type="character" w:styleId="Hipervnculo">
    <w:name w:val="Hyperlink"/>
    <w:rsid w:val="00436EC2"/>
    <w:rPr>
      <w:color w:val="0000FF"/>
      <w:u w:val="single"/>
    </w:rPr>
  </w:style>
  <w:style w:type="table" w:customStyle="1" w:styleId="Grilledutableau2">
    <w:name w:val="Grille du tableau2"/>
    <w:basedOn w:val="Tablanormal"/>
    <w:next w:val="Tablaconcuadrcula"/>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95002E"/>
    <w:rPr>
      <w:sz w:val="16"/>
      <w:szCs w:val="16"/>
    </w:rPr>
  </w:style>
  <w:style w:type="paragraph" w:styleId="Textocomentario">
    <w:name w:val="annotation text"/>
    <w:basedOn w:val="Normal"/>
    <w:link w:val="TextocomentarioCar"/>
    <w:semiHidden/>
    <w:unhideWhenUsed/>
    <w:rsid w:val="0095002E"/>
    <w:rPr>
      <w:sz w:val="20"/>
      <w:szCs w:val="20"/>
    </w:rPr>
  </w:style>
  <w:style w:type="character" w:customStyle="1" w:styleId="TextocomentarioCar">
    <w:name w:val="Texto comentario Car"/>
    <w:basedOn w:val="Fuentedeprrafopredeter"/>
    <w:link w:val="Textocomentario"/>
    <w:semiHidden/>
    <w:rsid w:val="0095002E"/>
    <w:rPr>
      <w:lang w:val="en-AU" w:eastAsia="en-AU"/>
    </w:rPr>
  </w:style>
  <w:style w:type="paragraph" w:styleId="Asuntodelcomentario">
    <w:name w:val="annotation subject"/>
    <w:basedOn w:val="Textocomentario"/>
    <w:next w:val="Textocomentario"/>
    <w:link w:val="AsuntodelcomentarioCar"/>
    <w:semiHidden/>
    <w:unhideWhenUsed/>
    <w:rsid w:val="0095002E"/>
    <w:rPr>
      <w:b/>
      <w:bCs/>
    </w:rPr>
  </w:style>
  <w:style w:type="character" w:customStyle="1" w:styleId="AsuntodelcomentarioCar">
    <w:name w:val="Asunto del comentario Car"/>
    <w:basedOn w:val="TextocomentarioCar"/>
    <w:link w:val="Asuntodelcomentario"/>
    <w:semiHidden/>
    <w:rsid w:val="0095002E"/>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20Ward\Documents\R's%20Templates\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3686A-808B-4ABD-8991-DCDEDC16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Template>
  <TotalTime>0</TotalTime>
  <Pages>3</Pages>
  <Words>691</Words>
  <Characters>3803</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IHB File No</vt:lpstr>
      <vt:lpstr>IHB File No</vt:lpstr>
      <vt:lpstr>IHB File No</vt:lpstr>
    </vt:vector>
  </TitlesOfParts>
  <Company>.</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IHB File No</dc:title>
  <dc:creator>"Gilles Bessero" &lt;dtech@iho.int&gt;</dc:creator>
  <cp:lastModifiedBy>Microsoft</cp:lastModifiedBy>
  <cp:revision>2</cp:revision>
  <cp:lastPrinted>2020-01-06T21:32:00Z</cp:lastPrinted>
  <dcterms:created xsi:type="dcterms:W3CDTF">2020-04-08T07:07:00Z</dcterms:created>
  <dcterms:modified xsi:type="dcterms:W3CDTF">2020-04-08T07:07:00Z</dcterms:modified>
</cp:coreProperties>
</file>